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08D4E" w14:textId="77777777" w:rsidR="008C7707" w:rsidRDefault="008C7707" w:rsidP="003A2A6C">
      <w:pPr>
        <w:pStyle w:val="Author"/>
        <w:keepNext w:val="0"/>
        <w:keepLines w:val="0"/>
        <w:widowControl w:val="0"/>
        <w:suppressLineNumbers/>
        <w:rPr>
          <w:ins w:id="0" w:author="Stuart Jones" w:date="2020-12-22T00:39:00Z"/>
          <w:rFonts w:ascii="Times New Roman" w:hAnsi="Times New Roman" w:cs="Times New Roman"/>
        </w:rPr>
      </w:pPr>
    </w:p>
    <w:p w14:paraId="29BFA08A" w14:textId="16061782"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Dassow, Chelsey </w:t>
      </w:r>
      <w:proofErr w:type="spellStart"/>
      <w:r w:rsidRPr="00B233A4">
        <w:rPr>
          <w:rFonts w:ascii="Times New Roman" w:hAnsi="Times New Roman" w:cs="Times New Roman"/>
        </w:rPr>
        <w:t>Nieman</w:t>
      </w:r>
      <w:proofErr w:type="spellEnd"/>
      <w:r w:rsidRPr="00B233A4">
        <w:rPr>
          <w:rFonts w:ascii="Times New Roman" w:hAnsi="Times New Roman" w:cs="Times New Roman"/>
        </w:rPr>
        <w:t>, Chris Solomon, Greg Sass, and Stuart Jones</w:t>
      </w:r>
    </w:p>
    <w:p w14:paraId="377E93E4" w14:textId="09B7C68B"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r w:rsidR="00D7523F">
        <w:rPr>
          <w:rFonts w:ascii="Times New Roman" w:hAnsi="Times New Roman" w:cs="Times New Roman"/>
        </w:rPr>
        <w:t>2</w:t>
      </w:r>
      <w:r w:rsidRPr="00B233A4">
        <w:rPr>
          <w:rFonts w:ascii="Times New Roman" w:hAnsi="Times New Roman" w:cs="Times New Roman"/>
        </w:rPr>
        <w:t>/</w:t>
      </w:r>
      <w:r w:rsidR="00D7523F">
        <w:rPr>
          <w:rFonts w:ascii="Times New Roman" w:hAnsi="Times New Roman" w:cs="Times New Roman"/>
        </w:rPr>
        <w:t>1</w:t>
      </w:r>
      <w:r w:rsidR="00283A1B">
        <w:rPr>
          <w:rFonts w:ascii="Times New Roman" w:hAnsi="Times New Roman" w:cs="Times New Roman"/>
        </w:rPr>
        <w:t>9</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 w:name="introduction"/>
      <w:r w:rsidRPr="00B233A4">
        <w:rPr>
          <w:rFonts w:ascii="Times New Roman" w:hAnsi="Times New Roman" w:cs="Times New Roman"/>
          <w:color w:val="auto"/>
        </w:rPr>
        <w:t>Introduction</w:t>
      </w:r>
      <w:bookmarkEnd w:id="1"/>
    </w:p>
    <w:p w14:paraId="38D91A95" w14:textId="087F5382" w:rsidR="00AC1F3C" w:rsidRPr="003830E1" w:rsidRDefault="00AC1F3C" w:rsidP="00C362FB">
      <w:pPr>
        <w:spacing w:before="240"/>
        <w:ind w:firstLine="720"/>
        <w:rPr>
          <w:rFonts w:ascii="Times New Roman" w:hAnsi="Times New Roman" w:cs="Times New Roman"/>
        </w:rPr>
      </w:pPr>
      <w:commentRangeStart w:id="2"/>
      <w:r w:rsidRPr="003830E1">
        <w:rPr>
          <w:rFonts w:ascii="Times New Roman" w:hAnsi="Times New Roman" w:cs="Times New Roman"/>
        </w:rPr>
        <w:t>Interactions</w:t>
      </w:r>
      <w:commentRangeEnd w:id="2"/>
      <w:r w:rsidR="00C362FB">
        <w:rPr>
          <w:rStyle w:val="CommentReference"/>
        </w:rPr>
        <w:commentReference w:id="2"/>
      </w:r>
      <w:r w:rsidRPr="003830E1">
        <w:rPr>
          <w:rFonts w:ascii="Times New Roman" w:hAnsi="Times New Roman" w:cs="Times New Roman"/>
        </w:rPr>
        <w:t xml:space="preserve"> between species are often </w:t>
      </w:r>
      <w:r w:rsidR="008365C7">
        <w:rPr>
          <w:rFonts w:ascii="Times New Roman" w:hAnsi="Times New Roman" w:cs="Times New Roman"/>
        </w:rPr>
        <w:t>not considered</w:t>
      </w:r>
      <w:r w:rsidRPr="003830E1">
        <w:rPr>
          <w:rFonts w:ascii="Times New Roman" w:hAnsi="Times New Roman" w:cs="Times New Roman"/>
        </w:rPr>
        <w:t xml:space="preserve"> in natural resource management in order to simplify complex management problems (Walters and Martell 2004</w:t>
      </w:r>
      <w:r w:rsidR="00326240">
        <w:rPr>
          <w:rFonts w:ascii="Times New Roman" w:hAnsi="Times New Roman" w:cs="Times New Roman"/>
        </w:rPr>
        <w:t>, Baum and Worm 2009</w:t>
      </w:r>
      <w:r w:rsidRPr="003830E1">
        <w:rPr>
          <w:rFonts w:ascii="Times New Roman" w:hAnsi="Times New Roman" w:cs="Times New Roman"/>
        </w:rPr>
        <w:t>).</w:t>
      </w:r>
      <w:r w:rsidR="00BD51F6">
        <w:rPr>
          <w:rFonts w:ascii="Times New Roman" w:hAnsi="Times New Roman" w:cs="Times New Roman"/>
        </w:rPr>
        <w:t xml:space="preserve"> This simplification</w:t>
      </w:r>
      <w:r w:rsidRPr="003830E1">
        <w:rPr>
          <w:rFonts w:ascii="Times New Roman" w:hAnsi="Times New Roman" w:cs="Times New Roman"/>
        </w:rPr>
        <w:t xml:space="preserve"> </w:t>
      </w:r>
      <w:r w:rsidR="008365C7">
        <w:rPr>
          <w:rFonts w:ascii="Times New Roman" w:hAnsi="Times New Roman" w:cs="Times New Roman"/>
        </w:rPr>
        <w:t>may</w:t>
      </w:r>
      <w:r w:rsidR="00BD51F6" w:rsidRPr="003830E1">
        <w:rPr>
          <w:rFonts w:ascii="Times New Roman" w:hAnsi="Times New Roman" w:cs="Times New Roman"/>
        </w:rPr>
        <w:t xml:space="preserve"> lead managers to make decisions that in hindsight, </w:t>
      </w:r>
      <w:r w:rsidR="008365C7">
        <w:rPr>
          <w:rFonts w:ascii="Times New Roman" w:hAnsi="Times New Roman" w:cs="Times New Roman"/>
        </w:rPr>
        <w:t>were</w:t>
      </w:r>
      <w:r w:rsidR="00BD51F6" w:rsidRPr="003830E1">
        <w:rPr>
          <w:rFonts w:ascii="Times New Roman" w:hAnsi="Times New Roman" w:cs="Times New Roman"/>
        </w:rPr>
        <w:t xml:space="preserve"> ineffective or even detrimental (Walters et al. 2000; </w:t>
      </w:r>
      <w:r w:rsidR="008876E1">
        <w:rPr>
          <w:rFonts w:ascii="Times New Roman" w:hAnsi="Times New Roman" w:cs="Times New Roman"/>
        </w:rPr>
        <w:t xml:space="preserve">Springer et al. 2003; Myers et al. 2007; </w:t>
      </w:r>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ins w:id="3" w:author="Stuart Jones" w:date="2020-12-22T13:10:00Z">
        <w:r w:rsidR="00C362FB">
          <w:rPr>
            <w:rFonts w:ascii="Times New Roman" w:hAnsi="Times New Roman" w:cs="Times New Roman"/>
          </w:rPr>
          <w:t xml:space="preserve">For example, </w:t>
        </w:r>
      </w:ins>
      <w:ins w:id="4" w:author="Stuart Jones" w:date="2020-12-22T13:11:00Z">
        <w:r w:rsidR="00C362FB">
          <w:rPr>
            <w:rFonts w:ascii="Times New Roman" w:hAnsi="Times New Roman" w:cs="Times New Roman"/>
          </w:rPr>
          <w:t>Barents Sea capelin (</w:t>
        </w:r>
        <w:proofErr w:type="spellStart"/>
        <w:r w:rsidR="00C362FB">
          <w:rPr>
            <w:rFonts w:ascii="Times New Roman" w:hAnsi="Times New Roman" w:cs="Times New Roman"/>
            <w:i/>
          </w:rPr>
          <w:t>Mallotus</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villosus</w:t>
        </w:r>
        <w:proofErr w:type="spellEnd"/>
        <w:r w:rsidR="00C362FB">
          <w:rPr>
            <w:rFonts w:ascii="Times New Roman" w:hAnsi="Times New Roman" w:cs="Times New Roman"/>
          </w:rPr>
          <w:t>) stocks have crashed due to interacting effects of overfishing and predation by herring (</w:t>
        </w:r>
        <w:proofErr w:type="spellStart"/>
        <w:r w:rsidR="00C362FB">
          <w:rPr>
            <w:rFonts w:ascii="Times New Roman" w:hAnsi="Times New Roman" w:cs="Times New Roman"/>
            <w:i/>
          </w:rPr>
          <w:t>Clupea</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harengus</w:t>
        </w:r>
        <w:proofErr w:type="spellEnd"/>
        <w:r w:rsidR="00C362FB">
          <w:rPr>
            <w:rFonts w:ascii="Times New Roman" w:hAnsi="Times New Roman" w:cs="Times New Roman"/>
          </w:rPr>
          <w:t>)</w:t>
        </w:r>
      </w:ins>
      <w:ins w:id="5" w:author="Stuart Jones" w:date="2020-12-22T13:12:00Z">
        <w:r w:rsidR="00C362FB">
          <w:rPr>
            <w:rFonts w:ascii="Times New Roman" w:hAnsi="Times New Roman" w:cs="Times New Roman"/>
          </w:rPr>
          <w:t xml:space="preserve">, but </w:t>
        </w:r>
        <w:commentRangeStart w:id="6"/>
        <w:r w:rsidR="00C362FB">
          <w:rPr>
            <w:rFonts w:ascii="Times New Roman" w:hAnsi="Times New Roman" w:cs="Times New Roman"/>
          </w:rPr>
          <w:t>subsequent predation of herring by cod (</w:t>
        </w:r>
        <w:proofErr w:type="spellStart"/>
        <w:r w:rsidR="00C362FB">
          <w:rPr>
            <w:rFonts w:ascii="Times New Roman" w:hAnsi="Times New Roman" w:cs="Times New Roman"/>
            <w:i/>
          </w:rPr>
          <w:t>Gadus</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morhua</w:t>
        </w:r>
        <w:proofErr w:type="spellEnd"/>
        <w:r w:rsidR="00C362FB">
          <w:rPr>
            <w:rFonts w:ascii="Times New Roman" w:hAnsi="Times New Roman" w:cs="Times New Roman"/>
          </w:rPr>
          <w:t>) allowed the stock to recove</w:t>
        </w:r>
        <w:commentRangeEnd w:id="6"/>
        <w:r w:rsidR="00C362FB">
          <w:rPr>
            <w:rStyle w:val="CommentReference"/>
          </w:rPr>
          <w:commentReference w:id="6"/>
        </w:r>
        <w:r w:rsidR="00C362FB">
          <w:rPr>
            <w:rFonts w:ascii="Times New Roman" w:hAnsi="Times New Roman" w:cs="Times New Roman"/>
          </w:rPr>
          <w:t>r (</w:t>
        </w:r>
        <w:proofErr w:type="spellStart"/>
        <w:r w:rsidR="00C362FB">
          <w:rPr>
            <w:rFonts w:ascii="Times New Roman" w:hAnsi="Times New Roman" w:cs="Times New Roman"/>
          </w:rPr>
          <w:t>Hjermann</w:t>
        </w:r>
        <w:proofErr w:type="spellEnd"/>
        <w:r w:rsidR="00C362FB">
          <w:rPr>
            <w:rFonts w:ascii="Times New Roman" w:hAnsi="Times New Roman" w:cs="Times New Roman"/>
          </w:rPr>
          <w:t xml:space="preserve"> et al. 2004).</w:t>
        </w:r>
      </w:ins>
      <w:ins w:id="7" w:author="Stuart Jones" w:date="2020-12-22T13:13:00Z">
        <w:r w:rsidR="00C362FB">
          <w:rPr>
            <w:rFonts w:ascii="Times New Roman" w:hAnsi="Times New Roman" w:cs="Times New Roman"/>
          </w:rPr>
          <w:t xml:space="preserve"> </w:t>
        </w:r>
      </w:ins>
      <w:commentRangeStart w:id="8"/>
      <w:r w:rsidR="008876E1" w:rsidRPr="00020BE5">
        <w:rPr>
          <w:rFonts w:ascii="Times New Roman" w:hAnsi="Times New Roman" w:cs="Times New Roman"/>
        </w:rPr>
        <w:t>These unexpected outcomes</w:t>
      </w:r>
      <w:ins w:id="9" w:author="Stuart Jones" w:date="2020-12-22T13:13:00Z">
        <w:r w:rsidR="00C362FB">
          <w:rPr>
            <w:rFonts w:ascii="Times New Roman" w:hAnsi="Times New Roman" w:cs="Times New Roman"/>
          </w:rPr>
          <w:t>, and</w:t>
        </w:r>
      </w:ins>
      <w:del w:id="10" w:author="Stuart Jones" w:date="2020-12-22T13:13:00Z">
        <w:r w:rsidR="008876E1" w:rsidRPr="00020BE5" w:rsidDel="00C362FB">
          <w:rPr>
            <w:rFonts w:ascii="Times New Roman" w:hAnsi="Times New Roman" w:cs="Times New Roman"/>
          </w:rPr>
          <w:delText xml:space="preserve"> are</w:delText>
        </w:r>
      </w:del>
      <w:r w:rsidR="008876E1" w:rsidRPr="00020BE5">
        <w:rPr>
          <w:rFonts w:ascii="Times New Roman" w:hAnsi="Times New Roman" w:cs="Times New Roman"/>
        </w:rPr>
        <w:t xml:space="preserve"> </w:t>
      </w:r>
      <w:r w:rsidR="007D2410">
        <w:rPr>
          <w:rFonts w:ascii="Times New Roman" w:hAnsi="Times New Roman" w:cs="Times New Roman"/>
        </w:rPr>
        <w:t>similar</w:t>
      </w:r>
      <w:r w:rsidR="007D2410" w:rsidRPr="00020BE5">
        <w:rPr>
          <w:rFonts w:ascii="Times New Roman" w:hAnsi="Times New Roman" w:cs="Times New Roman"/>
        </w:rPr>
        <w:t xml:space="preserve"> </w:t>
      </w:r>
      <w:ins w:id="11" w:author="Stuart Jones" w:date="2020-12-22T13:13:00Z">
        <w:r w:rsidR="00C362FB">
          <w:rPr>
            <w:rFonts w:ascii="Times New Roman" w:hAnsi="Times New Roman" w:cs="Times New Roman"/>
          </w:rPr>
          <w:t>outcomes around the world</w:t>
        </w:r>
      </w:ins>
      <w:ins w:id="12" w:author="Stuart Jones" w:date="2020-12-22T13:14:00Z">
        <w:r w:rsidR="00C362FB">
          <w:rPr>
            <w:rFonts w:ascii="Times New Roman" w:hAnsi="Times New Roman" w:cs="Times New Roman"/>
          </w:rPr>
          <w:t xml:space="preserve"> occurred at least in part because managers </w:t>
        </w:r>
      </w:ins>
      <w:del w:id="13" w:author="Stuart Jones" w:date="2020-12-22T13:14:00Z">
        <w:r w:rsidR="008876E1" w:rsidRPr="00020BE5" w:rsidDel="00C362FB">
          <w:rPr>
            <w:rFonts w:ascii="Times New Roman" w:hAnsi="Times New Roman" w:cs="Times New Roman"/>
          </w:rPr>
          <w:delText xml:space="preserve">in that they all </w:delText>
        </w:r>
      </w:del>
      <w:r w:rsidR="008876E1" w:rsidRPr="00020BE5">
        <w:rPr>
          <w:rFonts w:ascii="Times New Roman" w:hAnsi="Times New Roman" w:cs="Times New Roman"/>
        </w:rPr>
        <w:t xml:space="preserve">failed to consider interactions between multiple species and life stages (Walters </w:t>
      </w:r>
      <w:commentRangeEnd w:id="8"/>
      <w:r w:rsidR="00C362FB">
        <w:rPr>
          <w:rStyle w:val="CommentReference"/>
        </w:rPr>
        <w:commentReference w:id="8"/>
      </w:r>
      <w:r w:rsidR="008876E1" w:rsidRPr="00020BE5">
        <w:rPr>
          <w:rFonts w:ascii="Times New Roman" w:hAnsi="Times New Roman" w:cs="Times New Roman"/>
        </w:rPr>
        <w:t>et al. 2000</w:t>
      </w:r>
      <w:ins w:id="14" w:author="Stuart Jones" w:date="2020-12-22T13:14:00Z">
        <w:r w:rsidR="00C362FB">
          <w:rPr>
            <w:rFonts w:ascii="Times New Roman" w:hAnsi="Times New Roman" w:cs="Times New Roman"/>
          </w:rPr>
          <w:t xml:space="preserve">; </w:t>
        </w:r>
      </w:ins>
      <w:del w:id="15" w:author="Stuart Jones" w:date="2020-12-22T13:14:00Z">
        <w:r w:rsidR="008876E1" w:rsidRPr="00020BE5" w:rsidDel="00C362FB">
          <w:rPr>
            <w:rFonts w:ascii="Times New Roman" w:hAnsi="Times New Roman" w:cs="Times New Roman"/>
          </w:rPr>
          <w:delText>).</w:delText>
        </w:r>
        <w:r w:rsidR="008876E1" w:rsidDel="00C362FB">
          <w:rPr>
            <w:rFonts w:ascii="Times New Roman" w:hAnsi="Times New Roman" w:cs="Times New Roman"/>
          </w:rPr>
          <w:delText xml:space="preserve"> </w:delText>
        </w:r>
        <w:commentRangeStart w:id="16"/>
        <w:r w:rsidR="00714449" w:rsidRPr="00020BE5" w:rsidDel="00C362FB">
          <w:rPr>
            <w:rFonts w:ascii="Times New Roman" w:hAnsi="Times New Roman" w:cs="Times New Roman"/>
          </w:rPr>
          <w:delText>Overfishing has interacted with climate change and inter</w:delText>
        </w:r>
        <w:r w:rsidR="00714449" w:rsidDel="00C362FB">
          <w:rPr>
            <w:rFonts w:ascii="Times New Roman" w:hAnsi="Times New Roman" w:cs="Times New Roman"/>
          </w:rPr>
          <w:delText>-</w:delText>
        </w:r>
        <w:r w:rsidR="00714449" w:rsidRPr="00020BE5" w:rsidDel="00C362FB">
          <w:rPr>
            <w:rFonts w:ascii="Times New Roman" w:hAnsi="Times New Roman" w:cs="Times New Roman"/>
          </w:rPr>
          <w:delText xml:space="preserve">specific interactions to cause dramatic shifts in dominant species </w:delText>
        </w:r>
        <w:commentRangeEnd w:id="16"/>
        <w:r w:rsidR="00C362FB" w:rsidDel="00C362FB">
          <w:rPr>
            <w:rStyle w:val="CommentReference"/>
          </w:rPr>
          <w:commentReference w:id="16"/>
        </w:r>
        <w:r w:rsidR="00714449" w:rsidRPr="00020BE5" w:rsidDel="00C362FB">
          <w:rPr>
            <w:rFonts w:ascii="Times New Roman" w:hAnsi="Times New Roman" w:cs="Times New Roman"/>
          </w:rPr>
          <w:delText>in coastal ecosystems around the world</w:delText>
        </w:r>
        <w:r w:rsidR="00714449" w:rsidDel="00C362FB">
          <w:rPr>
            <w:rFonts w:ascii="Times New Roman" w:hAnsi="Times New Roman" w:cs="Times New Roman"/>
          </w:rPr>
          <w:delText xml:space="preserve"> and in north-temperate lakes</w:delText>
        </w:r>
        <w:r w:rsidR="00714449" w:rsidRPr="00020BE5" w:rsidDel="00C362FB">
          <w:rPr>
            <w:rFonts w:ascii="Times New Roman" w:hAnsi="Times New Roman" w:cs="Times New Roman"/>
          </w:rPr>
          <w:delText xml:space="preserve"> (</w:delText>
        </w:r>
      </w:del>
      <w:r w:rsidR="00714449" w:rsidRPr="00020BE5">
        <w:rPr>
          <w:rFonts w:ascii="Times New Roman" w:hAnsi="Times New Roman" w:cs="Times New Roman"/>
        </w:rPr>
        <w:t>Jackson et al. 2001</w:t>
      </w:r>
      <w:r w:rsidR="00714449">
        <w:rPr>
          <w:rFonts w:ascii="Times New Roman" w:hAnsi="Times New Roman" w:cs="Times New Roman"/>
        </w:rPr>
        <w:t xml:space="preserve">; Hansen et al. 2017; </w:t>
      </w:r>
      <w:proofErr w:type="spellStart"/>
      <w:r w:rsidR="00714449">
        <w:rPr>
          <w:rFonts w:ascii="Times New Roman" w:hAnsi="Times New Roman" w:cs="Times New Roman"/>
        </w:rPr>
        <w:t>Embke</w:t>
      </w:r>
      <w:proofErr w:type="spellEnd"/>
      <w:r w:rsidR="00714449">
        <w:rPr>
          <w:rFonts w:ascii="Times New Roman" w:hAnsi="Times New Roman" w:cs="Times New Roman"/>
        </w:rPr>
        <w:t xml:space="preserve"> et al. 2019</w:t>
      </w:r>
      <w:ins w:id="17" w:author="Stuart Jones" w:date="2020-12-22T13:14:00Z">
        <w:r w:rsidR="00C362FB">
          <w:rPr>
            <w:rFonts w:ascii="Times New Roman" w:hAnsi="Times New Roman" w:cs="Times New Roman"/>
          </w:rPr>
          <w:t xml:space="preserve">; </w:t>
        </w:r>
      </w:ins>
      <w:ins w:id="18" w:author="Stuart Jones" w:date="2020-12-22T13:15:00Z">
        <w:r w:rsidR="00C362FB">
          <w:rPr>
            <w:rFonts w:ascii="Times New Roman" w:hAnsi="Times New Roman" w:cs="Times New Roman"/>
          </w:rPr>
          <w:t>Hutchings 2000</w:t>
        </w:r>
      </w:ins>
      <w:r w:rsidR="00714449" w:rsidRPr="00020BE5">
        <w:rPr>
          <w:rFonts w:ascii="Times New Roman" w:hAnsi="Times New Roman" w:cs="Times New Roman"/>
        </w:rPr>
        <w:t>).</w:t>
      </w:r>
      <w:r w:rsidR="00714449">
        <w:rPr>
          <w:rFonts w:ascii="Times New Roman" w:hAnsi="Times New Roman" w:cs="Times New Roman"/>
        </w:rPr>
        <w:t xml:space="preserve"> </w:t>
      </w:r>
      <w:del w:id="19" w:author="Stuart Jones" w:date="2020-12-22T13:14:00Z">
        <w:r w:rsidR="009F332E" w:rsidDel="00C362FB">
          <w:rPr>
            <w:rFonts w:ascii="Times New Roman" w:hAnsi="Times New Roman" w:cs="Times New Roman"/>
          </w:rPr>
          <w:delText>Barents Sea capelin (</w:delText>
        </w:r>
        <w:r w:rsidR="009F332E" w:rsidDel="00C362FB">
          <w:rPr>
            <w:rFonts w:ascii="Times New Roman" w:hAnsi="Times New Roman" w:cs="Times New Roman"/>
            <w:i/>
          </w:rPr>
          <w:delText xml:space="preserve">Mallotus </w:delText>
        </w:r>
        <w:r w:rsidR="009F332E" w:rsidRPr="009F332E" w:rsidDel="00C362FB">
          <w:rPr>
            <w:rFonts w:ascii="Times New Roman" w:hAnsi="Times New Roman" w:cs="Times New Roman"/>
            <w:i/>
          </w:rPr>
          <w:delText>villosus</w:delText>
        </w:r>
        <w:r w:rsidR="009F332E" w:rsidDel="00C362FB">
          <w:rPr>
            <w:rFonts w:ascii="Times New Roman" w:hAnsi="Times New Roman" w:cs="Times New Roman"/>
          </w:rPr>
          <w:delText xml:space="preserve">) stock collapsed </w:delText>
        </w:r>
        <w:r w:rsidR="00C525D8" w:rsidDel="00C362FB">
          <w:rPr>
            <w:rFonts w:ascii="Times New Roman" w:hAnsi="Times New Roman" w:cs="Times New Roman"/>
          </w:rPr>
          <w:delText xml:space="preserve">twice </w:delText>
        </w:r>
        <w:r w:rsidR="009F332E" w:rsidDel="00C362FB">
          <w:rPr>
            <w:rFonts w:ascii="Times New Roman" w:hAnsi="Times New Roman" w:cs="Times New Roman"/>
          </w:rPr>
          <w:delText xml:space="preserve">due to overfishing and predation by </w:delText>
        </w:r>
      </w:del>
      <w:del w:id="20" w:author="Stuart Jones" w:date="2020-12-22T13:11:00Z">
        <w:r w:rsidR="009F332E" w:rsidDel="00C362FB">
          <w:rPr>
            <w:rFonts w:ascii="Times New Roman" w:hAnsi="Times New Roman" w:cs="Times New Roman"/>
          </w:rPr>
          <w:delText>herring (</w:delText>
        </w:r>
        <w:r w:rsidR="009F332E" w:rsidDel="00C362FB">
          <w:rPr>
            <w:rFonts w:ascii="Times New Roman" w:hAnsi="Times New Roman" w:cs="Times New Roman"/>
            <w:i/>
          </w:rPr>
          <w:delText xml:space="preserve">Clupea </w:delText>
        </w:r>
        <w:r w:rsidR="009F332E" w:rsidRPr="009F332E" w:rsidDel="00C362FB">
          <w:rPr>
            <w:rFonts w:ascii="Times New Roman" w:hAnsi="Times New Roman" w:cs="Times New Roman"/>
            <w:i/>
          </w:rPr>
          <w:delText>harengus</w:delText>
        </w:r>
        <w:r w:rsidR="009F332E" w:rsidDel="00C362FB">
          <w:rPr>
            <w:rFonts w:ascii="Times New Roman" w:hAnsi="Times New Roman" w:cs="Times New Roman"/>
          </w:rPr>
          <w:delText xml:space="preserve">) </w:delText>
        </w:r>
      </w:del>
      <w:del w:id="21" w:author="Stuart Jones" w:date="2020-12-22T13:14:00Z">
        <w:r w:rsidR="009F332E" w:rsidDel="00C362FB">
          <w:rPr>
            <w:rFonts w:ascii="Times New Roman" w:hAnsi="Times New Roman" w:cs="Times New Roman"/>
          </w:rPr>
          <w:delText>while subsequent predation on herring by cod</w:delText>
        </w:r>
      </w:del>
      <w:del w:id="22" w:author="Stuart Jones" w:date="2020-12-22T13:12:00Z">
        <w:r w:rsidR="009F332E" w:rsidDel="00C362FB">
          <w:rPr>
            <w:rFonts w:ascii="Times New Roman" w:hAnsi="Times New Roman" w:cs="Times New Roman"/>
          </w:rPr>
          <w:delText xml:space="preserve"> (</w:delText>
        </w:r>
        <w:r w:rsidR="009F332E" w:rsidDel="00C362FB">
          <w:rPr>
            <w:rFonts w:ascii="Times New Roman" w:hAnsi="Times New Roman" w:cs="Times New Roman"/>
            <w:i/>
          </w:rPr>
          <w:delText xml:space="preserve">Gadus </w:delText>
        </w:r>
        <w:r w:rsidR="009F332E" w:rsidRPr="009F332E" w:rsidDel="00C362FB">
          <w:rPr>
            <w:rFonts w:ascii="Times New Roman" w:hAnsi="Times New Roman" w:cs="Times New Roman"/>
            <w:i/>
          </w:rPr>
          <w:delText>morhua</w:delText>
        </w:r>
        <w:r w:rsidR="009F332E" w:rsidDel="00C362FB">
          <w:rPr>
            <w:rFonts w:ascii="Times New Roman" w:hAnsi="Times New Roman" w:cs="Times New Roman"/>
          </w:rPr>
          <w:delText>) delay</w:delText>
        </w:r>
        <w:r w:rsidR="007D2410" w:rsidDel="00C362FB">
          <w:rPr>
            <w:rFonts w:ascii="Times New Roman" w:hAnsi="Times New Roman" w:cs="Times New Roman"/>
          </w:rPr>
          <w:delText>ed</w:delText>
        </w:r>
        <w:r w:rsidR="009F332E" w:rsidDel="00C362FB">
          <w:rPr>
            <w:rFonts w:ascii="Times New Roman" w:hAnsi="Times New Roman" w:cs="Times New Roman"/>
          </w:rPr>
          <w:delText xml:space="preserve"> the stock’s ability to recover (Hjermann et al. 2004)</w:delText>
        </w:r>
      </w:del>
      <w:del w:id="23" w:author="Stuart Jones" w:date="2020-12-22T13:14:00Z">
        <w:r w:rsidR="009F332E" w:rsidDel="00C362FB">
          <w:rPr>
            <w:rFonts w:ascii="Times New Roman" w:hAnsi="Times New Roman" w:cs="Times New Roman"/>
          </w:rPr>
          <w:delText>.</w:delText>
        </w:r>
        <w:r w:rsidRPr="003830E1" w:rsidDel="00C362FB">
          <w:rPr>
            <w:rFonts w:ascii="Times New Roman" w:hAnsi="Times New Roman" w:cs="Times New Roman"/>
          </w:rPr>
          <w:delText xml:space="preserve"> </w:delText>
        </w:r>
      </w:del>
      <w:moveFromRangeStart w:id="24" w:author="Stuart Jones" w:date="2020-12-22T13:15:00Z" w:name="move59535362"/>
      <w:moveFrom w:id="25" w:author="Stuart Jones" w:date="2020-12-22T13:15:00Z">
        <w:r w:rsidR="00714449" w:rsidRPr="00020BE5" w:rsidDel="00C362FB">
          <w:rPr>
            <w:rFonts w:ascii="Times New Roman" w:hAnsi="Times New Roman" w:cs="Times New Roman"/>
          </w:rPr>
          <w:t xml:space="preserve">Consideration of the interactions between species can help managers avoid unexpected, and often </w:t>
        </w:r>
        <w:r w:rsidR="00714449" w:rsidDel="00C362FB">
          <w:rPr>
            <w:rFonts w:ascii="Times New Roman" w:hAnsi="Times New Roman" w:cs="Times New Roman"/>
          </w:rPr>
          <w:t>undesirable</w:t>
        </w:r>
        <w:r w:rsidR="00714449" w:rsidRPr="00020BE5" w:rsidDel="00C362FB">
          <w:rPr>
            <w:rFonts w:ascii="Times New Roman" w:hAnsi="Times New Roman" w:cs="Times New Roman"/>
          </w:rPr>
          <w:t xml:space="preserve">, outcomes (Pine et al. 2009). </w:t>
        </w:r>
      </w:moveFrom>
      <w:moveFromRangeEnd w:id="24"/>
      <w:ins w:id="26" w:author="Stuart Jones" w:date="2020-12-22T13:15:00Z">
        <w:r w:rsidR="00C362FB">
          <w:rPr>
            <w:rFonts w:ascii="Times New Roman" w:hAnsi="Times New Roman" w:cs="Times New Roman"/>
          </w:rPr>
          <w:t>Although difficult, e</w:t>
        </w:r>
      </w:ins>
      <w:del w:id="27" w:author="Stuart Jones" w:date="2020-12-22T13:15:00Z">
        <w:r w:rsidRPr="003830E1" w:rsidDel="00C362FB">
          <w:rPr>
            <w:rFonts w:ascii="Times New Roman" w:hAnsi="Times New Roman" w:cs="Times New Roman"/>
          </w:rPr>
          <w:delText>E</w:delText>
        </w:r>
      </w:del>
      <w:r w:rsidRPr="003830E1">
        <w:rPr>
          <w:rFonts w:ascii="Times New Roman" w:hAnsi="Times New Roman" w:cs="Times New Roman"/>
        </w:rPr>
        <w:t>cosystem-based management</w:t>
      </w:r>
      <w:ins w:id="28" w:author="Stuart Jones" w:date="2020-12-22T13:15:00Z">
        <w:r w:rsidR="00C362FB">
          <w:rPr>
            <w:rFonts w:ascii="Times New Roman" w:hAnsi="Times New Roman" w:cs="Times New Roman"/>
          </w:rPr>
          <w:t>, which</w:t>
        </w:r>
      </w:ins>
      <w:r w:rsidRPr="003830E1">
        <w:rPr>
          <w:rFonts w:ascii="Times New Roman" w:hAnsi="Times New Roman" w:cs="Times New Roman"/>
        </w:rPr>
        <w:t xml:space="preserve"> </w:t>
      </w:r>
      <w:r w:rsidR="008365C7">
        <w:rPr>
          <w:rFonts w:ascii="Times New Roman" w:hAnsi="Times New Roman" w:cs="Times New Roman"/>
        </w:rPr>
        <w:t>uses</w:t>
      </w:r>
      <w:r w:rsidRPr="003830E1">
        <w:rPr>
          <w:rFonts w:ascii="Times New Roman" w:hAnsi="Times New Roman" w:cs="Times New Roman"/>
        </w:rPr>
        <w:t xml:space="preserve"> a holistic approach to manag</w:t>
      </w:r>
      <w:r w:rsidR="008365C7">
        <w:rPr>
          <w:rFonts w:ascii="Times New Roman" w:hAnsi="Times New Roman" w:cs="Times New Roman"/>
        </w:rPr>
        <w:t>e</w:t>
      </w:r>
      <w:r w:rsidRPr="003830E1">
        <w:rPr>
          <w:rFonts w:ascii="Times New Roman" w:hAnsi="Times New Roman" w:cs="Times New Roman"/>
        </w:rPr>
        <w:t xml:space="preserve"> natural resources that includes </w:t>
      </w:r>
      <w:r w:rsidR="007E3E3C">
        <w:rPr>
          <w:rFonts w:ascii="Times New Roman" w:hAnsi="Times New Roman" w:cs="Times New Roman"/>
        </w:rPr>
        <w:t>accounting for inter</w:t>
      </w:r>
      <w:r w:rsidR="008365C7">
        <w:rPr>
          <w:rFonts w:ascii="Times New Roman" w:hAnsi="Times New Roman" w:cs="Times New Roman"/>
        </w:rPr>
        <w:t>-</w:t>
      </w:r>
      <w:r w:rsidR="007E3E3C">
        <w:rPr>
          <w:rFonts w:ascii="Times New Roman" w:hAnsi="Times New Roman" w:cs="Times New Roman"/>
        </w:rPr>
        <w:t>specific interactions and human decision making</w:t>
      </w:r>
      <w:ins w:id="29" w:author="Stuart Jones" w:date="2020-12-22T13:15:00Z">
        <w:r w:rsidR="00C362FB">
          <w:rPr>
            <w:rFonts w:ascii="Times New Roman" w:hAnsi="Times New Roman" w:cs="Times New Roman"/>
          </w:rPr>
          <w:t xml:space="preserve">, </w:t>
        </w:r>
      </w:ins>
      <w:moveToRangeStart w:id="30" w:author="Stuart Jones" w:date="2020-12-22T13:15:00Z" w:name="move59535362"/>
      <w:moveTo w:id="31" w:author="Stuart Jones" w:date="2020-12-22T13:15:00Z">
        <w:del w:id="32" w:author="Stuart Jones" w:date="2020-12-22T13:15:00Z">
          <w:r w:rsidR="00C362FB" w:rsidRPr="00020BE5" w:rsidDel="00C362FB">
            <w:rPr>
              <w:rFonts w:ascii="Times New Roman" w:hAnsi="Times New Roman" w:cs="Times New Roman"/>
            </w:rPr>
            <w:delText xml:space="preserve">Consideration of the interactions between species </w:delText>
          </w:r>
        </w:del>
        <w:r w:rsidR="00C362FB" w:rsidRPr="00020BE5">
          <w:rPr>
            <w:rFonts w:ascii="Times New Roman" w:hAnsi="Times New Roman" w:cs="Times New Roman"/>
          </w:rPr>
          <w:t xml:space="preserve">can help managers avoid unexpected, and often </w:t>
        </w:r>
        <w:r w:rsidR="00C362FB">
          <w:rPr>
            <w:rFonts w:ascii="Times New Roman" w:hAnsi="Times New Roman" w:cs="Times New Roman"/>
          </w:rPr>
          <w:t>undesirable</w:t>
        </w:r>
        <w:r w:rsidR="00C362FB" w:rsidRPr="00020BE5">
          <w:rPr>
            <w:rFonts w:ascii="Times New Roman" w:hAnsi="Times New Roman" w:cs="Times New Roman"/>
          </w:rPr>
          <w:t>, outcomes (Pine et al. 2009).</w:t>
        </w:r>
      </w:moveTo>
      <w:moveToRangeEnd w:id="30"/>
      <w:ins w:id="33" w:author="Stuart Jones" w:date="2020-12-22T13:16:00Z">
        <w:r w:rsidR="00C362FB" w:rsidRPr="003830E1" w:rsidDel="00C362FB">
          <w:rPr>
            <w:rFonts w:ascii="Times New Roman" w:hAnsi="Times New Roman" w:cs="Times New Roman"/>
          </w:rPr>
          <w:t xml:space="preserve"> </w:t>
        </w:r>
      </w:ins>
      <w:del w:id="34" w:author="Stuart Jones" w:date="2020-12-22T13:16:00Z">
        <w:r w:rsidRPr="003830E1" w:rsidDel="00C362FB">
          <w:rPr>
            <w:rFonts w:ascii="Times New Roman" w:hAnsi="Times New Roman" w:cs="Times New Roman"/>
          </w:rPr>
          <w:delText>. Although implementing ecosystem-based management may be difficult, it is nevertheless warranted</w:delText>
        </w:r>
        <w:r w:rsidR="007E3E3C" w:rsidDel="00C362FB">
          <w:rPr>
            <w:rFonts w:ascii="Times New Roman" w:hAnsi="Times New Roman" w:cs="Times New Roman"/>
          </w:rPr>
          <w:delText xml:space="preserve"> as </w:delText>
        </w:r>
        <w:r w:rsidR="008365C7" w:rsidDel="00C362FB">
          <w:rPr>
            <w:rFonts w:ascii="Times New Roman" w:hAnsi="Times New Roman" w:cs="Times New Roman"/>
          </w:rPr>
          <w:delText>humans</w:delText>
        </w:r>
        <w:r w:rsidR="007E3E3C" w:rsidDel="00C362FB">
          <w:rPr>
            <w:rFonts w:ascii="Times New Roman" w:hAnsi="Times New Roman" w:cs="Times New Roman"/>
          </w:rPr>
          <w:delText xml:space="preserve"> seek to maintain desired </w:delText>
        </w:r>
        <w:r w:rsidR="008365C7" w:rsidDel="00C362FB">
          <w:rPr>
            <w:rFonts w:ascii="Times New Roman" w:hAnsi="Times New Roman" w:cs="Times New Roman"/>
          </w:rPr>
          <w:delText>ecosystem services</w:delText>
        </w:r>
        <w:r w:rsidRPr="003830E1" w:rsidDel="00C362FB">
          <w:rPr>
            <w:rFonts w:ascii="Times New Roman" w:hAnsi="Times New Roman" w:cs="Times New Roman"/>
          </w:rPr>
          <w:delText xml:space="preserve">. Aquatic social-ecological systems, including fisheries, provide excellent examples to explore the potential benefits of implementing ecosystem-based management. Counterintuitive responses by fish populations to management have shown that in many cases a linear, single-species focused view of these systems can </w:delText>
        </w:r>
        <w:r w:rsidR="007E3E3C" w:rsidDel="00C362FB">
          <w:rPr>
            <w:rFonts w:ascii="Times New Roman" w:hAnsi="Times New Roman" w:cs="Times New Roman"/>
          </w:rPr>
          <w:delText xml:space="preserve">lead to actions that result in undesirable </w:delText>
        </w:r>
        <w:r w:rsidR="00AE35BD" w:rsidDel="00C362FB">
          <w:rPr>
            <w:rFonts w:ascii="Times New Roman" w:hAnsi="Times New Roman" w:cs="Times New Roman"/>
          </w:rPr>
          <w:delText>ecosystem</w:delText>
        </w:r>
        <w:r w:rsidR="007E3E3C" w:rsidDel="00C362FB">
          <w:rPr>
            <w:rFonts w:ascii="Times New Roman" w:hAnsi="Times New Roman" w:cs="Times New Roman"/>
          </w:rPr>
          <w:delText xml:space="preserve"> </w:delText>
        </w:r>
        <w:r w:rsidR="00172656" w:rsidDel="00C362FB">
          <w:rPr>
            <w:rFonts w:ascii="Times New Roman" w:hAnsi="Times New Roman" w:cs="Times New Roman"/>
          </w:rPr>
          <w:delText>configurations</w:delText>
        </w:r>
        <w:r w:rsidR="00172656" w:rsidRPr="003830E1" w:rsidDel="00C362FB">
          <w:rPr>
            <w:rFonts w:ascii="Times New Roman" w:hAnsi="Times New Roman" w:cs="Times New Roman"/>
          </w:rPr>
          <w:delText xml:space="preserve"> </w:delText>
        </w:r>
        <w:r w:rsidRPr="003830E1" w:rsidDel="00C362FB">
          <w:rPr>
            <w:rFonts w:ascii="Times New Roman" w:hAnsi="Times New Roman" w:cs="Times New Roman"/>
          </w:rPr>
          <w:delText>(</w:delText>
        </w:r>
      </w:del>
      <w:del w:id="35" w:author="Stuart Jones" w:date="2020-12-22T13:14:00Z">
        <w:r w:rsidR="007E3E3C" w:rsidDel="00C362FB">
          <w:rPr>
            <w:rFonts w:ascii="Times New Roman" w:hAnsi="Times New Roman" w:cs="Times New Roman"/>
          </w:rPr>
          <w:delText>Hutchings 2000</w:delText>
        </w:r>
        <w:r w:rsidRPr="003830E1" w:rsidDel="00C362FB">
          <w:rPr>
            <w:rFonts w:ascii="Times New Roman" w:hAnsi="Times New Roman" w:cs="Times New Roman"/>
          </w:rPr>
          <w:delText>).</w:delText>
        </w:r>
      </w:del>
    </w:p>
    <w:p w14:paraId="7BD5D163" w14:textId="11FF45BE" w:rsidR="005C55A5" w:rsidRPr="00B233A4" w:rsidRDefault="00ED680B">
      <w:pPr>
        <w:spacing w:before="240"/>
        <w:ind w:firstLine="720"/>
        <w:rPr>
          <w:rFonts w:ascii="Times New Roman" w:hAnsi="Times New Roman" w:cs="Times New Roman"/>
        </w:rPr>
        <w:pPrChange w:id="36" w:author="Stuart Jones" w:date="2020-12-22T13:16:00Z">
          <w:pPr>
            <w:ind w:firstLine="720"/>
          </w:pPr>
        </w:pPrChange>
      </w:pPr>
      <w:r>
        <w:rPr>
          <w:rFonts w:ascii="Times New Roman" w:hAnsi="Times New Roman" w:cs="Times New Roman"/>
        </w:rPr>
        <w:t>The worst</w:t>
      </w:r>
      <w:ins w:id="37" w:author="Stuart Jones" w:date="2020-12-22T13:16:00Z">
        <w:r w:rsidR="00C362FB">
          <w:rPr>
            <w:rFonts w:ascii="Times New Roman" w:hAnsi="Times New Roman" w:cs="Times New Roman"/>
          </w:rPr>
          <w:t>-</w:t>
        </w:r>
      </w:ins>
      <w:del w:id="38" w:author="Stuart Jones" w:date="2020-12-22T13:16:00Z">
        <w:r w:rsidDel="00C362FB">
          <w:rPr>
            <w:rFonts w:ascii="Times New Roman" w:hAnsi="Times New Roman" w:cs="Times New Roman"/>
          </w:rPr>
          <w:delText xml:space="preserve"> </w:delText>
        </w:r>
      </w:del>
      <w:r>
        <w:rPr>
          <w:rFonts w:ascii="Times New Roman" w:hAnsi="Times New Roman" w:cs="Times New Roman"/>
        </w:rPr>
        <w:t>case scenario for a manager whose single-species focused intervention has le</w:t>
      </w:r>
      <w:del w:id="39" w:author="Stuart Jones" w:date="2020-12-22T13:16:00Z">
        <w:r w:rsidDel="00C362FB">
          <w:rPr>
            <w:rFonts w:ascii="Times New Roman" w:hAnsi="Times New Roman" w:cs="Times New Roman"/>
          </w:rPr>
          <w:delText>a</w:delText>
        </w:r>
      </w:del>
      <w:r>
        <w:rPr>
          <w:rFonts w:ascii="Times New Roman" w:hAnsi="Times New Roman" w:cs="Times New Roman"/>
        </w:rPr>
        <w:t>d to an unexpected response is that this action leads to a s</w:t>
      </w:r>
      <w:ins w:id="40" w:author="Stuart Jones" w:date="2020-12-22T13:16:00Z">
        <w:r w:rsidR="0011573E">
          <w:rPr>
            <w:rFonts w:ascii="Times New Roman" w:hAnsi="Times New Roman" w:cs="Times New Roman"/>
          </w:rPr>
          <w:t>witch to an undesirable</w:t>
        </w:r>
      </w:ins>
      <w:del w:id="41" w:author="Stuart Jones" w:date="2020-12-22T13:16:00Z">
        <w:r w:rsidDel="0011573E">
          <w:rPr>
            <w:rFonts w:ascii="Times New Roman" w:hAnsi="Times New Roman" w:cs="Times New Roman"/>
          </w:rPr>
          <w:delText>h</w:delText>
        </w:r>
        <w:r w:rsidR="0096281D" w:rsidDel="0011573E">
          <w:rPr>
            <w:rFonts w:ascii="Times New Roman" w:hAnsi="Times New Roman" w:cs="Times New Roman"/>
          </w:rPr>
          <w:delText>ift in</w:delText>
        </w:r>
      </w:del>
      <w:ins w:id="42" w:author="Stuart Jones" w:date="2020-12-22T13:16:00Z">
        <w:r w:rsidR="0011573E">
          <w:rPr>
            <w:rFonts w:ascii="Times New Roman" w:hAnsi="Times New Roman" w:cs="Times New Roman"/>
          </w:rPr>
          <w:t xml:space="preserve"> alternative</w:t>
        </w:r>
      </w:ins>
      <w:del w:id="43" w:author="Stuart Jones" w:date="2020-12-22T13:16:00Z">
        <w:r w:rsidR="0096281D" w:rsidDel="0011573E">
          <w:rPr>
            <w:rFonts w:ascii="Times New Roman" w:hAnsi="Times New Roman" w:cs="Times New Roman"/>
          </w:rPr>
          <w:delText xml:space="preserve"> the</w:delText>
        </w:r>
      </w:del>
      <w:r w:rsidR="0096281D">
        <w:rPr>
          <w:rFonts w:ascii="Times New Roman" w:hAnsi="Times New Roman" w:cs="Times New Roman"/>
        </w:rPr>
        <w:t xml:space="preserve"> stable state of the system. Regime shifts, as they are often referred to, are well documented in aquatic systems and exceedingly difficult to reverse once they’ve occurred (</w:t>
      </w:r>
      <w:r w:rsidR="0096281D">
        <w:rPr>
          <w:rFonts w:ascii="Times New Roman" w:hAnsi="Times New Roman" w:cs="Times New Roman"/>
          <w:b/>
        </w:rPr>
        <w:t>citations</w:t>
      </w:r>
      <w:r w:rsidR="0096281D">
        <w:rPr>
          <w:rFonts w:ascii="Times New Roman" w:hAnsi="Times New Roman" w:cs="Times New Roman"/>
        </w:rPr>
        <w:t>). They represent a shift in ecosystem configuration that is self-reinforcing (</w:t>
      </w:r>
      <w:r w:rsidR="0096281D">
        <w:rPr>
          <w:rFonts w:ascii="Times New Roman" w:hAnsi="Times New Roman" w:cs="Times New Roman"/>
          <w:b/>
        </w:rPr>
        <w:t>citations</w:t>
      </w:r>
      <w:r w:rsidR="0096281D">
        <w:rPr>
          <w:rFonts w:ascii="Times New Roman" w:hAnsi="Times New Roman" w:cs="Times New Roman"/>
        </w:rPr>
        <w:t xml:space="preserve">). </w:t>
      </w:r>
      <w:r w:rsidR="0031245F">
        <w:rPr>
          <w:rFonts w:ascii="Times New Roman" w:hAnsi="Times New Roman" w:cs="Times New Roman"/>
        </w:rPr>
        <w:t>C</w:t>
      </w:r>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w:t>
      </w:r>
      <w:r w:rsidR="00AE35BD">
        <w:rPr>
          <w:rFonts w:ascii="Times New Roman" w:hAnsi="Times New Roman" w:cs="Times New Roman"/>
        </w:rPr>
        <w:t xml:space="preserve"> due to cultivation effects</w:t>
      </w:r>
      <w:r w:rsidR="00AC1F3C" w:rsidRPr="00AC1F3C">
        <w:rPr>
          <w:rFonts w:ascii="Times New Roman" w:hAnsi="Times New Roman" w:cs="Times New Roman"/>
        </w:rPr>
        <w:t xml:space="preserve"> can create two </w:t>
      </w:r>
      <w:r w:rsidR="00524CFE">
        <w:rPr>
          <w:rFonts w:ascii="Times New Roman" w:hAnsi="Times New Roman" w:cs="Times New Roman"/>
        </w:rPr>
        <w:t xml:space="preserve">alternative </w:t>
      </w:r>
      <w:r w:rsidR="00AC1F3C" w:rsidRPr="00AC1F3C">
        <w:rPr>
          <w:rFonts w:ascii="Times New Roman" w:hAnsi="Times New Roman" w:cs="Times New Roman"/>
        </w:rPr>
        <w:t xml:space="preserve">stable states in a </w:t>
      </w:r>
      <w:r w:rsidR="00AE35BD">
        <w:rPr>
          <w:rFonts w:ascii="Times New Roman" w:hAnsi="Times New Roman" w:cs="Times New Roman"/>
        </w:rPr>
        <w:t xml:space="preserve">“trophic triangle” </w:t>
      </w:r>
      <w:r w:rsidR="00AC1F3C" w:rsidRPr="00AC1F3C">
        <w:rPr>
          <w:rFonts w:ascii="Times New Roman" w:hAnsi="Times New Roman" w:cs="Times New Roman"/>
        </w:rPr>
        <w:t xml:space="preserve">food web consisting of </w:t>
      </w:r>
      <w:ins w:id="44" w:author="Stuart Jones" w:date="2020-12-22T13:20:00Z">
        <w:r w:rsidR="00E64405">
          <w:rPr>
            <w:rFonts w:ascii="Times New Roman" w:hAnsi="Times New Roman" w:cs="Times New Roman"/>
          </w:rPr>
          <w:t xml:space="preserve">the adult and juvenile stages of </w:t>
        </w:r>
      </w:ins>
      <w:r w:rsidR="00AC1F3C" w:rsidRPr="00AC1F3C">
        <w:rPr>
          <w:rFonts w:ascii="Times New Roman" w:hAnsi="Times New Roman" w:cs="Times New Roman"/>
        </w:rPr>
        <w:t>a top predator and a forage species</w:t>
      </w:r>
      <w:r w:rsidR="00AE35BD">
        <w:rPr>
          <w:rFonts w:ascii="Times New Roman" w:hAnsi="Times New Roman" w:cs="Times New Roman"/>
        </w:rPr>
        <w:t>.</w:t>
      </w:r>
      <w:commentRangeStart w:id="45"/>
      <w:commentRangeEnd w:id="45"/>
      <w:r w:rsidR="00AC1F3C" w:rsidRPr="00AC1F3C">
        <w:rPr>
          <w:rFonts w:ascii="Times New Roman" w:hAnsi="Times New Roman" w:cs="Times New Roman"/>
        </w:rPr>
        <w:commentReference w:id="45"/>
      </w:r>
      <w:r w:rsidR="00AE35BD">
        <w:rPr>
          <w:rFonts w:ascii="Times New Roman" w:hAnsi="Times New Roman" w:cs="Times New Roman"/>
        </w:rPr>
        <w:t xml:space="preserve"> Under</w:t>
      </w:r>
      <w:r w:rsidR="00AC1F3C"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commentRangeStart w:id="46"/>
      <w:del w:id="47" w:author="Stuart Jones" w:date="2020-12-22T13:21:00Z">
        <w:r w:rsidR="00AC1F3C" w:rsidRPr="00AC1F3C" w:rsidDel="00E64405">
          <w:rPr>
            <w:rFonts w:ascii="Times New Roman" w:hAnsi="Times New Roman" w:cs="Times New Roman"/>
          </w:rPr>
          <w:delText>If the forage species dominates, simply increasing the</w:delText>
        </w:r>
        <w:r w:rsidR="00EB4681" w:rsidDel="00E64405">
          <w:rPr>
            <w:rFonts w:ascii="Times New Roman" w:hAnsi="Times New Roman" w:cs="Times New Roman"/>
          </w:rPr>
          <w:delText xml:space="preserve"> abundance and</w:delText>
        </w:r>
        <w:r w:rsidR="00AC1F3C" w:rsidRPr="00AC1F3C" w:rsidDel="00E64405">
          <w:rPr>
            <w:rFonts w:ascii="Times New Roman" w:hAnsi="Times New Roman" w:cs="Times New Roman"/>
          </w:rPr>
          <w:delText xml:space="preserve"> survival of adult predators (even through fishery closure) may have no effect, or possibly a negative effect if the associated increase in juvenile production further increases foraging opportunities for the forage species, leading to further increases in their biomass with the increased prey availability. </w:delText>
        </w:r>
      </w:del>
      <w:r w:rsidR="00AC1F3C" w:rsidRPr="00AC1F3C">
        <w:rPr>
          <w:rFonts w:ascii="Times New Roman" w:hAnsi="Times New Roman" w:cs="Times New Roman"/>
        </w:rPr>
        <w:t>Regime shifts driven by overfishing are one example of the persistence of these new stable states where fish populations are unable to recover even when the fishery is closed for decades (Hutchings 2000).</w:t>
      </w:r>
      <w:commentRangeEnd w:id="46"/>
      <w:r w:rsidR="00E64405">
        <w:rPr>
          <w:rStyle w:val="CommentReference"/>
        </w:rPr>
        <w:commentReference w:id="46"/>
      </w:r>
    </w:p>
    <w:p w14:paraId="618B7D80" w14:textId="686B022C" w:rsidR="0070349C" w:rsidRDefault="002D1720" w:rsidP="005C55A5">
      <w:pPr>
        <w:ind w:firstLine="720"/>
        <w:rPr>
          <w:rFonts w:ascii="Times New Roman" w:hAnsi="Times New Roman"/>
        </w:rPr>
      </w:pPr>
      <w:ins w:id="48" w:author="Stuart Jones" w:date="2020-12-22T13:28:00Z">
        <w:r>
          <w:rPr>
            <w:rFonts w:ascii="Times New Roman" w:hAnsi="Times New Roman"/>
          </w:rPr>
          <w:t>In addition to</w:t>
        </w:r>
      </w:ins>
      <w:del w:id="49" w:author="Stuart Jones" w:date="2020-12-22T13:28:00Z">
        <w:r w:rsidR="00DF3CA9" w:rsidDel="002D1720">
          <w:rPr>
            <w:rFonts w:ascii="Times New Roman" w:hAnsi="Times New Roman"/>
          </w:rPr>
          <w:delText>A fishery focused on a single species is</w:delText>
        </w:r>
        <w:r w:rsidR="0070349C" w:rsidDel="002D1720">
          <w:rPr>
            <w:rFonts w:ascii="Times New Roman" w:hAnsi="Times New Roman"/>
          </w:rPr>
          <w:delText xml:space="preserve"> not</w:delText>
        </w:r>
      </w:del>
      <w:r w:rsidR="0070349C">
        <w:rPr>
          <w:rFonts w:ascii="Times New Roman" w:hAnsi="Times New Roman"/>
        </w:rPr>
        <w:t xml:space="preserve"> </w:t>
      </w:r>
      <w:del w:id="50" w:author="Stuart Jones" w:date="2020-12-22T13:28:00Z">
        <w:r w:rsidR="0070349C" w:rsidDel="002D1720">
          <w:rPr>
            <w:rFonts w:ascii="Times New Roman" w:hAnsi="Times New Roman"/>
          </w:rPr>
          <w:delText xml:space="preserve">only </w:delText>
        </w:r>
      </w:del>
      <w:r w:rsidR="0070349C">
        <w:rPr>
          <w:rFonts w:ascii="Times New Roman" w:hAnsi="Times New Roman"/>
        </w:rPr>
        <w:t>interacti</w:t>
      </w:r>
      <w:ins w:id="51" w:author="Stuart Jones" w:date="2020-12-22T13:28:00Z">
        <w:r>
          <w:rPr>
            <w:rFonts w:ascii="Times New Roman" w:hAnsi="Times New Roman"/>
          </w:rPr>
          <w:t>o</w:t>
        </w:r>
      </w:ins>
      <w:r w:rsidR="0070349C">
        <w:rPr>
          <w:rFonts w:ascii="Times New Roman" w:hAnsi="Times New Roman"/>
        </w:rPr>
        <w:t>n</w:t>
      </w:r>
      <w:ins w:id="52" w:author="Stuart Jones" w:date="2020-12-22T13:28:00Z">
        <w:r>
          <w:rPr>
            <w:rFonts w:ascii="Times New Roman" w:hAnsi="Times New Roman"/>
          </w:rPr>
          <w:t>s</w:t>
        </w:r>
      </w:ins>
      <w:del w:id="53" w:author="Stuart Jones" w:date="2020-12-22T13:28:00Z">
        <w:r w:rsidR="0070349C" w:rsidDel="002D1720">
          <w:rPr>
            <w:rFonts w:ascii="Times New Roman" w:hAnsi="Times New Roman"/>
          </w:rPr>
          <w:delText>g</w:delText>
        </w:r>
      </w:del>
      <w:r w:rsidR="0070349C">
        <w:rPr>
          <w:rFonts w:ascii="Times New Roman" w:hAnsi="Times New Roman"/>
        </w:rPr>
        <w:t xml:space="preserve"> wit</w:t>
      </w:r>
      <w:ins w:id="54" w:author="Stuart Jones" w:date="2020-12-22T13:29:00Z">
        <w:r>
          <w:rPr>
            <w:rFonts w:ascii="Times New Roman" w:hAnsi="Times New Roman"/>
          </w:rPr>
          <w:t>h</w:t>
        </w:r>
      </w:ins>
      <w:del w:id="55" w:author="Stuart Jones" w:date="2020-12-22T13:29:00Z">
        <w:r w:rsidR="0070349C" w:rsidDel="002D1720">
          <w:rPr>
            <w:rFonts w:ascii="Times New Roman" w:hAnsi="Times New Roman"/>
          </w:rPr>
          <w:delText>h other</w:delText>
        </w:r>
      </w:del>
      <w:r w:rsidR="0070349C">
        <w:rPr>
          <w:rFonts w:ascii="Times New Roman" w:hAnsi="Times New Roman"/>
        </w:rPr>
        <w:t xml:space="preserve"> non-targeted species as in the simple trophic triangle described above, </w:t>
      </w:r>
      <w:del w:id="56" w:author="Stuart Jones" w:date="2020-12-22T13:29:00Z">
        <w:r w:rsidR="0070349C" w:rsidDel="002D1720">
          <w:rPr>
            <w:rFonts w:ascii="Times New Roman" w:hAnsi="Times New Roman"/>
          </w:rPr>
          <w:delText>but also</w:delText>
        </w:r>
      </w:del>
      <w:ins w:id="57" w:author="Stuart Jones" w:date="2020-12-22T13:29:00Z">
        <w:r>
          <w:rPr>
            <w:rFonts w:ascii="Times New Roman" w:hAnsi="Times New Roman"/>
          </w:rPr>
          <w:t>harvested populations are often</w:t>
        </w:r>
      </w:ins>
      <w:r w:rsidR="00DF3CA9">
        <w:rPr>
          <w:rFonts w:ascii="Times New Roman" w:hAnsi="Times New Roman"/>
        </w:rPr>
        <w:t xml:space="preserve"> embedded in a larger community where harvest of multiple species takes place</w:t>
      </w:r>
      <w:r w:rsidR="00AC1F3C" w:rsidRPr="00AC1F3C">
        <w:rPr>
          <w:rFonts w:ascii="Times New Roman" w:hAnsi="Times New Roman"/>
        </w:rPr>
        <w:t xml:space="preserve"> (Hansen et al. 2015). The tradeoffs between competing management goals for several co-occurring </w:t>
      </w:r>
      <w:r w:rsidR="00EB4681">
        <w:rPr>
          <w:rFonts w:ascii="Times New Roman" w:hAnsi="Times New Roman"/>
        </w:rPr>
        <w:t xml:space="preserve">exploited </w:t>
      </w:r>
      <w:r w:rsidR="00AC1F3C" w:rsidRPr="00AC1F3C">
        <w:rPr>
          <w:rFonts w:ascii="Times New Roman" w:hAnsi="Times New Roman"/>
        </w:rPr>
        <w:t xml:space="preserve">species are often not considered; however, some notable exceptions do exist </w:t>
      </w:r>
      <w:r w:rsidR="00DF3CA9">
        <w:rPr>
          <w:rFonts w:ascii="Times New Roman" w:hAnsi="Times New Roman"/>
        </w:rPr>
        <w:t xml:space="preserve">in </w:t>
      </w:r>
      <w:r w:rsidR="0070349C">
        <w:rPr>
          <w:rFonts w:ascii="Times New Roman" w:hAnsi="Times New Roman"/>
        </w:rPr>
        <w:t xml:space="preserve">commercial </w:t>
      </w:r>
      <w:r w:rsidR="00DF3CA9">
        <w:rPr>
          <w:rFonts w:ascii="Times New Roman" w:hAnsi="Times New Roman"/>
        </w:rPr>
        <w:t xml:space="preserve">systems </w:t>
      </w:r>
      <w:r w:rsidR="00AC1F3C" w:rsidRPr="00AC1F3C">
        <w:rPr>
          <w:rFonts w:ascii="Times New Roman" w:hAnsi="Times New Roman"/>
        </w:rPr>
        <w:t>(</w:t>
      </w:r>
      <w:r w:rsidR="00524CFE">
        <w:rPr>
          <w:rFonts w:ascii="Times New Roman" w:hAnsi="Times New Roman"/>
        </w:rPr>
        <w:t xml:space="preserve">e.g., </w:t>
      </w:r>
      <w:r w:rsidR="00AC1F3C" w:rsidRPr="00AC1F3C">
        <w:rPr>
          <w:rFonts w:ascii="Times New Roman" w:hAnsi="Times New Roman"/>
        </w:rPr>
        <w:t xml:space="preserve">Essington et al. 2015, </w:t>
      </w:r>
      <w:proofErr w:type="spellStart"/>
      <w:r w:rsidR="00AC1F3C" w:rsidRPr="00AC1F3C">
        <w:rPr>
          <w:rFonts w:ascii="Times New Roman" w:hAnsi="Times New Roman"/>
        </w:rPr>
        <w:t>Oken</w:t>
      </w:r>
      <w:proofErr w:type="spellEnd"/>
      <w:r w:rsidR="00AC1F3C" w:rsidRPr="00AC1F3C">
        <w:rPr>
          <w:rFonts w:ascii="Times New Roman" w:hAnsi="Times New Roman"/>
        </w:rPr>
        <w:t xml:space="preserve"> et al. </w:t>
      </w:r>
      <w:r w:rsidR="00AC1F3C" w:rsidRPr="00AC1F3C">
        <w:rPr>
          <w:rFonts w:ascii="Times New Roman" w:hAnsi="Times New Roman"/>
        </w:rPr>
        <w:lastRenderedPageBreak/>
        <w:t xml:space="preserve">2016). Essington et al. (2015) used competing objectives for a predator fishery (Atlantic cod, </w:t>
      </w:r>
      <w:proofErr w:type="spellStart"/>
      <w:r w:rsidR="00AC1F3C" w:rsidRPr="007D2410">
        <w:rPr>
          <w:rFonts w:ascii="Times New Roman" w:hAnsi="Times New Roman"/>
          <w:i/>
        </w:rPr>
        <w:t>Gadus</w:t>
      </w:r>
      <w:proofErr w:type="spellEnd"/>
      <w:r w:rsidR="00AC1F3C" w:rsidRPr="007D2410">
        <w:rPr>
          <w:rFonts w:ascii="Times New Roman" w:hAnsi="Times New Roman"/>
          <w:i/>
        </w:rPr>
        <w:t xml:space="preserve"> </w:t>
      </w:r>
      <w:proofErr w:type="spellStart"/>
      <w:r w:rsidR="00AC1F3C" w:rsidRPr="007D2410">
        <w:rPr>
          <w:rFonts w:ascii="Times New Roman" w:hAnsi="Times New Roman"/>
          <w:i/>
        </w:rPr>
        <w:t>morhua</w:t>
      </w:r>
      <w:proofErr w:type="spellEnd"/>
      <w:r w:rsidR="00AC1F3C" w:rsidRPr="00AC1F3C">
        <w:rPr>
          <w:rFonts w:ascii="Times New Roman" w:hAnsi="Times New Roman"/>
        </w:rPr>
        <w:t xml:space="preserve">) and a forage species fishery (Atlantic herring, </w:t>
      </w:r>
      <w:proofErr w:type="spellStart"/>
      <w:r w:rsidR="00AC1F3C" w:rsidRPr="007D2410">
        <w:rPr>
          <w:rFonts w:ascii="Times New Roman" w:hAnsi="Times New Roman"/>
          <w:i/>
        </w:rPr>
        <w:t>Clupea</w:t>
      </w:r>
      <w:proofErr w:type="spellEnd"/>
      <w:r w:rsidR="00AC1F3C" w:rsidRPr="007D2410">
        <w:rPr>
          <w:rFonts w:ascii="Times New Roman" w:hAnsi="Times New Roman"/>
          <w:i/>
        </w:rPr>
        <w:t xml:space="preserve"> </w:t>
      </w:r>
      <w:proofErr w:type="spellStart"/>
      <w:r w:rsidR="00AC1F3C" w:rsidRPr="007D2410">
        <w:rPr>
          <w:rFonts w:ascii="Times New Roman" w:hAnsi="Times New Roman"/>
          <w:i/>
        </w:rPr>
        <w:t>harengus</w:t>
      </w:r>
      <w:proofErr w:type="spellEnd"/>
      <w:r w:rsidR="00AC1F3C" w:rsidRPr="00AC1F3C">
        <w:rPr>
          <w:rFonts w:ascii="Times New Roman" w:hAnsi="Times New Roman"/>
        </w:rPr>
        <w:t xml:space="preserve">) </w:t>
      </w:r>
      <w:r w:rsidR="00EB4681">
        <w:rPr>
          <w:rFonts w:ascii="Times New Roman" w:hAnsi="Times New Roman"/>
        </w:rPr>
        <w:t>and</w:t>
      </w:r>
      <w:r w:rsidR="00AC1F3C" w:rsidRPr="00AC1F3C">
        <w:rPr>
          <w:rFonts w:ascii="Times New Roman" w:hAnsi="Times New Roman"/>
        </w:rPr>
        <w:t xml:space="preserve"> show</w:t>
      </w:r>
      <w:r w:rsidR="00EB4681">
        <w:rPr>
          <w:rFonts w:ascii="Times New Roman" w:hAnsi="Times New Roman"/>
        </w:rPr>
        <w:t>ed</w:t>
      </w:r>
      <w:r w:rsidR="00AC1F3C" w:rsidRPr="00AC1F3C">
        <w:rPr>
          <w:rFonts w:ascii="Times New Roman" w:hAnsi="Times New Roman"/>
        </w:rPr>
        <w:t xml:space="preserve"> how ecological interactions between the two and the market price of each species c</w:t>
      </w:r>
      <w:r w:rsidR="00EB4681">
        <w:rPr>
          <w:rFonts w:ascii="Times New Roman" w:hAnsi="Times New Roman"/>
        </w:rPr>
        <w:t>ould</w:t>
      </w:r>
      <w:r w:rsidR="00AC1F3C" w:rsidRPr="00AC1F3C">
        <w:rPr>
          <w:rFonts w:ascii="Times New Roman" w:hAnsi="Times New Roman"/>
        </w:rPr>
        <w:t xml:space="preserve"> be combined to determine the appropriate level of mortality for each species given specific management goals (maximizing combined profit of both species at equilibrium). </w:t>
      </w:r>
      <w:r w:rsidR="00064360">
        <w:rPr>
          <w:rFonts w:ascii="Times New Roman" w:hAnsi="Times New Roman"/>
        </w:rPr>
        <w:t>While understanding interspecific interactions can reduce unexpected outcomes in fisheries management and avoid catastrophic regime shifts, they can also be leveraged by managers to creatively achieve their goals.</w:t>
      </w:r>
    </w:p>
    <w:p w14:paraId="54CEBAD9" w14:textId="0C6EA3A9" w:rsidR="005C55A5" w:rsidRPr="00B233A4" w:rsidRDefault="00064360" w:rsidP="005C55A5">
      <w:pPr>
        <w:ind w:firstLine="720"/>
        <w:rPr>
          <w:rFonts w:ascii="Times New Roman" w:hAnsi="Times New Roman" w:cs="Times New Roman"/>
        </w:rPr>
      </w:pPr>
      <w:commentRangeStart w:id="58"/>
      <w:r>
        <w:rPr>
          <w:rFonts w:ascii="Times New Roman" w:hAnsi="Times New Roman"/>
        </w:rPr>
        <w:t>Recreational</w:t>
      </w:r>
      <w:commentRangeEnd w:id="58"/>
      <w:r w:rsidR="00E7670E">
        <w:rPr>
          <w:rStyle w:val="CommentReference"/>
        </w:rPr>
        <w:commentReference w:id="58"/>
      </w:r>
      <w:r>
        <w:rPr>
          <w:rFonts w:ascii="Times New Roman" w:hAnsi="Times New Roman"/>
        </w:rPr>
        <w:t xml:space="preserve"> fisheries are </w:t>
      </w:r>
      <w:del w:id="59" w:author="Stuart Jones" w:date="2020-12-22T13:31:00Z">
        <w:r w:rsidDel="002D1720">
          <w:rPr>
            <w:rFonts w:ascii="Times New Roman" w:hAnsi="Times New Roman"/>
          </w:rPr>
          <w:delText>one area</w:delText>
        </w:r>
      </w:del>
      <w:ins w:id="60" w:author="Stuart Jones" w:date="2020-12-22T13:31:00Z">
        <w:r w:rsidR="002D1720">
          <w:rPr>
            <w:rFonts w:ascii="Times New Roman" w:hAnsi="Times New Roman"/>
          </w:rPr>
          <w:t>another system</w:t>
        </w:r>
      </w:ins>
      <w:r>
        <w:rPr>
          <w:rFonts w:ascii="Times New Roman" w:hAnsi="Times New Roman"/>
        </w:rPr>
        <w:t xml:space="preserve"> where managers c</w:t>
      </w:r>
      <w:ins w:id="61" w:author="Stuart Jones" w:date="2020-12-22T13:31:00Z">
        <w:r w:rsidR="002D1720">
          <w:rPr>
            <w:rFonts w:ascii="Times New Roman" w:hAnsi="Times New Roman"/>
          </w:rPr>
          <w:t>ould</w:t>
        </w:r>
      </w:ins>
      <w:del w:id="62" w:author="Stuart Jones" w:date="2020-12-22T13:31:00Z">
        <w:r w:rsidDel="002D1720">
          <w:rPr>
            <w:rFonts w:ascii="Times New Roman" w:hAnsi="Times New Roman"/>
          </w:rPr>
          <w:delText>an</w:delText>
        </w:r>
      </w:del>
      <w:r>
        <w:rPr>
          <w:rFonts w:ascii="Times New Roman" w:hAnsi="Times New Roman"/>
        </w:rPr>
        <w:t xml:space="preserve"> take advantage of interspecific interactions to solve complex problems. </w:t>
      </w:r>
      <w:commentRangeStart w:id="63"/>
      <w:r w:rsidR="00AC1F3C" w:rsidRPr="00AC1F3C">
        <w:rPr>
          <w:rFonts w:ascii="Times New Roman" w:hAnsi="Times New Roman"/>
        </w:rPr>
        <w:t xml:space="preserve">In contrast to commercial fisheries where users aim to maximize profit, recreational fishery users vary along multiple axes of species preference, catch rate, fish size, location, valuation, utility, avidity, and harvest opportunity (e.g., Johnston et al., 2010; Beardmore et al., 2015; </w:t>
      </w:r>
      <w:proofErr w:type="spellStart"/>
      <w:r w:rsidR="00AC1F3C" w:rsidRPr="00AC1F3C">
        <w:rPr>
          <w:rFonts w:ascii="Times New Roman" w:hAnsi="Times New Roman"/>
        </w:rPr>
        <w:t>Arlinghaus</w:t>
      </w:r>
      <w:proofErr w:type="spellEnd"/>
      <w:r w:rsidR="00AC1F3C" w:rsidRPr="00AC1F3C">
        <w:rPr>
          <w:rFonts w:ascii="Times New Roman" w:hAnsi="Times New Roman"/>
        </w:rPr>
        <w:t xml:space="preserve"> et al., 2017). Users place differing levels of importance on each of these aspects of the fishing experience, leading to divergent, and in some cases, competing desires by fishery users and ultimately complex management problems.</w:t>
      </w:r>
      <w:commentRangeEnd w:id="63"/>
      <w:r w:rsidR="002D1720">
        <w:rPr>
          <w:rStyle w:val="CommentReference"/>
        </w:rPr>
        <w:commentReference w:id="63"/>
      </w:r>
      <w:r w:rsidR="00AC1F3C" w:rsidRPr="00AC1F3C">
        <w:rPr>
          <w:rFonts w:ascii="Times New Roman" w:hAnsi="Times New Roman"/>
        </w:rPr>
        <w:t xml:space="preserve"> Given the </w:t>
      </w:r>
      <w:commentRangeStart w:id="64"/>
      <w:r w:rsidR="00AC1F3C" w:rsidRPr="00AC1F3C">
        <w:rPr>
          <w:rFonts w:ascii="Times New Roman" w:hAnsi="Times New Roman"/>
        </w:rPr>
        <w:t xml:space="preserve">limited ways in which managers can influence recreational fisheries (i.e., fishing regulations, stocking, habitat alteration, valuation), </w:t>
      </w:r>
      <w:r>
        <w:rPr>
          <w:rFonts w:ascii="Times New Roman" w:hAnsi="Times New Roman"/>
        </w:rPr>
        <w:t xml:space="preserve">and the diverse ways in which they are used, </w:t>
      </w:r>
      <w:r w:rsidR="00AC1F3C" w:rsidRPr="00AC1F3C">
        <w:rPr>
          <w:rFonts w:ascii="Times New Roman" w:hAnsi="Times New Roman"/>
        </w:rPr>
        <w:t xml:space="preserve">understanding and leveraging ecological interactions </w:t>
      </w:r>
      <w:r w:rsidR="00EB4681">
        <w:rPr>
          <w:rFonts w:ascii="Times New Roman" w:hAnsi="Times New Roman"/>
        </w:rPr>
        <w:t xml:space="preserve">may </w:t>
      </w:r>
      <w:r w:rsidR="00AC1F3C" w:rsidRPr="00AC1F3C">
        <w:rPr>
          <w:rFonts w:ascii="Times New Roman" w:hAnsi="Times New Roman"/>
        </w:rPr>
        <w:t>allow managers to make the most of the limited tools at their disposal to keep systems within a safe operating space and to meet the diverse goals of users in the system (</w:t>
      </w:r>
      <w:commentRangeEnd w:id="64"/>
      <w:r w:rsidR="002D1720">
        <w:rPr>
          <w:rStyle w:val="CommentReference"/>
        </w:rPr>
        <w:commentReference w:id="64"/>
      </w:r>
      <w:r w:rsidR="00AC1F3C" w:rsidRPr="00AC1F3C">
        <w:rPr>
          <w:rFonts w:ascii="Times New Roman" w:hAnsi="Times New Roman"/>
        </w:rPr>
        <w:t>Carpenter et al. 2017).</w:t>
      </w:r>
    </w:p>
    <w:p w14:paraId="19E308A7" w14:textId="32B6AFE9" w:rsidR="005C55A5" w:rsidRPr="00B233A4" w:rsidRDefault="00AC1F3C" w:rsidP="005C55A5">
      <w:pPr>
        <w:ind w:firstLine="720"/>
        <w:rPr>
          <w:rFonts w:ascii="Times New Roman" w:hAnsi="Times New Roman" w:cs="Times New Roman"/>
        </w:rPr>
      </w:pPr>
      <w:r w:rsidRPr="00AC1F3C">
        <w:rPr>
          <w:rFonts w:ascii="Times New Roman" w:hAnsi="Times New Roman"/>
        </w:rPr>
        <w:t>Here</w:t>
      </w:r>
      <w:r w:rsidR="00876889">
        <w:rPr>
          <w:rFonts w:ascii="Times New Roman" w:hAnsi="Times New Roman"/>
        </w:rPr>
        <w:t>,</w:t>
      </w:r>
      <w:r w:rsidRPr="00AC1F3C">
        <w:rPr>
          <w:rFonts w:ascii="Times New Roman" w:hAnsi="Times New Roman"/>
        </w:rPr>
        <w:t xml:space="preserve"> we use </w:t>
      </w:r>
      <w:del w:id="65" w:author="Stuart Jones" w:date="2020-12-22T13:33:00Z">
        <w:r w:rsidRPr="00AC1F3C" w:rsidDel="002D1720">
          <w:rPr>
            <w:rFonts w:ascii="Times New Roman" w:hAnsi="Times New Roman"/>
          </w:rPr>
          <w:delText>an example</w:delText>
        </w:r>
      </w:del>
      <w:ins w:id="66" w:author="Stuart Jones" w:date="2020-12-22T13:33:00Z">
        <w:r w:rsidR="002D1720">
          <w:rPr>
            <w:rFonts w:ascii="Times New Roman" w:hAnsi="Times New Roman"/>
          </w:rPr>
          <w:t>a simple model</w:t>
        </w:r>
      </w:ins>
      <w:r w:rsidRPr="00AC1F3C">
        <w:rPr>
          <w:rFonts w:ascii="Times New Roman" w:hAnsi="Times New Roman"/>
        </w:rPr>
        <w:t xml:space="preserve"> of a recreational fishery with two managed species to </w:t>
      </w:r>
      <w:r w:rsidR="000C7293" w:rsidRPr="00AC1F3C">
        <w:rPr>
          <w:rFonts w:ascii="Times New Roman" w:hAnsi="Times New Roman"/>
        </w:rPr>
        <w:t>explore</w:t>
      </w:r>
      <w:r w:rsidRPr="00AC1F3C">
        <w:rPr>
          <w:rFonts w:ascii="Times New Roman" w:hAnsi="Times New Roman"/>
        </w:rPr>
        <w:t xml:space="preserve"> how managers can leverage ecological interactions between species to achieve their goals.</w:t>
      </w:r>
      <w:r w:rsidR="00BB26B6">
        <w:rPr>
          <w:rFonts w:ascii="Times New Roman" w:hAnsi="Times New Roman"/>
        </w:rPr>
        <w:t xml:space="preserve"> </w:t>
      </w:r>
      <w:commentRangeStart w:id="67"/>
      <w:r w:rsidR="00BB26B6" w:rsidRPr="00AC1F3C">
        <w:rPr>
          <w:rFonts w:ascii="Times New Roman" w:hAnsi="Times New Roman"/>
        </w:rPr>
        <w:t xml:space="preserve">Outcomes that are of specific interest arise from stable states where the desired species dominates, resulting in higher </w:t>
      </w:r>
      <w:commentRangeEnd w:id="67"/>
      <w:r w:rsidR="002D1720">
        <w:rPr>
          <w:rStyle w:val="CommentReference"/>
        </w:rPr>
        <w:commentReference w:id="67"/>
      </w:r>
      <w:r w:rsidR="00BB26B6" w:rsidRPr="00AC1F3C">
        <w:rPr>
          <w:rFonts w:ascii="Times New Roman" w:hAnsi="Times New Roman"/>
        </w:rPr>
        <w:t>economic benefits and user satisfaction.</w:t>
      </w:r>
      <w:r w:rsidRPr="00AC1F3C">
        <w:rPr>
          <w:rFonts w:ascii="Times New Roman" w:hAnsi="Times New Roman"/>
        </w:rPr>
        <w:t xml:space="preserve"> </w:t>
      </w:r>
      <w:commentRangeStart w:id="68"/>
      <w:r w:rsidRPr="00AC1F3C">
        <w:rPr>
          <w:rFonts w:ascii="Times New Roman" w:hAnsi="Times New Roman"/>
        </w:rPr>
        <w:t>Our model, like all models, makes necessary simplifying assumptions to balance tractability with realism. We use a relatively simple fishery model that allows for the interaction and harvest of two species</w:t>
      </w:r>
      <w:r w:rsidR="00876889">
        <w:rPr>
          <w:rFonts w:ascii="Times New Roman" w:hAnsi="Times New Roman"/>
        </w:rPr>
        <w:t>,</w:t>
      </w:r>
      <w:r w:rsidRPr="00AC1F3C">
        <w:rPr>
          <w:rFonts w:ascii="Times New Roman" w:hAnsi="Times New Roman"/>
        </w:rPr>
        <w:t xml:space="preserve"> which is an improvement over many of the single species models used to date. </w:t>
      </w:r>
      <w:commentRangeEnd w:id="68"/>
      <w:r w:rsidR="002D1720">
        <w:rPr>
          <w:rStyle w:val="CommentReference"/>
        </w:rPr>
        <w:commentReference w:id="68"/>
      </w:r>
      <w:r w:rsidRPr="00AC1F3C">
        <w:rPr>
          <w:rFonts w:ascii="Times New Roman" w:hAnsi="Times New Roman"/>
        </w:rPr>
        <w:t xml:space="preserve">Our hypothesis that </w:t>
      </w:r>
      <w:r w:rsidR="003462B4" w:rsidRPr="003462B4">
        <w:rPr>
          <w:rFonts w:ascii="Times New Roman" w:hAnsi="Times New Roman"/>
        </w:rPr>
        <w:t xml:space="preserve">management activities that take species interactions into account are more successful </w:t>
      </w:r>
      <w:r w:rsidR="003462B4">
        <w:rPr>
          <w:rFonts w:ascii="Times New Roman" w:hAnsi="Times New Roman"/>
        </w:rPr>
        <w:t xml:space="preserve">at keeping a system in a </w:t>
      </w:r>
      <w:commentRangeStart w:id="69"/>
      <w:r w:rsidR="003462B4">
        <w:rPr>
          <w:rFonts w:ascii="Times New Roman" w:hAnsi="Times New Roman"/>
        </w:rPr>
        <w:t xml:space="preserve">safe operating space leads us to </w:t>
      </w:r>
      <w:r w:rsidRPr="00AC1F3C">
        <w:rPr>
          <w:rFonts w:ascii="Times New Roman" w:hAnsi="Times New Roman"/>
        </w:rPr>
        <w:t xml:space="preserve">predict that consideration of these interactions and the resulting non-linear dynamics </w:t>
      </w:r>
      <w:commentRangeEnd w:id="69"/>
      <w:r w:rsidR="002D1720">
        <w:rPr>
          <w:rStyle w:val="CommentReference"/>
        </w:rPr>
        <w:commentReference w:id="69"/>
      </w:r>
      <w:r w:rsidRPr="00AC1F3C">
        <w:rPr>
          <w:rFonts w:ascii="Times New Roman" w:hAnsi="Times New Roman"/>
        </w:rPr>
        <w:t>can lead to more positive</w:t>
      </w:r>
      <w:r w:rsidR="003462B4">
        <w:rPr>
          <w:rFonts w:ascii="Times New Roman" w:hAnsi="Times New Roman"/>
        </w:rPr>
        <w:t xml:space="preserve">, </w:t>
      </w:r>
      <w:r w:rsidRPr="00AC1F3C">
        <w:rPr>
          <w:rFonts w:ascii="Times New Roman" w:hAnsi="Times New Roman"/>
        </w:rPr>
        <w:t>predictable</w:t>
      </w:r>
      <w:r w:rsidR="003462B4">
        <w:rPr>
          <w:rFonts w:ascii="Times New Roman" w:hAnsi="Times New Roman"/>
        </w:rPr>
        <w:t>, and potentially cost</w:t>
      </w:r>
      <w:ins w:id="70" w:author="Stuart Jones" w:date="2020-12-22T13:34:00Z">
        <w:r w:rsidR="002D1720">
          <w:rPr>
            <w:rFonts w:ascii="Times New Roman" w:hAnsi="Times New Roman"/>
          </w:rPr>
          <w:t>-</w:t>
        </w:r>
      </w:ins>
      <w:del w:id="71" w:author="Stuart Jones" w:date="2020-12-22T13:34:00Z">
        <w:r w:rsidR="003462B4" w:rsidDel="002D1720">
          <w:rPr>
            <w:rFonts w:ascii="Times New Roman" w:hAnsi="Times New Roman"/>
          </w:rPr>
          <w:delText xml:space="preserve"> </w:delText>
        </w:r>
      </w:del>
      <w:r w:rsidR="003462B4">
        <w:rPr>
          <w:rFonts w:ascii="Times New Roman" w:hAnsi="Times New Roman"/>
        </w:rPr>
        <w:t>effective</w:t>
      </w:r>
      <w:r w:rsidRPr="00AC1F3C">
        <w:rPr>
          <w:rFonts w:ascii="Times New Roman" w:hAnsi="Times New Roman"/>
        </w:rPr>
        <w:t xml:space="preserve"> outcomes. </w:t>
      </w:r>
    </w:p>
    <w:p w14:paraId="3DBCEE34" w14:textId="77777777" w:rsidR="00DB5BA4" w:rsidRPr="00B233A4" w:rsidDel="008A1964" w:rsidRDefault="00E05CA0" w:rsidP="003A2A6C">
      <w:pPr>
        <w:pStyle w:val="Heading1"/>
        <w:keepNext w:val="0"/>
        <w:keepLines w:val="0"/>
        <w:widowControl w:val="0"/>
        <w:suppressLineNumbers/>
        <w:rPr>
          <w:del w:id="72" w:author="Stuart Jones" w:date="2020-12-22T13:55:00Z"/>
          <w:rFonts w:ascii="Times New Roman" w:hAnsi="Times New Roman" w:cs="Times New Roman"/>
          <w:color w:val="auto"/>
        </w:rPr>
      </w:pPr>
      <w:bookmarkStart w:id="73" w:name="methods"/>
      <w:r w:rsidRPr="00B233A4">
        <w:rPr>
          <w:rFonts w:ascii="Times New Roman" w:hAnsi="Times New Roman" w:cs="Times New Roman"/>
          <w:color w:val="auto"/>
        </w:rPr>
        <w:t>Methods</w:t>
      </w:r>
      <w:bookmarkEnd w:id="73"/>
    </w:p>
    <w:p w14:paraId="5AE760A0" w14:textId="6C947371" w:rsidR="00E62F5F" w:rsidRDefault="00E62F5F">
      <w:pPr>
        <w:pStyle w:val="Heading1"/>
        <w:keepNext w:val="0"/>
        <w:keepLines w:val="0"/>
        <w:widowControl w:val="0"/>
        <w:suppressLineNumbers/>
        <w:pPrChange w:id="74" w:author="Stuart Jones" w:date="2020-12-22T13:55:00Z">
          <w:pPr>
            <w:pStyle w:val="Heading2"/>
            <w:keepNext w:val="0"/>
            <w:keepLines w:val="0"/>
            <w:widowControl w:val="0"/>
            <w:suppressLineNumbers/>
          </w:pPr>
        </w:pPrChange>
      </w:pPr>
      <w:bookmarkStart w:id="75" w:name="model"/>
      <w:commentRangeStart w:id="76"/>
      <w:del w:id="77" w:author="Stuart Jones" w:date="2020-12-22T13:55:00Z">
        <w:r w:rsidDel="008A1964">
          <w:delText>Overview</w:delText>
        </w:r>
      </w:del>
      <w:commentRangeEnd w:id="76"/>
      <w:r w:rsidR="001E3F0C">
        <w:rPr>
          <w:rStyle w:val="CommentReference"/>
          <w:rFonts w:asciiTheme="minorHAnsi" w:eastAsiaTheme="minorHAnsi" w:hAnsiTheme="minorHAnsi" w:cstheme="minorBidi"/>
          <w:b w:val="0"/>
          <w:bCs w:val="0"/>
          <w:color w:val="auto"/>
        </w:rPr>
        <w:commentReference w:id="76"/>
      </w:r>
    </w:p>
    <w:p w14:paraId="3A6E2996" w14:textId="42F75641" w:rsidR="00E62F5F" w:rsidRPr="007D2410" w:rsidRDefault="00E7670E" w:rsidP="007D2410">
      <w:pPr>
        <w:pStyle w:val="BodyText"/>
      </w:pPr>
      <w:ins w:id="78" w:author="Stuart Jones" w:date="2020-12-22T13:49:00Z">
        <w:r>
          <w:t>To</w:t>
        </w:r>
      </w:ins>
      <w:ins w:id="79" w:author="Stuart Jones" w:date="2020-12-22T13:47:00Z">
        <w:r>
          <w:t xml:space="preserve"> </w:t>
        </w:r>
        <w:commentRangeStart w:id="80"/>
        <w:r>
          <w:t>explor</w:t>
        </w:r>
      </w:ins>
      <w:ins w:id="81" w:author="Stuart Jones" w:date="2020-12-22T13:49:00Z">
        <w:r>
          <w:t>e</w:t>
        </w:r>
      </w:ins>
      <w:commentRangeEnd w:id="80"/>
      <w:ins w:id="82" w:author="Stuart Jones" w:date="2020-12-22T13:55:00Z">
        <w:r w:rsidR="008A1964">
          <w:rPr>
            <w:rStyle w:val="CommentReference"/>
          </w:rPr>
          <w:commentReference w:id="80"/>
        </w:r>
      </w:ins>
      <w:ins w:id="83" w:author="Stuart Jones" w:date="2020-12-22T13:47:00Z">
        <w:r>
          <w:t xml:space="preserve"> the implications and opportunities of </w:t>
        </w:r>
      </w:ins>
      <w:ins w:id="84" w:author="Stuart Jones" w:date="2020-12-22T13:48:00Z">
        <w:r>
          <w:t xml:space="preserve">a systems-based approach </w:t>
        </w:r>
      </w:ins>
      <w:ins w:id="85" w:author="Stuart Jones" w:date="2020-12-22T13:49:00Z">
        <w:r>
          <w:t>to managing regime shifts in recreational fisheries, we have adopted</w:t>
        </w:r>
      </w:ins>
      <w:ins w:id="86" w:author="Stuart Jones" w:date="2020-12-22T13:50:00Z">
        <w:r>
          <w:t xml:space="preserve"> a</w:t>
        </w:r>
      </w:ins>
      <w:ins w:id="87" w:author="Stuart Jones" w:date="2020-12-22T13:48:00Z">
        <w:r>
          <w:t xml:space="preserve"> model</w:t>
        </w:r>
      </w:ins>
      <w:ins w:id="88" w:author="Stuart Jones" w:date="2020-12-22T13:50:00Z">
        <w:r>
          <w:t>ing approach</w:t>
        </w:r>
      </w:ins>
      <w:ins w:id="89" w:author="Stuart Jones" w:date="2020-12-22T13:48:00Z">
        <w:r>
          <w:t xml:space="preserve">. </w:t>
        </w:r>
      </w:ins>
      <w:ins w:id="90" w:author="Stuart Jones" w:date="2020-12-22T13:50:00Z">
        <w:r w:rsidR="008A1964">
          <w:t xml:space="preserve">Given the long time scales over which management decisions and fisheries dynamics play out, alternative </w:t>
        </w:r>
      </w:ins>
      <w:ins w:id="91" w:author="Stuart Jones" w:date="2020-12-22T13:51:00Z">
        <w:r w:rsidR="008A1964">
          <w:t>avenues of inference, like long-term observations, comparative surveys, or experiments, are not feasi</w:t>
        </w:r>
      </w:ins>
      <w:ins w:id="92" w:author="Stuart Jones" w:date="2020-12-22T13:52:00Z">
        <w:r w:rsidR="008A1964">
          <w:t>ble. Our modeling framework allows us to conduct a series of model experiments to explore the risks of not considering interactions amongst species, including harvest of multip</w:t>
        </w:r>
      </w:ins>
      <w:ins w:id="93" w:author="Stuart Jones" w:date="2020-12-22T13:53:00Z">
        <w:r w:rsidR="008A1964">
          <w:t>l</w:t>
        </w:r>
      </w:ins>
      <w:ins w:id="94" w:author="Stuart Jones" w:date="2020-12-22T13:52:00Z">
        <w:r w:rsidR="008A1964">
          <w:t xml:space="preserve">e species, and potential opportunities afforded by an ecosystem-based management approach. </w:t>
        </w:r>
      </w:ins>
      <w:del w:id="95" w:author="Stuart Jones" w:date="2020-12-22T13:52:00Z">
        <w:r w:rsidR="00E62F5F" w:rsidDel="008A1964">
          <w:delText>In order to understand how accounting for interspecific interactions can improve ou</w:delText>
        </w:r>
        <w:r w:rsidR="009852AA" w:rsidDel="008A1964">
          <w:delText xml:space="preserve">r ability to predict and manage important ecosystem services we developed a simple fishery model where two species simultaneously compete with each other and are harvested by humans. </w:delText>
        </w:r>
      </w:del>
      <w:ins w:id="96" w:author="Stuart Jones" w:date="2020-12-22T13:53:00Z">
        <w:r w:rsidR="008A1964">
          <w:t>For example, w</w:t>
        </w:r>
      </w:ins>
      <w:del w:id="97" w:author="Stuart Jones" w:date="2020-12-22T13:52:00Z">
        <w:r w:rsidR="009852AA" w:rsidDel="008A1964">
          <w:delText>W</w:delText>
        </w:r>
      </w:del>
      <w:r w:rsidR="009852AA">
        <w:t>e</w:t>
      </w:r>
      <w:del w:id="98" w:author="Stuart Jones" w:date="2020-12-22T13:53:00Z">
        <w:r w:rsidR="009852AA" w:rsidDel="008A1964">
          <w:delText xml:space="preserve"> then</w:delText>
        </w:r>
      </w:del>
      <w:r w:rsidR="009852AA">
        <w:t xml:space="preserve"> use</w:t>
      </w:r>
      <w:ins w:id="99" w:author="Stuart Jones" w:date="2020-12-22T13:53:00Z">
        <w:r w:rsidR="008A1964">
          <w:t xml:space="preserve"> our</w:t>
        </w:r>
      </w:ins>
      <w:del w:id="100" w:author="Stuart Jones" w:date="2020-12-22T13:53:00Z">
        <w:r w:rsidR="009852AA" w:rsidDel="008A1964">
          <w:delText xml:space="preserve"> this</w:delText>
        </w:r>
      </w:del>
      <w:r w:rsidR="009852AA">
        <w:t xml:space="preserve"> model to explore management outcomes for scenarios where the hypothetical manager either ignores or accounts for the interspecific interactions. </w:t>
      </w:r>
      <w:del w:id="101" w:author="Stuart Jones" w:date="2020-12-22T13:53:00Z">
        <w:r w:rsidR="009852AA" w:rsidDel="008A1964">
          <w:delText>A modeling approach, such as the one we’ve adopted here</w:delText>
        </w:r>
        <w:r w:rsidR="00243044" w:rsidDel="008A1964">
          <w:delText>, is better suited to explore these dynamics because of the longer time scales at which</w:delText>
        </w:r>
        <w:r w:rsidR="00EC5306" w:rsidDel="008A1964">
          <w:delText xml:space="preserve"> fisheries</w:delText>
        </w:r>
        <w:r w:rsidR="00243044" w:rsidDel="008A1964">
          <w:delText xml:space="preserve"> oper</w:delText>
        </w:r>
        <w:r w:rsidR="001E3F0C" w:rsidDel="008A1964">
          <w:delText xml:space="preserve">ate. </w:delText>
        </w:r>
      </w:del>
      <w:del w:id="102" w:author="Stuart Jones" w:date="2020-12-22T13:44:00Z">
        <w:r w:rsidR="001E3F0C" w:rsidDel="00E7670E">
          <w:delText>Stocking and harvest regulations are, at their fastest, adjusted on an annual basis. Furthermore, the effects of any management action on a fish population take several years to become apparent for even relatively short l</w:delText>
        </w:r>
        <w:r w:rsidR="00781FE5" w:rsidDel="00E7670E">
          <w:delText>ived species</w:delText>
        </w:r>
        <w:r w:rsidR="001E3F0C" w:rsidDel="00E7670E">
          <w:delText>.</w:delText>
        </w:r>
      </w:del>
      <w:del w:id="103" w:author="Stuart Jones" w:date="2020-12-22T13:41:00Z">
        <w:r w:rsidR="001E3F0C" w:rsidDel="00E7670E">
          <w:delText xml:space="preserve"> </w:delText>
        </w:r>
        <w:r w:rsidR="00781FE5" w:rsidDel="00E7670E">
          <w:delText>The species in our model are paramete</w:delText>
        </w:r>
        <w:r w:rsidR="002651AD" w:rsidDel="00E7670E">
          <w:delText xml:space="preserve">rized such that their juveniles overlap completely in their use of the refuge while the adults do not. One species’ adults </w:delText>
        </w:r>
        <w:r w:rsidR="00EC5306" w:rsidDel="00E7670E">
          <w:delText>use</w:delText>
        </w:r>
        <w:r w:rsidR="002651AD" w:rsidDel="00E7670E">
          <w:delText xml:space="preserve"> the refuge and associated foraging arena more than the other</w:delText>
        </w:r>
      </w:del>
      <w:del w:id="104" w:author="Stuart Jones" w:date="2020-12-22T13:42:00Z">
        <w:r w:rsidR="002651AD" w:rsidDel="00E7670E">
          <w:delText>.</w:delText>
        </w:r>
      </w:del>
      <w:del w:id="105" w:author="Stuart Jones" w:date="2020-12-22T13:44:00Z">
        <w:r w:rsidR="002651AD" w:rsidDel="00E7670E">
          <w:delText xml:space="preserve"> </w:delText>
        </w:r>
      </w:del>
      <w:commentRangeStart w:id="106"/>
      <w:commentRangeStart w:id="107"/>
      <w:del w:id="108" w:author="Stuart Jones" w:date="2020-12-22T13:53:00Z">
        <w:r w:rsidR="002651AD" w:rsidDel="008A1964">
          <w:delText>This</w:delText>
        </w:r>
      </w:del>
      <w:ins w:id="109" w:author="Stuart Jones" w:date="2020-12-22T13:53:00Z">
        <w:r w:rsidR="008A1964">
          <w:t>Our model was developed</w:t>
        </w:r>
      </w:ins>
      <w:r w:rsidR="002651AD">
        <w:t xml:space="preserve"> </w:t>
      </w:r>
      <w:del w:id="110" w:author="Stuart Jones" w:date="2020-12-22T13:54:00Z">
        <w:r w:rsidR="002651AD" w:rsidDel="008A1964">
          <w:delText>is designed to mimic</w:delText>
        </w:r>
      </w:del>
      <w:ins w:id="111" w:author="Stuart Jones" w:date="2020-12-22T13:54:00Z">
        <w:r w:rsidR="008A1964">
          <w:t xml:space="preserve">with interactions </w:t>
        </w:r>
        <w:r w:rsidR="008A1964">
          <w:lastRenderedPageBreak/>
          <w:t>between</w:t>
        </w:r>
      </w:ins>
      <w:r w:rsidR="002651AD">
        <w:t xml:space="preserve"> </w:t>
      </w:r>
      <w:del w:id="112" w:author="Stuart Jones" w:date="2020-12-22T13:54:00Z">
        <w:r w:rsidR="002651AD" w:rsidDel="008A1964">
          <w:delText xml:space="preserve">the </w:delText>
        </w:r>
      </w:del>
      <w:r w:rsidR="002651AD">
        <w:t>walleye (</w:t>
      </w:r>
      <w:r w:rsidR="002651AD">
        <w:rPr>
          <w:i/>
        </w:rPr>
        <w:t>Sander vitreus</w:t>
      </w:r>
      <w:r w:rsidR="002651AD">
        <w:t xml:space="preserve">) </w:t>
      </w:r>
      <w:r w:rsidR="00B437B0">
        <w:t>and largemouth bass (</w:t>
      </w:r>
      <w:r w:rsidR="00B437B0">
        <w:rPr>
          <w:i/>
        </w:rPr>
        <w:t>Micropterus salmoides</w:t>
      </w:r>
      <w:r w:rsidR="00B437B0">
        <w:t xml:space="preserve">) </w:t>
      </w:r>
      <w:del w:id="113" w:author="Stuart Jones" w:date="2020-12-22T13:54:00Z">
        <w:r w:rsidR="00B437B0" w:rsidDel="008A1964">
          <w:delText>relationship in north temperate lakes where walleye have historically outcompeted largemouth bass</w:delText>
        </w:r>
      </w:del>
      <w:ins w:id="114" w:author="Stuart Jones" w:date="2020-12-22T13:54:00Z">
        <w:r w:rsidR="008A1964">
          <w:t>in mind, but we’ve adopted a general model parameterization that should apply to many interacting, harve</w:t>
        </w:r>
      </w:ins>
      <w:ins w:id="115" w:author="Stuart Jones" w:date="2020-12-22T13:55:00Z">
        <w:r w:rsidR="008A1964">
          <w:t>sted species</w:t>
        </w:r>
      </w:ins>
      <w:r w:rsidR="00B437B0">
        <w:t>.</w:t>
      </w:r>
      <w:commentRangeEnd w:id="106"/>
      <w:r w:rsidR="00B437B0">
        <w:rPr>
          <w:rStyle w:val="CommentReference"/>
        </w:rPr>
        <w:commentReference w:id="106"/>
      </w:r>
      <w:commentRangeEnd w:id="107"/>
      <w:r>
        <w:rPr>
          <w:rStyle w:val="CommentReference"/>
        </w:rPr>
        <w:commentReference w:id="107"/>
      </w:r>
    </w:p>
    <w:p w14:paraId="140B21DA" w14:textId="10E5CC9D"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r w:rsidRPr="003A2A6C">
        <w:rPr>
          <w:rFonts w:ascii="Times New Roman" w:hAnsi="Times New Roman" w:cs="Times New Roman"/>
          <w:color w:val="auto"/>
          <w:sz w:val="24"/>
          <w:szCs w:val="24"/>
        </w:rPr>
        <w:t>Model</w:t>
      </w:r>
      <w:bookmarkEnd w:id="75"/>
    </w:p>
    <w:p w14:paraId="0A1E5D53" w14:textId="118CFAF6" w:rsidR="00DB5BA4" w:rsidRPr="00B233A4" w:rsidRDefault="008A1964" w:rsidP="003A2A6C">
      <w:pPr>
        <w:pStyle w:val="FirstParagraph"/>
        <w:widowControl w:val="0"/>
        <w:suppressLineNumbers/>
        <w:ind w:firstLine="720"/>
        <w:rPr>
          <w:rFonts w:ascii="Times New Roman" w:hAnsi="Times New Roman" w:cs="Times New Roman"/>
        </w:rPr>
      </w:pPr>
      <w:ins w:id="116" w:author="Stuart Jones" w:date="2020-12-22T13:56:00Z">
        <w:r>
          <w:rPr>
            <w:rFonts w:ascii="Times New Roman" w:hAnsi="Times New Roman" w:cs="Times New Roman"/>
          </w:rPr>
          <w:t>For our model experiments, w</w:t>
        </w:r>
      </w:ins>
      <w:del w:id="117" w:author="Stuart Jones" w:date="2020-12-22T13:55:00Z">
        <w:r w:rsidR="00E05CA0" w:rsidRPr="00B233A4" w:rsidDel="008A1964">
          <w:rPr>
            <w:rFonts w:ascii="Times New Roman" w:hAnsi="Times New Roman" w:cs="Times New Roman"/>
          </w:rPr>
          <w:delText>W</w:delText>
        </w:r>
      </w:del>
      <w:r w:rsidR="00E05CA0" w:rsidRPr="00B233A4">
        <w:rPr>
          <w:rFonts w:ascii="Times New Roman" w:hAnsi="Times New Roman" w:cs="Times New Roman"/>
        </w:rPr>
        <w:t xml:space="preserve">e </w:t>
      </w:r>
      <w:del w:id="118" w:author="Stuart Jones" w:date="2020-12-22T13:56:00Z">
        <w:r w:rsidR="00EC324C" w:rsidDel="008A1964">
          <w:rPr>
            <w:rFonts w:ascii="Times New Roman" w:hAnsi="Times New Roman" w:cs="Times New Roman"/>
          </w:rPr>
          <w:delText xml:space="preserve">used a </w:delText>
        </w:r>
        <w:r w:rsidR="00E05CA0" w:rsidRPr="00B233A4" w:rsidDel="008A1964">
          <w:rPr>
            <w:rFonts w:ascii="Times New Roman" w:hAnsi="Times New Roman" w:cs="Times New Roman"/>
          </w:rPr>
          <w:delText xml:space="preserve">modified </w:delText>
        </w:r>
        <w:r w:rsidR="00B20BA4" w:rsidDel="008A1964">
          <w:rPr>
            <w:rFonts w:ascii="Times New Roman" w:hAnsi="Times New Roman" w:cs="Times New Roman"/>
          </w:rPr>
          <w:delText>version of</w:delText>
        </w:r>
      </w:del>
      <w:ins w:id="119" w:author="Stuart Jones" w:date="2020-12-22T13:56:00Z">
        <w:r>
          <w:rPr>
            <w:rFonts w:ascii="Times New Roman" w:hAnsi="Times New Roman" w:cs="Times New Roman"/>
          </w:rPr>
          <w:t>adapted</w:t>
        </w:r>
      </w:ins>
      <w:r w:rsidR="00B20BA4">
        <w:rPr>
          <w:rFonts w:ascii="Times New Roman" w:hAnsi="Times New Roman" w:cs="Times New Roman"/>
        </w:rPr>
        <w:t xml:space="preserve"> a </w:t>
      </w:r>
      <w:r w:rsidR="00E05CA0" w:rsidRPr="00B233A4">
        <w:rPr>
          <w:rFonts w:ascii="Times New Roman" w:hAnsi="Times New Roman" w:cs="Times New Roman"/>
        </w:rPr>
        <w:t>stage</w:t>
      </w:r>
      <w:r w:rsidR="00635D1F">
        <w:rPr>
          <w:rFonts w:ascii="Times New Roman" w:hAnsi="Times New Roman" w:cs="Times New Roman"/>
        </w:rPr>
        <w:t>-</w:t>
      </w:r>
      <w:r w:rsidR="00E05CA0" w:rsidRPr="00B233A4">
        <w:rPr>
          <w:rFonts w:ascii="Times New Roman" w:hAnsi="Times New Roman" w:cs="Times New Roman"/>
        </w:rPr>
        <w:t>structured food web model</w:t>
      </w:r>
      <w:r w:rsidR="00EC324C">
        <w:rPr>
          <w:rFonts w:ascii="Times New Roman" w:hAnsi="Times New Roman" w:cs="Times New Roman"/>
        </w:rPr>
        <w:t xml:space="preserve"> that has </w:t>
      </w:r>
      <w:r w:rsidR="00733BCC">
        <w:rPr>
          <w:rFonts w:ascii="Times New Roman" w:hAnsi="Times New Roman" w:cs="Times New Roman"/>
        </w:rPr>
        <w:t xml:space="preserve">previously </w:t>
      </w:r>
      <w:r w:rsidR="00EC324C">
        <w:rPr>
          <w:rFonts w:ascii="Times New Roman" w:hAnsi="Times New Roman" w:cs="Times New Roman"/>
        </w:rPr>
        <w:t>been used to explore alternative stable states in lake ecosystems</w:t>
      </w:r>
      <w:r w:rsidR="00E05CA0" w:rsidRPr="00B233A4">
        <w:rPr>
          <w:rFonts w:ascii="Times New Roman" w:hAnsi="Times New Roman" w:cs="Times New Roman"/>
        </w:rPr>
        <w:t xml:space="preserve"> (Carpenter and Brock 2005, Carpenter et al. 2008, Biggs et al. 2009). The original model </w:t>
      </w:r>
      <w:ins w:id="120" w:author="Stuart Jones" w:date="2020-12-22T13:56:00Z">
        <w:r>
          <w:rPr>
            <w:rFonts w:ascii="Times New Roman" w:hAnsi="Times New Roman" w:cs="Times New Roman"/>
          </w:rPr>
          <w:t xml:space="preserve">used the classic trophic triangle </w:t>
        </w:r>
      </w:ins>
      <w:del w:id="121" w:author="Stuart Jones" w:date="2020-12-22T13:56:00Z">
        <w:r w:rsidR="00E05CA0" w:rsidRPr="00B233A4" w:rsidDel="008A1964">
          <w:rPr>
            <w:rFonts w:ascii="Times New Roman" w:hAnsi="Times New Roman" w:cs="Times New Roman"/>
          </w:rPr>
          <w:delText xml:space="preserve">contained </w:delText>
        </w:r>
      </w:del>
      <w:ins w:id="122" w:author="Stuart Jones" w:date="2020-12-22T13:56:00Z">
        <w:r>
          <w:rPr>
            <w:rFonts w:ascii="Times New Roman" w:hAnsi="Times New Roman" w:cs="Times New Roman"/>
          </w:rPr>
          <w:t xml:space="preserve">structure that </w:t>
        </w:r>
        <w:proofErr w:type="spellStart"/>
        <w:r>
          <w:rPr>
            <w:rFonts w:ascii="Times New Roman" w:hAnsi="Times New Roman" w:cs="Times New Roman"/>
          </w:rPr>
          <w:t>includued</w:t>
        </w:r>
        <w:proofErr w:type="spellEnd"/>
        <w:r w:rsidRPr="00B233A4">
          <w:rPr>
            <w:rFonts w:ascii="Times New Roman" w:hAnsi="Times New Roman" w:cs="Times New Roman"/>
          </w:rPr>
          <w:t xml:space="preserve"> </w:t>
        </w:r>
      </w:ins>
      <w:r w:rsidR="00B415E8">
        <w:rPr>
          <w:rFonts w:ascii="Times New Roman" w:hAnsi="Times New Roman" w:cs="Times New Roman"/>
        </w:rPr>
        <w:t>interactions</w:t>
      </w:r>
      <w:r w:rsidR="00E05CA0" w:rsidRPr="00B233A4">
        <w:rPr>
          <w:rFonts w:ascii="Times New Roman" w:hAnsi="Times New Roman" w:cs="Times New Roman"/>
        </w:rPr>
        <w:t xml:space="preserve"> between a harvested sport fish with juvenile and adult stages, and a single</w:t>
      </w:r>
      <w:r w:rsidR="00635D1F">
        <w:rPr>
          <w:rFonts w:ascii="Times New Roman" w:hAnsi="Times New Roman" w:cs="Times New Roman"/>
        </w:rPr>
        <w:t>-</w:t>
      </w:r>
      <w:r w:rsidR="00E05CA0" w:rsidRPr="00B233A4">
        <w:rPr>
          <w:rFonts w:ascii="Times New Roman" w:hAnsi="Times New Roman" w:cs="Times New Roman"/>
        </w:rPr>
        <w:t>stage planktivor</w:t>
      </w:r>
      <w:r w:rsidR="00635D1F">
        <w:rPr>
          <w:rFonts w:ascii="Times New Roman" w:hAnsi="Times New Roman" w:cs="Times New Roman"/>
        </w:rPr>
        <w:t>ous</w:t>
      </w:r>
      <w:r w:rsidR="00E05CA0" w:rsidRPr="00B233A4">
        <w:rPr>
          <w:rFonts w:ascii="Times New Roman" w:hAnsi="Times New Roman" w:cs="Times New Roman"/>
        </w:rPr>
        <w:t xml:space="preserve"> fish </w:t>
      </w:r>
      <w:r w:rsidR="00635D1F">
        <w:rPr>
          <w:rFonts w:ascii="Times New Roman" w:hAnsi="Times New Roman" w:cs="Times New Roman"/>
        </w:rPr>
        <w:t>not subjected to harvest</w:t>
      </w:r>
      <w:r w:rsidR="00E05CA0" w:rsidRPr="00B233A4">
        <w:rPr>
          <w:rFonts w:ascii="Times New Roman" w:hAnsi="Times New Roman" w:cs="Times New Roman"/>
        </w:rPr>
        <w:t>. We modif</w:t>
      </w:r>
      <w:r w:rsidR="00635D1F">
        <w:rPr>
          <w:rFonts w:ascii="Times New Roman" w:hAnsi="Times New Roman" w:cs="Times New Roman"/>
        </w:rPr>
        <w:t>ied</w:t>
      </w:r>
      <w:r w:rsidR="00E05CA0" w:rsidRPr="00B233A4">
        <w:rPr>
          <w:rFonts w:ascii="Times New Roman" w:hAnsi="Times New Roman" w:cs="Times New Roman"/>
        </w:rPr>
        <w:t xml:space="preserve"> </w:t>
      </w:r>
      <w:r w:rsidR="00635D1F">
        <w:rPr>
          <w:rFonts w:ascii="Times New Roman" w:hAnsi="Times New Roman" w:cs="Times New Roman"/>
        </w:rPr>
        <w:t>this model</w:t>
      </w:r>
      <w:r w:rsidR="00E05CA0" w:rsidRPr="00B233A4">
        <w:rPr>
          <w:rFonts w:ascii="Times New Roman" w:hAnsi="Times New Roman" w:cs="Times New Roman"/>
        </w:rPr>
        <w:t xml:space="preserve"> to </w:t>
      </w:r>
      <w:r w:rsidR="00527493">
        <w:rPr>
          <w:rFonts w:ascii="Times New Roman" w:hAnsi="Times New Roman" w:cs="Times New Roman"/>
        </w:rPr>
        <w:t xml:space="preserve">include </w:t>
      </w:r>
      <w:r w:rsidR="00E05CA0"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00E05CA0" w:rsidRPr="00B233A4">
        <w:rPr>
          <w:rFonts w:ascii="Times New Roman" w:hAnsi="Times New Roman" w:cs="Times New Roman"/>
        </w:rPr>
        <w:t xml:space="preserve"> model</w:t>
      </w:r>
      <w:r w:rsidR="00635D1F">
        <w:rPr>
          <w:rFonts w:ascii="Times New Roman" w:hAnsi="Times New Roman" w:cs="Times New Roman"/>
        </w:rPr>
        <w:t>,</w:t>
      </w:r>
      <w:r w:rsidR="00E05CA0" w:rsidRPr="00B233A4">
        <w:rPr>
          <w:rFonts w:ascii="Times New Roman" w:hAnsi="Times New Roman" w:cs="Times New Roman"/>
        </w:rPr>
        <w:t xml:space="preserve"> adult sportfish can prey upon their own juveniles and juveniles of the competing sportfish species when they are in the foraging arena. </w:t>
      </w:r>
      <w:r w:rsidR="00781FE5">
        <w:rPr>
          <w:rFonts w:ascii="Times New Roman" w:hAnsi="Times New Roman" w:cs="Times New Roman"/>
        </w:rPr>
        <w:t>The survival and fecundity of the two species are identical</w:t>
      </w:r>
      <w:r w:rsidR="00B437B0">
        <w:rPr>
          <w:rFonts w:ascii="Times New Roman" w:hAnsi="Times New Roman" w:cs="Times New Roman"/>
        </w:rPr>
        <w:t xml:space="preserve"> while the competition coefficients are not</w:t>
      </w:r>
      <w:r w:rsidR="00781FE5">
        <w:rPr>
          <w:rFonts w:ascii="Times New Roman" w:hAnsi="Times New Roman" w:cs="Times New Roman"/>
        </w:rPr>
        <w:t>.</w:t>
      </w:r>
      <w:r w:rsidR="00B437B0">
        <w:rPr>
          <w:rFonts w:ascii="Times New Roman" w:hAnsi="Times New Roman" w:cs="Times New Roman"/>
        </w:rPr>
        <w:t xml:space="preserve"> Juveniles of both species have equal effects on each other while adults have asymmetrical effects on the juveniles of the opposite species (</w:t>
      </w:r>
      <w:r w:rsidR="00B437B0">
        <w:rPr>
          <w:rFonts w:ascii="Times New Roman" w:hAnsi="Times New Roman" w:cs="Times New Roman"/>
          <w:b/>
        </w:rPr>
        <w:t xml:space="preserve">table </w:t>
      </w:r>
      <w:r w:rsidR="00B437B0" w:rsidRPr="007D2410">
        <w:rPr>
          <w:rFonts w:ascii="Times New Roman" w:hAnsi="Times New Roman" w:cs="Times New Roman"/>
        </w:rPr>
        <w:t>ref</w:t>
      </w:r>
      <w:r w:rsidR="00B437B0">
        <w:rPr>
          <w:rFonts w:ascii="Times New Roman" w:hAnsi="Times New Roman" w:cs="Times New Roman"/>
        </w:rPr>
        <w:t xml:space="preserve">). </w:t>
      </w:r>
      <w:r w:rsidR="00E05CA0" w:rsidRPr="00B233A4">
        <w:rPr>
          <w:rFonts w:ascii="Times New Roman" w:hAnsi="Times New Roman" w:cs="Times New Roman"/>
        </w:rPr>
        <w:t>Unless noted, all parameters are constant through time.</w:t>
      </w:r>
    </w:p>
    <w:p w14:paraId="49EEE450"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123" w:author="Stuart Jones" w:date="2020-12-22T13:55:00Z">
            <w:rPr>
              <w:rFonts w:ascii="Times New Roman" w:hAnsi="Times New Roman" w:cs="Times New Roman"/>
              <w:color w:val="auto"/>
              <w:sz w:val="24"/>
              <w:szCs w:val="24"/>
            </w:rPr>
          </w:rPrChange>
        </w:rPr>
      </w:pPr>
      <w:bookmarkStart w:id="124" w:name="adult-dynamics"/>
      <w:r w:rsidRPr="008A1964">
        <w:rPr>
          <w:rFonts w:ascii="Times New Roman" w:hAnsi="Times New Roman" w:cs="Times New Roman"/>
          <w:b w:val="0"/>
          <w:bCs w:val="0"/>
          <w:i/>
          <w:iCs/>
          <w:color w:val="auto"/>
          <w:sz w:val="24"/>
          <w:szCs w:val="24"/>
          <w:rPrChange w:id="125" w:author="Stuart Jones" w:date="2020-12-22T13:55:00Z">
            <w:rPr>
              <w:rFonts w:ascii="Times New Roman" w:hAnsi="Times New Roman" w:cs="Times New Roman"/>
              <w:color w:val="auto"/>
              <w:sz w:val="24"/>
              <w:szCs w:val="24"/>
            </w:rPr>
          </w:rPrChange>
        </w:rPr>
        <w:t>Adult Dynamics</w:t>
      </w:r>
      <w:bookmarkEnd w:id="124"/>
    </w:p>
    <w:p w14:paraId="6CB99C83" w14:textId="0DBC4465" w:rsidR="00DB5BA4" w:rsidRPr="00B233A4" w:rsidRDefault="00B30CCA"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B30CCA"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126"/>
      <w:commentRangeStart w:id="127"/>
      <w:commentRangeStart w:id="128"/>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w:commentRangeEnd w:id="126"/>
        <m:r>
          <m:rPr>
            <m:sty m:val="p"/>
          </m:rPr>
          <w:rPr>
            <w:rStyle w:val="CommentReference"/>
          </w:rPr>
          <w:commentReference w:id="126"/>
        </m:r>
        <w:commentRangeEnd w:id="127"/>
        <m:r>
          <m:rPr>
            <m:sty m:val="p"/>
          </m:rPr>
          <w:rPr>
            <w:rStyle w:val="CommentReference"/>
          </w:rPr>
          <w:commentReference w:id="127"/>
        </m:r>
        <w:commentRangeEnd w:id="128"/>
        <m:r>
          <m:rPr>
            <m:sty m:val="p"/>
          </m:rPr>
          <w:rPr>
            <w:rStyle w:val="CommentReference"/>
          </w:rPr>
          <w:commentReference w:id="128"/>
        </m:r>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129" w:author="Stuart Jones" w:date="2020-12-22T13:59:00Z">
            <w:rPr>
              <w:rFonts w:ascii="Times New Roman" w:hAnsi="Times New Roman" w:cs="Times New Roman"/>
              <w:color w:val="auto"/>
              <w:sz w:val="24"/>
              <w:szCs w:val="24"/>
            </w:rPr>
          </w:rPrChange>
        </w:rPr>
      </w:pPr>
      <w:bookmarkStart w:id="130" w:name="juvenile-dynamics"/>
      <w:r w:rsidRPr="008A1964">
        <w:rPr>
          <w:rFonts w:ascii="Times New Roman" w:hAnsi="Times New Roman" w:cs="Times New Roman"/>
          <w:b w:val="0"/>
          <w:bCs w:val="0"/>
          <w:i/>
          <w:iCs/>
          <w:color w:val="auto"/>
          <w:sz w:val="24"/>
          <w:szCs w:val="24"/>
          <w:rPrChange w:id="131" w:author="Stuart Jones" w:date="2020-12-22T13:59:00Z">
            <w:rPr>
              <w:rFonts w:ascii="Times New Roman" w:hAnsi="Times New Roman" w:cs="Times New Roman"/>
              <w:color w:val="auto"/>
              <w:sz w:val="24"/>
              <w:szCs w:val="24"/>
            </w:rPr>
          </w:rPrChange>
        </w:rPr>
        <w:t>Juvenile Dynamics</w:t>
      </w:r>
      <w:bookmarkEnd w:id="130"/>
    </w:p>
    <w:p w14:paraId="73F71338" w14:textId="683FF7DF" w:rsidR="00DB5BA4" w:rsidRPr="00B233A4" w:rsidRDefault="00B30CCA"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79150C83" w:rsidR="00DB5BA4" w:rsidRPr="00B233A4" w:rsidRDefault="00B30CCA"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705CDB46"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Ricker stock-recruitment relationships. Additionally, stocking of juveniles can be imposed through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w:t>
      </w:r>
      <w:r w:rsidRPr="00B233A4">
        <w:rPr>
          <w:rFonts w:ascii="Times New Roman" w:hAnsi="Times New Roman" w:cs="Times New Roman"/>
        </w:rPr>
        <w:lastRenderedPageBreak/>
        <w:t xml:space="preserve">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r w:rsidRPr="00B233A4">
        <w:rPr>
          <w:rFonts w:ascii="Times New Roman" w:hAnsi="Times New Roman" w:cs="Times New Roman"/>
        </w:rPr>
        <w:t>arena.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r w:rsidR="008D3197">
        <w:rPr>
          <w:rFonts w:ascii="Times New Roman" w:hAnsi="Times New Roman" w:cs="Times New Roman"/>
        </w:rPr>
        <w:t>ccount for all juvenile mortality in the system.</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r w:rsidR="006643D3">
        <w:rPr>
          <w:rFonts w:ascii="Times New Roman" w:hAnsi="Times New Roman" w:cs="Times New Roman"/>
        </w:rPr>
        <w:t>three</w:t>
      </w:r>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132"/>
            <w:commentRangeStart w:id="133"/>
            <w:r w:rsidRPr="0085205D">
              <w:rPr>
                <w:rFonts w:ascii="Times New Roman" w:hAnsi="Times New Roman" w:cs="Times New Roman"/>
              </w:rPr>
              <w:t>D</w:t>
            </w:r>
            <w:r w:rsidR="00E05CA0" w:rsidRPr="0085205D">
              <w:rPr>
                <w:rFonts w:ascii="Times New Roman" w:hAnsi="Times New Roman" w:cs="Times New Roman"/>
              </w:rPr>
              <w:t>efinitions</w:t>
            </w:r>
            <w:commentRangeEnd w:id="132"/>
            <w:r w:rsidRPr="003A2A6C">
              <w:rPr>
                <w:rStyle w:val="CommentReference"/>
                <w:rFonts w:ascii="Times New Roman" w:hAnsi="Times New Roman" w:cs="Times New Roman"/>
              </w:rPr>
              <w:commentReference w:id="132"/>
            </w:r>
            <w:commentRangeEnd w:id="133"/>
            <w:r w:rsidR="000D48AB">
              <w:rPr>
                <w:rStyle w:val="CommentReference"/>
              </w:rPr>
              <w:commentReference w:id="133"/>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3554F076" w:rsidR="00DB5BA4" w:rsidRPr="00B233A4" w:rsidRDefault="008D3197" w:rsidP="003A2A6C">
            <w:pPr>
              <w:pStyle w:val="Compact"/>
              <w:widowControl w:val="0"/>
              <w:suppressLineNumbers/>
              <w:rPr>
                <w:rFonts w:ascii="Times New Roman" w:hAnsi="Times New Roman" w:cs="Times New Roman"/>
              </w:rPr>
            </w:pPr>
            <w:r>
              <w:rPr>
                <w:rFonts w:ascii="Times New Roman" w:hAnsi="Times New Roman" w:cs="Times New Roman"/>
              </w:rPr>
              <w:t>k</w:t>
            </w:r>
            <w:r w:rsidR="00E05CA0" w:rsidRPr="00B233A4">
              <w:rPr>
                <w:rFonts w:ascii="Times New Roman" w:hAnsi="Times New Roman" w:cs="Times New Roman"/>
              </w:rPr>
              <w:t>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1699A53A" w:rsidR="00DB5BA4" w:rsidRPr="00B233A4" w:rsidRDefault="008D3197" w:rsidP="003A2A6C">
            <w:pPr>
              <w:pStyle w:val="Compact"/>
              <w:widowControl w:val="0"/>
              <w:suppressLineNumbers/>
              <w:rPr>
                <w:rFonts w:ascii="Times New Roman" w:hAnsi="Times New Roman" w:cs="Times New Roman"/>
              </w:rPr>
            </w:pPr>
            <w:r>
              <w:rPr>
                <w:rFonts w:ascii="Times New Roman" w:hAnsi="Times New Roman" w:cs="Times New Roman"/>
              </w:rPr>
              <w:t>k</w:t>
            </w:r>
            <w:r w:rsidR="00E05CA0" w:rsidRPr="00B233A4">
              <w:rPr>
                <w:rFonts w:ascii="Times New Roman" w:hAnsi="Times New Roman" w:cs="Times New Roman"/>
              </w:rPr>
              <w:t>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134" w:name="simulations"/>
    </w:p>
    <w:p w14:paraId="664C0E7B" w14:textId="6A1BA93D" w:rsidR="00DB5BA4" w:rsidRPr="00D004EC" w:rsidRDefault="00D17398" w:rsidP="003A2A6C">
      <w:pPr>
        <w:pStyle w:val="Heading2"/>
        <w:keepNext w:val="0"/>
        <w:keepLines w:val="0"/>
        <w:widowControl w:val="0"/>
        <w:suppressLineNumbers/>
        <w:rPr>
          <w:rFonts w:ascii="Times New Roman" w:hAnsi="Times New Roman" w:cs="Times New Roman"/>
          <w:color w:val="auto"/>
          <w:sz w:val="24"/>
          <w:szCs w:val="24"/>
          <w:rPrChange w:id="135" w:author="Stuart Jones" w:date="2020-12-22T14:00:00Z">
            <w:rPr>
              <w:rFonts w:ascii="Times New Roman" w:hAnsi="Times New Roman" w:cs="Times New Roman"/>
              <w:color w:val="auto"/>
              <w:sz w:val="28"/>
              <w:szCs w:val="28"/>
            </w:rPr>
          </w:rPrChange>
        </w:rPr>
      </w:pPr>
      <w:r w:rsidRPr="00D004EC">
        <w:rPr>
          <w:rFonts w:ascii="Times New Roman" w:hAnsi="Times New Roman" w:cs="Times New Roman"/>
          <w:color w:val="auto"/>
          <w:sz w:val="24"/>
          <w:szCs w:val="24"/>
          <w:rPrChange w:id="136" w:author="Stuart Jones" w:date="2020-12-22T14:00:00Z">
            <w:rPr>
              <w:rFonts w:ascii="Times New Roman" w:hAnsi="Times New Roman" w:cs="Times New Roman"/>
              <w:color w:val="auto"/>
              <w:sz w:val="28"/>
              <w:szCs w:val="28"/>
            </w:rPr>
          </w:rPrChange>
        </w:rPr>
        <w:t>Model Experiments</w:t>
      </w:r>
      <w:bookmarkEnd w:id="134"/>
    </w:p>
    <w:p w14:paraId="0ED480B1" w14:textId="75CC1F6B" w:rsidR="00DB5BA4" w:rsidRPr="00B233A4" w:rsidRDefault="006362F4">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Recreational fisheries are complex systems where human impacts and ecological interactions </w:t>
      </w:r>
      <w:r w:rsidR="00F43F3C">
        <w:rPr>
          <w:rFonts w:ascii="Times New Roman" w:hAnsi="Times New Roman" w:cs="Times New Roman"/>
        </w:rPr>
        <w:t>feedback</w:t>
      </w:r>
      <w:r>
        <w:rPr>
          <w:rFonts w:ascii="Times New Roman" w:hAnsi="Times New Roman" w:cs="Times New Roman"/>
        </w:rPr>
        <w:t xml:space="preserve"> on each other </w:t>
      </w:r>
      <w:r w:rsidR="00F43F3C">
        <w:rPr>
          <w:rFonts w:ascii="Times New Roman" w:hAnsi="Times New Roman" w:cs="Times New Roman"/>
        </w:rPr>
        <w:t>to make management of any one species difficult.</w:t>
      </w:r>
      <w:r w:rsidR="00F43F3C" w:rsidRPr="00B233A4">
        <w:rPr>
          <w:rFonts w:ascii="Times New Roman" w:hAnsi="Times New Roman" w:cs="Times New Roman"/>
        </w:rPr>
        <w:t xml:space="preserve"> </w:t>
      </w:r>
      <w:r w:rsidR="00F43F3C">
        <w:rPr>
          <w:rFonts w:ascii="Times New Roman" w:hAnsi="Times New Roman" w:cs="Times New Roman"/>
        </w:rPr>
        <w:t>A key challenge facing many managers is how to maintain or improve abundances of certain highly valued, and exploited, species in the face of competition with other less valued, and exploited, species.</w:t>
      </w:r>
      <w:r w:rsidR="009E5A3D">
        <w:rPr>
          <w:rFonts w:ascii="Times New Roman" w:hAnsi="Times New Roman" w:cs="Times New Roman"/>
        </w:rPr>
        <w:t xml:space="preserve"> </w:t>
      </w:r>
      <w:ins w:id="137" w:author="Stuart Jones" w:date="2020-12-22T14:01:00Z">
        <w:r w:rsidR="00D004EC">
          <w:rPr>
            <w:rFonts w:ascii="Times New Roman" w:hAnsi="Times New Roman" w:cs="Times New Roman"/>
          </w:rPr>
          <w:t>Our</w:t>
        </w:r>
      </w:ins>
      <w:del w:id="138" w:author="Stuart Jones" w:date="2020-12-22T14:01:00Z">
        <w:r w:rsidR="009E5A3D" w:rsidDel="00D004EC">
          <w:rPr>
            <w:rFonts w:ascii="Times New Roman" w:hAnsi="Times New Roman" w:cs="Times New Roman"/>
          </w:rPr>
          <w:delText>The</w:delText>
        </w:r>
      </w:del>
      <w:r w:rsidR="009E5A3D">
        <w:rPr>
          <w:rFonts w:ascii="Times New Roman" w:hAnsi="Times New Roman" w:cs="Times New Roman"/>
        </w:rPr>
        <w:t xml:space="preserve"> modeling experiments are designed to mimic this situation. Species 1 in our models represents the dominant, highly valued, and highly exploited species that managers are seeking to maintain while species 2 represents a less valued, and less exploited species.</w:t>
      </w:r>
      <w:r w:rsidR="00D17398">
        <w:rPr>
          <w:rFonts w:ascii="Times New Roman" w:hAnsi="Times New Roman" w:cs="Times New Roman"/>
        </w:rPr>
        <w:t xml:space="preserve"> We focused on </w:t>
      </w:r>
      <w:del w:id="139" w:author="Stuart Jones" w:date="2020-12-22T14:02:00Z">
        <w:r w:rsidR="00D17398" w:rsidDel="00D004EC">
          <w:rPr>
            <w:rFonts w:ascii="Times New Roman" w:hAnsi="Times New Roman" w:cs="Times New Roman"/>
          </w:rPr>
          <w:lastRenderedPageBreak/>
          <w:delText xml:space="preserve">four </w:delText>
        </w:r>
      </w:del>
      <w:ins w:id="140" w:author="Stuart Jones" w:date="2020-12-22T14:02:00Z">
        <w:r w:rsidR="00D004EC">
          <w:rPr>
            <w:rFonts w:ascii="Times New Roman" w:hAnsi="Times New Roman" w:cs="Times New Roman"/>
          </w:rPr>
          <w:t xml:space="preserve">three </w:t>
        </w:r>
      </w:ins>
      <w:r w:rsidR="00D17398">
        <w:rPr>
          <w:rFonts w:ascii="Times New Roman" w:hAnsi="Times New Roman" w:cs="Times New Roman"/>
        </w:rPr>
        <w:t>different model experiments that reflect scenarios that are likely commonly encountered by fisheries managers.</w:t>
      </w:r>
      <w:r w:rsidR="008E6F70">
        <w:rPr>
          <w:rFonts w:ascii="Times New Roman" w:hAnsi="Times New Roman" w:cs="Times New Roman"/>
        </w:rPr>
        <w:t xml:space="preserve"> While not an experiment, f</w:t>
      </w:r>
      <w:r w:rsidR="00D17398">
        <w:rPr>
          <w:rFonts w:ascii="Times New Roman" w:hAnsi="Times New Roman" w:cs="Times New Roman"/>
        </w:rPr>
        <w:t xml:space="preserve">irst, we sought to understand how the fishery in this model functioned over a range of harvest levels (both species 1 and 2). The aim of this simulation was to understand species dynamics and the stable states that are present in our simulated fishery system. </w:t>
      </w:r>
      <w:r w:rsidR="008E6F70">
        <w:rPr>
          <w:rFonts w:ascii="Times New Roman" w:hAnsi="Times New Roman" w:cs="Times New Roman"/>
        </w:rPr>
        <w:t>In our first experiment</w:t>
      </w:r>
      <w:r w:rsidR="00D17398">
        <w:rPr>
          <w:rFonts w:ascii="Times New Roman" w:hAnsi="Times New Roman" w:cs="Times New Roman"/>
        </w:rPr>
        <w:t xml:space="preserve">, </w:t>
      </w:r>
      <w:commentRangeStart w:id="141"/>
      <w:r w:rsidR="00D17398">
        <w:rPr>
          <w:rFonts w:ascii="Times New Roman" w:hAnsi="Times New Roman" w:cs="Times New Roman"/>
        </w:rPr>
        <w:t xml:space="preserve">we sought to </w:t>
      </w:r>
      <w:r w:rsidR="008E6F70">
        <w:rPr>
          <w:rFonts w:ascii="Times New Roman" w:hAnsi="Times New Roman" w:cs="Times New Roman"/>
        </w:rPr>
        <w:t>the implications</w:t>
      </w:r>
      <w:r w:rsidR="00D17398">
        <w:rPr>
          <w:rFonts w:ascii="Times New Roman" w:hAnsi="Times New Roman" w:cs="Times New Roman"/>
        </w:rPr>
        <w:t xml:space="preserve"> of active </w:t>
      </w:r>
      <w:commentRangeEnd w:id="141"/>
      <w:r w:rsidR="00D004EC">
        <w:rPr>
          <w:rStyle w:val="CommentReference"/>
        </w:rPr>
        <w:commentReference w:id="141"/>
      </w:r>
      <w:r w:rsidR="00D17398">
        <w:rPr>
          <w:rFonts w:ascii="Times New Roman" w:hAnsi="Times New Roman" w:cs="Times New Roman"/>
        </w:rPr>
        <w:t xml:space="preserve">management of only </w:t>
      </w:r>
      <w:commentRangeStart w:id="142"/>
      <w:r w:rsidR="00D17398">
        <w:rPr>
          <w:rFonts w:ascii="Times New Roman" w:hAnsi="Times New Roman" w:cs="Times New Roman"/>
        </w:rPr>
        <w:t xml:space="preserve">one species (species 1) </w:t>
      </w:r>
      <w:r w:rsidR="00D17398" w:rsidRPr="00816A47">
        <w:rPr>
          <w:rFonts w:ascii="Times New Roman" w:hAnsi="Times New Roman" w:cs="Times New Roman"/>
          <w:i/>
          <w:iCs/>
        </w:rPr>
        <w:t>versus</w:t>
      </w:r>
      <w:r w:rsidR="00D17398">
        <w:rPr>
          <w:rFonts w:ascii="Times New Roman" w:hAnsi="Times New Roman" w:cs="Times New Roman"/>
        </w:rPr>
        <w:t xml:space="preserve"> both species (species 1 and 2), and the resultant </w:t>
      </w:r>
      <w:r w:rsidR="006643D3">
        <w:rPr>
          <w:rFonts w:ascii="Times New Roman" w:hAnsi="Times New Roman" w:cs="Times New Roman"/>
        </w:rPr>
        <w:t>influence</w:t>
      </w:r>
      <w:r w:rsidR="00D17398">
        <w:rPr>
          <w:rFonts w:ascii="Times New Roman" w:hAnsi="Times New Roman" w:cs="Times New Roman"/>
        </w:rPr>
        <w:t xml:space="preserve"> on species dynamics. Our </w:t>
      </w:r>
      <w:r w:rsidR="008E6F70">
        <w:rPr>
          <w:rFonts w:ascii="Times New Roman" w:hAnsi="Times New Roman" w:cs="Times New Roman"/>
        </w:rPr>
        <w:t xml:space="preserve">second </w:t>
      </w:r>
      <w:r w:rsidR="00D17398">
        <w:rPr>
          <w:rFonts w:ascii="Times New Roman" w:hAnsi="Times New Roman" w:cs="Times New Roman"/>
        </w:rPr>
        <w:t xml:space="preserve">model experiment focused on the interactive effects of management on both species in the system. Here, we sought to understand the </w:t>
      </w:r>
      <w:r w:rsidR="004D16C4">
        <w:rPr>
          <w:rFonts w:ascii="Times New Roman" w:hAnsi="Times New Roman" w:cs="Times New Roman"/>
        </w:rPr>
        <w:t>different paths managers may take to the same outcome through managing one or both species.</w:t>
      </w:r>
      <w:r w:rsidR="00D17398">
        <w:rPr>
          <w:rFonts w:ascii="Times New Roman" w:hAnsi="Times New Roman" w:cs="Times New Roman"/>
        </w:rPr>
        <w:t xml:space="preserve"> Finally, we explored the </w:t>
      </w:r>
      <w:r w:rsidR="006643D3">
        <w:rPr>
          <w:rFonts w:ascii="Times New Roman" w:hAnsi="Times New Roman" w:cs="Times New Roman"/>
        </w:rPr>
        <w:t>influences</w:t>
      </w:r>
      <w:r w:rsidR="00D17398">
        <w:rPr>
          <w:rFonts w:ascii="Times New Roman" w:hAnsi="Times New Roman" w:cs="Times New Roman"/>
        </w:rPr>
        <w:t xml:space="preserve"> of slow changes in </w:t>
      </w:r>
      <w:r w:rsidR="00585EFB">
        <w:rPr>
          <w:rFonts w:ascii="Times New Roman" w:hAnsi="Times New Roman" w:cs="Times New Roman"/>
        </w:rPr>
        <w:t xml:space="preserve">juvenile refuge </w:t>
      </w:r>
      <w:r w:rsidR="00D17398">
        <w:rPr>
          <w:rFonts w:ascii="Times New Roman" w:hAnsi="Times New Roman" w:cs="Times New Roman"/>
        </w:rPr>
        <w:t xml:space="preserve">availability and the resultant </w:t>
      </w:r>
      <w:r w:rsidR="006643D3">
        <w:rPr>
          <w:rFonts w:ascii="Times New Roman" w:hAnsi="Times New Roman" w:cs="Times New Roman"/>
        </w:rPr>
        <w:t>influences</w:t>
      </w:r>
      <w:r w:rsidR="00D17398">
        <w:rPr>
          <w:rFonts w:ascii="Times New Roman" w:hAnsi="Times New Roman" w:cs="Times New Roman"/>
        </w:rPr>
        <w:t xml:space="preserve"> on stable states. Within this model experiment, </w:t>
      </w:r>
      <w:r w:rsidR="004D16C4">
        <w:rPr>
          <w:rFonts w:ascii="Times New Roman" w:hAnsi="Times New Roman" w:cs="Times New Roman"/>
        </w:rPr>
        <w:t xml:space="preserve">we take a safe-operating space approach where managers use the tools at their disposal to keep a system in the desired stable state despite slow moving changes outside their control. </w:t>
      </w:r>
      <w:r w:rsidR="00D17398" w:rsidRPr="00B233A4">
        <w:rPr>
          <w:rFonts w:ascii="Times New Roman" w:hAnsi="Times New Roman" w:cs="Times New Roman"/>
        </w:rPr>
        <w:t>Different model</w:t>
      </w:r>
      <w:r w:rsidR="00D17398">
        <w:rPr>
          <w:rFonts w:ascii="Times New Roman" w:hAnsi="Times New Roman" w:cs="Times New Roman"/>
        </w:rPr>
        <w:t>ing</w:t>
      </w:r>
      <w:r w:rsidR="00D17398" w:rsidRPr="00B233A4">
        <w:rPr>
          <w:rFonts w:ascii="Times New Roman" w:hAnsi="Times New Roman" w:cs="Times New Roman"/>
        </w:rPr>
        <w:t xml:space="preserve"> runs use</w:t>
      </w:r>
      <w:r w:rsidR="00D17398">
        <w:rPr>
          <w:rFonts w:ascii="Times New Roman" w:hAnsi="Times New Roman" w:cs="Times New Roman"/>
        </w:rPr>
        <w:t>d</w:t>
      </w:r>
      <w:r w:rsidR="00D17398" w:rsidRPr="00B233A4">
        <w:rPr>
          <w:rFonts w:ascii="Times New Roman" w:hAnsi="Times New Roman" w:cs="Times New Roman"/>
        </w:rPr>
        <w:t xml:space="preserve"> slightly different parameterizations for harvest, stocking, and habitat availability</w:t>
      </w:r>
      <w:r w:rsidR="00D17398">
        <w:rPr>
          <w:rFonts w:ascii="Times New Roman" w:hAnsi="Times New Roman" w:cs="Times New Roman"/>
        </w:rPr>
        <w:t xml:space="preserve"> (Appendix/Supplement)</w:t>
      </w:r>
      <w:r w:rsidR="00D17398" w:rsidRPr="00B233A4">
        <w:rPr>
          <w:rFonts w:ascii="Times New Roman" w:hAnsi="Times New Roman" w:cs="Times New Roman"/>
        </w:rPr>
        <w:t xml:space="preserve">. Species interaction </w:t>
      </w:r>
      <w:r w:rsidR="001A15DE">
        <w:rPr>
          <w:rFonts w:ascii="Times New Roman" w:hAnsi="Times New Roman" w:cs="Times New Roman"/>
        </w:rPr>
        <w:t>strengths</w:t>
      </w:r>
      <w:r w:rsidR="00D17398" w:rsidRPr="00B233A4">
        <w:rPr>
          <w:rFonts w:ascii="Times New Roman" w:hAnsi="Times New Roman" w:cs="Times New Roman"/>
        </w:rPr>
        <w:t xml:space="preserve">, mortality, survival, and fecundity </w:t>
      </w:r>
      <w:r w:rsidR="00933894">
        <w:rPr>
          <w:rFonts w:ascii="Times New Roman" w:hAnsi="Times New Roman" w:cs="Times New Roman"/>
        </w:rPr>
        <w:t>were</w:t>
      </w:r>
      <w:r w:rsidR="00D17398" w:rsidRPr="00B233A4">
        <w:rPr>
          <w:rFonts w:ascii="Times New Roman" w:hAnsi="Times New Roman" w:cs="Times New Roman"/>
        </w:rPr>
        <w:t xml:space="preserve"> held constant across simulations</w:t>
      </w:r>
      <w:r w:rsidR="00D17398">
        <w:rPr>
          <w:rFonts w:ascii="Times New Roman" w:hAnsi="Times New Roman" w:cs="Times New Roman"/>
        </w:rPr>
        <w:t xml:space="preserve"> (Appendix/Supplement)</w:t>
      </w:r>
      <w:r w:rsidR="00D17398" w:rsidRPr="00B233A4">
        <w:rPr>
          <w:rFonts w:ascii="Times New Roman" w:hAnsi="Times New Roman" w:cs="Times New Roman"/>
        </w:rPr>
        <w:t>.</w:t>
      </w:r>
      <w:r w:rsidR="00D17398" w:rsidRPr="00316186">
        <w:rPr>
          <w:rFonts w:ascii="Times New Roman" w:hAnsi="Times New Roman" w:cs="Times New Roman"/>
        </w:rPr>
        <w:t xml:space="preserve"> </w:t>
      </w:r>
      <w:commentRangeEnd w:id="142"/>
      <w:r w:rsidR="00D004EC">
        <w:rPr>
          <w:rStyle w:val="CommentReference"/>
        </w:rPr>
        <w:commentReference w:id="142"/>
      </w:r>
      <w:r w:rsidR="00D17398" w:rsidRPr="00B233A4">
        <w:rPr>
          <w:rFonts w:ascii="Times New Roman" w:hAnsi="Times New Roman" w:cs="Times New Roman"/>
        </w:rPr>
        <w:t xml:space="preserve">Model simulations </w:t>
      </w:r>
      <w:r w:rsidR="00D17398">
        <w:rPr>
          <w:rFonts w:ascii="Times New Roman" w:hAnsi="Times New Roman" w:cs="Times New Roman"/>
        </w:rPr>
        <w:t>were</w:t>
      </w:r>
      <w:r w:rsidR="00D17398" w:rsidRPr="00B233A4">
        <w:rPr>
          <w:rFonts w:ascii="Times New Roman" w:hAnsi="Times New Roman" w:cs="Times New Roman"/>
        </w:rPr>
        <w:t xml:space="preserve"> performed in R using </w:t>
      </w:r>
      <w:proofErr w:type="spellStart"/>
      <w:r w:rsidR="00D17398" w:rsidRPr="00B233A4">
        <w:rPr>
          <w:rFonts w:ascii="Times New Roman" w:hAnsi="Times New Roman" w:cs="Times New Roman"/>
        </w:rPr>
        <w:t>RStudio</w:t>
      </w:r>
      <w:proofErr w:type="spellEnd"/>
      <w:r w:rsidR="00D17398" w:rsidRPr="00B233A4">
        <w:rPr>
          <w:rFonts w:ascii="Times New Roman" w:hAnsi="Times New Roman" w:cs="Times New Roman"/>
        </w:rPr>
        <w:t xml:space="preserve"> and the </w:t>
      </w:r>
      <w:proofErr w:type="spellStart"/>
      <w:r w:rsidR="00D17398" w:rsidRPr="00B233A4">
        <w:rPr>
          <w:rFonts w:ascii="Times New Roman" w:hAnsi="Times New Roman" w:cs="Times New Roman"/>
        </w:rPr>
        <w:t>deSolve</w:t>
      </w:r>
      <w:proofErr w:type="spellEnd"/>
      <w:r w:rsidR="00D17398" w:rsidRPr="00B233A4">
        <w:rPr>
          <w:rFonts w:ascii="Times New Roman" w:hAnsi="Times New Roman" w:cs="Times New Roman"/>
        </w:rPr>
        <w:t xml:space="preserve"> package (</w:t>
      </w:r>
      <w:proofErr w:type="spellStart"/>
      <w:r w:rsidR="00D17398" w:rsidRPr="00B233A4">
        <w:rPr>
          <w:rFonts w:ascii="Times New Roman" w:hAnsi="Times New Roman" w:cs="Times New Roman"/>
        </w:rPr>
        <w:t>Soetaert</w:t>
      </w:r>
      <w:proofErr w:type="spellEnd"/>
      <w:r w:rsidR="00D17398" w:rsidRPr="00B233A4">
        <w:rPr>
          <w:rFonts w:ascii="Times New Roman" w:hAnsi="Times New Roman" w:cs="Times New Roman"/>
        </w:rPr>
        <w:t xml:space="preserve"> et al.</w:t>
      </w:r>
      <w:r w:rsidR="00D17398">
        <w:rPr>
          <w:rFonts w:ascii="Times New Roman" w:hAnsi="Times New Roman" w:cs="Times New Roman"/>
        </w:rPr>
        <w:t xml:space="preserve"> 2010, </w:t>
      </w:r>
      <w:r w:rsidR="00D17398" w:rsidRPr="00B233A4">
        <w:rPr>
          <w:rFonts w:ascii="Times New Roman" w:hAnsi="Times New Roman" w:cs="Times New Roman"/>
        </w:rPr>
        <w:t xml:space="preserve">R Core Team 2020, RStudio Team </w:t>
      </w:r>
      <w:commentRangeStart w:id="143"/>
      <w:r w:rsidR="00D17398" w:rsidRPr="00B233A4">
        <w:rPr>
          <w:rFonts w:ascii="Times New Roman" w:hAnsi="Times New Roman" w:cs="Times New Roman"/>
        </w:rPr>
        <w:t>2020</w:t>
      </w:r>
      <w:commentRangeEnd w:id="143"/>
      <w:r w:rsidR="00D004EC">
        <w:rPr>
          <w:rStyle w:val="CommentReference"/>
        </w:rPr>
        <w:commentReference w:id="143"/>
      </w:r>
      <w:r w:rsidR="00D17398" w:rsidRPr="00B233A4">
        <w:rPr>
          <w:rFonts w:ascii="Times New Roman" w:hAnsi="Times New Roman" w:cs="Times New Roman"/>
        </w:rPr>
        <w:t>).</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44" w:name="results"/>
      <w:commentRangeStart w:id="145"/>
      <w:commentRangeStart w:id="146"/>
      <w:r w:rsidRPr="00B233A4">
        <w:rPr>
          <w:rFonts w:ascii="Times New Roman" w:hAnsi="Times New Roman" w:cs="Times New Roman"/>
          <w:color w:val="auto"/>
        </w:rPr>
        <w:t>Results</w:t>
      </w:r>
      <w:bookmarkEnd w:id="144"/>
      <w:commentRangeEnd w:id="145"/>
      <w:r w:rsidR="006471FF">
        <w:rPr>
          <w:rStyle w:val="CommentReference"/>
          <w:rFonts w:asciiTheme="minorHAnsi" w:eastAsiaTheme="minorHAnsi" w:hAnsiTheme="minorHAnsi" w:cstheme="minorBidi"/>
          <w:b w:val="0"/>
          <w:bCs w:val="0"/>
          <w:color w:val="auto"/>
        </w:rPr>
        <w:commentReference w:id="145"/>
      </w:r>
      <w:commentRangeEnd w:id="146"/>
      <w:r w:rsidR="0071253C">
        <w:rPr>
          <w:rStyle w:val="CommentReference"/>
          <w:rFonts w:asciiTheme="minorHAnsi" w:eastAsiaTheme="minorHAnsi" w:hAnsiTheme="minorHAnsi" w:cstheme="minorBidi"/>
          <w:b w:val="0"/>
          <w:bCs w:val="0"/>
          <w:color w:val="auto"/>
        </w:rPr>
        <w:commentReference w:id="146"/>
      </w:r>
    </w:p>
    <w:p w14:paraId="593C73DD" w14:textId="1FC68319" w:rsidR="00261A1B" w:rsidRDefault="007C320D" w:rsidP="00261A1B">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Harvesting in the model decreases the target species’ abundance and eventually leads to </w:t>
      </w:r>
      <w:commentRangeStart w:id="147"/>
      <w:r>
        <w:rPr>
          <w:rFonts w:ascii="Times New Roman" w:hAnsi="Times New Roman" w:cs="Times New Roman"/>
        </w:rPr>
        <w:t xml:space="preserve">stable state flips </w:t>
      </w:r>
      <w:commentRangeEnd w:id="147"/>
      <w:r w:rsidR="00D004EC">
        <w:rPr>
          <w:rStyle w:val="CommentReference"/>
        </w:rPr>
        <w:commentReference w:id="147"/>
      </w:r>
      <w:r>
        <w:rPr>
          <w:rFonts w:ascii="Times New Roman" w:hAnsi="Times New Roman" w:cs="Times New Roman"/>
        </w:rPr>
        <w:t>(</w:t>
      </w:r>
      <w:r>
        <w:rPr>
          <w:rFonts w:ascii="Times New Roman" w:hAnsi="Times New Roman" w:cs="Times New Roman"/>
          <w:b/>
        </w:rPr>
        <w:t xml:space="preserve">Supplement </w:t>
      </w:r>
      <w:r w:rsidRPr="00EC5306">
        <w:rPr>
          <w:rFonts w:ascii="Times New Roman" w:hAnsi="Times New Roman" w:cs="Times New Roman"/>
        </w:rPr>
        <w:t>fig</w:t>
      </w:r>
      <w:r>
        <w:rPr>
          <w:rFonts w:ascii="Times New Roman" w:hAnsi="Times New Roman" w:cs="Times New Roman"/>
        </w:rPr>
        <w:t xml:space="preserve">). In the absence of harvest on either species, </w:t>
      </w:r>
      <w:commentRangeStart w:id="148"/>
      <w:commentRangeStart w:id="149"/>
      <w:r>
        <w:rPr>
          <w:rFonts w:ascii="Times New Roman" w:hAnsi="Times New Roman" w:cs="Times New Roman"/>
        </w:rPr>
        <w:t>declines in refuge availability cause declines in abundance, but the initially dominant species is able to maintain dominance because both species juveniles are equally effected by loss of ref</w:t>
      </w:r>
      <w:commentRangeEnd w:id="148"/>
      <w:r w:rsidR="00D004EC">
        <w:rPr>
          <w:rStyle w:val="CommentReference"/>
        </w:rPr>
        <w:commentReference w:id="148"/>
      </w:r>
      <w:commentRangeEnd w:id="149"/>
      <w:r w:rsidR="00B30CCA">
        <w:rPr>
          <w:rStyle w:val="CommentReference"/>
        </w:rPr>
        <w:commentReference w:id="149"/>
      </w:r>
      <w:r>
        <w:rPr>
          <w:rFonts w:ascii="Times New Roman" w:hAnsi="Times New Roman" w:cs="Times New Roman"/>
        </w:rPr>
        <w:t>uge (</w:t>
      </w:r>
      <w:r>
        <w:rPr>
          <w:rFonts w:ascii="Times New Roman" w:hAnsi="Times New Roman" w:cs="Times New Roman"/>
          <w:b/>
        </w:rPr>
        <w:t>supplement fig</w:t>
      </w:r>
      <w:r>
        <w:rPr>
          <w:rFonts w:ascii="Times New Roman" w:hAnsi="Times New Roman" w:cs="Times New Roman"/>
        </w:rPr>
        <w:t xml:space="preserve">). </w:t>
      </w:r>
      <w:commentRangeStart w:id="150"/>
      <w:r w:rsidR="00261A1B" w:rsidRPr="00EC5306">
        <w:rPr>
          <w:rFonts w:ascii="Times New Roman" w:hAnsi="Times New Roman" w:cs="Times New Roman"/>
        </w:rPr>
        <w:t>The</w:t>
      </w:r>
      <w:commentRangeEnd w:id="150"/>
      <w:r w:rsidR="00261A1B" w:rsidRPr="00EC5306">
        <w:rPr>
          <w:rStyle w:val="CommentReference"/>
        </w:rPr>
        <w:commentReference w:id="150"/>
      </w:r>
      <w:r w:rsidR="00261A1B">
        <w:rPr>
          <w:rFonts w:ascii="Times New Roman" w:hAnsi="Times New Roman" w:cs="Times New Roman"/>
        </w:rPr>
        <w:t xml:space="preserve"> model</w:t>
      </w:r>
      <w:r w:rsidR="00261A1B" w:rsidRPr="00B233A4">
        <w:rPr>
          <w:rFonts w:ascii="Times New Roman" w:hAnsi="Times New Roman" w:cs="Times New Roman"/>
        </w:rPr>
        <w:t xml:space="preserve"> demonstrate</w:t>
      </w:r>
      <w:r w:rsidR="00261A1B">
        <w:rPr>
          <w:rFonts w:ascii="Times New Roman" w:hAnsi="Times New Roman" w:cs="Times New Roman"/>
        </w:rPr>
        <w:t>d</w:t>
      </w:r>
      <w:r w:rsidR="00261A1B" w:rsidRPr="00B233A4">
        <w:rPr>
          <w:rFonts w:ascii="Times New Roman" w:hAnsi="Times New Roman" w:cs="Times New Roman"/>
        </w:rPr>
        <w:t xml:space="preserve"> alter</w:t>
      </w:r>
      <w:commentRangeStart w:id="151"/>
      <w:commentRangeStart w:id="152"/>
      <w:r w:rsidR="00261A1B" w:rsidRPr="00B233A4">
        <w:rPr>
          <w:rFonts w:ascii="Times New Roman" w:hAnsi="Times New Roman" w:cs="Times New Roman"/>
        </w:rPr>
        <w:t>native stable states (Fig. 1). Across the range of harvest</w:t>
      </w:r>
      <w:r w:rsidR="00261A1B">
        <w:rPr>
          <w:rFonts w:ascii="Times New Roman" w:hAnsi="Times New Roman" w:cs="Times New Roman"/>
        </w:rPr>
        <w:t xml:space="preserve"> rates when run to equilibrium</w:t>
      </w:r>
      <w:r w:rsidR="00261A1B" w:rsidRPr="00B233A4">
        <w:rPr>
          <w:rFonts w:ascii="Times New Roman" w:hAnsi="Times New Roman" w:cs="Times New Roman"/>
        </w:rPr>
        <w:t xml:space="preserve">, </w:t>
      </w:r>
      <w:commentRangeEnd w:id="151"/>
      <w:r w:rsidR="00D004EC">
        <w:rPr>
          <w:rStyle w:val="CommentReference"/>
        </w:rPr>
        <w:commentReference w:id="151"/>
      </w:r>
      <w:commentRangeEnd w:id="152"/>
      <w:r w:rsidR="00B30CCA">
        <w:rPr>
          <w:rStyle w:val="CommentReference"/>
        </w:rPr>
        <w:commentReference w:id="152"/>
      </w:r>
      <w:r w:rsidR="00261A1B" w:rsidRPr="00B233A4">
        <w:rPr>
          <w:rFonts w:ascii="Times New Roman" w:hAnsi="Times New Roman" w:cs="Times New Roman"/>
        </w:rPr>
        <w:t>the model outcomes</w:t>
      </w:r>
      <w:r w:rsidR="00261A1B">
        <w:rPr>
          <w:rFonts w:ascii="Times New Roman" w:hAnsi="Times New Roman" w:cs="Times New Roman"/>
        </w:rPr>
        <w:t xml:space="preserve"> </w:t>
      </w:r>
      <w:r w:rsidR="00261A1B" w:rsidRPr="00B233A4">
        <w:rPr>
          <w:rFonts w:ascii="Times New Roman" w:hAnsi="Times New Roman" w:cs="Times New Roman"/>
        </w:rPr>
        <w:t>differ</w:t>
      </w:r>
      <w:r w:rsidR="00261A1B">
        <w:rPr>
          <w:rFonts w:ascii="Times New Roman" w:hAnsi="Times New Roman" w:cs="Times New Roman"/>
        </w:rPr>
        <w:t>ed</w:t>
      </w:r>
      <w:r w:rsidR="00261A1B" w:rsidRPr="00B233A4">
        <w:rPr>
          <w:rFonts w:ascii="Times New Roman" w:hAnsi="Times New Roman" w:cs="Times New Roman"/>
        </w:rPr>
        <w:t xml:space="preserve"> depending on the initial system state. For example</w:t>
      </w:r>
      <w:r w:rsidR="00261A1B">
        <w:rPr>
          <w:rFonts w:ascii="Times New Roman" w:hAnsi="Times New Roman" w:cs="Times New Roman"/>
        </w:rPr>
        <w:t>,</w:t>
      </w:r>
      <w:r w:rsidR="00261A1B" w:rsidRPr="00B233A4">
        <w:rPr>
          <w:rFonts w:ascii="Times New Roman" w:hAnsi="Times New Roman" w:cs="Times New Roman"/>
        </w:rPr>
        <w:t xml:space="preserve"> a harvest rate of</w:t>
      </w:r>
      <w:r w:rsidR="00261A1B">
        <w:rPr>
          <w:rFonts w:ascii="Times New Roman" w:hAnsi="Times New Roman" w:cs="Times New Roman"/>
        </w:rPr>
        <w:t xml:space="preserve"> </w:t>
      </w:r>
      <w:commentRangeStart w:id="153"/>
      <w:r w:rsidR="00261A1B">
        <w:rPr>
          <w:rFonts w:ascii="Times New Roman" w:hAnsi="Times New Roman" w:cs="Times New Roman"/>
        </w:rPr>
        <w:t xml:space="preserve">approximately </w:t>
      </w:r>
      <w:r>
        <w:rPr>
          <w:rFonts w:ascii="Times New Roman" w:hAnsi="Times New Roman" w:cs="Times New Roman"/>
        </w:rPr>
        <w:t>3</w:t>
      </w:r>
      <w:r w:rsidR="00261A1B">
        <w:rPr>
          <w:rFonts w:ascii="Times New Roman" w:hAnsi="Times New Roman" w:cs="Times New Roman"/>
        </w:rPr>
        <w:t xml:space="preserve"> fish per unit effort </w:t>
      </w:r>
      <w:r w:rsidR="00261A1B" w:rsidRPr="00B233A4">
        <w:rPr>
          <w:rFonts w:ascii="Times New Roman" w:hAnsi="Times New Roman" w:cs="Times New Roman"/>
        </w:rPr>
        <w:t>on species 1 result</w:t>
      </w:r>
      <w:r w:rsidR="00261A1B">
        <w:rPr>
          <w:rFonts w:ascii="Times New Roman" w:hAnsi="Times New Roman" w:cs="Times New Roman"/>
        </w:rPr>
        <w:t>ed</w:t>
      </w:r>
      <w:r w:rsidR="00261A1B" w:rsidRPr="00B233A4">
        <w:rPr>
          <w:rFonts w:ascii="Times New Roman" w:hAnsi="Times New Roman" w:cs="Times New Roman"/>
        </w:rPr>
        <w:t xml:space="preserve"> in scenarios where species 1 dominates over species 2 or vice versa</w:t>
      </w:r>
      <w:r w:rsidR="00261A1B">
        <w:rPr>
          <w:rFonts w:ascii="Times New Roman" w:hAnsi="Times New Roman" w:cs="Times New Roman"/>
        </w:rPr>
        <w:t xml:space="preserve"> depending on initial system state</w:t>
      </w:r>
      <w:r w:rsidR="00261A1B" w:rsidRPr="00B233A4">
        <w:rPr>
          <w:rFonts w:ascii="Times New Roman" w:hAnsi="Times New Roman" w:cs="Times New Roman"/>
        </w:rPr>
        <w:t>.</w:t>
      </w:r>
      <w:r w:rsidR="00261A1B">
        <w:rPr>
          <w:rFonts w:ascii="Times New Roman" w:hAnsi="Times New Roman" w:cs="Times New Roman"/>
        </w:rPr>
        <w:t xml:space="preserve"> In general, in scenarios in which species 2 initially dominates, increasing harvest on species 1 results in results in a stable state in which species 2 remains dominant, however, reversing this scenario resulted (initial system dominated by species </w:t>
      </w:r>
      <w:commentRangeEnd w:id="153"/>
      <w:r w:rsidR="00D004EC">
        <w:rPr>
          <w:rStyle w:val="CommentReference"/>
        </w:rPr>
        <w:commentReference w:id="153"/>
      </w:r>
      <w:r w:rsidR="00261A1B">
        <w:rPr>
          <w:rFonts w:ascii="Times New Roman" w:hAnsi="Times New Roman" w:cs="Times New Roman"/>
        </w:rPr>
        <w:t xml:space="preserve">1), increasing harvest on species 1 results in the eventual transition to an alternate stable state in which species 2 dominates. Model behavior suggests that in this two species system, </w:t>
      </w:r>
      <w:commentRangeStart w:id="154"/>
      <w:r w:rsidR="00261A1B">
        <w:rPr>
          <w:rFonts w:ascii="Times New Roman" w:hAnsi="Times New Roman" w:cs="Times New Roman"/>
        </w:rPr>
        <w:t>alternative stable states are driven largely by initial conditions and species harvest</w:t>
      </w:r>
      <w:r>
        <w:rPr>
          <w:rFonts w:ascii="Times New Roman" w:hAnsi="Times New Roman" w:cs="Times New Roman"/>
        </w:rPr>
        <w:t xml:space="preserve">, though refuge gain/loss can have </w:t>
      </w:r>
      <w:commentRangeEnd w:id="154"/>
      <w:r w:rsidR="00D004EC">
        <w:rPr>
          <w:rStyle w:val="CommentReference"/>
        </w:rPr>
        <w:commentReference w:id="154"/>
      </w:r>
      <w:r>
        <w:rPr>
          <w:rFonts w:ascii="Times New Roman" w:hAnsi="Times New Roman" w:cs="Times New Roman"/>
        </w:rPr>
        <w:t>an interactive effect</w:t>
      </w:r>
      <w:r w:rsidR="00261A1B">
        <w:rPr>
          <w:rFonts w:ascii="Times New Roman" w:hAnsi="Times New Roman" w:cs="Times New Roman"/>
        </w:rPr>
        <w:t xml:space="preserve">. </w:t>
      </w:r>
    </w:p>
    <w:p w14:paraId="55C2503A" w14:textId="6E409623" w:rsidR="00062887"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noProof/>
        </w:rPr>
        <w:lastRenderedPageBreak/>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642A226" w14:textId="6C557CC5" w:rsidR="00261A1B" w:rsidRPr="00B233A4" w:rsidRDefault="007C320D" w:rsidP="00261A1B">
      <w:pPr>
        <w:pStyle w:val="BodyText"/>
        <w:widowControl w:val="0"/>
        <w:suppressLineNumbers/>
        <w:ind w:firstLine="720"/>
        <w:rPr>
          <w:rFonts w:ascii="Times New Roman" w:hAnsi="Times New Roman" w:cs="Times New Roman"/>
        </w:rPr>
      </w:pPr>
      <w:commentRangeStart w:id="155"/>
      <w:commentRangeStart w:id="156"/>
      <w:r w:rsidRPr="00B233A4">
        <w:rPr>
          <w:rFonts w:ascii="Times New Roman" w:hAnsi="Times New Roman" w:cs="Times New Roman"/>
        </w:rPr>
        <w:t>Managing</w:t>
      </w:r>
      <w:commentRangeEnd w:id="155"/>
      <w:r>
        <w:rPr>
          <w:rStyle w:val="CommentReference"/>
        </w:rPr>
        <w:commentReference w:id="155"/>
      </w:r>
      <w:r w:rsidRPr="00B233A4">
        <w:rPr>
          <w:rFonts w:ascii="Times New Roman" w:hAnsi="Times New Roman" w:cs="Times New Roman"/>
        </w:rPr>
        <w:t xml:space="preserve"> both species simultaneously produce</w:t>
      </w:r>
      <w:commentRangeEnd w:id="156"/>
      <w:r w:rsidR="00D004EC">
        <w:rPr>
          <w:rStyle w:val="CommentReference"/>
        </w:rPr>
        <w:commentReference w:id="156"/>
      </w:r>
      <w:r>
        <w:rPr>
          <w:rFonts w:ascii="Times New Roman" w:hAnsi="Times New Roman" w:cs="Times New Roman"/>
        </w:rPr>
        <w:t>d</w:t>
      </w:r>
      <w:r w:rsidRPr="00B233A4">
        <w:rPr>
          <w:rFonts w:ascii="Times New Roman" w:hAnsi="Times New Roman" w:cs="Times New Roman"/>
        </w:rPr>
        <w:t xml:space="preserve"> drastically different outcomes</w:t>
      </w:r>
      <w:r>
        <w:rPr>
          <w:rFonts w:ascii="Times New Roman" w:hAnsi="Times New Roman" w:cs="Times New Roman"/>
        </w:rPr>
        <w:t xml:space="preserve"> than single species management in o</w:t>
      </w:r>
      <w:r w:rsidR="00261A1B">
        <w:rPr>
          <w:rFonts w:ascii="Times New Roman" w:hAnsi="Times New Roman" w:cs="Times New Roman"/>
        </w:rPr>
        <w:t xml:space="preserve">ur first model experiment </w:t>
      </w:r>
      <w:r>
        <w:rPr>
          <w:rFonts w:ascii="Times New Roman" w:hAnsi="Times New Roman" w:cs="Times New Roman"/>
        </w:rPr>
        <w:t>comparing outcomes in a</w:t>
      </w:r>
      <w:r w:rsidR="00261A1B">
        <w:rPr>
          <w:rFonts w:ascii="Times New Roman" w:hAnsi="Times New Roman" w:cs="Times New Roman"/>
        </w:rPr>
        <w:t xml:space="preserve"> single species </w:t>
      </w:r>
      <w:r w:rsidR="00261A1B">
        <w:rPr>
          <w:rFonts w:ascii="Times New Roman" w:hAnsi="Times New Roman" w:cs="Times New Roman"/>
          <w:i/>
          <w:iCs/>
        </w:rPr>
        <w:t xml:space="preserve">versus </w:t>
      </w:r>
      <w:r w:rsidR="00261A1B">
        <w:rPr>
          <w:rFonts w:ascii="Times New Roman" w:hAnsi="Times New Roman" w:cs="Times New Roman"/>
        </w:rPr>
        <w:t xml:space="preserve">two-species management </w:t>
      </w:r>
      <w:r>
        <w:rPr>
          <w:rFonts w:ascii="Times New Roman" w:hAnsi="Times New Roman" w:cs="Times New Roman"/>
        </w:rPr>
        <w:t>scenario</w:t>
      </w:r>
      <w:r w:rsidR="00261A1B">
        <w:rPr>
          <w:rFonts w:ascii="Times New Roman" w:hAnsi="Times New Roman" w:cs="Times New Roman"/>
        </w:rPr>
        <w:t>.</w:t>
      </w:r>
      <w:r w:rsidR="00261A1B" w:rsidRPr="00B233A4">
        <w:rPr>
          <w:rFonts w:ascii="Times New Roman" w:hAnsi="Times New Roman" w:cs="Times New Roman"/>
        </w:rPr>
        <w:t xml:space="preserve"> </w:t>
      </w:r>
      <w:r w:rsidR="00261A1B">
        <w:rPr>
          <w:rFonts w:ascii="Times New Roman" w:hAnsi="Times New Roman" w:cs="Times New Roman"/>
        </w:rPr>
        <w:t xml:space="preserve">In scenarios in which </w:t>
      </w:r>
      <w:r w:rsidR="00261A1B" w:rsidRPr="00B233A4">
        <w:rPr>
          <w:rFonts w:ascii="Times New Roman" w:hAnsi="Times New Roman" w:cs="Times New Roman"/>
        </w:rPr>
        <w:t>species 1 beg</w:t>
      </w:r>
      <w:r w:rsidR="00261A1B">
        <w:rPr>
          <w:rFonts w:ascii="Times New Roman" w:hAnsi="Times New Roman" w:cs="Times New Roman"/>
        </w:rPr>
        <w:t>an</w:t>
      </w:r>
      <w:r w:rsidR="00261A1B" w:rsidRPr="00B233A4">
        <w:rPr>
          <w:rFonts w:ascii="Times New Roman" w:hAnsi="Times New Roman" w:cs="Times New Roman"/>
        </w:rPr>
        <w:t xml:space="preserve"> as the dominant species, stocking and harvest reductions c</w:t>
      </w:r>
      <w:r w:rsidR="00261A1B">
        <w:rPr>
          <w:rFonts w:ascii="Times New Roman" w:hAnsi="Times New Roman" w:cs="Times New Roman"/>
        </w:rPr>
        <w:t>ould</w:t>
      </w:r>
      <w:r w:rsidR="00261A1B" w:rsidRPr="00B233A4">
        <w:rPr>
          <w:rFonts w:ascii="Times New Roman" w:hAnsi="Times New Roman" w:cs="Times New Roman"/>
        </w:rPr>
        <w:t xml:space="preserve"> be used separately or in combination to maintain th</w:t>
      </w:r>
      <w:r w:rsidR="00261A1B">
        <w:rPr>
          <w:rFonts w:ascii="Times New Roman" w:hAnsi="Times New Roman" w:cs="Times New Roman"/>
        </w:rPr>
        <w:t>e</w:t>
      </w:r>
      <w:r w:rsidR="00261A1B" w:rsidRPr="00B233A4">
        <w:rPr>
          <w:rFonts w:ascii="Times New Roman" w:hAnsi="Times New Roman" w:cs="Times New Roman"/>
        </w:rPr>
        <w:t xml:space="preserve"> dominance</w:t>
      </w:r>
      <w:r w:rsidR="00261A1B">
        <w:rPr>
          <w:rFonts w:ascii="Times New Roman" w:hAnsi="Times New Roman" w:cs="Times New Roman"/>
        </w:rPr>
        <w:t xml:space="preserve"> of this species</w:t>
      </w:r>
      <w:r w:rsidR="00261A1B" w:rsidRPr="00B233A4">
        <w:rPr>
          <w:rFonts w:ascii="Times New Roman" w:hAnsi="Times New Roman" w:cs="Times New Roman"/>
        </w:rPr>
        <w:t>. As harvest increase</w:t>
      </w:r>
      <w:r w:rsidR="00261A1B">
        <w:rPr>
          <w:rFonts w:ascii="Times New Roman" w:hAnsi="Times New Roman" w:cs="Times New Roman"/>
        </w:rPr>
        <w:t>d,</w:t>
      </w:r>
      <w:r w:rsidR="00261A1B" w:rsidRPr="00B233A4">
        <w:rPr>
          <w:rFonts w:ascii="Times New Roman" w:hAnsi="Times New Roman" w:cs="Times New Roman"/>
        </w:rPr>
        <w:t xml:space="preserve"> stocking </w:t>
      </w:r>
      <w:r w:rsidR="00261A1B">
        <w:rPr>
          <w:rFonts w:ascii="Times New Roman" w:hAnsi="Times New Roman" w:cs="Times New Roman"/>
        </w:rPr>
        <w:t>was</w:t>
      </w:r>
      <w:r w:rsidR="00261A1B" w:rsidRPr="00B233A4">
        <w:rPr>
          <w:rFonts w:ascii="Times New Roman" w:hAnsi="Times New Roman" w:cs="Times New Roman"/>
        </w:rPr>
        <w:t xml:space="preserve"> required to maintain the stable state</w:t>
      </w:r>
      <w:r w:rsidR="00261A1B">
        <w:rPr>
          <w:rFonts w:ascii="Times New Roman" w:hAnsi="Times New Roman" w:cs="Times New Roman"/>
        </w:rPr>
        <w:t xml:space="preserve"> and retain dominance; h</w:t>
      </w:r>
      <w:r w:rsidR="00261A1B" w:rsidRPr="00B233A4">
        <w:rPr>
          <w:rFonts w:ascii="Times New Roman" w:hAnsi="Times New Roman" w:cs="Times New Roman"/>
        </w:rPr>
        <w:t>igher harvest result</w:t>
      </w:r>
      <w:r w:rsidR="00261A1B">
        <w:rPr>
          <w:rFonts w:ascii="Times New Roman" w:hAnsi="Times New Roman" w:cs="Times New Roman"/>
        </w:rPr>
        <w:t>ed</w:t>
      </w:r>
      <w:r w:rsidR="00261A1B" w:rsidRPr="00B233A4">
        <w:rPr>
          <w:rFonts w:ascii="Times New Roman" w:hAnsi="Times New Roman" w:cs="Times New Roman"/>
        </w:rPr>
        <w:t xml:space="preserve"> in greater stocking need. </w:t>
      </w:r>
      <w:r w:rsidR="00261A1B">
        <w:rPr>
          <w:rFonts w:ascii="Times New Roman" w:hAnsi="Times New Roman" w:cs="Times New Roman"/>
        </w:rPr>
        <w:t>However, w</w:t>
      </w:r>
      <w:r w:rsidR="00261A1B" w:rsidRPr="00B233A4">
        <w:rPr>
          <w:rFonts w:ascii="Times New Roman" w:hAnsi="Times New Roman" w:cs="Times New Roman"/>
        </w:rPr>
        <w:t xml:space="preserve">hen management of species 1 and species </w:t>
      </w:r>
      <w:commentRangeStart w:id="157"/>
      <w:commentRangeStart w:id="158"/>
      <w:r w:rsidR="00261A1B" w:rsidRPr="00B233A4">
        <w:rPr>
          <w:rFonts w:ascii="Times New Roman" w:hAnsi="Times New Roman" w:cs="Times New Roman"/>
        </w:rPr>
        <w:t xml:space="preserve">2 </w:t>
      </w:r>
      <w:r w:rsidR="00261A1B">
        <w:rPr>
          <w:rFonts w:ascii="Times New Roman" w:hAnsi="Times New Roman" w:cs="Times New Roman"/>
        </w:rPr>
        <w:t>co-</w:t>
      </w:r>
      <w:r w:rsidR="00261A1B" w:rsidRPr="00B233A4">
        <w:rPr>
          <w:rFonts w:ascii="Times New Roman" w:hAnsi="Times New Roman" w:cs="Times New Roman"/>
        </w:rPr>
        <w:t>occurs</w:t>
      </w:r>
      <w:r w:rsidR="00261A1B">
        <w:rPr>
          <w:rFonts w:ascii="Times New Roman" w:hAnsi="Times New Roman" w:cs="Times New Roman"/>
        </w:rPr>
        <w:t>,</w:t>
      </w:r>
      <w:r w:rsidR="00261A1B" w:rsidRPr="00B233A4">
        <w:rPr>
          <w:rFonts w:ascii="Times New Roman" w:hAnsi="Times New Roman" w:cs="Times New Roman"/>
        </w:rPr>
        <w:t xml:space="preserve"> the options for managers expand</w:t>
      </w:r>
      <w:r w:rsidR="00261A1B">
        <w:rPr>
          <w:rFonts w:ascii="Times New Roman" w:hAnsi="Times New Roman" w:cs="Times New Roman"/>
        </w:rPr>
        <w:t>ed</w:t>
      </w:r>
      <w:r w:rsidR="00261A1B" w:rsidRPr="00B233A4">
        <w:rPr>
          <w:rFonts w:ascii="Times New Roman" w:hAnsi="Times New Roman" w:cs="Times New Roman"/>
        </w:rPr>
        <w:t xml:space="preserve"> from stocking and harvest regulations for species</w:t>
      </w:r>
      <w:r w:rsidR="00261A1B">
        <w:rPr>
          <w:rFonts w:ascii="Times New Roman" w:hAnsi="Times New Roman" w:cs="Times New Roman"/>
        </w:rPr>
        <w:t xml:space="preserve"> </w:t>
      </w:r>
      <w:r w:rsidR="00261A1B" w:rsidRPr="00B233A4">
        <w:rPr>
          <w:rFonts w:ascii="Times New Roman" w:hAnsi="Times New Roman" w:cs="Times New Roman"/>
        </w:rPr>
        <w:t>1 to stocking and harvest regulations for both species, doubling the number of options available to achieve desired outcomes.</w:t>
      </w:r>
      <w:r w:rsidR="00261A1B">
        <w:rPr>
          <w:rFonts w:ascii="Times New Roman" w:hAnsi="Times New Roman" w:cs="Times New Roman"/>
        </w:rPr>
        <w:t xml:space="preserve"> In this scenario in which both species are managed (Figure 2), </w:t>
      </w:r>
      <w:r w:rsidR="00261A1B" w:rsidRPr="00B233A4">
        <w:rPr>
          <w:rFonts w:ascii="Times New Roman" w:hAnsi="Times New Roman" w:cs="Times New Roman"/>
        </w:rPr>
        <w:t xml:space="preserve">the manager </w:t>
      </w:r>
      <w:r w:rsidR="00261A1B">
        <w:rPr>
          <w:rFonts w:ascii="Times New Roman" w:hAnsi="Times New Roman" w:cs="Times New Roman"/>
        </w:rPr>
        <w:t xml:space="preserve">can </w:t>
      </w:r>
      <w:r w:rsidR="00261A1B" w:rsidRPr="00B233A4">
        <w:rPr>
          <w:rFonts w:ascii="Times New Roman" w:hAnsi="Times New Roman" w:cs="Times New Roman"/>
        </w:rPr>
        <w:t xml:space="preserve">regulate harvest on both species and stocks species 1 in order to allow species 1 to dominate over species 2. When species 1 is established as the dominant species and a small amount </w:t>
      </w:r>
      <w:commentRangeEnd w:id="157"/>
      <w:r w:rsidR="00D004EC">
        <w:rPr>
          <w:rStyle w:val="CommentReference"/>
        </w:rPr>
        <w:commentReference w:id="157"/>
      </w:r>
      <w:commentRangeEnd w:id="158"/>
      <w:r w:rsidR="00B30CCA">
        <w:rPr>
          <w:rStyle w:val="CommentReference"/>
        </w:rPr>
        <w:commentReference w:id="158"/>
      </w:r>
      <w:r w:rsidR="00261A1B" w:rsidRPr="00B233A4">
        <w:rPr>
          <w:rFonts w:ascii="Times New Roman" w:hAnsi="Times New Roman" w:cs="Times New Roman"/>
        </w:rPr>
        <w:t>of fishing mortality is</w:t>
      </w:r>
      <w:r w:rsidR="00261A1B">
        <w:rPr>
          <w:rFonts w:ascii="Times New Roman" w:hAnsi="Times New Roman" w:cs="Times New Roman"/>
        </w:rPr>
        <w:t xml:space="preserve"> applied</w:t>
      </w:r>
      <w:r w:rsidR="00261A1B" w:rsidRPr="00B233A4">
        <w:rPr>
          <w:rFonts w:ascii="Times New Roman" w:hAnsi="Times New Roman" w:cs="Times New Roman"/>
        </w:rPr>
        <w:t xml:space="preserve"> on species 2, the system is able to maintain species 1 dominance under all but the most intense harvest</w:t>
      </w:r>
      <w:r w:rsidR="00261A1B">
        <w:rPr>
          <w:rFonts w:ascii="Times New Roman" w:hAnsi="Times New Roman" w:cs="Times New Roman"/>
        </w:rPr>
        <w:t xml:space="preserve"> scenarios</w:t>
      </w:r>
      <w:r w:rsidR="00261A1B" w:rsidRPr="00B233A4">
        <w:rPr>
          <w:rFonts w:ascii="Times New Roman" w:hAnsi="Times New Roman" w:cs="Times New Roman"/>
        </w:rPr>
        <w:t xml:space="preserve"> on species 1 with no stocking necessary. A small amount of stocking</w:t>
      </w:r>
      <w:r>
        <w:rPr>
          <w:rFonts w:ascii="Times New Roman" w:hAnsi="Times New Roman" w:cs="Times New Roman"/>
        </w:rPr>
        <w:t xml:space="preserve">, </w:t>
      </w:r>
      <w:r w:rsidR="007B32BF">
        <w:rPr>
          <w:rFonts w:ascii="Times New Roman" w:hAnsi="Times New Roman" w:cs="Times New Roman"/>
        </w:rPr>
        <w:t>in combination</w:t>
      </w:r>
      <w:r>
        <w:rPr>
          <w:rFonts w:ascii="Times New Roman" w:hAnsi="Times New Roman" w:cs="Times New Roman"/>
        </w:rPr>
        <w:t xml:space="preserve"> with species 2 harvest, </w:t>
      </w:r>
      <w:r w:rsidR="00261A1B">
        <w:rPr>
          <w:rFonts w:ascii="Times New Roman" w:hAnsi="Times New Roman" w:cs="Times New Roman"/>
        </w:rPr>
        <w:t>was</w:t>
      </w:r>
      <w:r w:rsidR="00261A1B" w:rsidRPr="00B233A4">
        <w:rPr>
          <w:rFonts w:ascii="Times New Roman" w:hAnsi="Times New Roman" w:cs="Times New Roman"/>
        </w:rPr>
        <w:t xml:space="preserve"> able to overcome extreme harvest effects and allow for species 1 to dominate across any harvest rate (Fig. 2). </w:t>
      </w:r>
      <w:commentRangeStart w:id="159"/>
      <w:commentRangeStart w:id="160"/>
      <w:commentRangeStart w:id="161"/>
      <w:r w:rsidR="00261A1B">
        <w:rPr>
          <w:rFonts w:ascii="Times New Roman" w:hAnsi="Times New Roman" w:cs="Times New Roman"/>
        </w:rPr>
        <w:t>These</w:t>
      </w:r>
      <w:commentRangeEnd w:id="159"/>
      <w:r w:rsidR="00D004EC">
        <w:rPr>
          <w:rStyle w:val="CommentReference"/>
        </w:rPr>
        <w:commentReference w:id="159"/>
      </w:r>
      <w:r w:rsidR="00261A1B">
        <w:rPr>
          <w:rFonts w:ascii="Times New Roman" w:hAnsi="Times New Roman" w:cs="Times New Roman"/>
        </w:rPr>
        <w:t xml:space="preserve"> analyses were also conducted in a model scenario where the undesirable species (species 2) was initially dominant and the management goal was to flip the system to favor species 1.</w:t>
      </w:r>
      <w:commentRangeEnd w:id="160"/>
      <w:r w:rsidR="00261A1B">
        <w:rPr>
          <w:rStyle w:val="CommentReference"/>
        </w:rPr>
        <w:commentReference w:id="160"/>
      </w:r>
      <w:commentRangeEnd w:id="161"/>
      <w:r w:rsidR="00B30CCA">
        <w:rPr>
          <w:rStyle w:val="CommentReference"/>
        </w:rPr>
        <w:commentReference w:id="161"/>
      </w:r>
      <w:r w:rsidR="00261A1B">
        <w:rPr>
          <w:rFonts w:ascii="Times New Roman" w:hAnsi="Times New Roman" w:cs="Times New Roman"/>
        </w:rPr>
        <w:t xml:space="preserve"> The dynamics in that scenario mirror those presented in figure 2, but because of the initial dominance of species 2, the magnitude of management action (stocking or harvest) needed to flip to system towards species 1 is </w:t>
      </w:r>
      <w:r w:rsidR="00E66621">
        <w:rPr>
          <w:rFonts w:ascii="Times New Roman" w:hAnsi="Times New Roman" w:cs="Times New Roman"/>
        </w:rPr>
        <w:t xml:space="preserve">higher to </w:t>
      </w:r>
      <w:r w:rsidR="00E66621">
        <w:rPr>
          <w:rFonts w:ascii="Times New Roman" w:hAnsi="Times New Roman" w:cs="Times New Roman"/>
        </w:rPr>
        <w:lastRenderedPageBreak/>
        <w:t>account for</w:t>
      </w:r>
      <w:r w:rsidR="00261A1B">
        <w:rPr>
          <w:rFonts w:ascii="Times New Roman" w:hAnsi="Times New Roman" w:cs="Times New Roman"/>
        </w:rPr>
        <w:t xml:space="preserv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224F8CFF" w:rsidR="00DB5BA4" w:rsidRPr="00B233A4" w:rsidRDefault="00062887" w:rsidP="003A2A6C">
      <w:pPr>
        <w:pStyle w:val="ImageCaption"/>
        <w:widowControl w:val="0"/>
        <w:suppressLineNumbers/>
        <w:rPr>
          <w:rFonts w:ascii="Times New Roman" w:hAnsi="Times New Roman" w:cs="Times New Roman"/>
        </w:rPr>
      </w:pPr>
      <w:commentRangeStart w:id="162"/>
      <w:commentRangeStart w:id="163"/>
      <w:r w:rsidRPr="00B233A4">
        <w:rPr>
          <w:rFonts w:ascii="Times New Roman" w:hAnsi="Times New Roman" w:cs="Times New Roman"/>
        </w:rPr>
        <w:t>Figure 2</w:t>
      </w:r>
      <w:commentRangeEnd w:id="162"/>
      <w:r w:rsidR="00B56336">
        <w:rPr>
          <w:rStyle w:val="CommentReference"/>
          <w:i w:val="0"/>
        </w:rPr>
        <w:commentReference w:id="162"/>
      </w:r>
      <w:commentRangeEnd w:id="163"/>
      <w:r w:rsidR="00B30CCA">
        <w:rPr>
          <w:rStyle w:val="CommentReference"/>
          <w:i w:val="0"/>
        </w:rPr>
        <w:commentReference w:id="163"/>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w:t>
      </w:r>
      <w:del w:id="164" w:author="Stuart Jones" w:date="2020-12-22T14:11:00Z">
        <w:r w:rsidR="003B3D13" w:rsidDel="00B56336">
          <w:rPr>
            <w:rFonts w:ascii="Times New Roman" w:hAnsi="Times New Roman" w:cs="Times New Roman"/>
          </w:rPr>
          <w:delText>species 1 stocking and harvest combinations</w:delText>
        </w:r>
      </w:del>
      <w:ins w:id="165" w:author="Stuart Jones" w:date="2020-12-22T14:11:00Z">
        <w:r w:rsidR="00B56336">
          <w:rPr>
            <w:rFonts w:ascii="Times New Roman" w:hAnsi="Times New Roman" w:cs="Times New Roman"/>
          </w:rPr>
          <w:t>management strategies</w:t>
        </w:r>
      </w:ins>
      <w:r w:rsidR="003B3D13">
        <w:rPr>
          <w:rFonts w:ascii="Times New Roman" w:hAnsi="Times New Roman" w:cs="Times New Roman"/>
        </w:rPr>
        <w:t xml:space="preserve">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r w:rsidR="00261A1B" w:rsidRPr="00261A1B">
        <w:rPr>
          <w:rFonts w:ascii="Times New Roman" w:hAnsi="Times New Roman" w:cs="Times New Roman"/>
        </w:rPr>
        <w:t xml:space="preserve"> </w:t>
      </w:r>
      <w:r w:rsidR="00261A1B">
        <w:rPr>
          <w:rFonts w:ascii="Times New Roman" w:hAnsi="Times New Roman" w:cs="Times New Roman"/>
        </w:rPr>
        <w:t xml:space="preserve">Solid line indicates scenario in which species 2 is not harvested, while the dashed line indicates a scenario in which species </w:t>
      </w:r>
      <w:commentRangeStart w:id="166"/>
      <w:commentRangeStart w:id="167"/>
      <w:r w:rsidR="00261A1B">
        <w:rPr>
          <w:rFonts w:ascii="Times New Roman" w:hAnsi="Times New Roman" w:cs="Times New Roman"/>
        </w:rPr>
        <w:t>2 is harvested</w:t>
      </w:r>
      <w:commentRangeEnd w:id="166"/>
      <w:r w:rsidR="00261A1B">
        <w:rPr>
          <w:rStyle w:val="CommentReference"/>
          <w:i w:val="0"/>
        </w:rPr>
        <w:commentReference w:id="166"/>
      </w:r>
      <w:commentRangeEnd w:id="167"/>
      <w:r w:rsidR="00E66621">
        <w:rPr>
          <w:rStyle w:val="CommentReference"/>
          <w:i w:val="0"/>
        </w:rPr>
        <w:commentReference w:id="167"/>
      </w:r>
      <w:r w:rsidR="00E66621">
        <w:rPr>
          <w:rFonts w:ascii="Times New Roman" w:hAnsi="Times New Roman" w:cs="Times New Roman"/>
        </w:rPr>
        <w:t xml:space="preserve"> at rate of 2</w:t>
      </w:r>
      <w:r w:rsidR="00261A1B">
        <w:rPr>
          <w:rFonts w:ascii="Times New Roman" w:hAnsi="Times New Roman" w:cs="Times New Roman"/>
        </w:rPr>
        <w:t>.</w:t>
      </w:r>
    </w:p>
    <w:p w14:paraId="0C2183A9" w14:textId="43B68869" w:rsidR="00261A1B" w:rsidRPr="00B233A4" w:rsidRDefault="00261A1B" w:rsidP="00261A1B">
      <w:pPr>
        <w:pStyle w:val="BodyText"/>
        <w:widowControl w:val="0"/>
        <w:suppressLineNumbers/>
        <w:ind w:firstLine="720"/>
        <w:rPr>
          <w:rFonts w:ascii="Times New Roman" w:hAnsi="Times New Roman" w:cs="Times New Roman"/>
        </w:rPr>
      </w:pPr>
      <w:commentRangeStart w:id="168"/>
      <w:r>
        <w:rPr>
          <w:rFonts w:ascii="Times New Roman" w:hAnsi="Times New Roman" w:cs="Times New Roman"/>
        </w:rPr>
        <w:t>Investigation of the interactive effects of management on both species revealed that there are different, and sometimes counter-intuitive management interventions that can lead to similar outcomes</w:t>
      </w:r>
      <w:commentRangeEnd w:id="168"/>
      <w:r w:rsidR="00B56336">
        <w:rPr>
          <w:rStyle w:val="CommentReference"/>
        </w:rPr>
        <w:commentReference w:id="168"/>
      </w:r>
      <w:r>
        <w:rPr>
          <w:rFonts w:ascii="Times New Roman" w:hAnsi="Times New Roman" w:cs="Times New Roman"/>
        </w:rPr>
        <w:t xml:space="preserve">. Consideration of species interactions allow managers to combine direct management action (i.e. stocking) with indirect action (i.e. managing a competitor). </w:t>
      </w:r>
      <w:r w:rsidR="00E66621">
        <w:rPr>
          <w:rFonts w:ascii="Times New Roman" w:hAnsi="Times New Roman" w:cs="Times New Roman"/>
        </w:rPr>
        <w:t>Strategies can be implemented</w:t>
      </w:r>
      <w:r>
        <w:rPr>
          <w:rFonts w:ascii="Times New Roman" w:hAnsi="Times New Roman" w:cs="Times New Roman"/>
        </w:rPr>
        <w:t xml:space="preserve"> </w:t>
      </w:r>
      <w:del w:id="169" w:author="Stuart Jones" w:date="2020-12-22T14:14:00Z">
        <w:r w:rsidDel="00B56336">
          <w:rPr>
            <w:rFonts w:ascii="Times New Roman" w:hAnsi="Times New Roman" w:cs="Times New Roman"/>
          </w:rPr>
          <w:delText>by themselves</w:delText>
        </w:r>
      </w:del>
      <w:ins w:id="170" w:author="Stuart Jones" w:date="2020-12-22T14:14:00Z">
        <w:r w:rsidR="00B56336">
          <w:rPr>
            <w:rFonts w:ascii="Times New Roman" w:hAnsi="Times New Roman" w:cs="Times New Roman"/>
          </w:rPr>
          <w:t>singly</w:t>
        </w:r>
      </w:ins>
      <w:r>
        <w:rPr>
          <w:rFonts w:ascii="Times New Roman" w:hAnsi="Times New Roman" w:cs="Times New Roman"/>
        </w:rPr>
        <w:t xml:space="preserve"> or in combination to achieve the same outcome (Figure 3). The trade-off between stocking and harvest of competitor is consistent across different levels of harvest on the desired species; only the magnitude of management action necessary changes. At low levels of species 2 harvest, </w:t>
      </w:r>
      <w:r w:rsidR="00E66621">
        <w:rPr>
          <w:rFonts w:ascii="Times New Roman" w:hAnsi="Times New Roman" w:cs="Times New Roman"/>
        </w:rPr>
        <w:t>stocking can be used</w:t>
      </w:r>
      <w:r>
        <w:rPr>
          <w:rFonts w:ascii="Times New Roman" w:hAnsi="Times New Roman" w:cs="Times New Roman"/>
        </w:rPr>
        <w:t xml:space="preserve"> to </w:t>
      </w:r>
      <w:commentRangeStart w:id="171"/>
      <w:commentRangeStart w:id="172"/>
      <w:r>
        <w:rPr>
          <w:rFonts w:ascii="Times New Roman" w:hAnsi="Times New Roman" w:cs="Times New Roman"/>
        </w:rPr>
        <w:t xml:space="preserve">maintain the stable state of the </w:t>
      </w:r>
      <w:commentRangeEnd w:id="171"/>
      <w:r w:rsidR="00B56336">
        <w:rPr>
          <w:rStyle w:val="CommentReference"/>
        </w:rPr>
        <w:commentReference w:id="171"/>
      </w:r>
      <w:commentRangeEnd w:id="172"/>
      <w:r w:rsidR="00B30CCA">
        <w:rPr>
          <w:rStyle w:val="CommentReference"/>
        </w:rPr>
        <w:commentReference w:id="172"/>
      </w:r>
      <w:r>
        <w:rPr>
          <w:rFonts w:ascii="Times New Roman" w:hAnsi="Times New Roman" w:cs="Times New Roman"/>
        </w:rPr>
        <w:t xml:space="preserve">system. </w:t>
      </w:r>
      <w:r w:rsidR="00E66621">
        <w:rPr>
          <w:rFonts w:ascii="Times New Roman" w:hAnsi="Times New Roman" w:cs="Times New Roman"/>
        </w:rPr>
        <w:t>M</w:t>
      </w:r>
      <w:r>
        <w:rPr>
          <w:rFonts w:ascii="Times New Roman" w:hAnsi="Times New Roman" w:cs="Times New Roman"/>
        </w:rPr>
        <w:t>anagers can decrease stocking effort by encouraging harvest of species 2 in order to maintain the stable state of a system.</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lastRenderedPageBreak/>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42F60A51" w14:textId="696663A5" w:rsidR="00261A1B" w:rsidRPr="00B233A4" w:rsidRDefault="00062887" w:rsidP="00261A1B">
      <w:pPr>
        <w:pStyle w:val="ImageCaption"/>
        <w:widowControl w:val="0"/>
        <w:suppressLineNumbers/>
        <w:rPr>
          <w:rFonts w:ascii="Times New Roman" w:hAnsi="Times New Roman" w:cs="Times New Roman"/>
        </w:rPr>
      </w:pPr>
      <w:commentRangeStart w:id="173"/>
      <w:commentRangeStart w:id="174"/>
      <w:commentRangeStart w:id="175"/>
      <w:r w:rsidRPr="00B233A4">
        <w:rPr>
          <w:rFonts w:ascii="Times New Roman" w:hAnsi="Times New Roman" w:cs="Times New Roman"/>
        </w:rPr>
        <w:t>Figure 3.</w:t>
      </w:r>
      <w:commentRangeEnd w:id="173"/>
      <w:r w:rsidR="00F04161">
        <w:rPr>
          <w:rStyle w:val="CommentReference"/>
          <w:i w:val="0"/>
        </w:rPr>
        <w:commentReference w:id="173"/>
      </w:r>
      <w:commentRangeEnd w:id="174"/>
      <w:r w:rsidR="00EC5306">
        <w:rPr>
          <w:rStyle w:val="CommentReference"/>
          <w:i w:val="0"/>
        </w:rPr>
        <w:commentReference w:id="174"/>
      </w:r>
      <w:commentRangeEnd w:id="175"/>
      <w:r w:rsidR="00B30CCA">
        <w:rPr>
          <w:rStyle w:val="CommentReference"/>
          <w:i w:val="0"/>
        </w:rPr>
        <w:commentReference w:id="175"/>
      </w:r>
      <w:r w:rsidRPr="00B233A4">
        <w:rPr>
          <w:rFonts w:ascii="Times New Roman" w:hAnsi="Times New Roman" w:cs="Times New Roman"/>
        </w:rPr>
        <w:t xml:space="preserve"> </w:t>
      </w:r>
      <w:r w:rsidR="00261A1B">
        <w:rPr>
          <w:rFonts w:ascii="Times New Roman" w:hAnsi="Times New Roman" w:cs="Times New Roman"/>
        </w:rPr>
        <w:t xml:space="preserve">Stocking of species 1 and harvest of species 2 can both result in maintaining the desired stable state of a system (species 1 dominance). Tradeoff between stocking and competitor harvest are presented for various levels of harvest on species 1 (solid and dashed lines). Areas above the lines represent positive outcomes (species 1 dominance), areas below represent negative outcomes (alternate stable state in which species 2 dominates). </w:t>
      </w:r>
      <w:r w:rsidR="00261A1B" w:rsidRPr="00B233A4">
        <w:rPr>
          <w:rFonts w:ascii="Times New Roman" w:hAnsi="Times New Roman" w:cs="Times New Roman"/>
        </w:rPr>
        <w:t>The negative relationship between stocking species 1 and harvesting species 2 allows managers to ach</w:t>
      </w:r>
      <w:r w:rsidR="00261A1B">
        <w:rPr>
          <w:rFonts w:ascii="Times New Roman" w:hAnsi="Times New Roman" w:cs="Times New Roman"/>
        </w:rPr>
        <w:t>ie</w:t>
      </w:r>
      <w:r w:rsidR="00261A1B" w:rsidRPr="00B233A4">
        <w:rPr>
          <w:rFonts w:ascii="Times New Roman" w:hAnsi="Times New Roman" w:cs="Times New Roman"/>
        </w:rPr>
        <w:t xml:space="preserve">ve similar outcomes through implementation of either strategy or a </w:t>
      </w:r>
      <w:r w:rsidR="00261A1B">
        <w:rPr>
          <w:rFonts w:ascii="Times New Roman" w:hAnsi="Times New Roman" w:cs="Times New Roman"/>
        </w:rPr>
        <w:t>combination</w:t>
      </w:r>
      <w:r w:rsidR="00261A1B" w:rsidRPr="00B233A4">
        <w:rPr>
          <w:rFonts w:ascii="Times New Roman" w:hAnsi="Times New Roman" w:cs="Times New Roman"/>
        </w:rPr>
        <w:t xml:space="preserve"> of both.</w:t>
      </w:r>
    </w:p>
    <w:p w14:paraId="2DB644E5" w14:textId="7FCFCE7F" w:rsidR="00DB5BA4" w:rsidRPr="00B233A4" w:rsidRDefault="00DB5BA4" w:rsidP="003A2A6C">
      <w:pPr>
        <w:pStyle w:val="ImageCaption"/>
        <w:widowControl w:val="0"/>
        <w:suppressLineNumbers/>
        <w:rPr>
          <w:rFonts w:ascii="Times New Roman" w:hAnsi="Times New Roman" w:cs="Times New Roman"/>
        </w:rPr>
      </w:pPr>
    </w:p>
    <w:p w14:paraId="724AFCD2" w14:textId="436E85B7" w:rsidR="00261A1B" w:rsidRPr="00B233A4" w:rsidRDefault="00261A1B" w:rsidP="00261A1B">
      <w:pPr>
        <w:pStyle w:val="BodyText"/>
        <w:widowControl w:val="0"/>
        <w:suppressLineNumbers/>
        <w:ind w:firstLine="720"/>
        <w:rPr>
          <w:rFonts w:ascii="Times New Roman" w:hAnsi="Times New Roman" w:cs="Times New Roman"/>
        </w:rPr>
      </w:pPr>
      <w:commentRangeStart w:id="176"/>
      <w:commentRangeStart w:id="177"/>
      <w:r>
        <w:rPr>
          <w:rFonts w:ascii="Times New Roman" w:hAnsi="Times New Roman" w:cs="Times New Roman"/>
        </w:rPr>
        <w:t>Finally, a</w:t>
      </w:r>
      <w:commentRangeStart w:id="178"/>
      <w:commentRangeEnd w:id="178"/>
      <w:r>
        <w:rPr>
          <w:rStyle w:val="CommentReference"/>
        </w:rPr>
        <w:commentReference w:id="178"/>
      </w:r>
      <w:r w:rsidRPr="00B233A4">
        <w:rPr>
          <w:rFonts w:ascii="Times New Roman" w:hAnsi="Times New Roman" w:cs="Times New Roman"/>
        </w:rPr>
        <w:t xml:space="preserve"> scenario</w:t>
      </w:r>
      <w:r>
        <w:rPr>
          <w:rFonts w:ascii="Times New Roman" w:hAnsi="Times New Roman" w:cs="Times New Roman"/>
        </w:rPr>
        <w:t xml:space="preserve"> </w:t>
      </w:r>
      <w:commentRangeEnd w:id="176"/>
      <w:r w:rsidR="00B56336">
        <w:rPr>
          <w:rStyle w:val="CommentReference"/>
        </w:rPr>
        <w:commentReference w:id="176"/>
      </w:r>
      <w:commentRangeEnd w:id="177"/>
      <w:r w:rsidR="00B30CCA">
        <w:rPr>
          <w:rStyle w:val="CommentReference"/>
        </w:rPr>
        <w:commentReference w:id="177"/>
      </w:r>
      <w:r>
        <w:rPr>
          <w:rFonts w:ascii="Times New Roman" w:hAnsi="Times New Roman" w:cs="Times New Roman"/>
        </w:rPr>
        <w:t>was explored</w:t>
      </w:r>
      <w:r w:rsidRPr="00B233A4">
        <w:rPr>
          <w:rFonts w:ascii="Times New Roman" w:hAnsi="Times New Roman" w:cs="Times New Roman"/>
        </w:rPr>
        <w:t xml:space="preserve"> where slow moving changes in </w:t>
      </w:r>
      <w:r w:rsidR="00E66621">
        <w:rPr>
          <w:rFonts w:ascii="Times New Roman" w:hAnsi="Times New Roman" w:cs="Times New Roman"/>
        </w:rPr>
        <w:t>juvenile refuge</w:t>
      </w:r>
      <w:r w:rsidRPr="00B233A4">
        <w:rPr>
          <w:rFonts w:ascii="Times New Roman" w:hAnsi="Times New Roman" w:cs="Times New Roman"/>
        </w:rPr>
        <w:t xml:space="preserve"> availability can drive an eventual flip in system state from species 1 to species 2. </w:t>
      </w:r>
      <w:r>
        <w:rPr>
          <w:rFonts w:ascii="Times New Roman" w:hAnsi="Times New Roman" w:cs="Times New Roman"/>
        </w:rPr>
        <w:t>Investigation of slow change towards tipping points in a system revealed the effectiveness of management intervention for the prevention of shifts to alternate stable states. M</w:t>
      </w:r>
      <w:r w:rsidRPr="00B233A4">
        <w:rPr>
          <w:rFonts w:ascii="Times New Roman" w:hAnsi="Times New Roman" w:cs="Times New Roman"/>
        </w:rPr>
        <w:t>anagement action can delay an inevitable transition through either stocking species 1 (Fig. 4b) or harvesting species 2 (Fig. 4c). In combination, managing both species</w:t>
      </w:r>
      <w:r>
        <w:rPr>
          <w:rFonts w:ascii="Times New Roman" w:hAnsi="Times New Roman" w:cs="Times New Roman"/>
        </w:rPr>
        <w:t xml:space="preserve"> (through stocking of species 1 and harvest of species 2)</w:t>
      </w:r>
      <w:r w:rsidRPr="00B233A4">
        <w:rPr>
          <w:rFonts w:ascii="Times New Roman" w:hAnsi="Times New Roman" w:cs="Times New Roman"/>
        </w:rPr>
        <w:t xml:space="preserve"> may be able to prevent a regime shift altogether (Fig. 4d).</w:t>
      </w:r>
      <w:r>
        <w:rPr>
          <w:rFonts w:ascii="Times New Roman" w:hAnsi="Times New Roman" w:cs="Times New Roman"/>
        </w:rPr>
        <w:t xml:space="preserve"> Our model results show that with a combination of strategies, species 1 population can decrease without a compensatory increase in species 2, thereby effectively maintaining conditions for species 1 even under slow change scenarios.</w:t>
      </w:r>
      <w:r w:rsidRPr="00B233A4">
        <w:rPr>
          <w:rFonts w:ascii="Times New Roman" w:hAnsi="Times New Roman" w:cs="Times New Roman"/>
        </w:rPr>
        <w:t xml:space="preserve"> </w:t>
      </w:r>
      <w:commentRangeStart w:id="179"/>
      <w:r w:rsidRPr="00B233A4">
        <w:rPr>
          <w:rFonts w:ascii="Times New Roman" w:hAnsi="Times New Roman" w:cs="Times New Roman"/>
        </w:rPr>
        <w:t xml:space="preserve">Management action here was limited to what might be feasible given time and budget constraints for most </w:t>
      </w:r>
      <w:commentRangeStart w:id="180"/>
      <w:r w:rsidRPr="00B233A4">
        <w:rPr>
          <w:rFonts w:ascii="Times New Roman" w:hAnsi="Times New Roman" w:cs="Times New Roman"/>
        </w:rPr>
        <w:t>managers</w:t>
      </w:r>
      <w:commentRangeEnd w:id="179"/>
      <w:r w:rsidRPr="00B233A4">
        <w:rPr>
          <w:rStyle w:val="CommentReference"/>
          <w:rFonts w:ascii="Times New Roman" w:hAnsi="Times New Roman" w:cs="Times New Roman"/>
        </w:rPr>
        <w:commentReference w:id="179"/>
      </w:r>
      <w:commentRangeEnd w:id="180"/>
      <w:r>
        <w:rPr>
          <w:rStyle w:val="CommentReference"/>
        </w:rPr>
        <w:commentReference w:id="180"/>
      </w:r>
      <w:r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020C9839"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4. </w:t>
      </w:r>
      <w:commentRangeStart w:id="181"/>
      <w:commentRangeStart w:id="182"/>
      <w:r w:rsidRPr="00B233A4">
        <w:rPr>
          <w:rFonts w:ascii="Times New Roman" w:hAnsi="Times New Roman" w:cs="Times New Roman"/>
        </w:rPr>
        <w:t>Delaying</w:t>
      </w:r>
      <w:commentRangeEnd w:id="181"/>
      <w:r w:rsidR="00261A1B">
        <w:rPr>
          <w:rStyle w:val="CommentReference"/>
          <w:i w:val="0"/>
        </w:rPr>
        <w:commentReference w:id="181"/>
      </w:r>
      <w:commentRangeEnd w:id="182"/>
      <w:r w:rsidR="00B30CCA">
        <w:rPr>
          <w:rStyle w:val="CommentReference"/>
          <w:i w:val="0"/>
        </w:rPr>
        <w:commentReference w:id="182"/>
      </w:r>
      <w:r w:rsidRPr="00B233A4">
        <w:rPr>
          <w:rFonts w:ascii="Times New Roman" w:hAnsi="Times New Roman" w:cs="Times New Roman"/>
        </w:rPr>
        <w:t xml:space="preserve">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w:t>
      </w:r>
      <w:r w:rsidR="00585EFB">
        <w:rPr>
          <w:rFonts w:ascii="Times New Roman" w:hAnsi="Times New Roman" w:cs="Times New Roman"/>
        </w:rPr>
        <w:t>juvenile refuge</w:t>
      </w:r>
      <w:r w:rsidRPr="00B233A4">
        <w:rPr>
          <w:rFonts w:ascii="Times New Roman" w:hAnsi="Times New Roman" w:cs="Times New Roman"/>
        </w:rPr>
        <w:t xml:space="preserve">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D).</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r>
        <w:rPr>
          <w:rFonts w:ascii="Times New Roman" w:hAnsi="Times New Roman" w:cs="Times New Roman"/>
          <w:color w:val="auto"/>
        </w:rPr>
        <w:t>Discu</w:t>
      </w:r>
      <w:commentRangeStart w:id="183"/>
      <w:r>
        <w:rPr>
          <w:rFonts w:ascii="Times New Roman" w:hAnsi="Times New Roman" w:cs="Times New Roman"/>
          <w:color w:val="auto"/>
        </w:rPr>
        <w:t>ssio</w:t>
      </w:r>
      <w:commentRangeEnd w:id="183"/>
      <w:r w:rsidR="005C1CAB">
        <w:rPr>
          <w:rStyle w:val="CommentReference"/>
          <w:rFonts w:asciiTheme="minorHAnsi" w:eastAsiaTheme="minorHAnsi" w:hAnsiTheme="minorHAnsi" w:cstheme="minorBidi"/>
          <w:b w:val="0"/>
          <w:bCs w:val="0"/>
          <w:color w:val="auto"/>
        </w:rPr>
        <w:commentReference w:id="183"/>
      </w:r>
      <w:r>
        <w:rPr>
          <w:rFonts w:ascii="Times New Roman" w:hAnsi="Times New Roman" w:cs="Times New Roman"/>
          <w:color w:val="auto"/>
        </w:rPr>
        <w:t>n</w:t>
      </w:r>
    </w:p>
    <w:p w14:paraId="1B7B3C97" w14:textId="35093B02" w:rsidR="00032EE2" w:rsidRDefault="00032EE2" w:rsidP="003A2A6C">
      <w:pPr>
        <w:pStyle w:val="ImageCaption"/>
        <w:widowControl w:val="0"/>
        <w:suppressLineNumbers/>
        <w:rPr>
          <w:rFonts w:ascii="Times New Roman" w:hAnsi="Times New Roman" w:cs="Times New Roman"/>
          <w:i w:val="0"/>
        </w:rPr>
      </w:pPr>
    </w:p>
    <w:p w14:paraId="695CCD56" w14:textId="3B7F4B46" w:rsidR="00032EE2" w:rsidRDefault="00685952"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032EE2">
        <w:rPr>
          <w:rFonts w:ascii="Times New Roman" w:hAnsi="Times New Roman" w:cs="Times New Roman"/>
          <w:i w:val="0"/>
        </w:rPr>
        <w:t>Sudden, unexpected regime shifts represent a growing threat to aquatic systems as human</w:t>
      </w:r>
      <w:r w:rsidR="00A21444">
        <w:rPr>
          <w:rFonts w:ascii="Times New Roman" w:hAnsi="Times New Roman" w:cs="Times New Roman"/>
          <w:i w:val="0"/>
        </w:rPr>
        <w:t xml:space="preserve"> influences</w:t>
      </w:r>
      <w:r w:rsidR="00032EE2">
        <w:rPr>
          <w:rFonts w:ascii="Times New Roman" w:hAnsi="Times New Roman" w:cs="Times New Roman"/>
          <w:i w:val="0"/>
        </w:rPr>
        <w:t xml:space="preserve"> on these systems grow and erode system resilience. </w:t>
      </w:r>
      <w:r w:rsidR="00B85D7C">
        <w:rPr>
          <w:rFonts w:ascii="Times New Roman" w:hAnsi="Times New Roman" w:cs="Times New Roman"/>
          <w:i w:val="0"/>
        </w:rPr>
        <w:t>Here</w:t>
      </w:r>
      <w:commentRangeStart w:id="184"/>
      <w:commentRangeStart w:id="185"/>
      <w:r w:rsidR="00B85D7C">
        <w:rPr>
          <w:rFonts w:ascii="Times New Roman" w:hAnsi="Times New Roman" w:cs="Times New Roman"/>
          <w:i w:val="0"/>
        </w:rPr>
        <w:t>, we have illustrated how species interactions can result in non-linearity in a fisheries system, which can ultimately result in transition between alternative stable s</w:t>
      </w:r>
      <w:commentRangeEnd w:id="184"/>
      <w:r w:rsidR="002000F9">
        <w:rPr>
          <w:rStyle w:val="CommentReference"/>
          <w:i w:val="0"/>
        </w:rPr>
        <w:commentReference w:id="184"/>
      </w:r>
      <w:commentRangeEnd w:id="185"/>
      <w:r w:rsidR="00B30CCA">
        <w:rPr>
          <w:rStyle w:val="CommentReference"/>
          <w:i w:val="0"/>
        </w:rPr>
        <w:commentReference w:id="185"/>
      </w:r>
      <w:r w:rsidR="00B85D7C">
        <w:rPr>
          <w:rFonts w:ascii="Times New Roman" w:hAnsi="Times New Roman" w:cs="Times New Roman"/>
          <w:i w:val="0"/>
        </w:rPr>
        <w:t xml:space="preserve">tates. We further demonstrate how management interventions can be used to maintain stable states of a system through careful consideration of human influences and species interactions within the system. </w:t>
      </w:r>
      <w:r w:rsidR="001818FB">
        <w:rPr>
          <w:rFonts w:ascii="Times New Roman" w:hAnsi="Times New Roman" w:cs="Times New Roman"/>
          <w:i w:val="0"/>
        </w:rPr>
        <w:t>Where a single species management approach is infeasible or unable to reach those outcomes, o</w:t>
      </w:r>
      <w:r w:rsidR="00032EE2">
        <w:rPr>
          <w:rFonts w:ascii="Times New Roman" w:hAnsi="Times New Roman" w:cs="Times New Roman"/>
          <w:i w:val="0"/>
        </w:rPr>
        <w:t>ur relatively simple model of a multi</w:t>
      </w:r>
      <w:r w:rsidR="00A21444">
        <w:rPr>
          <w:rFonts w:ascii="Times New Roman" w:hAnsi="Times New Roman" w:cs="Times New Roman"/>
          <w:i w:val="0"/>
        </w:rPr>
        <w:t>-</w:t>
      </w:r>
      <w:r w:rsidR="00032EE2">
        <w:rPr>
          <w:rFonts w:ascii="Times New Roman" w:hAnsi="Times New Roman" w:cs="Times New Roman"/>
          <w:i w:val="0"/>
        </w:rPr>
        <w:t>species recreational fishery de</w:t>
      </w:r>
      <w:r w:rsidR="00DB38DA">
        <w:rPr>
          <w:rFonts w:ascii="Times New Roman" w:hAnsi="Times New Roman" w:cs="Times New Roman"/>
          <w:i w:val="0"/>
        </w:rPr>
        <w:t>monstrate</w:t>
      </w:r>
      <w:r w:rsidR="00032EE2">
        <w:rPr>
          <w:rFonts w:ascii="Times New Roman" w:hAnsi="Times New Roman" w:cs="Times New Roman"/>
          <w:i w:val="0"/>
        </w:rPr>
        <w:t>s how understanding the ecological interactions between species can allow a manager to creatively manage a system to reach desired outcomes.</w:t>
      </w:r>
      <w:r>
        <w:rPr>
          <w:rFonts w:ascii="Times New Roman" w:hAnsi="Times New Roman" w:cs="Times New Roman"/>
          <w:i w:val="0"/>
        </w:rPr>
        <w:t xml:space="preserve"> </w:t>
      </w:r>
      <w:r w:rsidR="00A21444">
        <w:rPr>
          <w:rFonts w:ascii="Times New Roman" w:hAnsi="Times New Roman" w:cs="Times New Roman"/>
          <w:i w:val="0"/>
        </w:rPr>
        <w:t>Although</w:t>
      </w:r>
      <w:r>
        <w:rPr>
          <w:rFonts w:ascii="Times New Roman" w:hAnsi="Times New Roman" w:cs="Times New Roman"/>
          <w:i w:val="0"/>
        </w:rPr>
        <w:t xml:space="preserve"> species interactions have long been known to exert influence on a system, here we show how direct management can u</w:t>
      </w:r>
      <w:r w:rsidR="00A21444">
        <w:rPr>
          <w:rFonts w:ascii="Times New Roman" w:hAnsi="Times New Roman" w:cs="Times New Roman"/>
          <w:i w:val="0"/>
        </w:rPr>
        <w:t>se</w:t>
      </w:r>
      <w:r>
        <w:rPr>
          <w:rFonts w:ascii="Times New Roman" w:hAnsi="Times New Roman" w:cs="Times New Roman"/>
          <w:i w:val="0"/>
        </w:rPr>
        <w:t xml:space="preserve"> those interactions in order to influence fishery outcomes. </w:t>
      </w:r>
      <w:r w:rsidR="001818FB">
        <w:rPr>
          <w:rFonts w:ascii="Times New Roman" w:hAnsi="Times New Roman" w:cs="Times New Roman"/>
          <w:i w:val="0"/>
        </w:rPr>
        <w:t>While our model is a simplification of a complex system, it demonstrates the need to incorporate our understanding of the ecology of aquatic ecosystems into a holistic view of managing these important resources.</w:t>
      </w:r>
    </w:p>
    <w:p w14:paraId="715D6868" w14:textId="3604B34B" w:rsidR="006655E7" w:rsidRDefault="00F3526A" w:rsidP="007D2410">
      <w:pPr>
        <w:pStyle w:val="ImageCaption"/>
        <w:widowControl w:val="0"/>
        <w:suppressLineNumbers/>
        <w:rPr>
          <w:rFonts w:ascii="Times New Roman" w:hAnsi="Times New Roman" w:cs="Times New Roman"/>
          <w:i w:val="0"/>
        </w:rPr>
      </w:pPr>
      <w:r>
        <w:rPr>
          <w:rFonts w:ascii="Times New Roman" w:hAnsi="Times New Roman" w:cs="Times New Roman"/>
          <w:i w:val="0"/>
        </w:rPr>
        <w:lastRenderedPageBreak/>
        <w:tab/>
      </w:r>
      <w:r w:rsidR="00A128D7">
        <w:rPr>
          <w:rFonts w:ascii="Times New Roman" w:hAnsi="Times New Roman" w:cs="Times New Roman"/>
          <w:i w:val="0"/>
        </w:rPr>
        <w:t>Traditionally</w:t>
      </w:r>
      <w:r w:rsidR="004A35DF">
        <w:rPr>
          <w:rFonts w:ascii="Times New Roman" w:hAnsi="Times New Roman" w:cs="Times New Roman"/>
          <w:i w:val="0"/>
        </w:rPr>
        <w:t>,</w:t>
      </w:r>
      <w:r w:rsidR="00A128D7">
        <w:rPr>
          <w:rFonts w:ascii="Times New Roman" w:hAnsi="Times New Roman" w:cs="Times New Roman"/>
          <w:i w:val="0"/>
        </w:rPr>
        <w:t xml:space="preserve"> fisheries have been managed through a single species lens (</w:t>
      </w:r>
      <w:proofErr w:type="spellStart"/>
      <w:r w:rsidR="00E76594">
        <w:rPr>
          <w:rFonts w:ascii="Times New Roman" w:hAnsi="Times New Roman" w:cs="Times New Roman"/>
          <w:i w:val="0"/>
        </w:rPr>
        <w:t>Hjerman</w:t>
      </w:r>
      <w:proofErr w:type="spellEnd"/>
      <w:r w:rsidR="00E76594">
        <w:rPr>
          <w:rFonts w:ascii="Times New Roman" w:hAnsi="Times New Roman" w:cs="Times New Roman"/>
          <w:i w:val="0"/>
        </w:rPr>
        <w:t xml:space="preserve"> et al. 2004, </w:t>
      </w:r>
      <w:r w:rsidR="003B69C8">
        <w:rPr>
          <w:rFonts w:ascii="Times New Roman" w:hAnsi="Times New Roman" w:cs="Times New Roman"/>
          <w:i w:val="0"/>
        </w:rPr>
        <w:t>Walters et al. 2005, Carpenter et al. 2017</w:t>
      </w:r>
      <w:r w:rsidR="00A128D7">
        <w:rPr>
          <w:rFonts w:ascii="Times New Roman" w:hAnsi="Times New Roman" w:cs="Times New Roman"/>
          <w:i w:val="0"/>
        </w:rPr>
        <w:t xml:space="preserve">). Our results, and the work of others, demonstrates why </w:t>
      </w:r>
      <w:r w:rsidR="00496DBE">
        <w:rPr>
          <w:rFonts w:ascii="Times New Roman" w:hAnsi="Times New Roman" w:cs="Times New Roman"/>
          <w:i w:val="0"/>
        </w:rPr>
        <w:t>positive feedback loops which are unaccounted for</w:t>
      </w:r>
      <w:r w:rsidR="00042768">
        <w:rPr>
          <w:rFonts w:ascii="Times New Roman" w:hAnsi="Times New Roman" w:cs="Times New Roman"/>
          <w:i w:val="0"/>
        </w:rPr>
        <w:t>,</w:t>
      </w:r>
      <w:r w:rsidR="001B207B">
        <w:rPr>
          <w:rFonts w:ascii="Times New Roman" w:hAnsi="Times New Roman" w:cs="Times New Roman"/>
          <w:i w:val="0"/>
        </w:rPr>
        <w:t xml:space="preserve"> often produce unexpected outcomes</w:t>
      </w:r>
      <w:r w:rsidR="00496DBE">
        <w:rPr>
          <w:rFonts w:ascii="Times New Roman" w:hAnsi="Times New Roman" w:cs="Times New Roman"/>
          <w:i w:val="0"/>
        </w:rPr>
        <w:t xml:space="preserve"> in the eyes of decision makers</w:t>
      </w:r>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r w:rsidR="001B207B">
        <w:rPr>
          <w:rFonts w:ascii="Times New Roman" w:hAnsi="Times New Roman" w:cs="Times New Roman"/>
          <w:i w:val="0"/>
        </w:rPr>
        <w:t>. In our model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xml:space="preserve">, the manager’s ultimate goal is to maintain or increase the number of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maturing to adulthood. This can be done directly through stocking, adding more juveniles such that more survive to adulthood. Our model demonstrates how </w:t>
      </w:r>
      <w:r w:rsidR="004A35DF">
        <w:rPr>
          <w:rFonts w:ascii="Times New Roman" w:hAnsi="Times New Roman" w:cs="Times New Roman"/>
          <w:i w:val="0"/>
        </w:rPr>
        <w:t>this</w:t>
      </w:r>
      <w:r w:rsidR="001B207B">
        <w:rPr>
          <w:rFonts w:ascii="Times New Roman" w:hAnsi="Times New Roman" w:cs="Times New Roman"/>
          <w:i w:val="0"/>
        </w:rPr>
        <w:t xml:space="preserve"> may be less effective than expected because a portion of the stocked fish will feed </w:t>
      </w:r>
      <w:commentRangeStart w:id="186"/>
      <w:commentRangeStart w:id="187"/>
      <w:r w:rsidR="001B207B">
        <w:rPr>
          <w:rFonts w:ascii="Times New Roman" w:hAnsi="Times New Roman" w:cs="Times New Roman"/>
          <w:i w:val="0"/>
        </w:rPr>
        <w:t>species 2</w:t>
      </w:r>
      <w:r w:rsidR="004A35DF">
        <w:rPr>
          <w:rFonts w:ascii="Times New Roman" w:hAnsi="Times New Roman" w:cs="Times New Roman"/>
          <w:i w:val="0"/>
        </w:rPr>
        <w:t>,</w:t>
      </w:r>
      <w:r w:rsidR="001B207B">
        <w:rPr>
          <w:rFonts w:ascii="Times New Roman" w:hAnsi="Times New Roman" w:cs="Times New Roman"/>
          <w:i w:val="0"/>
        </w:rPr>
        <w:t xml:space="preserve"> promoting their abundance increase and beginning a feedback loop where their own juveniles</w:t>
      </w:r>
      <w:r w:rsidR="004A35DF">
        <w:rPr>
          <w:rFonts w:ascii="Times New Roman" w:hAnsi="Times New Roman" w:cs="Times New Roman"/>
          <w:i w:val="0"/>
        </w:rPr>
        <w:t>,</w:t>
      </w:r>
      <w:r w:rsidR="001B207B">
        <w:rPr>
          <w:rFonts w:ascii="Times New Roman" w:hAnsi="Times New Roman" w:cs="Times New Roman"/>
          <w:i w:val="0"/>
        </w:rPr>
        <w:t xml:space="preserve">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4A35DF">
        <w:rPr>
          <w:rFonts w:ascii="Times New Roman" w:eastAsiaTheme="minorEastAsia" w:hAnsi="Times New Roman" w:cs="Times New Roman"/>
          <w:i w:val="0"/>
        </w:rPr>
        <w:t>,</w:t>
      </w:r>
      <w:r w:rsidR="001B207B">
        <w:rPr>
          <w:rFonts w:ascii="Times New Roman" w:hAnsi="Times New Roman" w:cs="Times New Roman"/>
          <w:i w:val="0"/>
        </w:rPr>
        <w:t xml:space="preserve"> grow more abundant</w:t>
      </w:r>
      <w:r w:rsidR="00496DBE">
        <w:rPr>
          <w:rFonts w:ascii="Times New Roman" w:hAnsi="Times New Roman" w:cs="Times New Roman"/>
          <w:i w:val="0"/>
        </w:rPr>
        <w:t xml:space="preserve"> (Fig 4)</w:t>
      </w:r>
      <w:r w:rsidR="001B207B">
        <w:rPr>
          <w:rFonts w:ascii="Times New Roman" w:hAnsi="Times New Roman" w:cs="Times New Roman"/>
          <w:i w:val="0"/>
        </w:rPr>
        <w:t xml:space="preserve">. </w:t>
      </w:r>
      <w:r w:rsidR="00496DBE">
        <w:rPr>
          <w:rFonts w:ascii="Times New Roman" w:hAnsi="Times New Roman" w:cs="Times New Roman"/>
          <w:i w:val="0"/>
        </w:rPr>
        <w:t xml:space="preserve">Thus the magnitude to stocking that is necessary to maintain the system is greatly increased when it is used in isolation (Fig. 2). </w:t>
      </w:r>
      <w:r w:rsidR="001B207B">
        <w:rPr>
          <w:rFonts w:ascii="Times New Roman" w:hAnsi="Times New Roman" w:cs="Times New Roman"/>
          <w:i w:val="0"/>
        </w:rPr>
        <w:t>Alternatively, if fishing mortality is increased on species 2, with or without stocking,</w:t>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survival increases as predation pressure is alleviated</w:t>
      </w:r>
      <w:r w:rsidR="00496DBE">
        <w:rPr>
          <w:rFonts w:ascii="Times New Roman" w:hAnsi="Times New Roman" w:cs="Times New Roman"/>
          <w:i w:val="0"/>
        </w:rPr>
        <w:t xml:space="preserve">, allowing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496DBE">
        <w:rPr>
          <w:rFonts w:ascii="Times New Roman" w:hAnsi="Times New Roman" w:cs="Times New Roman"/>
          <w:i w:val="0"/>
        </w:rPr>
        <w:t xml:space="preserve"> </w:t>
      </w:r>
      <w:r w:rsidR="004A35DF">
        <w:rPr>
          <w:rFonts w:ascii="Times New Roman" w:hAnsi="Times New Roman" w:cs="Times New Roman"/>
          <w:i w:val="0"/>
        </w:rPr>
        <w:t xml:space="preserve">to </w:t>
      </w:r>
      <w:r w:rsidR="00496DBE">
        <w:rPr>
          <w:rFonts w:ascii="Times New Roman" w:hAnsi="Times New Roman" w:cs="Times New Roman"/>
          <w:i w:val="0"/>
        </w:rPr>
        <w:t>maintain dominance (Figs. 2 &amp;3)</w:t>
      </w:r>
      <w:r w:rsidR="001B207B">
        <w:rPr>
          <w:rFonts w:ascii="Times New Roman" w:hAnsi="Times New Roman" w:cs="Times New Roman"/>
          <w:i w:val="0"/>
        </w:rPr>
        <w:t>.</w:t>
      </w:r>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create the desired stable state.</w:t>
      </w:r>
      <w:commentRangeEnd w:id="186"/>
      <w:r w:rsidR="002000F9">
        <w:rPr>
          <w:rStyle w:val="CommentReference"/>
          <w:i w:val="0"/>
        </w:rPr>
        <w:commentReference w:id="186"/>
      </w:r>
      <w:commentRangeEnd w:id="187"/>
      <w:r w:rsidR="00165A34">
        <w:rPr>
          <w:rStyle w:val="CommentReference"/>
          <w:i w:val="0"/>
        </w:rPr>
        <w:commentReference w:id="187"/>
      </w:r>
    </w:p>
    <w:p w14:paraId="277B4974" w14:textId="77777777" w:rsidR="006655E7" w:rsidRDefault="006655E7" w:rsidP="006655E7">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Understanding the possible outcomes of systems that exhibit this non-linearity can result in more efficient management while utilizing those management tools that have been proven to be effective in 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Stocking (e.g., </w:t>
      </w:r>
      <w:proofErr w:type="spellStart"/>
      <w:r>
        <w:rPr>
          <w:rFonts w:ascii="Times New Roman" w:hAnsi="Times New Roman" w:cs="Times New Roman"/>
          <w:i w:val="0"/>
        </w:rPr>
        <w:t>Cowx</w:t>
      </w:r>
      <w:proofErr w:type="spellEnd"/>
      <w:r>
        <w:rPr>
          <w:rFonts w:ascii="Times New Roman" w:hAnsi="Times New Roman" w:cs="Times New Roman"/>
          <w:i w:val="0"/>
        </w:rPr>
        <w:t xml:space="preserve">, 1994), (2) harvest regulation (e.g., length and bag limits; Post et al., 2003), (3) habitat modification (Jennings et al., 1999), and (4) fishery closure (either temporary or permanent). Although each of these management interventions has a history of success in certain circumstances, </w:t>
      </w:r>
      <w:r w:rsidRPr="00FC7295">
        <w:rPr>
          <w:rFonts w:ascii="Times New Roman" w:hAnsi="Times New Roman" w:cs="Times New Roman"/>
          <w:i w:val="0"/>
        </w:rPr>
        <w:t xml:space="preserve">management response in systems with increased complexity (beyond single species) is </w:t>
      </w:r>
      <w:r>
        <w:rPr>
          <w:rFonts w:ascii="Times New Roman" w:hAnsi="Times New Roman" w:cs="Times New Roman"/>
          <w:i w:val="0"/>
        </w:rPr>
        <w:t xml:space="preserve">not always straightforward. Often, these actions produce no response or a counterintuitive response when we don’t think about interactions between species (Fig. 2). For example, stocking of lake trout in Lake Granby, Colorado resulted in declines in kokanee and other </w:t>
      </w:r>
      <w:proofErr w:type="spellStart"/>
      <w:r>
        <w:rPr>
          <w:rFonts w:ascii="Times New Roman" w:hAnsi="Times New Roman" w:cs="Times New Roman"/>
          <w:i w:val="0"/>
        </w:rPr>
        <w:t>mesopredator</w:t>
      </w:r>
      <w:proofErr w:type="spellEnd"/>
      <w:r>
        <w:rPr>
          <w:rFonts w:ascii="Times New Roman" w:hAnsi="Times New Roman" w:cs="Times New Roman"/>
          <w:i w:val="0"/>
        </w:rPr>
        <w:t xml:space="preserve"> populations (Johnson and Martinez, 1995). However, by investigating feedbacks in species interactions, we provide a strategy for using those tools already available in innovative ways to produce positive fishery outcomes. </w:t>
      </w:r>
    </w:p>
    <w:p w14:paraId="36EABB57" w14:textId="07EF401C" w:rsidR="009933B3" w:rsidRPr="00B72C2C" w:rsidRDefault="009933B3" w:rsidP="007D2410">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Consideration of </w:t>
      </w:r>
      <w:commentRangeStart w:id="188"/>
      <w:r w:rsidRPr="00B72C2C">
        <w:rPr>
          <w:rFonts w:ascii="Times New Roman" w:hAnsi="Times New Roman" w:cs="Times New Roman"/>
          <w:i w:val="0"/>
        </w:rPr>
        <w:t>alternative management strategies</w:t>
      </w:r>
      <w:commentRangeEnd w:id="188"/>
      <w:r w:rsidR="005C1CAB">
        <w:rPr>
          <w:rStyle w:val="CommentReference"/>
          <w:i w:val="0"/>
        </w:rPr>
        <w:commentReference w:id="188"/>
      </w:r>
      <w:r w:rsidRPr="00B72C2C">
        <w:rPr>
          <w:rFonts w:ascii="Times New Roman" w:hAnsi="Times New Roman" w:cs="Times New Roman"/>
          <w:i w:val="0"/>
        </w:rPr>
        <w:t>, such as leveraging ecological interactions, can aid managers in reinforcement of the desired stable state of a system. Although the limited set of options available to managers are often 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4A35DF">
        <w:rPr>
          <w:rFonts w:ascii="Times New Roman" w:hAnsi="Times New Roman" w:cs="Times New Roman"/>
          <w:i w:val="0"/>
        </w:rPr>
        <w:t>b</w:t>
      </w:r>
      <w:r w:rsidRPr="00B72C2C">
        <w:rPr>
          <w:rFonts w:ascii="Times New Roman" w:hAnsi="Times New Roman" w:cs="Times New Roman"/>
          <w:i w:val="0"/>
        </w:rPr>
        <w:t xml:space="preserve">). Here, we highlight in particular how ecological interactions </w:t>
      </w:r>
      <w:r w:rsidR="004A35DF">
        <w:rPr>
          <w:rFonts w:ascii="Times New Roman" w:hAnsi="Times New Roman" w:cs="Times New Roman"/>
          <w:i w:val="0"/>
        </w:rPr>
        <w:t>can</w:t>
      </w:r>
      <w:r w:rsidRPr="00B72C2C">
        <w:rPr>
          <w:rFonts w:ascii="Times New Roman" w:hAnsi="Times New Roman" w:cs="Times New Roman"/>
          <w:i w:val="0"/>
        </w:rPr>
        <w:t xml:space="preserve"> be a reason why stocking </w:t>
      </w:r>
      <w:r w:rsidR="004A35DF">
        <w:rPr>
          <w:rFonts w:ascii="Times New Roman" w:hAnsi="Times New Roman" w:cs="Times New Roman"/>
          <w:i w:val="0"/>
        </w:rPr>
        <w:t>is not effective at times</w:t>
      </w:r>
      <w:r w:rsidRPr="00B72C2C">
        <w:rPr>
          <w:rFonts w:ascii="Times New Roman" w:hAnsi="Times New Roman" w:cs="Times New Roman"/>
          <w:i w:val="0"/>
        </w:rPr>
        <w:t>. Our model shows that lower cost options, such as harvest controls of the target species</w:t>
      </w:r>
      <w:r w:rsidR="004A35DF">
        <w:rPr>
          <w:rFonts w:ascii="Times New Roman" w:hAnsi="Times New Roman" w:cs="Times New Roman"/>
          <w:i w:val="0"/>
        </w:rPr>
        <w:t>,</w:t>
      </w:r>
      <w:r w:rsidRPr="00B72C2C">
        <w:rPr>
          <w:rFonts w:ascii="Times New Roman" w:hAnsi="Times New Roman" w:cs="Times New Roman"/>
          <w:i w:val="0"/>
        </w:rPr>
        <w:t xml:space="preserve"> or through management of a competitor species can often be more effective than stocking in producing favorable outcomes (Figures 2 &amp; 3). While there are other drivers that influence the effectiveness of stocking in a system (e.g., habitat loss, climate change; Hansen et al., 2015; Ziegler et al.,2017), this work emphasizes the need to integrate species interactions into management scenarios. </w:t>
      </w:r>
      <w:commentRangeStart w:id="189"/>
      <w:commentRangeStart w:id="190"/>
      <w:r w:rsidRPr="00B72C2C">
        <w:rPr>
          <w:rFonts w:ascii="Times New Roman" w:hAnsi="Times New Roman" w:cs="Times New Roman"/>
          <w:i w:val="0"/>
        </w:rPr>
        <w:t xml:space="preserve">Increasing consideration of variability and slow change </w:t>
      </w:r>
      <w:r w:rsidR="004A35DF">
        <w:rPr>
          <w:rFonts w:ascii="Times New Roman" w:hAnsi="Times New Roman" w:cs="Times New Roman"/>
          <w:i w:val="0"/>
        </w:rPr>
        <w:t xml:space="preserve">that is outside a managers control </w:t>
      </w:r>
      <w:r w:rsidRPr="00B72C2C">
        <w:rPr>
          <w:rFonts w:ascii="Times New Roman" w:hAnsi="Times New Roman" w:cs="Times New Roman"/>
          <w:i w:val="0"/>
        </w:rPr>
        <w:t xml:space="preserve">in a system has resulted in the emergence of a </w:t>
      </w:r>
      <w:commentRangeEnd w:id="189"/>
      <w:r w:rsidR="005C1CAB">
        <w:rPr>
          <w:rStyle w:val="CommentReference"/>
          <w:i w:val="0"/>
        </w:rPr>
        <w:commentReference w:id="189"/>
      </w:r>
      <w:commentRangeEnd w:id="190"/>
      <w:r w:rsidR="00165A34">
        <w:rPr>
          <w:rStyle w:val="CommentReference"/>
          <w:i w:val="0"/>
        </w:rPr>
        <w:commentReference w:id="190"/>
      </w:r>
      <w:r w:rsidRPr="00B72C2C">
        <w:rPr>
          <w:rFonts w:ascii="Times New Roman" w:hAnsi="Times New Roman" w:cs="Times New Roman"/>
          <w:i w:val="0"/>
        </w:rPr>
        <w:t>safe operating space</w:t>
      </w:r>
      <w:r w:rsidR="004A35DF">
        <w:rPr>
          <w:rFonts w:ascii="Times New Roman" w:hAnsi="Times New Roman" w:cs="Times New Roman"/>
          <w:i w:val="0"/>
        </w:rPr>
        <w:t xml:space="preserve"> </w:t>
      </w:r>
      <w:commentRangeStart w:id="191"/>
      <w:r w:rsidR="004A35DF">
        <w:rPr>
          <w:rFonts w:ascii="Times New Roman" w:hAnsi="Times New Roman" w:cs="Times New Roman"/>
          <w:i w:val="0"/>
        </w:rPr>
        <w:t>theory</w:t>
      </w:r>
      <w:commentRangeEnd w:id="191"/>
      <w:r w:rsidR="004A35DF">
        <w:rPr>
          <w:rStyle w:val="CommentReference"/>
          <w:i w:val="0"/>
        </w:rPr>
        <w:commentReference w:id="191"/>
      </w:r>
      <w:r w:rsidRPr="00B72C2C">
        <w:rPr>
          <w:rFonts w:ascii="Times New Roman" w:hAnsi="Times New Roman" w:cs="Times New Roman"/>
          <w:i w:val="0"/>
        </w:rPr>
        <w:t xml:space="preserve">, increasing the </w:t>
      </w:r>
      <w:r w:rsidRPr="00B72C2C">
        <w:rPr>
          <w:rFonts w:ascii="Times New Roman" w:hAnsi="Times New Roman" w:cs="Times New Roman"/>
          <w:i w:val="0"/>
        </w:rPr>
        <w:lastRenderedPageBreak/>
        <w:t xml:space="preserve">call for adapting management to respond to ecological variables and complexity in the system (Carpenter et al., 2017). </w:t>
      </w:r>
      <w:r>
        <w:rPr>
          <w:rFonts w:ascii="Times New Roman" w:hAnsi="Times New Roman" w:cs="Times New Roman"/>
          <w:i w:val="0"/>
        </w:rPr>
        <w:t xml:space="preserve">While safe operating space management allows for management of complexity, we highlight maintaining such a space through consideration of non-linear management strategies. </w:t>
      </w:r>
      <w:r w:rsidRPr="00B72C2C">
        <w:rPr>
          <w:rFonts w:ascii="Times New Roman" w:hAnsi="Times New Roman" w:cs="Times New Roman"/>
          <w:i w:val="0"/>
        </w:rPr>
        <w:t xml:space="preserve">Tradeoffs are likely to arise between directly managing a species or indirectly managing that species through its competitor, however, increasing our understanding of those interactions in likely to increase our predictive ability when proposing alternative management options. </w:t>
      </w:r>
    </w:p>
    <w:p w14:paraId="3B9123D8" w14:textId="07C65247" w:rsidR="00686B5C" w:rsidRDefault="009933B3" w:rsidP="007D2410">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Our two-species model, while relatively simple, illustrates the need to incorporate ecological interactions in fisheries management within complex fishery systems. Human influences on ecosystems will continue to increase, and understanding species interactions can help us creatively manage these systems given the constraints on what managers can feasibly do. While our model adds a layer of complexity not usually considered in most fisheries management models, we understand that there is still significant complexity inherent in these systems</w:t>
      </w:r>
      <w:r w:rsidR="00680363">
        <w:rPr>
          <w:rFonts w:ascii="Times New Roman" w:hAnsi="Times New Roman" w:cs="Times New Roman"/>
          <w:i w:val="0"/>
        </w:rPr>
        <w:t xml:space="preserve"> that is not modeled here</w:t>
      </w:r>
      <w:r w:rsidRPr="00B72C2C">
        <w:rPr>
          <w:rFonts w:ascii="Times New Roman" w:hAnsi="Times New Roman" w:cs="Times New Roman"/>
          <w:i w:val="0"/>
        </w:rPr>
        <w:t xml:space="preserve">. The exploration of this complexity will allow the integration of multiple ecological and social interactions into fisheries management, as well as provide managers with the tools necessary to sustainably manage fisheries in the most cost- and time-effective way possible. Future work incorporating the cultivation-depensation effects of species interactions can provide empirical evidence supporting the importance of considering ecological interactions in managing complex systems. Increasing complexity of these models to include energetics can also reveal the consequences of alternative stable states on the life history of both the dominant and non-dominant species. Another layer of complexity to consider is the social component of fisheries. Management goals, ultimately, are focused on maintaining a system in a ‘desired’ stable state, however, what is ‘desired’ is determined by </w:t>
      </w:r>
      <w:r w:rsidR="00680363">
        <w:rPr>
          <w:rFonts w:ascii="Times New Roman" w:hAnsi="Times New Roman" w:cs="Times New Roman"/>
          <w:i w:val="0"/>
        </w:rPr>
        <w:t>human</w:t>
      </w:r>
      <w:r w:rsidRPr="00B72C2C">
        <w:rPr>
          <w:rFonts w:ascii="Times New Roman" w:hAnsi="Times New Roman" w:cs="Times New Roman"/>
          <w:i w:val="0"/>
        </w:rPr>
        <w:t xml:space="preserve"> desires.  An understanding of how ecological interactions (specifically through cultivation-depensation mechanisms) will respond to changing harvest pressure can reveal how managers can respond to changing demands from stakeholders in their system. </w:t>
      </w:r>
    </w:p>
    <w:p w14:paraId="7C801699" w14:textId="5319FD8A" w:rsidR="00686B5C" w:rsidRPr="00B7735F" w:rsidRDefault="00214784" w:rsidP="007D2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into adaptive management of freshwater fisheries can increase managers’ ability to maintain systems in a desired stable state, reducing the likelihood of unexpected or undesirable outcomes, while using standard interventions and reducing overall costs. </w:t>
      </w:r>
      <w:r w:rsidR="007C139A">
        <w:rPr>
          <w:rFonts w:ascii="Times New Roman" w:hAnsi="Times New Roman" w:cs="Times New Roman"/>
          <w:i w:val="0"/>
        </w:rPr>
        <w:t>Experimental reductions in competitor abundance coupled with various stocking regimes is one example of how the knowledge here can be used to design an adaptive management experiment that generates new knowledge about how to creatively manage a fishery. Furthermore,</w:t>
      </w:r>
      <w:r>
        <w:rPr>
          <w:rFonts w:ascii="Times New Roman" w:hAnsi="Times New Roman" w:cs="Times New Roman"/>
          <w:i w:val="0"/>
        </w:rPr>
        <w:t xml:space="preserve"> o</w:t>
      </w:r>
      <w:r w:rsidRPr="0009734C">
        <w:rPr>
          <w:rFonts w:ascii="Times New Roman" w:hAnsi="Times New Roman" w:cs="Times New Roman"/>
          <w:i w:val="0"/>
        </w:rPr>
        <w:t xml:space="preserve">ur </w:t>
      </w:r>
      <w:del w:id="192" w:author="Stuart Jones" w:date="2020-12-22T14:25:00Z">
        <w:r w:rsidRPr="00214784" w:rsidDel="005C1CAB">
          <w:rPr>
            <w:rFonts w:ascii="Times New Roman" w:hAnsi="Times New Roman" w:cs="Times New Roman"/>
          </w:rPr>
          <w:delText>fairly robust knowledge on</w:delText>
        </w:r>
      </w:del>
      <w:ins w:id="193" w:author="Stuart Jones" w:date="2020-12-22T14:25:00Z">
        <w:r w:rsidR="005C1CAB">
          <w:rPr>
            <w:rFonts w:ascii="Times New Roman" w:hAnsi="Times New Roman" w:cs="Times New Roman"/>
          </w:rPr>
          <w:t>existing understanding of</w:t>
        </w:r>
      </w:ins>
      <w:r w:rsidRPr="00214784">
        <w:rPr>
          <w:rFonts w:ascii="Times New Roman" w:hAnsi="Times New Roman" w:cs="Times New Roman"/>
        </w:rPr>
        <w:t xml:space="preserve"> ecological interactions can and should be incorporated into the management of aquatic systems to help solve complex problems now.</w:t>
      </w:r>
      <w:r w:rsidRPr="00214784">
        <w:rPr>
          <w:rFonts w:ascii="Times New Roman" w:hAnsi="Times New Roman" w:cs="Times New Roman"/>
          <w:i w:val="0"/>
        </w:rPr>
        <w:t xml:space="preserve"> </w:t>
      </w:r>
      <w:r w:rsidR="00686B5C" w:rsidRPr="0009734C">
        <w:rPr>
          <w:rFonts w:ascii="Times New Roman" w:hAnsi="Times New Roman" w:cs="Times New Roman"/>
          <w:i w:val="0"/>
        </w:rPr>
        <w:t>W</w:t>
      </w:r>
      <w:r w:rsidR="00686B5C" w:rsidRPr="00214784">
        <w:rPr>
          <w:rFonts w:ascii="Times New Roman" w:hAnsi="Times New Roman" w:cs="Times New Roman"/>
        </w:rPr>
        <w:t>hile</w:t>
      </w:r>
      <w:r w:rsidR="00686B5C" w:rsidRPr="0009734C">
        <w:rPr>
          <w:rFonts w:ascii="Times New Roman" w:hAnsi="Times New Roman" w:cs="Times New Roman"/>
          <w:i w:val="0"/>
        </w:rPr>
        <w:t xml:space="preserve"> our understanding of ecological interactions between species remains incomplete, we do understand </w:t>
      </w:r>
      <w:commentRangeStart w:id="194"/>
      <w:commentRangeStart w:id="195"/>
      <w:r w:rsidR="00686B5C" w:rsidRPr="0009734C">
        <w:rPr>
          <w:rFonts w:ascii="Times New Roman" w:hAnsi="Times New Roman" w:cs="Times New Roman"/>
          <w:i w:val="0"/>
        </w:rPr>
        <w:t>some food webs and species fairly w</w:t>
      </w:r>
      <w:r w:rsidR="00686B5C" w:rsidRPr="00214784">
        <w:rPr>
          <w:rFonts w:ascii="Times New Roman" w:hAnsi="Times New Roman" w:cs="Times New Roman"/>
        </w:rPr>
        <w:t>ell</w:t>
      </w:r>
      <w:commentRangeEnd w:id="194"/>
      <w:r w:rsidR="005C1CAB">
        <w:rPr>
          <w:rStyle w:val="CommentReference"/>
          <w:i w:val="0"/>
        </w:rPr>
        <w:commentReference w:id="194"/>
      </w:r>
      <w:commentRangeEnd w:id="195"/>
      <w:r w:rsidR="00165A34">
        <w:rPr>
          <w:rStyle w:val="CommentReference"/>
          <w:i w:val="0"/>
        </w:rPr>
        <w:commentReference w:id="195"/>
      </w:r>
      <w:r w:rsidR="00686B5C" w:rsidRPr="00214784">
        <w:rPr>
          <w:rFonts w:ascii="Times New Roman" w:hAnsi="Times New Roman" w:cs="Times New Roman"/>
        </w:rPr>
        <w:t xml:space="preserve">. </w:t>
      </w:r>
      <w:r>
        <w:rPr>
          <w:rFonts w:ascii="Times New Roman" w:hAnsi="Times New Roman" w:cs="Times New Roman"/>
          <w:i w:val="0"/>
        </w:rPr>
        <w:t xml:space="preserve">The wide breadth of knowledge we do have can play an integral role in building resilient fisheries. </w:t>
      </w:r>
      <w:r w:rsidRPr="001D16D9">
        <w:rPr>
          <w:rFonts w:ascii="Times New Roman" w:hAnsi="Times New Roman" w:cs="Times New Roman"/>
          <w:i w:val="0"/>
        </w:rPr>
        <w:t>By taking a more ecosystem-oriented view of management, we can improve outcomes and identify areas for further exploration when our actions produce unexpected outcomes.</w:t>
      </w:r>
      <w:r>
        <w:rPr>
          <w:rFonts w:ascii="Times New Roman" w:hAnsi="Times New Roman" w:cs="Times New Roman"/>
          <w:i w:val="0"/>
        </w:rPr>
        <w:t xml:space="preserve"> </w:t>
      </w:r>
    </w:p>
    <w:sectPr w:rsidR="00686B5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tuart Jones" w:date="2020-12-22T13:07:00Z" w:initials="SJ">
    <w:p w14:paraId="5F58D2D7" w14:textId="6ABFDD35" w:rsidR="00B30CCA" w:rsidRDefault="00B30CCA">
      <w:pPr>
        <w:pStyle w:val="CommentText"/>
      </w:pPr>
      <w:r>
        <w:rPr>
          <w:rStyle w:val="CommentReference"/>
        </w:rPr>
        <w:annotationRef/>
      </w:r>
      <w:r>
        <w:t>This paragraph is too long. Could be split into two, but maybe better to cut a bunch of this text given the current length of the introduction.</w:t>
      </w:r>
    </w:p>
    <w:p w14:paraId="5D9639A1" w14:textId="672DCD99" w:rsidR="00B30CCA" w:rsidRDefault="00B30CCA">
      <w:pPr>
        <w:pStyle w:val="CommentText"/>
      </w:pPr>
    </w:p>
    <w:p w14:paraId="633546F0" w14:textId="3D8D0F27" w:rsidR="00B30CCA" w:rsidRDefault="00B30CCA">
      <w:pPr>
        <w:pStyle w:val="CommentText"/>
      </w:pPr>
      <w:r>
        <w:br/>
        <w:t>Feel free to ignore my version, but I tried to streamline this paragraph</w:t>
      </w:r>
    </w:p>
    <w:p w14:paraId="678B289A" w14:textId="60A18930" w:rsidR="00B30CCA" w:rsidRDefault="00B30CCA">
      <w:pPr>
        <w:pStyle w:val="CommentText"/>
      </w:pPr>
    </w:p>
    <w:p w14:paraId="3018F033" w14:textId="0D3719DB" w:rsidR="00B30CCA" w:rsidRDefault="00B30CCA">
      <w:pPr>
        <w:pStyle w:val="CommentText"/>
      </w:pPr>
      <w:r>
        <w:t xml:space="preserve">The example is a decent one, but seems like a </w:t>
      </w:r>
      <w:proofErr w:type="spellStart"/>
      <w:r>
        <w:t>godo</w:t>
      </w:r>
      <w:proofErr w:type="spellEnd"/>
      <w:r>
        <w:t xml:space="preserve"> example for alternate stable states, so maybe save for a later paragraph</w:t>
      </w:r>
    </w:p>
    <w:p w14:paraId="09575497" w14:textId="09C87868" w:rsidR="00B30CCA" w:rsidRDefault="00B30CCA">
      <w:pPr>
        <w:pStyle w:val="CommentText"/>
      </w:pPr>
    </w:p>
  </w:comment>
  <w:comment w:id="6" w:author="Stuart Jones" w:date="2020-12-22T13:12:00Z" w:initials="SJ">
    <w:p w14:paraId="3EFC12AD" w14:textId="37F9977B" w:rsidR="00B30CCA" w:rsidRDefault="00B30CCA">
      <w:pPr>
        <w:pStyle w:val="CommentText"/>
      </w:pPr>
      <w:r>
        <w:rPr>
          <w:rStyle w:val="CommentReference"/>
        </w:rPr>
        <w:annotationRef/>
      </w:r>
      <w:r>
        <w:t>If I got this wrong cut the “, but …” clause</w:t>
      </w:r>
    </w:p>
  </w:comment>
  <w:comment w:id="8" w:author="Stuart Jones" w:date="2020-12-22T13:06:00Z" w:initials="SJ">
    <w:p w14:paraId="6C95CDF1" w14:textId="1A65E742" w:rsidR="00B30CCA" w:rsidRDefault="00B30CCA">
      <w:pPr>
        <w:pStyle w:val="CommentText"/>
      </w:pPr>
      <w:r>
        <w:rPr>
          <w:rStyle w:val="CommentReference"/>
        </w:rPr>
        <w:annotationRef/>
      </w:r>
      <w:r>
        <w:t>Seems like this should come after examples as written</w:t>
      </w:r>
    </w:p>
  </w:comment>
  <w:comment w:id="16" w:author="Stuart Jones" w:date="2020-12-22T13:06:00Z" w:initials="SJ">
    <w:p w14:paraId="52658958" w14:textId="73C5E10B" w:rsidR="00B30CCA" w:rsidRDefault="00B30CCA">
      <w:pPr>
        <w:pStyle w:val="CommentText"/>
      </w:pPr>
      <w:r>
        <w:rPr>
          <w:rStyle w:val="CommentReference"/>
        </w:rPr>
        <w:annotationRef/>
      </w:r>
      <w:r>
        <w:t>Seems like a new idea relative to the topic sentence</w:t>
      </w:r>
    </w:p>
  </w:comment>
  <w:comment w:id="45" w:author="Colin Dassow" w:date="2020-12-09T15:02:00Z" w:initials="CD">
    <w:p w14:paraId="2BC0031A" w14:textId="77777777" w:rsidR="00B30CCA" w:rsidRDefault="00B30CCA" w:rsidP="00AC1F3C">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46" w:author="Stuart Jones" w:date="2020-12-22T13:22:00Z" w:initials="SJ">
    <w:p w14:paraId="09234778" w14:textId="02FE90CC" w:rsidR="00B30CCA" w:rsidRDefault="00B30CCA">
      <w:pPr>
        <w:pStyle w:val="CommentText"/>
      </w:pPr>
      <w:r>
        <w:rPr>
          <w:rStyle w:val="CommentReference"/>
        </w:rPr>
        <w:annotationRef/>
      </w:r>
      <w:r>
        <w:t>I think you can cut this sentence too…</w:t>
      </w:r>
    </w:p>
  </w:comment>
  <w:comment w:id="58" w:author="Stuart Jones" w:date="2020-12-22T13:39:00Z" w:initials="SJ">
    <w:p w14:paraId="554A0F84" w14:textId="45A95A8A" w:rsidR="00B30CCA" w:rsidRDefault="00B30CCA">
      <w:pPr>
        <w:pStyle w:val="CommentText"/>
      </w:pPr>
      <w:r>
        <w:rPr>
          <w:rStyle w:val="CommentReference"/>
        </w:rPr>
        <w:annotationRef/>
      </w:r>
      <w:r>
        <w:t>Should slip in regimes or alternate stable states somewhere in this paragraph…</w:t>
      </w:r>
    </w:p>
  </w:comment>
  <w:comment w:id="63" w:author="Stuart Jones" w:date="2020-12-22T13:31:00Z" w:initials="SJ">
    <w:p w14:paraId="0B892F43" w14:textId="72197361" w:rsidR="00B30CCA" w:rsidRDefault="00B30CCA">
      <w:pPr>
        <w:pStyle w:val="CommentText"/>
      </w:pPr>
      <w:r>
        <w:rPr>
          <w:rStyle w:val="CommentReference"/>
        </w:rPr>
        <w:annotationRef/>
      </w:r>
      <w:r>
        <w:t>I think this might be better used in the discussion perhaps. I wonder if a bit more information on methods of management (stocking, harvest limits) might be better for this paragraph</w:t>
      </w:r>
    </w:p>
  </w:comment>
  <w:comment w:id="64" w:author="Stuart Jones" w:date="2020-12-22T13:32:00Z" w:initials="SJ">
    <w:p w14:paraId="556C41C1" w14:textId="2BD78933" w:rsidR="00B30CCA" w:rsidRDefault="00B30CCA">
      <w:pPr>
        <w:pStyle w:val="CommentText"/>
      </w:pPr>
      <w:r>
        <w:rPr>
          <w:rStyle w:val="CommentReference"/>
        </w:rPr>
        <w:annotationRef/>
      </w:r>
      <w:r>
        <w:t>This is a really long sentence and so adding a sentence or two above that covers management levers could allow this sentence to focus more on identifying leverage points in context of safe operating space…</w:t>
      </w:r>
    </w:p>
  </w:comment>
  <w:comment w:id="67" w:author="Stuart Jones" w:date="2020-12-22T13:34:00Z" w:initials="SJ">
    <w:p w14:paraId="7FE23FDD" w14:textId="6CBBCB6B" w:rsidR="00B30CCA" w:rsidRDefault="00B30CCA">
      <w:pPr>
        <w:pStyle w:val="CommentText"/>
      </w:pPr>
      <w:r>
        <w:rPr>
          <w:rStyle w:val="CommentReference"/>
        </w:rPr>
        <w:annotationRef/>
      </w:r>
      <w:r>
        <w:t>Feels passive and therefore a bit unclear what you are trying to say here; maybe also want to use hysteretic or hysteresis in this sentence?</w:t>
      </w:r>
    </w:p>
  </w:comment>
  <w:comment w:id="68" w:author="Stuart Jones" w:date="2020-12-22T13:34:00Z" w:initials="SJ">
    <w:p w14:paraId="2FE6BF70" w14:textId="120DB3C8" w:rsidR="00B30CCA" w:rsidRDefault="00B30CCA">
      <w:pPr>
        <w:pStyle w:val="CommentText"/>
      </w:pPr>
      <w:r>
        <w:rPr>
          <w:rStyle w:val="CommentReference"/>
        </w:rPr>
        <w:annotationRef/>
      </w:r>
      <w:r>
        <w:t>Feels a bit repetitive with topic sentence?</w:t>
      </w:r>
    </w:p>
  </w:comment>
  <w:comment w:id="69" w:author="Stuart Jones" w:date="2020-12-22T13:34:00Z" w:initials="SJ">
    <w:p w14:paraId="25875696" w14:textId="3AEA6513" w:rsidR="00B30CCA" w:rsidRDefault="00B30CCA">
      <w:pPr>
        <w:pStyle w:val="CommentText"/>
      </w:pPr>
      <w:r>
        <w:rPr>
          <w:rStyle w:val="CommentReference"/>
        </w:rPr>
        <w:annotationRef/>
      </w:r>
      <w:r>
        <w:t>Could try to raise using interactions as alternative management actions could be more explicit here</w:t>
      </w:r>
    </w:p>
  </w:comment>
  <w:comment w:id="76" w:author="Colin Dassow" w:date="2020-12-17T14:45:00Z" w:initials="CD">
    <w:p w14:paraId="4B867B1A" w14:textId="24877EF3" w:rsidR="00B30CCA" w:rsidRDefault="00B30CCA">
      <w:pPr>
        <w:pStyle w:val="CommentText"/>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aren’t well suited or is that not a good fit here?</w:t>
      </w:r>
    </w:p>
  </w:comment>
  <w:comment w:id="80" w:author="Stuart Jones" w:date="2020-12-22T13:55:00Z" w:initials="SJ">
    <w:p w14:paraId="25B4D322" w14:textId="3E2446D5" w:rsidR="00B30CCA" w:rsidRDefault="00B30CCA">
      <w:pPr>
        <w:pStyle w:val="CommentText"/>
      </w:pPr>
      <w:r>
        <w:rPr>
          <w:rStyle w:val="CommentReference"/>
        </w:rPr>
        <w:annotationRef/>
      </w:r>
      <w:r>
        <w:t>Not sure if this is better or not, but it is more what I had in mind for this paragraph</w:t>
      </w:r>
    </w:p>
  </w:comment>
  <w:comment w:id="106" w:author="Colin Dassow" w:date="2020-12-17T16:06:00Z" w:initials="CD">
    <w:p w14:paraId="364002C8" w14:textId="0E935B76" w:rsidR="00B30CCA" w:rsidRDefault="00B30CCA">
      <w:pPr>
        <w:pStyle w:val="CommentText"/>
      </w:pPr>
      <w:r>
        <w:rPr>
          <w:rStyle w:val="CommentReference"/>
        </w:rPr>
        <w:annotationRef/>
      </w:r>
      <w:r>
        <w:t>Too on the nose?</w:t>
      </w:r>
    </w:p>
  </w:comment>
  <w:comment w:id="107" w:author="Stuart Jones" w:date="2020-12-22T13:42:00Z" w:initials="SJ">
    <w:p w14:paraId="492E7C34" w14:textId="77777777" w:rsidR="00B30CCA" w:rsidRDefault="00B30CCA">
      <w:pPr>
        <w:pStyle w:val="CommentText"/>
      </w:pPr>
      <w:r>
        <w:rPr>
          <w:rStyle w:val="CommentReference"/>
        </w:rPr>
        <w:annotationRef/>
      </w:r>
      <w:r>
        <w:t>Seems like we are less worried about avoiding this than in the past, but not sure…</w:t>
      </w:r>
    </w:p>
    <w:p w14:paraId="4F19CFF0" w14:textId="77777777" w:rsidR="00B30CCA" w:rsidRDefault="00B30CCA">
      <w:pPr>
        <w:pStyle w:val="CommentText"/>
      </w:pPr>
    </w:p>
    <w:p w14:paraId="2D88752D" w14:textId="3B2EF591" w:rsidR="00B30CCA" w:rsidRDefault="00B30CCA">
      <w:pPr>
        <w:pStyle w:val="CommentText"/>
      </w:pPr>
      <w:r>
        <w:t>Definitely want to soften the language to be more like it resembles this, but also other systems so that it can be of general interest</w:t>
      </w:r>
    </w:p>
  </w:comment>
  <w:comment w:id="126" w:author="Stuart Jones" w:date="2020-12-17T03:17:00Z" w:initials="SJ">
    <w:p w14:paraId="23707D4A" w14:textId="4AE97374" w:rsidR="00B30CCA" w:rsidRDefault="00B30CCA">
      <w:pPr>
        <w:pStyle w:val="CommentText"/>
      </w:pPr>
      <w:r>
        <w:rPr>
          <w:rStyle w:val="CommentReference"/>
        </w:rPr>
        <w:annotationRef/>
      </w:r>
      <w:r>
        <w:t>Could use an I subscript and then get rid of duplicate equations and references to parameters throughout this section</w:t>
      </w:r>
    </w:p>
  </w:comment>
  <w:comment w:id="127" w:author="Colin Dassow" w:date="2020-12-18T08:07:00Z" w:initials="CD">
    <w:p w14:paraId="220739FE" w14:textId="016F5D92" w:rsidR="00B30CCA" w:rsidRDefault="00B30CCA">
      <w:pPr>
        <w:pStyle w:val="CommentText"/>
      </w:pPr>
      <w:r>
        <w:rPr>
          <w:rStyle w:val="CommentReference"/>
        </w:rPr>
        <w:annotationRef/>
      </w:r>
      <w:r>
        <w:t>I’m not sure about this, only because of the competition coefficients where both species should be listed as subscripts, how would I handle that?</w:t>
      </w:r>
    </w:p>
  </w:comment>
  <w:comment w:id="128" w:author="Stuart Jones" w:date="2020-12-22T13:58:00Z" w:initials="SJ">
    <w:p w14:paraId="68846FBA" w14:textId="1954DDE5" w:rsidR="00B30CCA" w:rsidRDefault="00B30CCA">
      <w:pPr>
        <w:pStyle w:val="CommentText"/>
      </w:pPr>
      <w:r>
        <w:rPr>
          <w:rStyle w:val="CommentReference"/>
        </w:rPr>
        <w:annotationRef/>
      </w:r>
      <w:r>
        <w:t>You can use “</w:t>
      </w:r>
      <w:proofErr w:type="spellStart"/>
      <w:r>
        <w:t>i</w:t>
      </w:r>
      <w:proofErr w:type="spellEnd"/>
      <w:r>
        <w:t>” and “j” for these. For the foraging dynamics on juveniles you’d need a summation term. Maybe it is ok to leave it as is for now…</w:t>
      </w:r>
    </w:p>
  </w:comment>
  <w:comment w:id="132" w:author="Chelsey Nieman" w:date="2020-11-30T13:54:00Z" w:initials="CLN">
    <w:p w14:paraId="2336319F" w14:textId="77777777" w:rsidR="00B30CCA" w:rsidRDefault="00B30CCA" w:rsidP="0085205D">
      <w:pPr>
        <w:pStyle w:val="CommentText"/>
      </w:pPr>
      <w:r>
        <w:rPr>
          <w:rStyle w:val="CommentReference"/>
        </w:rPr>
        <w:annotationRef/>
      </w:r>
      <w:r>
        <w:t xml:space="preserve">I wonder if we want to put this in an appendix? </w:t>
      </w:r>
    </w:p>
    <w:p w14:paraId="711A6EFC" w14:textId="77777777" w:rsidR="00B30CCA" w:rsidRDefault="00B30CCA" w:rsidP="0085205D">
      <w:pPr>
        <w:pStyle w:val="CommentText"/>
        <w:numPr>
          <w:ilvl w:val="0"/>
          <w:numId w:val="3"/>
        </w:numPr>
      </w:pPr>
      <w:r>
        <w:t>We should at least have an appendix that lists the parameter values for each of these.</w:t>
      </w:r>
    </w:p>
    <w:p w14:paraId="27AA310D" w14:textId="1E20ABAA" w:rsidR="00B30CCA" w:rsidRDefault="00B30CCA" w:rsidP="0085205D">
      <w:pPr>
        <w:pStyle w:val="CommentText"/>
      </w:pPr>
      <w:r>
        <w:t>I can format this as a table so it looks nice (when we get closer to polished)</w:t>
      </w:r>
    </w:p>
  </w:comment>
  <w:comment w:id="133" w:author="Colin Dassow" w:date="2020-12-01T16:09:00Z" w:initials="CD">
    <w:p w14:paraId="51C6AEB1" w14:textId="3EF7DFCB" w:rsidR="00B30CCA" w:rsidRDefault="00B30CCA">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141" w:author="Stuart Jones" w:date="2020-12-22T14:01:00Z" w:initials="SJ">
    <w:p w14:paraId="5293F8A4" w14:textId="6B73A02E" w:rsidR="00B30CCA" w:rsidRDefault="00B30CCA">
      <w:pPr>
        <w:pStyle w:val="CommentText"/>
      </w:pPr>
      <w:r>
        <w:rPr>
          <w:rStyle w:val="CommentReference"/>
        </w:rPr>
        <w:annotationRef/>
      </w:r>
      <w:r>
        <w:t>???</w:t>
      </w:r>
    </w:p>
  </w:comment>
  <w:comment w:id="142" w:author="Stuart Jones" w:date="2020-12-22T14:03:00Z" w:initials="SJ">
    <w:p w14:paraId="44B63563" w14:textId="1712A1D9" w:rsidR="00B30CCA" w:rsidRDefault="00B30CCA">
      <w:pPr>
        <w:pStyle w:val="CommentText"/>
      </w:pPr>
      <w:r>
        <w:rPr>
          <w:rStyle w:val="CommentReference"/>
        </w:rPr>
        <w:annotationRef/>
      </w:r>
      <w:r>
        <w:t>Could tie these to hypotheses from introduction a bit better</w:t>
      </w:r>
    </w:p>
  </w:comment>
  <w:comment w:id="143" w:author="Stuart Jones" w:date="2020-12-22T14:02:00Z" w:initials="SJ">
    <w:p w14:paraId="32DE549E" w14:textId="49E72D00" w:rsidR="00B30CCA" w:rsidRDefault="00B30CCA">
      <w:pPr>
        <w:pStyle w:val="CommentText"/>
      </w:pPr>
      <w:r>
        <w:rPr>
          <w:rStyle w:val="CommentReference"/>
        </w:rPr>
        <w:annotationRef/>
      </w:r>
      <w:r>
        <w:t>Need to add benefits (and perhaps cost) calculations if that comes into the results.</w:t>
      </w:r>
    </w:p>
  </w:comment>
  <w:comment w:id="145" w:author="Colin Dassow" w:date="2020-11-05T10:12:00Z" w:initials="CD">
    <w:p w14:paraId="0F63DCAE" w14:textId="19722060" w:rsidR="00B30CCA" w:rsidRDefault="00B30CCA">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B30CCA" w:rsidRDefault="00B30CCA">
      <w:pPr>
        <w:pStyle w:val="CommentText"/>
      </w:pPr>
    </w:p>
    <w:p w14:paraId="47E7D1C8" w14:textId="1DD0D529" w:rsidR="00B30CCA" w:rsidRDefault="00B30CCA">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146" w:author="Stuart Jones" w:date="2020-12-17T03:33:00Z" w:initials="SJ">
    <w:p w14:paraId="29E5F105" w14:textId="5A65EAF1" w:rsidR="00B30CCA" w:rsidRDefault="00B30CCA">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147" w:author="Stuart Jones" w:date="2020-12-22T14:03:00Z" w:initials="SJ">
    <w:p w14:paraId="40D7C3B2" w14:textId="222C2C1B" w:rsidR="00B30CCA" w:rsidRDefault="00B30CCA">
      <w:pPr>
        <w:pStyle w:val="CommentText"/>
      </w:pPr>
      <w:r>
        <w:rPr>
          <w:rStyle w:val="CommentReference"/>
        </w:rPr>
        <w:annotationRef/>
      </w:r>
      <w:r>
        <w:t>Regime shifts?</w:t>
      </w:r>
    </w:p>
  </w:comment>
  <w:comment w:id="148" w:author="Stuart Jones" w:date="2020-12-22T14:04:00Z" w:initials="SJ">
    <w:p w14:paraId="13A4BE36" w14:textId="6ED82FF2" w:rsidR="00B30CCA" w:rsidRDefault="00B30CCA">
      <w:pPr>
        <w:pStyle w:val="CommentText"/>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149" w:author="Colin Dassow" w:date="2020-12-22T16:10:00Z" w:initials="CD">
    <w:p w14:paraId="0BA3431F" w14:textId="7B397812" w:rsidR="00B30CCA" w:rsidRDefault="00B30CCA">
      <w:pPr>
        <w:pStyle w:val="CommentText"/>
      </w:pPr>
      <w:r>
        <w:rPr>
          <w:rStyle w:val="CommentReference"/>
        </w:rPr>
        <w:annotationRef/>
      </w:r>
      <w:r>
        <w:t xml:space="preserve">True, I just did this to prove the model worked the way we thought it would and then put a fig in the supplement. </w:t>
      </w:r>
    </w:p>
  </w:comment>
  <w:comment w:id="150" w:author="Chelsey Nieman" w:date="2020-12-18T15:21:00Z" w:initials="CLN">
    <w:p w14:paraId="7F35C5A4" w14:textId="77777777" w:rsidR="00B30CCA" w:rsidRDefault="00B30CCA" w:rsidP="00261A1B">
      <w:pPr>
        <w:pStyle w:val="CommentText"/>
      </w:pPr>
      <w:r>
        <w:rPr>
          <w:rStyle w:val="CommentReference"/>
        </w:rPr>
        <w:annotationRef/>
      </w:r>
      <w:r>
        <w:t xml:space="preserve">1. model behavior – species dynamics and alternate stable states. </w:t>
      </w:r>
    </w:p>
  </w:comment>
  <w:comment w:id="151" w:author="Stuart Jones" w:date="2020-12-22T14:05:00Z" w:initials="SJ">
    <w:p w14:paraId="397EF73B" w14:textId="77777777" w:rsidR="00B30CCA" w:rsidRDefault="00B30CCA">
      <w:pPr>
        <w:pStyle w:val="CommentText"/>
      </w:pPr>
      <w:r>
        <w:rPr>
          <w:rStyle w:val="CommentReference"/>
        </w:rPr>
        <w:annotationRef/>
      </w:r>
      <w:r>
        <w:t xml:space="preserve">So habitat doesn’t </w:t>
      </w:r>
      <w:proofErr w:type="gramStart"/>
      <w:r>
        <w:t>cause</w:t>
      </w:r>
      <w:proofErr w:type="gramEnd"/>
      <w:r>
        <w:t xml:space="preserve"> regime shifts, but harvest does?</w:t>
      </w:r>
    </w:p>
    <w:p w14:paraId="263C8D6C" w14:textId="77777777" w:rsidR="00B30CCA" w:rsidRDefault="00B30CCA">
      <w:pPr>
        <w:pStyle w:val="CommentText"/>
      </w:pPr>
    </w:p>
    <w:p w14:paraId="76B43B17" w14:textId="1C39A8D4" w:rsidR="00B30CCA" w:rsidRDefault="00B30CCA">
      <w:pPr>
        <w:pStyle w:val="CommentText"/>
      </w:pPr>
      <w:r>
        <w:t>Need a good conceptual topic sentence for this paragraph!</w:t>
      </w:r>
    </w:p>
  </w:comment>
  <w:comment w:id="152" w:author="Colin Dassow" w:date="2020-12-22T16:11:00Z" w:initials="CD">
    <w:p w14:paraId="5C265E8D" w14:textId="38CD6FB6" w:rsidR="00B30CCA" w:rsidRDefault="00B30CCA">
      <w:pPr>
        <w:pStyle w:val="CommentText"/>
      </w:pPr>
      <w:r>
        <w:rPr>
          <w:rStyle w:val="CommentReference"/>
        </w:rPr>
        <w:annotationRef/>
      </w:r>
      <w:r>
        <w:t>Here we’re not changing habitat, I see now how the sentence before this muddies this up a bit since the simulation that one is referring to in the supplement is different from this one. We’ll have to clear this up.</w:t>
      </w:r>
    </w:p>
  </w:comment>
  <w:comment w:id="153" w:author="Stuart Jones" w:date="2020-12-22T14:05:00Z" w:initials="SJ">
    <w:p w14:paraId="6B0E97F1" w14:textId="6E2C1FA1" w:rsidR="00B30CCA" w:rsidRDefault="00B30CCA">
      <w:pPr>
        <w:pStyle w:val="CommentText"/>
      </w:pPr>
      <w:r>
        <w:rPr>
          <w:rStyle w:val="CommentReference"/>
        </w:rPr>
        <w:annotationRef/>
      </w:r>
      <w:r>
        <w:t>The combination of numbers for harvest with Species 1 and Species 2 makes this hard to follow. Either use “low” and “high” harvest or could we give Species 1 and 2 names like “desired” and “opportunistic” or “harvest” and “catch-release”?</w:t>
      </w:r>
    </w:p>
  </w:comment>
  <w:comment w:id="154" w:author="Stuart Jones" w:date="2020-12-22T14:07:00Z" w:initials="SJ">
    <w:p w14:paraId="2DC65BC0" w14:textId="3F0A8C37" w:rsidR="00B30CCA" w:rsidRDefault="00B30CCA">
      <w:pPr>
        <w:pStyle w:val="CommentText"/>
      </w:pPr>
      <w:r>
        <w:rPr>
          <w:rStyle w:val="CommentReference"/>
        </w:rPr>
        <w:annotationRef/>
      </w:r>
      <w:r>
        <w:t>This is a good summary and maybe should be the topic sentence???</w:t>
      </w:r>
    </w:p>
  </w:comment>
  <w:comment w:id="155" w:author="Chelsey Nieman" w:date="2020-12-18T15:22:00Z" w:initials="CLN">
    <w:p w14:paraId="787D18A8" w14:textId="77777777" w:rsidR="00B30CCA" w:rsidRDefault="00B30CCA" w:rsidP="007C320D">
      <w:pPr>
        <w:pStyle w:val="CommentText"/>
      </w:pPr>
      <w:r>
        <w:rPr>
          <w:rStyle w:val="CommentReference"/>
        </w:rPr>
        <w:annotationRef/>
      </w:r>
      <w:r>
        <w:t xml:space="preserve">2. </w:t>
      </w:r>
      <w:r>
        <w:rPr>
          <w:rFonts w:ascii="Times New Roman" w:hAnsi="Times New Roman" w:cs="Times New Roman"/>
        </w:rPr>
        <w:t xml:space="preserve">implications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r>
        <w:rPr>
          <w:rStyle w:val="CommentReference"/>
        </w:rPr>
        <w:annotationRef/>
      </w:r>
      <w:r>
        <w:rPr>
          <w:rFonts w:ascii="Times New Roman" w:hAnsi="Times New Roman" w:cs="Times New Roman"/>
        </w:rPr>
        <w:t>(species 1 and 2), and the resultant influence on species dynamics</w:t>
      </w:r>
    </w:p>
  </w:comment>
  <w:comment w:id="156" w:author="Stuart Jones" w:date="2020-12-22T14:07:00Z" w:initials="SJ">
    <w:p w14:paraId="2FC318C9" w14:textId="77777777" w:rsidR="00B30CCA" w:rsidRDefault="00B30CCA">
      <w:pPr>
        <w:pStyle w:val="CommentText"/>
      </w:pPr>
      <w:r>
        <w:rPr>
          <w:rStyle w:val="CommentReference"/>
        </w:rPr>
        <w:annotationRef/>
      </w:r>
      <w:r>
        <w:t>The methods should better describe what is meant by this…</w:t>
      </w:r>
    </w:p>
    <w:p w14:paraId="472D0B62" w14:textId="77777777" w:rsidR="00B30CCA" w:rsidRDefault="00B30CCA">
      <w:pPr>
        <w:pStyle w:val="CommentText"/>
      </w:pPr>
    </w:p>
    <w:p w14:paraId="12B20282" w14:textId="7476D692" w:rsidR="00B30CCA" w:rsidRDefault="00B30CCA">
      <w:pPr>
        <w:pStyle w:val="CommentText"/>
      </w:pPr>
      <w:r>
        <w:t xml:space="preserve">Is the intention to have simulations </w:t>
      </w:r>
      <w:proofErr w:type="spellStart"/>
      <w:r>
        <w:t>wehre</w:t>
      </w:r>
      <w:proofErr w:type="spellEnd"/>
      <w:r>
        <w:t xml:space="preserve"> the manager “knows” that the interactions exist between the species or doesn’t? OR Is the intention that the simulations just have harvest limits or stocking on both species instead of just one?</w:t>
      </w:r>
    </w:p>
  </w:comment>
  <w:comment w:id="157" w:author="Stuart Jones" w:date="2020-12-22T14:10:00Z" w:initials="SJ">
    <w:p w14:paraId="53AEA8B9" w14:textId="37FC1804" w:rsidR="00B30CCA" w:rsidRDefault="00B30CCA">
      <w:pPr>
        <w:pStyle w:val="CommentText"/>
      </w:pPr>
      <w:r>
        <w:rPr>
          <w:rStyle w:val="CommentReference"/>
        </w:rPr>
        <w:annotationRef/>
      </w:r>
      <w:r>
        <w:t>This seems like the 2</w:t>
      </w:r>
      <w:r w:rsidRPr="00D004EC">
        <w:rPr>
          <w:vertAlign w:val="superscript"/>
        </w:rPr>
        <w:t>nd</w:t>
      </w:r>
      <w:r>
        <w:t xml:space="preserve"> version of my previous comment. Is this really or intention? The introduction set up feels more like the 1</w:t>
      </w:r>
      <w:r w:rsidRPr="00D004EC">
        <w:rPr>
          <w:vertAlign w:val="superscript"/>
        </w:rPr>
        <w:t>st</w:t>
      </w:r>
      <w:r>
        <w:t xml:space="preserve"> version in my previous comment…</w:t>
      </w:r>
    </w:p>
  </w:comment>
  <w:comment w:id="158" w:author="Colin Dassow" w:date="2020-12-22T16:14:00Z" w:initials="CD">
    <w:p w14:paraId="127E7514" w14:textId="7683BE1C" w:rsidR="00B30CCA" w:rsidRDefault="00B30CCA">
      <w:pPr>
        <w:pStyle w:val="CommentText"/>
      </w:pPr>
      <w:r>
        <w:rPr>
          <w:rStyle w:val="CommentReference"/>
        </w:rPr>
        <w:annotationRef/>
      </w:r>
      <w:r>
        <w:t>I think we want this to be about managers recognizing that the interactions are there and using them. That’s what the intro is about, to me at least</w:t>
      </w:r>
    </w:p>
  </w:comment>
  <w:comment w:id="159" w:author="Stuart Jones" w:date="2020-12-22T14:10:00Z" w:initials="SJ">
    <w:p w14:paraId="0E7F2171" w14:textId="326B2672" w:rsidR="00B30CCA" w:rsidRDefault="00B30CCA">
      <w:pPr>
        <w:pStyle w:val="CommentText"/>
      </w:pPr>
      <w:r>
        <w:rPr>
          <w:rStyle w:val="CommentReference"/>
        </w:rPr>
        <w:annotationRef/>
      </w:r>
      <w:r>
        <w:t>good</w:t>
      </w:r>
    </w:p>
  </w:comment>
  <w:comment w:id="160" w:author="Colin Dassow" w:date="2020-12-02T16:01:00Z" w:initials="CD">
    <w:p w14:paraId="3673833B" w14:textId="77777777" w:rsidR="00B30CCA" w:rsidRDefault="00B30CCA" w:rsidP="00261A1B">
      <w:pPr>
        <w:pStyle w:val="CommentText"/>
      </w:pPr>
      <w:r>
        <w:rPr>
          <w:rStyle w:val="CommentReference"/>
        </w:rPr>
        <w:annotationRef/>
      </w:r>
      <w:r>
        <w:t>Create a supplemental info to show these dynamics.</w:t>
      </w:r>
    </w:p>
  </w:comment>
  <w:comment w:id="161" w:author="Colin Dassow" w:date="2020-12-22T16:15:00Z" w:initials="CD">
    <w:p w14:paraId="1467D6DE" w14:textId="3A1C308E" w:rsidR="00B30CCA" w:rsidRDefault="00B30CCA">
      <w:pPr>
        <w:pStyle w:val="CommentText"/>
      </w:pPr>
      <w:r>
        <w:rPr>
          <w:rStyle w:val="CommentReference"/>
        </w:rPr>
        <w:annotationRef/>
      </w:r>
      <w:r>
        <w:t>Done! Woo!</w:t>
      </w:r>
    </w:p>
  </w:comment>
  <w:comment w:id="162" w:author="Stuart Jones" w:date="2020-12-22T14:12:00Z" w:initials="SJ">
    <w:p w14:paraId="60E0D672" w14:textId="46618ADB" w:rsidR="00B30CCA" w:rsidRDefault="00B30CCA">
      <w:pPr>
        <w:pStyle w:val="CommentText"/>
      </w:pPr>
      <w:r>
        <w:rPr>
          <w:rStyle w:val="CommentReference"/>
        </w:rPr>
        <w:annotationRef/>
      </w:r>
      <w:r>
        <w:t>The key is confusing… Is the interpretation that the solid line has many more management scenarios where Species 1 dominates because it includes active management of Species 2?</w:t>
      </w:r>
    </w:p>
  </w:comment>
  <w:comment w:id="163" w:author="Colin Dassow" w:date="2020-12-22T16:16:00Z" w:initials="CD">
    <w:p w14:paraId="41C90E3A" w14:textId="622A919B" w:rsidR="00B30CCA" w:rsidRDefault="00B30CCA">
      <w:pPr>
        <w:pStyle w:val="CommentText"/>
      </w:pPr>
      <w:r>
        <w:rPr>
          <w:rStyle w:val="CommentReference"/>
        </w:rPr>
        <w:annotationRef/>
      </w:r>
      <w:r>
        <w:t>Yes, that’s the right take away</w:t>
      </w:r>
    </w:p>
  </w:comment>
  <w:comment w:id="166" w:author="Chelsey Nieman" w:date="2020-12-18T16:14:00Z" w:initials="CLN">
    <w:p w14:paraId="04FF7685" w14:textId="77777777" w:rsidR="00B30CCA" w:rsidRDefault="00B30CCA" w:rsidP="00261A1B">
      <w:pPr>
        <w:pStyle w:val="CommentText"/>
      </w:pPr>
      <w:r>
        <w:rPr>
          <w:rStyle w:val="CommentReference"/>
        </w:rPr>
        <w:annotationRef/>
      </w:r>
      <w:r>
        <w:t xml:space="preserve">Is there a number we can put on this harvest parameter? </w:t>
      </w:r>
    </w:p>
  </w:comment>
  <w:comment w:id="167" w:author="Colin Dassow" w:date="2020-12-19T13:25:00Z" w:initials="CD">
    <w:p w14:paraId="31ED3453" w14:textId="04001BDD" w:rsidR="00B30CCA" w:rsidRDefault="00B30CCA">
      <w:pPr>
        <w:pStyle w:val="CommentText"/>
      </w:pPr>
      <w:r>
        <w:rPr>
          <w:rStyle w:val="CommentReference"/>
        </w:rPr>
        <w:annotationRef/>
      </w:r>
      <w:r>
        <w:t xml:space="preserve">I added the rate, I think we’ve gone back on forth on what the units are, in the model the parameter that is set to ‘2’ is </w:t>
      </w:r>
      <w:proofErr w:type="spellStart"/>
      <w:r>
        <w:t>qE</w:t>
      </w:r>
      <w:proofErr w:type="spellEnd"/>
      <w:r>
        <w:t xml:space="preserve"> and then that’s multiplied by abundance. In the Biggs paper they just refer to it as a harvest rate or harvest level.</w:t>
      </w:r>
    </w:p>
  </w:comment>
  <w:comment w:id="168" w:author="Stuart Jones" w:date="2020-12-22T14:13:00Z" w:initials="SJ">
    <w:p w14:paraId="7503C75E" w14:textId="77777777" w:rsidR="00B30CCA" w:rsidRDefault="00B30CCA">
      <w:pPr>
        <w:pStyle w:val="CommentText"/>
      </w:pPr>
      <w:r>
        <w:rPr>
          <w:rStyle w:val="CommentReference"/>
        </w:rPr>
        <w:annotationRef/>
      </w:r>
      <w:r>
        <w:t>This feels more like the introduction set up!!!</w:t>
      </w:r>
    </w:p>
    <w:p w14:paraId="1B347596" w14:textId="77777777" w:rsidR="00B30CCA" w:rsidRDefault="00B30CCA">
      <w:pPr>
        <w:pStyle w:val="CommentText"/>
      </w:pPr>
    </w:p>
    <w:p w14:paraId="2718CB74" w14:textId="0FCDC440" w:rsidR="00B30CCA" w:rsidRDefault="00B30CCA">
      <w:pPr>
        <w:pStyle w:val="CommentText"/>
      </w:pPr>
      <w:r>
        <w:t>This is an example of a good conceptual topic sentence that is lacking in a number of other results paragraphs!</w:t>
      </w:r>
    </w:p>
  </w:comment>
  <w:comment w:id="171" w:author="Stuart Jones" w:date="2020-12-22T14:14:00Z" w:initials="SJ">
    <w:p w14:paraId="4C9BF8AA" w14:textId="5F7AD13A" w:rsidR="00B30CCA" w:rsidRDefault="00B30CCA">
      <w:pPr>
        <w:pStyle w:val="CommentText"/>
      </w:pPr>
      <w:r>
        <w:rPr>
          <w:rStyle w:val="CommentReference"/>
        </w:rPr>
        <w:annotationRef/>
      </w:r>
      <w:r>
        <w:t>In a Species 1 dominated state?</w:t>
      </w:r>
    </w:p>
  </w:comment>
  <w:comment w:id="172" w:author="Colin Dassow" w:date="2020-12-22T16:17:00Z" w:initials="CD">
    <w:p w14:paraId="4AADE674" w14:textId="21343D2E" w:rsidR="00B30CCA" w:rsidRDefault="00B30CCA">
      <w:pPr>
        <w:pStyle w:val="CommentText"/>
      </w:pPr>
      <w:r>
        <w:rPr>
          <w:rStyle w:val="CommentReference"/>
        </w:rPr>
        <w:annotationRef/>
      </w:r>
      <w:r>
        <w:t>yes</w:t>
      </w:r>
    </w:p>
  </w:comment>
  <w:comment w:id="173" w:author="Colin Dassow" w:date="2020-11-05T10:02:00Z" w:initials="CD">
    <w:p w14:paraId="3A8A502C" w14:textId="77777777" w:rsidR="00B30CCA" w:rsidRDefault="00B30CCA">
      <w:pPr>
        <w:pStyle w:val="CommentText"/>
      </w:pPr>
      <w:r>
        <w:rPr>
          <w:rStyle w:val="CommentReference"/>
        </w:rPr>
        <w:annotationRef/>
      </w:r>
      <w:r>
        <w:t>Here I normalized both axes instead of using the raw numbers since it’s all relative. Not sure if this is better or not but thought it was worth a try</w:t>
      </w:r>
    </w:p>
  </w:comment>
  <w:comment w:id="174" w:author="Colin Dassow" w:date="2020-12-19T13:43:00Z" w:initials="CD">
    <w:p w14:paraId="6FCA5423" w14:textId="2264D345" w:rsidR="00B30CCA" w:rsidRDefault="00B30CCA">
      <w:pPr>
        <w:pStyle w:val="CommentText"/>
      </w:pPr>
      <w:r>
        <w:rPr>
          <w:rStyle w:val="CommentReference"/>
        </w:rPr>
        <w:annotationRef/>
      </w:r>
      <w:r>
        <w:t>Switch these back to actual values</w:t>
      </w:r>
    </w:p>
  </w:comment>
  <w:comment w:id="175" w:author="Colin Dassow" w:date="2020-12-22T16:17:00Z" w:initials="CD">
    <w:p w14:paraId="5CD6C198" w14:textId="4F481AC6" w:rsidR="00B30CCA" w:rsidRDefault="00B30CCA">
      <w:pPr>
        <w:pStyle w:val="CommentText"/>
      </w:pPr>
      <w:r>
        <w:rPr>
          <w:rStyle w:val="CommentReference"/>
        </w:rPr>
        <w:annotationRef/>
      </w:r>
      <w:r>
        <w:t>Done!</w:t>
      </w:r>
    </w:p>
  </w:comment>
  <w:comment w:id="178" w:author="Chelsey Nieman" w:date="2020-12-18T15:23:00Z" w:initials="CLN">
    <w:p w14:paraId="2EFDBECD" w14:textId="77777777" w:rsidR="00B30CCA" w:rsidRDefault="00B30CCA" w:rsidP="00261A1B">
      <w:pPr>
        <w:pStyle w:val="CommentText"/>
      </w:pPr>
      <w:r>
        <w:rPr>
          <w:rStyle w:val="CommentReference"/>
        </w:rPr>
        <w:annotationRef/>
      </w:r>
      <w:r>
        <w:t xml:space="preserve">4. </w:t>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176" w:author="Stuart Jones" w:date="2020-12-22T14:16:00Z" w:initials="SJ">
    <w:p w14:paraId="2419BE43" w14:textId="77777777" w:rsidR="00B30CCA" w:rsidRDefault="00B30CCA">
      <w:pPr>
        <w:pStyle w:val="CommentText"/>
      </w:pPr>
      <w:r>
        <w:rPr>
          <w:rStyle w:val="CommentReference"/>
        </w:rPr>
        <w:annotationRef/>
      </w:r>
      <w:r>
        <w:t xml:space="preserve">I don’t </w:t>
      </w:r>
      <w:proofErr w:type="spellStart"/>
      <w:r>
        <w:t>uunderstand</w:t>
      </w:r>
      <w:proofErr w:type="spellEnd"/>
      <w:r>
        <w:t xml:space="preserve"> what I’m supposed to take away from this paragraph…</w:t>
      </w:r>
    </w:p>
    <w:p w14:paraId="733A3E12" w14:textId="77777777" w:rsidR="00B30CCA" w:rsidRDefault="00B30CCA">
      <w:pPr>
        <w:pStyle w:val="CommentText"/>
      </w:pPr>
    </w:p>
    <w:p w14:paraId="004C0605" w14:textId="77777777" w:rsidR="00B30CCA" w:rsidRDefault="00B30CCA">
      <w:pPr>
        <w:pStyle w:val="CommentText"/>
      </w:pPr>
      <w:r>
        <w:br/>
        <w:t>Given the early results that show changes in h can’t drive a regime shift this doesn’t seem like the right “safe operating space” experiment…</w:t>
      </w:r>
    </w:p>
    <w:p w14:paraId="41686BBC" w14:textId="5842F9CB" w:rsidR="00B30CCA" w:rsidRDefault="00B30CCA">
      <w:pPr>
        <w:pStyle w:val="CommentText"/>
      </w:pPr>
    </w:p>
    <w:p w14:paraId="1C75BF62" w14:textId="512835CB" w:rsidR="00B30CCA" w:rsidRDefault="00B30CCA">
      <w:pPr>
        <w:pStyle w:val="CommentText"/>
      </w:pPr>
      <w:r>
        <w:t>I guess that is why Figure 4 has never felt very convincing…</w:t>
      </w:r>
    </w:p>
    <w:p w14:paraId="55A1CF5A" w14:textId="77777777" w:rsidR="00B30CCA" w:rsidRDefault="00B30CCA">
      <w:pPr>
        <w:pStyle w:val="CommentText"/>
      </w:pPr>
    </w:p>
    <w:p w14:paraId="05B99882" w14:textId="432E0A03" w:rsidR="00B30CCA" w:rsidRDefault="00B30CCA">
      <w:pPr>
        <w:pStyle w:val="CommentText"/>
      </w:pPr>
      <w:r>
        <w:t xml:space="preserve">Could play </w:t>
      </w:r>
      <w:proofErr w:type="gramStart"/>
      <w:r>
        <w:t>with  Species</w:t>
      </w:r>
      <w:proofErr w:type="gramEnd"/>
      <w:r>
        <w:t xml:space="preserve"> 1 recruitment instead?</w:t>
      </w:r>
    </w:p>
  </w:comment>
  <w:comment w:id="177" w:author="Colin Dassow" w:date="2020-12-22T16:18:00Z" w:initials="CD">
    <w:p w14:paraId="571E649C" w14:textId="144677DE" w:rsidR="00B30CCA" w:rsidRDefault="00B30CCA">
      <w:pPr>
        <w:pStyle w:val="CommentText"/>
      </w:pPr>
      <w:r>
        <w:rPr>
          <w:rStyle w:val="CommentReference"/>
        </w:rPr>
        <w:annotationRef/>
      </w:r>
      <w:r>
        <w:t>Clearing up the confusion from above might help here or maybe there still is something to address</w:t>
      </w:r>
    </w:p>
  </w:comment>
  <w:comment w:id="179" w:author="Colin Dassow" w:date="2020-11-05T08:42:00Z" w:initials="CD">
    <w:p w14:paraId="6B41C774" w14:textId="77777777" w:rsidR="00B30CCA" w:rsidRDefault="00B30CCA" w:rsidP="00261A1B">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558D8D59" w14:textId="77777777" w:rsidR="00B30CCA" w:rsidRDefault="00B30CCA" w:rsidP="00261A1B">
      <w:pPr>
        <w:pStyle w:val="CommentText"/>
      </w:pPr>
    </w:p>
    <w:p w14:paraId="327471DD" w14:textId="77777777" w:rsidR="00B30CCA" w:rsidRDefault="00B30CCA" w:rsidP="00261A1B">
      <w:pPr>
        <w:pStyle w:val="CommentText"/>
      </w:pPr>
    </w:p>
    <w:p w14:paraId="3840FFA8" w14:textId="77777777" w:rsidR="00B30CCA" w:rsidRPr="009C0A6B" w:rsidRDefault="00B30CCA" w:rsidP="00261A1B">
      <w:pPr>
        <w:pStyle w:val="CommentText"/>
      </w:pPr>
      <w:r>
        <w:t>This is also a good spot to talk about cost of stocking vs. cost of having anglers harvest a competitor. Most of this should come in the discussion though I think.</w:t>
      </w:r>
    </w:p>
  </w:comment>
  <w:comment w:id="180" w:author="Sass, Gregory G" w:date="2020-11-11T18:37:00Z" w:initials="SGG">
    <w:p w14:paraId="309C97BD" w14:textId="77777777" w:rsidR="00B30CCA" w:rsidRDefault="00B30CCA" w:rsidP="00261A1B">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181" w:author="Chelsey Nieman" w:date="2020-12-18T16:40:00Z" w:initials="CLN">
    <w:p w14:paraId="1809AA7A" w14:textId="704F04AC" w:rsidR="00B30CCA" w:rsidRDefault="00B30CCA">
      <w:pPr>
        <w:pStyle w:val="CommentText"/>
      </w:pPr>
      <w:r>
        <w:rPr>
          <w:rStyle w:val="CommentReference"/>
        </w:rPr>
        <w:annotationRef/>
      </w:r>
      <w:r>
        <w:rPr>
          <w:rStyle w:val="CommentReference"/>
        </w:rPr>
        <w:annotationRef/>
      </w:r>
      <w:r>
        <w:t xml:space="preserve">Letters on these panels are a little hidden in the plots, labels for that is going on can likely also go in the figure legend (just to make the plots </w:t>
      </w:r>
      <w:proofErr w:type="gramStart"/>
      <w:r>
        <w:t>more clear</w:t>
      </w:r>
      <w:proofErr w:type="gramEnd"/>
      <w:r>
        <w:t xml:space="preserve">). </w:t>
      </w:r>
    </w:p>
  </w:comment>
  <w:comment w:id="182" w:author="Colin Dassow" w:date="2020-12-22T16:18:00Z" w:initials="CD">
    <w:p w14:paraId="0CA426BB" w14:textId="11E89E19" w:rsidR="00B30CCA" w:rsidRDefault="00B30CCA">
      <w:pPr>
        <w:pStyle w:val="CommentText"/>
      </w:pPr>
      <w:r>
        <w:rPr>
          <w:rStyle w:val="CommentReference"/>
        </w:rPr>
        <w:annotationRef/>
      </w:r>
      <w:r>
        <w:t>Done!</w:t>
      </w:r>
    </w:p>
  </w:comment>
  <w:comment w:id="183" w:author="Stuart Jones" w:date="2020-12-22T14:23:00Z" w:initials="SJ">
    <w:p w14:paraId="026B1348" w14:textId="77777777" w:rsidR="00B30CCA" w:rsidRDefault="00B30CCA">
      <w:pPr>
        <w:pStyle w:val="CommentText"/>
      </w:pPr>
      <w:r>
        <w:rPr>
          <w:rStyle w:val="CommentReference"/>
        </w:rPr>
        <w:annotationRef/>
      </w:r>
      <w:r>
        <w:t xml:space="preserve">This is a decent first attempt at this. You have a “reset” paragraph that is the right tone. I think the text in the paragraphs is generally pretty good and I like when you pull in “real world” examples. </w:t>
      </w:r>
    </w:p>
    <w:p w14:paraId="116DF458" w14:textId="77777777" w:rsidR="00B30CCA" w:rsidRDefault="00B30CCA">
      <w:pPr>
        <w:pStyle w:val="CommentText"/>
      </w:pPr>
    </w:p>
    <w:p w14:paraId="552DB592" w14:textId="0BBA962C" w:rsidR="00B30CCA" w:rsidRDefault="00B30CCA">
      <w:pPr>
        <w:pStyle w:val="CommentText"/>
      </w:pPr>
      <w:r>
        <w:t>The paragraphs all feel a little too similar. In other words, it would be helpful to the reader if you are a bit more explicit about the various scenarios or nuances that make each paragraph distinct. I guess stronger topic sentences might be part of this.</w:t>
      </w:r>
    </w:p>
  </w:comment>
  <w:comment w:id="184" w:author="Stuart Jones" w:date="2020-12-22T14:19:00Z" w:initials="SJ">
    <w:p w14:paraId="79EFA57A" w14:textId="77777777" w:rsidR="00B30CCA" w:rsidRDefault="00B30CCA">
      <w:pPr>
        <w:pStyle w:val="CommentText"/>
      </w:pPr>
      <w:r>
        <w:rPr>
          <w:rStyle w:val="CommentReference"/>
        </w:rPr>
        <w:annotationRef/>
      </w:r>
      <w:r>
        <w:t xml:space="preserve">But this has been shown a bunch before, right? </w:t>
      </w:r>
    </w:p>
    <w:p w14:paraId="5C281DE1" w14:textId="77777777" w:rsidR="00B30CCA" w:rsidRDefault="00B30CCA">
      <w:pPr>
        <w:pStyle w:val="CommentText"/>
      </w:pPr>
    </w:p>
    <w:p w14:paraId="799314AB" w14:textId="68CA31EB" w:rsidR="00B30CCA" w:rsidRDefault="00B30CCA">
      <w:pPr>
        <w:pStyle w:val="CommentText"/>
      </w:pPr>
      <w:r>
        <w:t>Go back to Introduction to figure out the novel bits and restate THOSE here.</w:t>
      </w:r>
    </w:p>
  </w:comment>
  <w:comment w:id="185" w:author="Colin Dassow" w:date="2020-12-22T16:19:00Z" w:initials="CD">
    <w:p w14:paraId="497723D5" w14:textId="7C8EE54D" w:rsidR="00B30CCA" w:rsidRDefault="00B30CCA">
      <w:pPr>
        <w:pStyle w:val="CommentText"/>
      </w:pPr>
      <w:r>
        <w:rPr>
          <w:rStyle w:val="CommentReference"/>
        </w:rPr>
        <w:annotationRef/>
      </w:r>
      <w:r>
        <w:t>True, I guess I was thinking more about the basic model checking stuff we did to prove that it makes alternate stable states and behaves the way we expect it to before diving into experiment results. Seems like that doesn’t have to be restated here.</w:t>
      </w:r>
    </w:p>
  </w:comment>
  <w:comment w:id="186" w:author="Stuart Jones" w:date="2020-12-22T14:20:00Z" w:initials="SJ">
    <w:p w14:paraId="2FE9EDCC" w14:textId="3C23C0FC" w:rsidR="00B30CCA" w:rsidRDefault="00B30CCA">
      <w:pPr>
        <w:pStyle w:val="CommentText"/>
      </w:pPr>
      <w:r>
        <w:rPr>
          <w:rStyle w:val="CommentReference"/>
        </w:rPr>
        <w:annotationRef/>
      </w:r>
      <w:r>
        <w:t>Examples from real systems for any of this?</w:t>
      </w:r>
    </w:p>
  </w:comment>
  <w:comment w:id="187" w:author="Colin Dassow" w:date="2020-12-22T16:20:00Z" w:initials="CD">
    <w:p w14:paraId="0E8D8CEF" w14:textId="03C8F0DF" w:rsidR="00165A34" w:rsidRDefault="00165A34">
      <w:pPr>
        <w:pStyle w:val="CommentText"/>
      </w:pPr>
      <w:r>
        <w:rPr>
          <w:rStyle w:val="CommentReference"/>
        </w:rPr>
        <w:annotationRef/>
      </w:r>
      <w:r>
        <w:t>Not with life stages, there might be some marine examples that show these dynamics between species but data on specific life stages is maybe pretty rare?</w:t>
      </w:r>
    </w:p>
  </w:comment>
  <w:comment w:id="188" w:author="Stuart Jones" w:date="2020-12-22T14:21:00Z" w:initials="SJ">
    <w:p w14:paraId="0BF2EC1B" w14:textId="541EE1BA" w:rsidR="00B30CCA" w:rsidRDefault="00B30CCA">
      <w:pPr>
        <w:pStyle w:val="CommentText"/>
      </w:pPr>
      <w:r>
        <w:rPr>
          <w:rStyle w:val="CommentReference"/>
        </w:rPr>
        <w:annotationRef/>
      </w:r>
      <w:r>
        <w:t>A parallel that I just thought of is this is basically “biocontrol”, but you are using an existing biological control agent rather than stocking a new one. Maybe worth raising this point?</w:t>
      </w:r>
    </w:p>
  </w:comment>
  <w:comment w:id="189" w:author="Stuart Jones" w:date="2020-12-22T14:22:00Z" w:initials="SJ">
    <w:p w14:paraId="3FC68D0A" w14:textId="4A846BF0" w:rsidR="00B30CCA" w:rsidRDefault="00B30CCA">
      <w:pPr>
        <w:pStyle w:val="CommentText"/>
      </w:pPr>
      <w:r>
        <w:rPr>
          <w:rStyle w:val="CommentReference"/>
        </w:rPr>
        <w:annotationRef/>
      </w:r>
      <w:r>
        <w:t>New idea, so new paragraph?</w:t>
      </w:r>
    </w:p>
  </w:comment>
  <w:comment w:id="190" w:author="Colin Dassow" w:date="2020-12-22T16:22:00Z" w:initials="CD">
    <w:p w14:paraId="0A333F6E" w14:textId="0C70E24A" w:rsidR="00165A34" w:rsidRDefault="00165A34">
      <w:pPr>
        <w:pStyle w:val="CommentText"/>
      </w:pPr>
      <w:r>
        <w:rPr>
          <w:rStyle w:val="CommentReference"/>
        </w:rPr>
        <w:annotationRef/>
      </w:r>
      <w:r>
        <w:t xml:space="preserve">We can do </w:t>
      </w:r>
      <w:proofErr w:type="gramStart"/>
      <w:r>
        <w:t>that,</w:t>
      </w:r>
      <w:proofErr w:type="gramEnd"/>
      <w:r>
        <w:t xml:space="preserve"> it’d be a short paragraph though?</w:t>
      </w:r>
    </w:p>
  </w:comment>
  <w:comment w:id="191" w:author="Colin Dassow" w:date="2020-12-18T15:13:00Z" w:initials="CD">
    <w:p w14:paraId="01A15CF0" w14:textId="65982757" w:rsidR="00B30CCA" w:rsidRDefault="00B30CCA">
      <w:pPr>
        <w:pStyle w:val="CommentText"/>
      </w:pPr>
      <w:r>
        <w:rPr>
          <w:rStyle w:val="CommentReference"/>
        </w:rPr>
        <w:annotationRef/>
      </w:r>
      <w:r>
        <w:t>Fair to say ‘theory’?</w:t>
      </w:r>
    </w:p>
  </w:comment>
  <w:comment w:id="194" w:author="Stuart Jones" w:date="2020-12-22T14:25:00Z" w:initials="SJ">
    <w:p w14:paraId="2720789E" w14:textId="209B0720" w:rsidR="00B30CCA" w:rsidRDefault="00B30CCA">
      <w:pPr>
        <w:pStyle w:val="CommentText"/>
      </w:pPr>
      <w:r>
        <w:rPr>
          <w:rStyle w:val="CommentReference"/>
        </w:rPr>
        <w:annotationRef/>
      </w:r>
      <w:r>
        <w:t xml:space="preserve">Too weak. I know it isn’t always the case that we understand this stuff, but saying “fairly well” isn’t very effective either. Maybe better to say “in systems </w:t>
      </w:r>
      <w:proofErr w:type="spellStart"/>
      <w:r>
        <w:t>wehre</w:t>
      </w:r>
      <w:proofErr w:type="spellEnd"/>
      <w:r>
        <w:t xml:space="preserve"> we do have this understanding” we should implement this stuff and evaluate the power of the approach?</w:t>
      </w:r>
    </w:p>
  </w:comment>
  <w:comment w:id="195" w:author="Colin Dassow" w:date="2020-12-22T16:23:00Z" w:initials="CD">
    <w:p w14:paraId="7D56835D" w14:textId="01BCA8DE" w:rsidR="00165A34" w:rsidRDefault="00165A34">
      <w:pPr>
        <w:pStyle w:val="CommentText"/>
      </w:pPr>
      <w:r>
        <w:rPr>
          <w:rStyle w:val="CommentReference"/>
        </w:rPr>
        <w:annotationRef/>
      </w:r>
      <w:proofErr w:type="spellStart"/>
      <w:r>
        <w:t>Ya</w:t>
      </w:r>
      <w:proofErr w:type="spellEnd"/>
      <w:r>
        <w:t xml:space="preserve"> this is a better way to say it.</w:t>
      </w:r>
      <w:bookmarkStart w:id="196" w:name="_GoBack"/>
      <w:bookmarkEnd w:id="196"/>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575497" w15:done="0"/>
  <w15:commentEx w15:paraId="3EFC12AD" w15:done="0"/>
  <w15:commentEx w15:paraId="6C95CDF1" w15:done="0"/>
  <w15:commentEx w15:paraId="52658958" w15:done="0"/>
  <w15:commentEx w15:paraId="2BC0031A" w15:done="0"/>
  <w15:commentEx w15:paraId="09234778" w15:done="0"/>
  <w15:commentEx w15:paraId="554A0F84" w15:done="0"/>
  <w15:commentEx w15:paraId="0B892F43" w15:done="0"/>
  <w15:commentEx w15:paraId="556C41C1" w15:done="0"/>
  <w15:commentEx w15:paraId="7FE23FDD" w15:done="0"/>
  <w15:commentEx w15:paraId="2FE6BF70" w15:done="0"/>
  <w15:commentEx w15:paraId="25875696" w15:done="0"/>
  <w15:commentEx w15:paraId="4B867B1A" w15:done="0"/>
  <w15:commentEx w15:paraId="25B4D322" w15:done="0"/>
  <w15:commentEx w15:paraId="364002C8" w15:done="0"/>
  <w15:commentEx w15:paraId="2D88752D" w15:paraIdParent="364002C8" w15:done="0"/>
  <w15:commentEx w15:paraId="23707D4A" w15:done="0"/>
  <w15:commentEx w15:paraId="220739FE" w15:paraIdParent="23707D4A" w15:done="0"/>
  <w15:commentEx w15:paraId="68846FBA" w15:paraIdParent="23707D4A" w15:done="0"/>
  <w15:commentEx w15:paraId="27AA310D" w15:done="0"/>
  <w15:commentEx w15:paraId="51C6AEB1" w15:paraIdParent="27AA310D" w15:done="0"/>
  <w15:commentEx w15:paraId="5293F8A4" w15:done="0"/>
  <w15:commentEx w15:paraId="44B63563" w15:done="0"/>
  <w15:commentEx w15:paraId="32DE549E" w15:done="0"/>
  <w15:commentEx w15:paraId="47E7D1C8" w15:done="0"/>
  <w15:commentEx w15:paraId="29E5F105" w15:paraIdParent="47E7D1C8" w15:done="0"/>
  <w15:commentEx w15:paraId="40D7C3B2" w15:done="0"/>
  <w15:commentEx w15:paraId="13A4BE36" w15:done="0"/>
  <w15:commentEx w15:paraId="0BA3431F" w15:paraIdParent="13A4BE36" w15:done="0"/>
  <w15:commentEx w15:paraId="7F35C5A4" w15:done="0"/>
  <w15:commentEx w15:paraId="76B43B17" w15:done="0"/>
  <w15:commentEx w15:paraId="5C265E8D" w15:paraIdParent="76B43B17" w15:done="0"/>
  <w15:commentEx w15:paraId="6B0E97F1" w15:done="0"/>
  <w15:commentEx w15:paraId="2DC65BC0" w15:done="0"/>
  <w15:commentEx w15:paraId="787D18A8" w15:done="0"/>
  <w15:commentEx w15:paraId="12B20282" w15:done="0"/>
  <w15:commentEx w15:paraId="53AEA8B9" w15:done="0"/>
  <w15:commentEx w15:paraId="127E7514" w15:paraIdParent="53AEA8B9" w15:done="0"/>
  <w15:commentEx w15:paraId="0E7F2171" w15:done="0"/>
  <w15:commentEx w15:paraId="3673833B" w15:done="0"/>
  <w15:commentEx w15:paraId="1467D6DE" w15:paraIdParent="3673833B" w15:done="0"/>
  <w15:commentEx w15:paraId="60E0D672" w15:done="0"/>
  <w15:commentEx w15:paraId="41C90E3A" w15:paraIdParent="60E0D672" w15:done="0"/>
  <w15:commentEx w15:paraId="04FF7685" w15:done="0"/>
  <w15:commentEx w15:paraId="31ED3453" w15:paraIdParent="04FF7685" w15:done="0"/>
  <w15:commentEx w15:paraId="2718CB74" w15:done="0"/>
  <w15:commentEx w15:paraId="4C9BF8AA" w15:done="0"/>
  <w15:commentEx w15:paraId="4AADE674" w15:paraIdParent="4C9BF8AA" w15:done="0"/>
  <w15:commentEx w15:paraId="3A8A502C" w15:done="0"/>
  <w15:commentEx w15:paraId="6FCA5423" w15:paraIdParent="3A8A502C" w15:done="0"/>
  <w15:commentEx w15:paraId="5CD6C198" w15:paraIdParent="3A8A502C" w15:done="0"/>
  <w15:commentEx w15:paraId="2EFDBECD" w15:done="0"/>
  <w15:commentEx w15:paraId="05B99882" w15:done="0"/>
  <w15:commentEx w15:paraId="571E649C" w15:paraIdParent="05B99882" w15:done="0"/>
  <w15:commentEx w15:paraId="3840FFA8" w15:done="0"/>
  <w15:commentEx w15:paraId="309C97BD" w15:done="0"/>
  <w15:commentEx w15:paraId="1809AA7A" w15:done="0"/>
  <w15:commentEx w15:paraId="0CA426BB" w15:paraIdParent="1809AA7A" w15:done="0"/>
  <w15:commentEx w15:paraId="552DB592" w15:done="0"/>
  <w15:commentEx w15:paraId="799314AB" w15:done="0"/>
  <w15:commentEx w15:paraId="497723D5" w15:paraIdParent="799314AB" w15:done="0"/>
  <w15:commentEx w15:paraId="2FE9EDCC" w15:done="0"/>
  <w15:commentEx w15:paraId="0E8D8CEF" w15:paraIdParent="2FE9EDCC" w15:done="0"/>
  <w15:commentEx w15:paraId="0BF2EC1B" w15:done="0"/>
  <w15:commentEx w15:paraId="3FC68D0A" w15:done="0"/>
  <w15:commentEx w15:paraId="0A333F6E" w15:paraIdParent="3FC68D0A" w15:done="0"/>
  <w15:commentEx w15:paraId="01A15CF0" w15:done="0"/>
  <w15:commentEx w15:paraId="2720789E" w15:done="0"/>
  <w15:commentEx w15:paraId="7D56835D" w15:paraIdParent="272078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6DF7" w16cex:dateUtc="2020-12-22T18:07:00Z"/>
  <w16cex:commentExtensible w16cex:durableId="238C6F4F" w16cex:dateUtc="2020-12-22T18:12:00Z"/>
  <w16cex:commentExtensible w16cex:durableId="238C6DC5" w16cex:dateUtc="2020-12-22T18:06:00Z"/>
  <w16cex:commentExtensible w16cex:durableId="238C6DD7" w16cex:dateUtc="2020-12-22T18:06:00Z"/>
  <w16cex:commentExtensible w16cex:durableId="238C7186" w16cex:dateUtc="2020-12-22T18:22:00Z"/>
  <w16cex:commentExtensible w16cex:durableId="238C75AE" w16cex:dateUtc="2020-12-22T18:39:00Z"/>
  <w16cex:commentExtensible w16cex:durableId="238C73C5" w16cex:dateUtc="2020-12-22T18:31:00Z"/>
  <w16cex:commentExtensible w16cex:durableId="238C73FA" w16cex:dateUtc="2020-12-22T18:32:00Z"/>
  <w16cex:commentExtensible w16cex:durableId="238C7449" w16cex:dateUtc="2020-12-22T18:34:00Z"/>
  <w16cex:commentExtensible w16cex:durableId="238C7461" w16cex:dateUtc="2020-12-22T18:34:00Z"/>
  <w16cex:commentExtensible w16cex:durableId="238C7481" w16cex:dateUtc="2020-12-22T18:34:00Z"/>
  <w16cex:commentExtensible w16cex:durableId="238C793C" w16cex:dateUtc="2020-12-22T18:55:00Z"/>
  <w16cex:commentExtensible w16cex:durableId="238C7630" w16cex:dateUtc="2020-12-22T18:42:00Z"/>
  <w16cex:commentExtensible w16cex:durableId="23854C4D" w16cex:dateUtc="2020-12-17T08:17:00Z"/>
  <w16cex:commentExtensible w16cex:durableId="238C79E8" w16cex:dateUtc="2020-12-22T18:58:00Z"/>
  <w16cex:commentExtensible w16cex:durableId="236F780B" w16cex:dateUtc="2020-11-30T19:54:00Z"/>
  <w16cex:commentExtensible w16cex:durableId="238C7AC9" w16cex:dateUtc="2020-12-22T19:01:00Z"/>
  <w16cex:commentExtensible w16cex:durableId="238C7B1D" w16cex:dateUtc="2020-12-22T19:03:00Z"/>
  <w16cex:commentExtensible w16cex:durableId="238C7B04" w16cex:dateUtc="2020-12-22T19:02:00Z"/>
  <w16cex:commentExtensible w16cex:durableId="23855011" w16cex:dateUtc="2020-12-17T08:33:00Z"/>
  <w16cex:commentExtensible w16cex:durableId="238C7B3B" w16cex:dateUtc="2020-12-22T19:03:00Z"/>
  <w16cex:commentExtensible w16cex:durableId="238C7B50" w16cex:dateUtc="2020-12-22T19:04:00Z"/>
  <w16cex:commentExtensible w16cex:durableId="2387477F" w16cex:dateUtc="2020-12-18T21:21:00Z"/>
  <w16cex:commentExtensible w16cex:durableId="238C7B93" w16cex:dateUtc="2020-12-22T19:05:00Z"/>
  <w16cex:commentExtensible w16cex:durableId="238C7BC7" w16cex:dateUtc="2020-12-22T19:05:00Z"/>
  <w16cex:commentExtensible w16cex:durableId="238C7C0B" w16cex:dateUtc="2020-12-22T19:07:00Z"/>
  <w16cex:commentExtensible w16cex:durableId="238C7C3F" w16cex:dateUtc="2020-12-22T19:07:00Z"/>
  <w16cex:commentExtensible w16cex:durableId="238C7CD0" w16cex:dateUtc="2020-12-22T19:10:00Z"/>
  <w16cex:commentExtensible w16cex:durableId="238C7CC6" w16cex:dateUtc="2020-12-22T19:10:00Z"/>
  <w16cex:commentExtensible w16cex:durableId="238C7D49" w16cex:dateUtc="2020-12-22T19:12:00Z"/>
  <w16cex:commentExtensible w16cex:durableId="238753F1" w16cex:dateUtc="2020-12-18T22:14:00Z"/>
  <w16cex:commentExtensible w16cex:durableId="238C7DA1" w16cex:dateUtc="2020-12-22T19:13:00Z"/>
  <w16cex:commentExtensible w16cex:durableId="238C7DDC" w16cex:dateUtc="2020-12-22T19:14:00Z"/>
  <w16cex:commentExtensible w16cex:durableId="23874809" w16cex:dateUtc="2020-12-18T21:23:00Z"/>
  <w16cex:commentExtensible w16cex:durableId="238C7E51" w16cex:dateUtc="2020-12-22T19:16:00Z"/>
  <w16cex:commentExtensible w16cex:durableId="23875A15" w16cex:dateUtc="2020-12-18T22:40:00Z"/>
  <w16cex:commentExtensible w16cex:durableId="238C7FCC" w16cex:dateUtc="2020-12-22T19:23:00Z"/>
  <w16cex:commentExtensible w16cex:durableId="238C7EFD" w16cex:dateUtc="2020-12-22T19:19:00Z"/>
  <w16cex:commentExtensible w16cex:durableId="238C7F45" w16cex:dateUtc="2020-12-22T19:20:00Z"/>
  <w16cex:commentExtensible w16cex:durableId="238C7F79" w16cex:dateUtc="2020-12-22T19:21:00Z"/>
  <w16cex:commentExtensible w16cex:durableId="238C7FA9" w16cex:dateUtc="2020-12-22T19:22:00Z"/>
  <w16cex:commentExtensible w16cex:durableId="238C805A" w16cex:dateUtc="2020-12-22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575497" w16cid:durableId="238C6DF7"/>
  <w16cid:commentId w16cid:paraId="3EFC12AD" w16cid:durableId="238C6F4F"/>
  <w16cid:commentId w16cid:paraId="6C95CDF1" w16cid:durableId="238C6DC5"/>
  <w16cid:commentId w16cid:paraId="52658958" w16cid:durableId="238C6DD7"/>
  <w16cid:commentId w16cid:paraId="2BC0031A" w16cid:durableId="237C934E"/>
  <w16cid:commentId w16cid:paraId="09234778" w16cid:durableId="238C7186"/>
  <w16cid:commentId w16cid:paraId="554A0F84" w16cid:durableId="238C75AE"/>
  <w16cid:commentId w16cid:paraId="0B892F43" w16cid:durableId="238C73C5"/>
  <w16cid:commentId w16cid:paraId="556C41C1" w16cid:durableId="238C73FA"/>
  <w16cid:commentId w16cid:paraId="7FE23FDD" w16cid:durableId="238C7449"/>
  <w16cid:commentId w16cid:paraId="2FE6BF70" w16cid:durableId="238C7461"/>
  <w16cid:commentId w16cid:paraId="25875696" w16cid:durableId="238C7481"/>
  <w16cid:commentId w16cid:paraId="4B867B1A" w16cid:durableId="23872747"/>
  <w16cid:commentId w16cid:paraId="25B4D322" w16cid:durableId="238C793C"/>
  <w16cid:commentId w16cid:paraId="364002C8" w16cid:durableId="23872748"/>
  <w16cid:commentId w16cid:paraId="2D88752D" w16cid:durableId="238C7630"/>
  <w16cid:commentId w16cid:paraId="23707D4A" w16cid:durableId="23854C4D"/>
  <w16cid:commentId w16cid:paraId="220739FE" w16cid:durableId="23872750"/>
  <w16cid:commentId w16cid:paraId="68846FBA" w16cid:durableId="238C79E8"/>
  <w16cid:commentId w16cid:paraId="27AA310D" w16cid:durableId="236F780B"/>
  <w16cid:commentId w16cid:paraId="51C6AEB1" w16cid:durableId="237B1CF1"/>
  <w16cid:commentId w16cid:paraId="5293F8A4" w16cid:durableId="238C7AC9"/>
  <w16cid:commentId w16cid:paraId="44B63563" w16cid:durableId="238C7B1D"/>
  <w16cid:commentId w16cid:paraId="32DE549E" w16cid:durableId="238C7B04"/>
  <w16cid:commentId w16cid:paraId="47E7D1C8" w16cid:durableId="23552BCF"/>
  <w16cid:commentId w16cid:paraId="29E5F105" w16cid:durableId="23855011"/>
  <w16cid:commentId w16cid:paraId="40D7C3B2" w16cid:durableId="238C7B3B"/>
  <w16cid:commentId w16cid:paraId="13A4BE36" w16cid:durableId="238C7B50"/>
  <w16cid:commentId w16cid:paraId="7F35C5A4" w16cid:durableId="2387477F"/>
  <w16cid:commentId w16cid:paraId="76B43B17" w16cid:durableId="238C7B93"/>
  <w16cid:commentId w16cid:paraId="6B0E97F1" w16cid:durableId="238C7BC7"/>
  <w16cid:commentId w16cid:paraId="2DC65BC0" w16cid:durableId="238C7C0B"/>
  <w16cid:commentId w16cid:paraId="787D18A8" w16cid:durableId="238BBEB7"/>
  <w16cid:commentId w16cid:paraId="12B20282" w16cid:durableId="238C7C3F"/>
  <w16cid:commentId w16cid:paraId="53AEA8B9" w16cid:durableId="238C7CD0"/>
  <w16cid:commentId w16cid:paraId="0E7F2171" w16cid:durableId="238C7CC6"/>
  <w16cid:commentId w16cid:paraId="3673833B" w16cid:durableId="238759EF"/>
  <w16cid:commentId w16cid:paraId="60E0D672" w16cid:durableId="238C7D49"/>
  <w16cid:commentId w16cid:paraId="04FF7685" w16cid:durableId="238753F1"/>
  <w16cid:commentId w16cid:paraId="31ED3453" w16cid:durableId="238BBEBA"/>
  <w16cid:commentId w16cid:paraId="2718CB74" w16cid:durableId="238C7DA1"/>
  <w16cid:commentId w16cid:paraId="4C9BF8AA" w16cid:durableId="238C7DDC"/>
  <w16cid:commentId w16cid:paraId="3A8A502C" w16cid:durableId="23552BD0"/>
  <w16cid:commentId w16cid:paraId="6FCA5423" w16cid:durableId="238BBEBC"/>
  <w16cid:commentId w16cid:paraId="2EFDBECD" w16cid:durableId="23874809"/>
  <w16cid:commentId w16cid:paraId="05B99882" w16cid:durableId="238C7E51"/>
  <w16cid:commentId w16cid:paraId="3840FFA8" w16cid:durableId="238759F3"/>
  <w16cid:commentId w16cid:paraId="309C97BD" w16cid:durableId="238759F2"/>
  <w16cid:commentId w16cid:paraId="1809AA7A" w16cid:durableId="23875A15"/>
  <w16cid:commentId w16cid:paraId="552DB592" w16cid:durableId="238C7FCC"/>
  <w16cid:commentId w16cid:paraId="799314AB" w16cid:durableId="238C7EFD"/>
  <w16cid:commentId w16cid:paraId="2FE9EDCC" w16cid:durableId="238C7F45"/>
  <w16cid:commentId w16cid:paraId="0BF2EC1B" w16cid:durableId="238C7F79"/>
  <w16cid:commentId w16cid:paraId="3FC68D0A" w16cid:durableId="238C7FA9"/>
  <w16cid:commentId w16cid:paraId="01A15CF0" w16cid:durableId="238759D7"/>
  <w16cid:commentId w16cid:paraId="2720789E" w16cid:durableId="238C805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3FB7E" w14:textId="77777777" w:rsidR="00513B34" w:rsidRDefault="00513B34">
      <w:pPr>
        <w:spacing w:after="0"/>
      </w:pPr>
      <w:r>
        <w:separator/>
      </w:r>
    </w:p>
  </w:endnote>
  <w:endnote w:type="continuationSeparator" w:id="0">
    <w:p w14:paraId="74F3CFE6" w14:textId="77777777" w:rsidR="00513B34" w:rsidRDefault="00513B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Content>
      <w:p w14:paraId="2B6D06BA" w14:textId="104F27E5" w:rsidR="00B30CCA" w:rsidRDefault="00B30CCA"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B30CCA" w:rsidRDefault="00B30CCA"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Content>
      <w:p w14:paraId="1C49B948" w14:textId="24057C7F" w:rsidR="00B30CCA" w:rsidRDefault="00B30CCA"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5A34">
          <w:rPr>
            <w:rStyle w:val="PageNumber"/>
            <w:noProof/>
          </w:rPr>
          <w:t>11</w:t>
        </w:r>
        <w:r>
          <w:rPr>
            <w:rStyle w:val="PageNumber"/>
          </w:rPr>
          <w:fldChar w:fldCharType="end"/>
        </w:r>
      </w:p>
    </w:sdtContent>
  </w:sdt>
  <w:p w14:paraId="17B52B45" w14:textId="77777777" w:rsidR="00B30CCA" w:rsidRDefault="00B30CCA"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8B4BF" w14:textId="77777777" w:rsidR="00513B34" w:rsidRDefault="00513B34">
      <w:r>
        <w:separator/>
      </w:r>
    </w:p>
  </w:footnote>
  <w:footnote w:type="continuationSeparator" w:id="0">
    <w:p w14:paraId="74CF7F24" w14:textId="77777777" w:rsidR="00513B34" w:rsidRDefault="00513B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art Jones">
    <w15:presenceInfo w15:providerId="AD" w15:userId="S::sjones20@nd.edu::8013da4f-9ea2-49f3-8942-e41867971000"/>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EE2"/>
    <w:rsid w:val="00042768"/>
    <w:rsid w:val="00052ED8"/>
    <w:rsid w:val="00062887"/>
    <w:rsid w:val="00064360"/>
    <w:rsid w:val="00065EB8"/>
    <w:rsid w:val="000669A7"/>
    <w:rsid w:val="000723E5"/>
    <w:rsid w:val="00081D0D"/>
    <w:rsid w:val="00083D9F"/>
    <w:rsid w:val="0009734C"/>
    <w:rsid w:val="000B101C"/>
    <w:rsid w:val="000B686C"/>
    <w:rsid w:val="000C2C9F"/>
    <w:rsid w:val="000C7293"/>
    <w:rsid w:val="000D48AB"/>
    <w:rsid w:val="000E0F70"/>
    <w:rsid w:val="000E5CE7"/>
    <w:rsid w:val="00113753"/>
    <w:rsid w:val="0011573E"/>
    <w:rsid w:val="00116751"/>
    <w:rsid w:val="001224BC"/>
    <w:rsid w:val="00164BB1"/>
    <w:rsid w:val="00165A34"/>
    <w:rsid w:val="001675E5"/>
    <w:rsid w:val="00172656"/>
    <w:rsid w:val="001818FB"/>
    <w:rsid w:val="001A15DE"/>
    <w:rsid w:val="001B207B"/>
    <w:rsid w:val="001B7BDD"/>
    <w:rsid w:val="001D6943"/>
    <w:rsid w:val="001E3F0C"/>
    <w:rsid w:val="001F6C94"/>
    <w:rsid w:val="002000F9"/>
    <w:rsid w:val="002033DF"/>
    <w:rsid w:val="00214784"/>
    <w:rsid w:val="00221E85"/>
    <w:rsid w:val="00235F33"/>
    <w:rsid w:val="00235FC1"/>
    <w:rsid w:val="00243044"/>
    <w:rsid w:val="00261A1B"/>
    <w:rsid w:val="002651AD"/>
    <w:rsid w:val="002753B0"/>
    <w:rsid w:val="00283A1B"/>
    <w:rsid w:val="002877E7"/>
    <w:rsid w:val="00293299"/>
    <w:rsid w:val="002A36AE"/>
    <w:rsid w:val="002B1FE8"/>
    <w:rsid w:val="002B2F5F"/>
    <w:rsid w:val="002D1720"/>
    <w:rsid w:val="002D2002"/>
    <w:rsid w:val="002D7728"/>
    <w:rsid w:val="0031245F"/>
    <w:rsid w:val="00312680"/>
    <w:rsid w:val="00316186"/>
    <w:rsid w:val="00325664"/>
    <w:rsid w:val="00326240"/>
    <w:rsid w:val="003431E2"/>
    <w:rsid w:val="003462B4"/>
    <w:rsid w:val="003500FF"/>
    <w:rsid w:val="00370E07"/>
    <w:rsid w:val="003821F9"/>
    <w:rsid w:val="003A2A6C"/>
    <w:rsid w:val="003A3009"/>
    <w:rsid w:val="003B3D13"/>
    <w:rsid w:val="003B69C8"/>
    <w:rsid w:val="003C72FB"/>
    <w:rsid w:val="003D75B5"/>
    <w:rsid w:val="003E529C"/>
    <w:rsid w:val="00404DA7"/>
    <w:rsid w:val="00412476"/>
    <w:rsid w:val="00431332"/>
    <w:rsid w:val="00435596"/>
    <w:rsid w:val="0044497C"/>
    <w:rsid w:val="00463483"/>
    <w:rsid w:val="004675B3"/>
    <w:rsid w:val="00467C12"/>
    <w:rsid w:val="00483E32"/>
    <w:rsid w:val="00496DBE"/>
    <w:rsid w:val="004A35DF"/>
    <w:rsid w:val="004C2123"/>
    <w:rsid w:val="004D16C4"/>
    <w:rsid w:val="004E29B3"/>
    <w:rsid w:val="004E4229"/>
    <w:rsid w:val="00503E0F"/>
    <w:rsid w:val="00504EA6"/>
    <w:rsid w:val="00513B34"/>
    <w:rsid w:val="00524CFE"/>
    <w:rsid w:val="00527493"/>
    <w:rsid w:val="0053491B"/>
    <w:rsid w:val="005462E7"/>
    <w:rsid w:val="00563727"/>
    <w:rsid w:val="0057720B"/>
    <w:rsid w:val="00585EFB"/>
    <w:rsid w:val="00590D07"/>
    <w:rsid w:val="00592EDF"/>
    <w:rsid w:val="005A0B3A"/>
    <w:rsid w:val="005A513C"/>
    <w:rsid w:val="005B6891"/>
    <w:rsid w:val="005C128D"/>
    <w:rsid w:val="005C1CAB"/>
    <w:rsid w:val="005C55A5"/>
    <w:rsid w:val="005E391C"/>
    <w:rsid w:val="00603C31"/>
    <w:rsid w:val="006221BE"/>
    <w:rsid w:val="006265B4"/>
    <w:rsid w:val="006312AF"/>
    <w:rsid w:val="00635D1F"/>
    <w:rsid w:val="006362F4"/>
    <w:rsid w:val="006428D8"/>
    <w:rsid w:val="006471FF"/>
    <w:rsid w:val="00660332"/>
    <w:rsid w:val="006632F5"/>
    <w:rsid w:val="006643D3"/>
    <w:rsid w:val="006655E7"/>
    <w:rsid w:val="00680363"/>
    <w:rsid w:val="00683CAE"/>
    <w:rsid w:val="00685952"/>
    <w:rsid w:val="00686B5C"/>
    <w:rsid w:val="0069130D"/>
    <w:rsid w:val="006968BD"/>
    <w:rsid w:val="006D769C"/>
    <w:rsid w:val="007009A3"/>
    <w:rsid w:val="0070349C"/>
    <w:rsid w:val="007116BF"/>
    <w:rsid w:val="0071253C"/>
    <w:rsid w:val="00714449"/>
    <w:rsid w:val="00733BCC"/>
    <w:rsid w:val="00747CAE"/>
    <w:rsid w:val="00765317"/>
    <w:rsid w:val="00781EC7"/>
    <w:rsid w:val="00781FE5"/>
    <w:rsid w:val="00784D58"/>
    <w:rsid w:val="007A2BF4"/>
    <w:rsid w:val="007A529D"/>
    <w:rsid w:val="007A5C98"/>
    <w:rsid w:val="007B084A"/>
    <w:rsid w:val="007B32BF"/>
    <w:rsid w:val="007C0D1C"/>
    <w:rsid w:val="007C139A"/>
    <w:rsid w:val="007C320D"/>
    <w:rsid w:val="007C4C65"/>
    <w:rsid w:val="007D2410"/>
    <w:rsid w:val="007E3E3C"/>
    <w:rsid w:val="0082052B"/>
    <w:rsid w:val="008211DD"/>
    <w:rsid w:val="008365C7"/>
    <w:rsid w:val="00841590"/>
    <w:rsid w:val="0085205D"/>
    <w:rsid w:val="008535EE"/>
    <w:rsid w:val="00855018"/>
    <w:rsid w:val="00863375"/>
    <w:rsid w:val="00863E39"/>
    <w:rsid w:val="00876889"/>
    <w:rsid w:val="0088303F"/>
    <w:rsid w:val="008876E1"/>
    <w:rsid w:val="008A1964"/>
    <w:rsid w:val="008B40CF"/>
    <w:rsid w:val="008C7707"/>
    <w:rsid w:val="008D3197"/>
    <w:rsid w:val="008D6863"/>
    <w:rsid w:val="008D7C62"/>
    <w:rsid w:val="008E6B0F"/>
    <w:rsid w:val="008E6F70"/>
    <w:rsid w:val="008F5048"/>
    <w:rsid w:val="00913B96"/>
    <w:rsid w:val="00914F18"/>
    <w:rsid w:val="00921DE6"/>
    <w:rsid w:val="009227FD"/>
    <w:rsid w:val="00933894"/>
    <w:rsid w:val="00935D0A"/>
    <w:rsid w:val="00951413"/>
    <w:rsid w:val="00952711"/>
    <w:rsid w:val="00960373"/>
    <w:rsid w:val="0096281D"/>
    <w:rsid w:val="0097008B"/>
    <w:rsid w:val="00985164"/>
    <w:rsid w:val="009852AA"/>
    <w:rsid w:val="0099185D"/>
    <w:rsid w:val="009933B3"/>
    <w:rsid w:val="009A01BC"/>
    <w:rsid w:val="009A48E8"/>
    <w:rsid w:val="009A5FC5"/>
    <w:rsid w:val="009A695B"/>
    <w:rsid w:val="009B7CE4"/>
    <w:rsid w:val="009C0A6B"/>
    <w:rsid w:val="009C36FD"/>
    <w:rsid w:val="009D2FB0"/>
    <w:rsid w:val="009D5984"/>
    <w:rsid w:val="009E5A3D"/>
    <w:rsid w:val="009F332E"/>
    <w:rsid w:val="00A06286"/>
    <w:rsid w:val="00A12345"/>
    <w:rsid w:val="00A128D7"/>
    <w:rsid w:val="00A13CC6"/>
    <w:rsid w:val="00A1662B"/>
    <w:rsid w:val="00A1768F"/>
    <w:rsid w:val="00A20672"/>
    <w:rsid w:val="00A21444"/>
    <w:rsid w:val="00A2451E"/>
    <w:rsid w:val="00A3236C"/>
    <w:rsid w:val="00AA23ED"/>
    <w:rsid w:val="00AC1F3C"/>
    <w:rsid w:val="00AC297A"/>
    <w:rsid w:val="00AC53AD"/>
    <w:rsid w:val="00AD495E"/>
    <w:rsid w:val="00AD4E9A"/>
    <w:rsid w:val="00AE35BD"/>
    <w:rsid w:val="00AF05EC"/>
    <w:rsid w:val="00B20BA4"/>
    <w:rsid w:val="00B233A4"/>
    <w:rsid w:val="00B301C9"/>
    <w:rsid w:val="00B30CCA"/>
    <w:rsid w:val="00B40165"/>
    <w:rsid w:val="00B415E8"/>
    <w:rsid w:val="00B437B0"/>
    <w:rsid w:val="00B51726"/>
    <w:rsid w:val="00B52EC6"/>
    <w:rsid w:val="00B5453D"/>
    <w:rsid w:val="00B56336"/>
    <w:rsid w:val="00B7735F"/>
    <w:rsid w:val="00B837B3"/>
    <w:rsid w:val="00B84C5F"/>
    <w:rsid w:val="00B85634"/>
    <w:rsid w:val="00B85D7C"/>
    <w:rsid w:val="00B86B75"/>
    <w:rsid w:val="00BB10B5"/>
    <w:rsid w:val="00BB26B6"/>
    <w:rsid w:val="00BB690A"/>
    <w:rsid w:val="00BC48D5"/>
    <w:rsid w:val="00BD2A9B"/>
    <w:rsid w:val="00BD51F6"/>
    <w:rsid w:val="00C20BA6"/>
    <w:rsid w:val="00C349F8"/>
    <w:rsid w:val="00C36279"/>
    <w:rsid w:val="00C362FB"/>
    <w:rsid w:val="00C37E10"/>
    <w:rsid w:val="00C52502"/>
    <w:rsid w:val="00C525D8"/>
    <w:rsid w:val="00C777A3"/>
    <w:rsid w:val="00C8023F"/>
    <w:rsid w:val="00C810DE"/>
    <w:rsid w:val="00C8311F"/>
    <w:rsid w:val="00C85732"/>
    <w:rsid w:val="00C91CDB"/>
    <w:rsid w:val="00CB68AA"/>
    <w:rsid w:val="00CC34A4"/>
    <w:rsid w:val="00D004EC"/>
    <w:rsid w:val="00D07D98"/>
    <w:rsid w:val="00D1023F"/>
    <w:rsid w:val="00D17398"/>
    <w:rsid w:val="00D179C3"/>
    <w:rsid w:val="00D25A24"/>
    <w:rsid w:val="00D27D7F"/>
    <w:rsid w:val="00D319EA"/>
    <w:rsid w:val="00D55D61"/>
    <w:rsid w:val="00D7523F"/>
    <w:rsid w:val="00D87715"/>
    <w:rsid w:val="00DA39EB"/>
    <w:rsid w:val="00DB38DA"/>
    <w:rsid w:val="00DB5BA4"/>
    <w:rsid w:val="00DC37BF"/>
    <w:rsid w:val="00DE0B74"/>
    <w:rsid w:val="00DE1E26"/>
    <w:rsid w:val="00DE1EA5"/>
    <w:rsid w:val="00DF3188"/>
    <w:rsid w:val="00DF3CA9"/>
    <w:rsid w:val="00E0435F"/>
    <w:rsid w:val="00E05CA0"/>
    <w:rsid w:val="00E315A3"/>
    <w:rsid w:val="00E331BE"/>
    <w:rsid w:val="00E3599B"/>
    <w:rsid w:val="00E45F11"/>
    <w:rsid w:val="00E50F0E"/>
    <w:rsid w:val="00E62F5F"/>
    <w:rsid w:val="00E62FB3"/>
    <w:rsid w:val="00E64405"/>
    <w:rsid w:val="00E66621"/>
    <w:rsid w:val="00E73809"/>
    <w:rsid w:val="00E76594"/>
    <w:rsid w:val="00E7670E"/>
    <w:rsid w:val="00E91950"/>
    <w:rsid w:val="00E9216A"/>
    <w:rsid w:val="00E9399D"/>
    <w:rsid w:val="00EB4681"/>
    <w:rsid w:val="00EC324C"/>
    <w:rsid w:val="00EC5306"/>
    <w:rsid w:val="00EC5EE0"/>
    <w:rsid w:val="00ED0067"/>
    <w:rsid w:val="00ED567B"/>
    <w:rsid w:val="00ED680B"/>
    <w:rsid w:val="00F04161"/>
    <w:rsid w:val="00F21E9D"/>
    <w:rsid w:val="00F2262C"/>
    <w:rsid w:val="00F26869"/>
    <w:rsid w:val="00F30DFE"/>
    <w:rsid w:val="00F348E0"/>
    <w:rsid w:val="00F3526A"/>
    <w:rsid w:val="00F43F3C"/>
    <w:rsid w:val="00F5289C"/>
    <w:rsid w:val="00F551BB"/>
    <w:rsid w:val="00F62E87"/>
    <w:rsid w:val="00F67899"/>
    <w:rsid w:val="00F81A86"/>
    <w:rsid w:val="00FC26E2"/>
    <w:rsid w:val="00FD0BC7"/>
    <w:rsid w:val="00FE17F1"/>
    <w:rsid w:val="00FF1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5B809-F0B0-488D-920F-52421080E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4848</Words>
  <Characters>27638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7</cp:revision>
  <dcterms:created xsi:type="dcterms:W3CDTF">2020-12-22T05:39:00Z</dcterms:created>
  <dcterms:modified xsi:type="dcterms:W3CDTF">2020-12-22T22:23:00Z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