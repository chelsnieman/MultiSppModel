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FA08A" w14:textId="77777777" w:rsidR="00DB5BA4" w:rsidRPr="00B233A4" w:rsidRDefault="00E05CA0" w:rsidP="003A2A6C">
      <w:pPr>
        <w:pStyle w:val="Author"/>
        <w:keepNext w:val="0"/>
        <w:keepLines w:val="0"/>
        <w:widowControl w:val="0"/>
        <w:suppressLineNumbers/>
        <w:rPr>
          <w:rFonts w:ascii="Times New Roman" w:hAnsi="Times New Roman" w:cs="Times New Roman"/>
        </w:rPr>
      </w:pPr>
      <w:r w:rsidRPr="00B233A4">
        <w:rPr>
          <w:rFonts w:ascii="Times New Roman" w:hAnsi="Times New Roman" w:cs="Times New Roman"/>
        </w:rPr>
        <w:t xml:space="preserve">Colin </w:t>
      </w:r>
      <w:proofErr w:type="spellStart"/>
      <w:r w:rsidRPr="00B233A4">
        <w:rPr>
          <w:rFonts w:ascii="Times New Roman" w:hAnsi="Times New Roman" w:cs="Times New Roman"/>
        </w:rPr>
        <w:t>Dassow</w:t>
      </w:r>
      <w:proofErr w:type="spellEnd"/>
      <w:r w:rsidRPr="00B233A4">
        <w:rPr>
          <w:rFonts w:ascii="Times New Roman" w:hAnsi="Times New Roman" w:cs="Times New Roman"/>
        </w:rPr>
        <w:t>, Chelsey Nieman, Chris Solomon, Greg Sass, and Stuart Jones</w:t>
      </w:r>
    </w:p>
    <w:p w14:paraId="377E93E4" w14:textId="77777777" w:rsidR="00DB5BA4" w:rsidRPr="00B233A4" w:rsidRDefault="00062887" w:rsidP="003A2A6C">
      <w:pPr>
        <w:pStyle w:val="Date"/>
        <w:keepNext w:val="0"/>
        <w:keepLines w:val="0"/>
        <w:widowControl w:val="0"/>
        <w:suppressLineNumbers/>
        <w:rPr>
          <w:rFonts w:ascii="Times New Roman" w:hAnsi="Times New Roman" w:cs="Times New Roman"/>
        </w:rPr>
      </w:pPr>
      <w:r w:rsidRPr="00B233A4">
        <w:rPr>
          <w:rFonts w:ascii="Times New Roman" w:hAnsi="Times New Roman" w:cs="Times New Roman"/>
        </w:rPr>
        <w:t>11/5</w:t>
      </w:r>
      <w:r w:rsidR="00E05CA0" w:rsidRPr="00B233A4">
        <w:rPr>
          <w:rFonts w:ascii="Times New Roman" w:hAnsi="Times New Roman" w:cs="Times New Roman"/>
        </w:rPr>
        <w:t>/2020</w:t>
      </w:r>
    </w:p>
    <w:p w14:paraId="0DFC6FCB"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0" w:name="introduction"/>
      <w:commentRangeStart w:id="1"/>
      <w:commentRangeStart w:id="2"/>
      <w:r w:rsidRPr="00B233A4">
        <w:rPr>
          <w:rFonts w:ascii="Times New Roman" w:hAnsi="Times New Roman" w:cs="Times New Roman"/>
          <w:color w:val="auto"/>
        </w:rPr>
        <w:t>Introduction</w:t>
      </w:r>
      <w:bookmarkEnd w:id="0"/>
      <w:commentRangeEnd w:id="1"/>
      <w:r w:rsidR="003A3009">
        <w:rPr>
          <w:rStyle w:val="CommentReference"/>
          <w:rFonts w:asciiTheme="minorHAnsi" w:eastAsiaTheme="minorHAnsi" w:hAnsiTheme="minorHAnsi" w:cstheme="minorBidi"/>
          <w:b w:val="0"/>
          <w:bCs w:val="0"/>
          <w:color w:val="auto"/>
        </w:rPr>
        <w:commentReference w:id="1"/>
      </w:r>
      <w:commentRangeEnd w:id="2"/>
      <w:r w:rsidR="005C55A5">
        <w:rPr>
          <w:rStyle w:val="CommentReference"/>
          <w:rFonts w:asciiTheme="minorHAnsi" w:eastAsiaTheme="minorHAnsi" w:hAnsiTheme="minorHAnsi" w:cstheme="minorBidi"/>
          <w:b w:val="0"/>
          <w:bCs w:val="0"/>
          <w:color w:val="auto"/>
        </w:rPr>
        <w:commentReference w:id="2"/>
      </w:r>
    </w:p>
    <w:p w14:paraId="644762B6" w14:textId="77777777" w:rsidR="005C55A5" w:rsidRPr="006D769C" w:rsidRDefault="005C55A5" w:rsidP="005C55A5">
      <w:pPr>
        <w:ind w:firstLine="720"/>
        <w:rPr>
          <w:rFonts w:ascii="Times New Roman" w:hAnsi="Times New Roman" w:cs="Times New Roman"/>
        </w:rPr>
      </w:pPr>
      <w:r w:rsidRPr="00B233A4">
        <w:rPr>
          <w:rFonts w:ascii="Times New Roman" w:hAnsi="Times New Roman" w:cs="Times New Roman"/>
        </w:rPr>
        <w:t>Interactions between species are often overlooked in natural resource management</w:t>
      </w:r>
      <w:r>
        <w:rPr>
          <w:rFonts w:ascii="Times New Roman" w:hAnsi="Times New Roman" w:cs="Times New Roman"/>
        </w:rPr>
        <w:t xml:space="preserve"> in order to </w:t>
      </w:r>
      <w:commentRangeStart w:id="3"/>
      <w:commentRangeStart w:id="4"/>
      <w:r>
        <w:rPr>
          <w:rFonts w:ascii="Times New Roman" w:hAnsi="Times New Roman" w:cs="Times New Roman"/>
        </w:rPr>
        <w:t>simplify</w:t>
      </w:r>
      <w:commentRangeEnd w:id="3"/>
      <w:r>
        <w:rPr>
          <w:rStyle w:val="CommentReference"/>
        </w:rPr>
        <w:commentReference w:id="3"/>
      </w:r>
      <w:commentRangeEnd w:id="4"/>
      <w:r>
        <w:rPr>
          <w:rStyle w:val="CommentReference"/>
        </w:rPr>
        <w:commentReference w:id="4"/>
      </w:r>
      <w:r>
        <w:rPr>
          <w:rFonts w:ascii="Times New Roman" w:hAnsi="Times New Roman" w:cs="Times New Roman"/>
        </w:rPr>
        <w:t xml:space="preserve"> complex management problems. However,</w:t>
      </w:r>
      <w:r w:rsidRPr="00B233A4">
        <w:rPr>
          <w:rFonts w:ascii="Times New Roman" w:hAnsi="Times New Roman" w:cs="Times New Roman"/>
        </w:rPr>
        <w:t xml:space="preserve"> as human </w:t>
      </w:r>
      <w:r>
        <w:rPr>
          <w:rFonts w:ascii="Times New Roman" w:hAnsi="Times New Roman" w:cs="Times New Roman"/>
        </w:rPr>
        <w:t>influences</w:t>
      </w:r>
      <w:r w:rsidRPr="00B233A4">
        <w:rPr>
          <w:rFonts w:ascii="Times New Roman" w:hAnsi="Times New Roman" w:cs="Times New Roman"/>
        </w:rPr>
        <w:t xml:space="preserve"> on </w:t>
      </w:r>
      <w:r>
        <w:rPr>
          <w:rFonts w:ascii="Times New Roman" w:hAnsi="Times New Roman" w:cs="Times New Roman"/>
        </w:rPr>
        <w:t>ecosystems</w:t>
      </w:r>
      <w:r w:rsidRPr="00B233A4">
        <w:rPr>
          <w:rFonts w:ascii="Times New Roman" w:hAnsi="Times New Roman" w:cs="Times New Roman"/>
        </w:rPr>
        <w:t xml:space="preserve"> continue to grow, so does the need to move from single species management to ecosystem</w:t>
      </w:r>
      <w:r>
        <w:rPr>
          <w:rFonts w:ascii="Times New Roman" w:hAnsi="Times New Roman" w:cs="Times New Roman"/>
        </w:rPr>
        <w:t>-based</w:t>
      </w:r>
      <w:r w:rsidRPr="00B233A4">
        <w:rPr>
          <w:rFonts w:ascii="Times New Roman" w:hAnsi="Times New Roman" w:cs="Times New Roman"/>
        </w:rPr>
        <w:t xml:space="preserve"> management. Ecosystem</w:t>
      </w:r>
      <w:r>
        <w:rPr>
          <w:rFonts w:ascii="Times New Roman" w:hAnsi="Times New Roman" w:cs="Times New Roman"/>
        </w:rPr>
        <w:t>-</w:t>
      </w:r>
      <w:r w:rsidRPr="00B233A4">
        <w:rPr>
          <w:rFonts w:ascii="Times New Roman" w:hAnsi="Times New Roman" w:cs="Times New Roman"/>
        </w:rPr>
        <w:t>based management takes a holistic approach to managing natural resources that includes the interactions of humans with</w:t>
      </w:r>
      <w:r>
        <w:rPr>
          <w:rFonts w:ascii="Times New Roman" w:hAnsi="Times New Roman" w:cs="Times New Roman"/>
        </w:rPr>
        <w:t>in social-ecological</w:t>
      </w:r>
      <w:r w:rsidRPr="00B233A4">
        <w:rPr>
          <w:rFonts w:ascii="Times New Roman" w:hAnsi="Times New Roman" w:cs="Times New Roman"/>
        </w:rPr>
        <w:t xml:space="preserve"> systems.</w:t>
      </w:r>
      <w:r w:rsidRPr="009A5466">
        <w:t xml:space="preserve"> </w:t>
      </w:r>
      <w:r w:rsidRPr="00B233A4">
        <w:rPr>
          <w:rFonts w:ascii="Times New Roman" w:hAnsi="Times New Roman" w:cs="Times New Roman"/>
        </w:rPr>
        <w:t>Ecosystem-based management can be difficult to implement due to the complex nature of social</w:t>
      </w:r>
      <w:r>
        <w:rPr>
          <w:rFonts w:ascii="Times New Roman" w:hAnsi="Times New Roman" w:cs="Times New Roman"/>
        </w:rPr>
        <w:t>-</w:t>
      </w:r>
      <w:r w:rsidRPr="00B233A4">
        <w:rPr>
          <w:rFonts w:ascii="Times New Roman" w:hAnsi="Times New Roman" w:cs="Times New Roman"/>
        </w:rPr>
        <w:t>ecological systems</w:t>
      </w:r>
      <w:r>
        <w:rPr>
          <w:rFonts w:ascii="Times New Roman" w:hAnsi="Times New Roman" w:cs="Times New Roman"/>
        </w:rPr>
        <w:t>,</w:t>
      </w:r>
      <w:r w:rsidRPr="00B233A4">
        <w:rPr>
          <w:rFonts w:ascii="Times New Roman" w:hAnsi="Times New Roman" w:cs="Times New Roman"/>
        </w:rPr>
        <w:t xml:space="preserve"> where ecosystem services and </w:t>
      </w:r>
      <w:r>
        <w:rPr>
          <w:rFonts w:ascii="Times New Roman" w:hAnsi="Times New Roman" w:cs="Times New Roman"/>
        </w:rPr>
        <w:t xml:space="preserve">desired </w:t>
      </w:r>
      <w:r w:rsidRPr="00B233A4">
        <w:rPr>
          <w:rFonts w:ascii="Times New Roman" w:hAnsi="Times New Roman" w:cs="Times New Roman"/>
        </w:rPr>
        <w:t>states are integrated within larger systems ranging across governance boundaries from local to international. Although ecosystem-based management implementation may be difficult, it is nevertheless warranted. Aquatic</w:t>
      </w:r>
      <w:r>
        <w:rPr>
          <w:rFonts w:ascii="Times New Roman" w:hAnsi="Times New Roman" w:cs="Times New Roman"/>
        </w:rPr>
        <w:t xml:space="preserve"> social-ecological</w:t>
      </w:r>
      <w:r w:rsidRPr="00B233A4">
        <w:rPr>
          <w:rFonts w:ascii="Times New Roman" w:hAnsi="Times New Roman" w:cs="Times New Roman"/>
        </w:rPr>
        <w:t xml:space="preserve"> systems, including fisheries, provide excellent examples to explore the difficulties of implementing ecosystem-based management. Counterintuitive responses by fish populations to management have shown that in many cases a linear, single-species focused view of these systems can lead managers to make decisions that, in hindsight, are ineffective or even detrimental to these systems (</w:t>
      </w:r>
      <w:r>
        <w:rPr>
          <w:rFonts w:ascii="Times New Roman" w:hAnsi="Times New Roman" w:cs="Times New Roman"/>
        </w:rPr>
        <w:t xml:space="preserve">Walters et al. 2000; </w:t>
      </w:r>
      <w:r w:rsidRPr="00B233A4">
        <w:rPr>
          <w:rFonts w:ascii="Times New Roman" w:hAnsi="Times New Roman" w:cs="Times New Roman"/>
        </w:rPr>
        <w:t>Hansen et al.</w:t>
      </w:r>
      <w:r w:rsidRPr="00EC02D2">
        <w:rPr>
          <w:rFonts w:ascii="Times New Roman" w:hAnsi="Times New Roman" w:cs="Times New Roman"/>
        </w:rPr>
        <w:t xml:space="preserve"> 2015; </w:t>
      </w:r>
      <w:commentRangeStart w:id="5"/>
      <w:r w:rsidRPr="00EC02D2">
        <w:rPr>
          <w:rFonts w:ascii="Times New Roman" w:hAnsi="Times New Roman" w:cs="Times New Roman"/>
        </w:rPr>
        <w:t>Sass</w:t>
      </w:r>
      <w:commentRangeEnd w:id="5"/>
      <w:r>
        <w:rPr>
          <w:rStyle w:val="CommentReference"/>
        </w:rPr>
        <w:commentReference w:id="5"/>
      </w:r>
      <w:r w:rsidRPr="00EC02D2">
        <w:rPr>
          <w:rFonts w:ascii="Times New Roman" w:hAnsi="Times New Roman" w:cs="Times New Roman"/>
        </w:rPr>
        <w:t xml:space="preserve"> and Shaw 2020)</w:t>
      </w:r>
      <w:r>
        <w:rPr>
          <w:rFonts w:ascii="Times New Roman" w:hAnsi="Times New Roman" w:cs="Times New Roman"/>
        </w:rPr>
        <w:t>.</w:t>
      </w:r>
    </w:p>
    <w:p w14:paraId="21A2C114" w14:textId="77777777" w:rsidR="005C55A5" w:rsidRPr="00B233A4" w:rsidRDefault="005C55A5" w:rsidP="005C55A5">
      <w:pPr>
        <w:shd w:val="clear" w:color="auto" w:fill="FFFFFF" w:themeFill="background1"/>
        <w:ind w:firstLine="720"/>
        <w:rPr>
          <w:rFonts w:ascii="Times New Roman" w:hAnsi="Times New Roman" w:cs="Times New Roman"/>
        </w:rPr>
      </w:pPr>
      <w:r>
        <w:rPr>
          <w:rFonts w:ascii="Times New Roman" w:hAnsi="Times New Roman" w:cs="Times New Roman"/>
        </w:rPr>
        <w:t>Consideration of the ecological interactions between species can help managers avoid detrimental, and often unexpected, outcomes (</w:t>
      </w:r>
      <w:r w:rsidRPr="009A5466">
        <w:rPr>
          <w:rFonts w:ascii="Times New Roman" w:hAnsi="Times New Roman"/>
        </w:rPr>
        <w:t xml:space="preserve">Pine et al. </w:t>
      </w:r>
      <w:r>
        <w:rPr>
          <w:rFonts w:ascii="Times New Roman" w:hAnsi="Times New Roman" w:cs="Times New Roman"/>
        </w:rPr>
        <w:t>2009). Instead, managers can leverage these interactions to creatively influence systems to meet their goals.</w:t>
      </w:r>
      <w:r w:rsidRPr="00E1466D">
        <w:rPr>
          <w:rFonts w:ascii="Times New Roman" w:hAnsi="Times New Roman" w:cs="Times New Roman"/>
        </w:rPr>
        <w:t xml:space="preserve"> </w:t>
      </w:r>
      <w:r>
        <w:rPr>
          <w:rFonts w:ascii="Times New Roman" w:hAnsi="Times New Roman" w:cs="Times New Roman"/>
        </w:rPr>
        <w:t>In aquatic communities, species may be simultaneously in competition with each other and interacting with human use of the system.</w:t>
      </w:r>
      <w:r w:rsidRPr="009A5466">
        <w:rPr>
          <w:rFonts w:ascii="Times New Roman" w:hAnsi="Times New Roman"/>
        </w:rPr>
        <w:t xml:space="preserve"> For example, human-induced climate change can result in altered ice cover regimes, thereby altering species interactions between Arctic char (</w:t>
      </w:r>
      <w:r w:rsidRPr="009A5466">
        <w:rPr>
          <w:rFonts w:ascii="Times New Roman" w:hAnsi="Times New Roman"/>
          <w:i/>
        </w:rPr>
        <w:t xml:space="preserve">Salvelinus </w:t>
      </w:r>
      <w:proofErr w:type="spellStart"/>
      <w:r w:rsidRPr="009A5466">
        <w:rPr>
          <w:rFonts w:ascii="Times New Roman" w:hAnsi="Times New Roman"/>
          <w:i/>
        </w:rPr>
        <w:t>alpinus</w:t>
      </w:r>
      <w:proofErr w:type="spellEnd"/>
      <w:r w:rsidRPr="009A5466">
        <w:rPr>
          <w:rFonts w:ascii="Times New Roman" w:hAnsi="Times New Roman"/>
        </w:rPr>
        <w:t>) and brown trout (</w:t>
      </w:r>
      <w:r w:rsidRPr="009A5466">
        <w:rPr>
          <w:rFonts w:ascii="Times New Roman" w:hAnsi="Times New Roman"/>
          <w:i/>
        </w:rPr>
        <w:t>Salmo trutta</w:t>
      </w:r>
      <w:r w:rsidRPr="009A5466">
        <w:rPr>
          <w:rFonts w:ascii="Times New Roman" w:hAnsi="Times New Roman"/>
        </w:rPr>
        <w:t>), likely resulting in decreased Arctic char biomass and systems dominated by brown trout (</w:t>
      </w:r>
      <w:proofErr w:type="spellStart"/>
      <w:r w:rsidRPr="009A5466">
        <w:rPr>
          <w:rFonts w:ascii="Times New Roman" w:hAnsi="Times New Roman"/>
        </w:rPr>
        <w:t>Helland</w:t>
      </w:r>
      <w:proofErr w:type="spellEnd"/>
      <w:r w:rsidRPr="009A5466">
        <w:rPr>
          <w:rFonts w:ascii="Times New Roman" w:hAnsi="Times New Roman"/>
        </w:rPr>
        <w:t xml:space="preserve"> et al., 2011). </w:t>
      </w:r>
      <w:r>
        <w:rPr>
          <w:rFonts w:ascii="Times New Roman" w:hAnsi="Times New Roman" w:cs="Times New Roman"/>
        </w:rPr>
        <w:t>Overfishing has interacted with climate change and interspecific interactions to cause dramatic shifts in dominant species on coastal ecosystems around the world (Jackson et al. 2001).</w:t>
      </w:r>
      <w:r w:rsidRPr="009A5466">
        <w:rPr>
          <w:rFonts w:ascii="Times New Roman" w:hAnsi="Times New Roman"/>
        </w:rPr>
        <w:t xml:space="preserve"> </w:t>
      </w:r>
      <w:r>
        <w:rPr>
          <w:rFonts w:ascii="Times New Roman" w:hAnsi="Times New Roman"/>
        </w:rPr>
        <w:t>As these interactions are unexpected in light of traditional, single-species management, a</w:t>
      </w:r>
      <w:r w:rsidRPr="009A5466">
        <w:rPr>
          <w:rFonts w:ascii="Times New Roman" w:hAnsi="Times New Roman"/>
        </w:rPr>
        <w:t xml:space="preserve"> central theme of these incorrect predictions was </w:t>
      </w:r>
      <w:r>
        <w:rPr>
          <w:rFonts w:ascii="Times New Roman" w:hAnsi="Times New Roman"/>
        </w:rPr>
        <w:t>the</w:t>
      </w:r>
      <w:r w:rsidRPr="009A5466">
        <w:rPr>
          <w:rFonts w:ascii="Times New Roman" w:hAnsi="Times New Roman"/>
        </w:rPr>
        <w:t xml:space="preserve"> failure to consider interactions between multiple species and life stages (Walters et al. 2000).</w:t>
      </w:r>
    </w:p>
    <w:p w14:paraId="7BD5D163" w14:textId="77777777" w:rsidR="005C55A5" w:rsidRPr="00B233A4" w:rsidRDefault="005C55A5" w:rsidP="005C55A5">
      <w:pPr>
        <w:ind w:firstLine="720"/>
        <w:rPr>
          <w:rFonts w:ascii="Times New Roman" w:hAnsi="Times New Roman" w:cs="Times New Roman"/>
        </w:rPr>
      </w:pPr>
      <w:commentRangeStart w:id="6"/>
      <w:r w:rsidRPr="00B233A4">
        <w:rPr>
          <w:rFonts w:ascii="Times New Roman" w:hAnsi="Times New Roman" w:cs="Times New Roman"/>
        </w:rPr>
        <w:t>These</w:t>
      </w:r>
      <w:commentRangeEnd w:id="6"/>
      <w:r>
        <w:rPr>
          <w:rStyle w:val="CommentReference"/>
        </w:rPr>
        <w:commentReference w:id="6"/>
      </w:r>
      <w:r w:rsidRPr="00B233A4">
        <w:rPr>
          <w:rFonts w:ascii="Times New Roman" w:hAnsi="Times New Roman" w:cs="Times New Roman"/>
        </w:rPr>
        <w:t xml:space="preserve"> complex </w:t>
      </w:r>
      <w:r>
        <w:rPr>
          <w:rFonts w:ascii="Times New Roman" w:hAnsi="Times New Roman" w:cs="Times New Roman"/>
        </w:rPr>
        <w:t xml:space="preserve">intra- and </w:t>
      </w:r>
      <w:r w:rsidRPr="00B233A4">
        <w:rPr>
          <w:rFonts w:ascii="Times New Roman" w:hAnsi="Times New Roman" w:cs="Times New Roman"/>
        </w:rPr>
        <w:t>inter</w:t>
      </w:r>
      <w:r>
        <w:rPr>
          <w:rFonts w:ascii="Times New Roman" w:hAnsi="Times New Roman" w:cs="Times New Roman"/>
        </w:rPr>
        <w:t>-</w:t>
      </w:r>
      <w:r w:rsidRPr="00B233A4">
        <w:rPr>
          <w:rFonts w:ascii="Times New Roman" w:hAnsi="Times New Roman" w:cs="Times New Roman"/>
        </w:rPr>
        <w:t>specific interactions in aquatic systems can result in positive feedback loops that allow a stable state to reinforce itself such that efforts by managers to change the stable state may have no or unintended effects.</w:t>
      </w:r>
      <w:r w:rsidRPr="009A5466">
        <w:t xml:space="preserve"> </w:t>
      </w:r>
      <w:r w:rsidRPr="00B233A4">
        <w:rPr>
          <w:rFonts w:ascii="Times New Roman" w:hAnsi="Times New Roman" w:cs="Times New Roman"/>
        </w:rPr>
        <w:t xml:space="preserve">Walters and </w:t>
      </w:r>
      <w:proofErr w:type="spellStart"/>
      <w:r w:rsidRPr="00B233A4">
        <w:rPr>
          <w:rFonts w:ascii="Times New Roman" w:hAnsi="Times New Roman" w:cs="Times New Roman"/>
        </w:rPr>
        <w:t>Kitchell</w:t>
      </w:r>
      <w:proofErr w:type="spellEnd"/>
      <w:r w:rsidRPr="00B233A4">
        <w:rPr>
          <w:rFonts w:ascii="Times New Roman" w:hAnsi="Times New Roman" w:cs="Times New Roman"/>
        </w:rPr>
        <w:t xml:space="preserve"> (2001) described how positive feedback loops can create two stable states in a food web consisting of a top predator and a forage species through </w:t>
      </w:r>
      <w:commentRangeStart w:id="7"/>
      <w:r w:rsidRPr="00B233A4">
        <w:rPr>
          <w:rFonts w:ascii="Times New Roman" w:hAnsi="Times New Roman" w:cs="Times New Roman"/>
        </w:rPr>
        <w:t>cultivation-depensation effects</w:t>
      </w:r>
      <w:commentRangeEnd w:id="7"/>
      <w:r>
        <w:rPr>
          <w:rStyle w:val="CommentReference"/>
        </w:rPr>
        <w:commentReference w:id="7"/>
      </w:r>
      <w:r w:rsidRPr="00B233A4">
        <w:rPr>
          <w:rFonts w:ascii="Times New Roman" w:hAnsi="Times New Roman" w:cs="Times New Roman"/>
        </w:rPr>
        <w:t>. Under low exploitation, the top predator species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When top predator abundance declines enough, recruitment of new juveniles</w:t>
      </w:r>
      <w:r>
        <w:rPr>
          <w:rFonts w:ascii="Times New Roman" w:hAnsi="Times New Roman" w:cs="Times New Roman"/>
        </w:rPr>
        <w:t xml:space="preserve"> may be compromised through density-independent elevated mortality rates (in contrast to the commonly assumed density-dependent compensatory recruitment and elevated survivorship) (</w:t>
      </w:r>
      <w:proofErr w:type="spellStart"/>
      <w:r>
        <w:rPr>
          <w:rFonts w:ascii="Times New Roman" w:hAnsi="Times New Roman" w:cs="Times New Roman"/>
        </w:rPr>
        <w:t>Liermann</w:t>
      </w:r>
      <w:proofErr w:type="spellEnd"/>
      <w:r>
        <w:rPr>
          <w:rFonts w:ascii="Times New Roman" w:hAnsi="Times New Roman" w:cs="Times New Roman"/>
        </w:rPr>
        <w:t xml:space="preserve"> and </w:t>
      </w:r>
      <w:proofErr w:type="spellStart"/>
      <w:r>
        <w:rPr>
          <w:rFonts w:ascii="Times New Roman" w:hAnsi="Times New Roman" w:cs="Times New Roman"/>
        </w:rPr>
        <w:t>Hilborn</w:t>
      </w:r>
      <w:proofErr w:type="spellEnd"/>
      <w:r>
        <w:rPr>
          <w:rFonts w:ascii="Times New Roman" w:hAnsi="Times New Roman" w:cs="Times New Roman"/>
        </w:rPr>
        <w:t xml:space="preserve"> 1997; 2001; Carpenter 2003; </w:t>
      </w:r>
      <w:proofErr w:type="spellStart"/>
      <w:r>
        <w:rPr>
          <w:rFonts w:ascii="Times New Roman" w:hAnsi="Times New Roman" w:cs="Times New Roman"/>
        </w:rPr>
        <w:lastRenderedPageBreak/>
        <w:t>Hilborn</w:t>
      </w:r>
      <w:proofErr w:type="spellEnd"/>
      <w:r>
        <w:rPr>
          <w:rFonts w:ascii="Times New Roman" w:hAnsi="Times New Roman" w:cs="Times New Roman"/>
        </w:rPr>
        <w:t xml:space="preserve"> et al. 2014; Sass </w:t>
      </w:r>
      <w:proofErr w:type="gramStart"/>
      <w:r>
        <w:rPr>
          <w:rFonts w:ascii="Times New Roman" w:hAnsi="Times New Roman" w:cs="Times New Roman"/>
        </w:rPr>
        <w:t>et al. ?</w:t>
      </w:r>
      <w:proofErr w:type="gramEnd"/>
      <w:r>
        <w:rPr>
          <w:rFonts w:ascii="Times New Roman" w:hAnsi="Times New Roman" w:cs="Times New Roman"/>
        </w:rPr>
        <w:t>).</w:t>
      </w:r>
      <w:r w:rsidRPr="00B233A4">
        <w:rPr>
          <w:rFonts w:ascii="Times New Roman" w:hAnsi="Times New Roman" w:cs="Times New Roman"/>
        </w:rPr>
        <w:t xml:space="preserve"> If the forage species has established itself as the dominant species, simply increasing the survival of adult predators (even through fishery closure) may have no effect</w:t>
      </w:r>
      <w:r>
        <w:rPr>
          <w:rFonts w:ascii="Times New Roman" w:hAnsi="Times New Roman" w:cs="Times New Roman"/>
        </w:rPr>
        <w:t>,</w:t>
      </w:r>
      <w:r w:rsidRPr="00B233A4">
        <w:rPr>
          <w:rFonts w:ascii="Times New Roman" w:hAnsi="Times New Roman" w:cs="Times New Roman"/>
        </w:rPr>
        <w:t xml:space="preserve"> or possibly a negative effect if the associated increase in juvenile production further increases foraging opportunities for the forage species and leads to further increases in their biomass with the increased prey availability. </w:t>
      </w:r>
      <w:r>
        <w:rPr>
          <w:rFonts w:ascii="Times New Roman" w:hAnsi="Times New Roman" w:cs="Times New Roman"/>
        </w:rPr>
        <w:t>Regime shifts driven by overfishing are one example of the persistence of these new stable states where fish populations are unable to recover even when the fishery is closed for decades (Hutchings 2000).</w:t>
      </w:r>
    </w:p>
    <w:p w14:paraId="54CEBAD9" w14:textId="77777777" w:rsidR="005C55A5" w:rsidRPr="00B233A4" w:rsidRDefault="005C55A5" w:rsidP="005C55A5">
      <w:pPr>
        <w:ind w:firstLine="720"/>
        <w:rPr>
          <w:rFonts w:ascii="Times New Roman" w:hAnsi="Times New Roman" w:cs="Times New Roman"/>
        </w:rPr>
      </w:pPr>
      <w:r w:rsidRPr="009A5466">
        <w:rPr>
          <w:rFonts w:ascii="Times New Roman" w:hAnsi="Times New Roman"/>
        </w:rPr>
        <w:t xml:space="preserve">In fisheries, it is common to focus applied research on a single focal species, even when this species is embedded in a larger community where harvest of multiple species takes place (Hansen et al. 2015). The tradeoffs between competing management goals for several co-occurring species are often not considered; however, some notable exceptions do exist (Essington et al. 2015, </w:t>
      </w:r>
      <w:proofErr w:type="spellStart"/>
      <w:r w:rsidRPr="009A5466">
        <w:rPr>
          <w:rFonts w:ascii="Times New Roman" w:hAnsi="Times New Roman"/>
        </w:rPr>
        <w:t>Oken</w:t>
      </w:r>
      <w:proofErr w:type="spellEnd"/>
      <w:r w:rsidRPr="009A5466">
        <w:rPr>
          <w:rFonts w:ascii="Times New Roman" w:hAnsi="Times New Roman"/>
        </w:rPr>
        <w:t xml:space="preserve"> et al. 2016, others?). Essington et al. (2015) used competing objectives for a predator fishery (Atlantic cod, </w:t>
      </w:r>
      <w:r w:rsidRPr="009A5466">
        <w:rPr>
          <w:rFonts w:ascii="Times New Roman" w:hAnsi="Times New Roman"/>
          <w:i/>
        </w:rPr>
        <w:t xml:space="preserve">Gadus </w:t>
      </w:r>
      <w:proofErr w:type="spellStart"/>
      <w:r w:rsidRPr="009A5466">
        <w:rPr>
          <w:rFonts w:ascii="Times New Roman" w:hAnsi="Times New Roman"/>
          <w:i/>
        </w:rPr>
        <w:t>morhua</w:t>
      </w:r>
      <w:proofErr w:type="spellEnd"/>
      <w:r w:rsidRPr="009A5466">
        <w:rPr>
          <w:rFonts w:ascii="Times New Roman" w:hAnsi="Times New Roman"/>
        </w:rPr>
        <w:t xml:space="preserve">) and a forage species fishery (Atlantic herring, </w:t>
      </w:r>
      <w:r w:rsidRPr="009A5466">
        <w:rPr>
          <w:rFonts w:ascii="Times New Roman" w:hAnsi="Times New Roman"/>
          <w:i/>
        </w:rPr>
        <w:t xml:space="preserve">Clupea </w:t>
      </w:r>
      <w:proofErr w:type="spellStart"/>
      <w:r w:rsidRPr="009A5466">
        <w:rPr>
          <w:rFonts w:ascii="Times New Roman" w:hAnsi="Times New Roman"/>
          <w:i/>
        </w:rPr>
        <w:t>harengus</w:t>
      </w:r>
      <w:proofErr w:type="spellEnd"/>
      <w:r w:rsidRPr="009A5466">
        <w:rPr>
          <w:rFonts w:ascii="Times New Roman" w:hAnsi="Times New Roman"/>
        </w:rPr>
        <w:t xml:space="preserve">) to show how ecological interactions between the two and the market price of each species </w:t>
      </w:r>
      <w:r>
        <w:rPr>
          <w:rFonts w:ascii="Times New Roman" w:hAnsi="Times New Roman"/>
        </w:rPr>
        <w:t xml:space="preserve">can be </w:t>
      </w:r>
      <w:r w:rsidRPr="009A5466">
        <w:rPr>
          <w:rFonts w:ascii="Times New Roman" w:hAnsi="Times New Roman"/>
        </w:rPr>
        <w:t>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w:t>
      </w:r>
      <w:r>
        <w:rPr>
          <w:rFonts w:ascii="Times New Roman" w:hAnsi="Times New Roman"/>
        </w:rPr>
        <w:t xml:space="preserve"> (e.g., Johnston et al., 2010; </w:t>
      </w:r>
      <w:commentRangeStart w:id="8"/>
      <w:r>
        <w:rPr>
          <w:rFonts w:ascii="Times New Roman" w:hAnsi="Times New Roman"/>
        </w:rPr>
        <w:t>Beardmore</w:t>
      </w:r>
      <w:commentRangeEnd w:id="8"/>
      <w:r>
        <w:rPr>
          <w:rStyle w:val="CommentReference"/>
        </w:rPr>
        <w:commentReference w:id="8"/>
      </w:r>
      <w:r>
        <w:rPr>
          <w:rFonts w:ascii="Times New Roman" w:hAnsi="Times New Roman"/>
        </w:rPr>
        <w:t xml:space="preserve"> et al., 2015; </w:t>
      </w:r>
      <w:proofErr w:type="spellStart"/>
      <w:r>
        <w:rPr>
          <w:rFonts w:ascii="Times New Roman" w:hAnsi="Times New Roman"/>
        </w:rPr>
        <w:t>Arlinghaus</w:t>
      </w:r>
      <w:proofErr w:type="spellEnd"/>
      <w:r>
        <w:rPr>
          <w:rFonts w:ascii="Times New Roman" w:hAnsi="Times New Roman"/>
        </w:rPr>
        <w:t xml:space="preserve"> et al., 2017)</w:t>
      </w:r>
      <w:r w:rsidRPr="00DD14AA">
        <w:rPr>
          <w:rFonts w:ascii="Times New Roman" w:hAnsi="Times New Roman" w:cs="Times New Roman"/>
        </w:rPr>
        <w:t xml:space="preserve">. </w:t>
      </w:r>
      <w:r w:rsidRPr="009A5466">
        <w:rPr>
          <w:rFonts w:ascii="Times New Roman" w:hAnsi="Times New Roman"/>
        </w:rPr>
        <w:t>Users place differing levels of importance on each of these aspects of the fishing experience, leading to divergent, and in some cases, competing, desires by fishery users and ultimately complex management problems. Given the limited ways in which managers can influence recreational fisheries (i.e., fishing regulations, stocking, habitat alteration, valuation), understanding and leveraging ecological interactions allows managers to make the most of the limited tools at their disposal to keep systems within a safe operating space and to meet the diverse goals of users in the system (Carpenter et al. 2017).</w:t>
      </w:r>
    </w:p>
    <w:p w14:paraId="19E308A7" w14:textId="77777777" w:rsidR="005C55A5" w:rsidRPr="00B233A4" w:rsidRDefault="005C55A5" w:rsidP="005C55A5">
      <w:pPr>
        <w:ind w:firstLine="720"/>
        <w:rPr>
          <w:rFonts w:ascii="Times New Roman" w:hAnsi="Times New Roman" w:cs="Times New Roman"/>
        </w:rPr>
      </w:pPr>
      <w:r w:rsidRPr="009A5466">
        <w:rPr>
          <w:rFonts w:ascii="Times New Roman" w:hAnsi="Times New Roman"/>
        </w:rPr>
        <w:t xml:space="preserve">Here we use an example of a recreational fishery with two </w:t>
      </w:r>
      <w:r>
        <w:rPr>
          <w:rFonts w:ascii="Times New Roman" w:hAnsi="Times New Roman" w:cs="Times New Roman"/>
        </w:rPr>
        <w:t>managed</w:t>
      </w:r>
      <w:r w:rsidRPr="009A5466">
        <w:rPr>
          <w:rFonts w:ascii="Times New Roman" w:hAnsi="Times New Roman"/>
        </w:rPr>
        <w:t xml:space="preserve"> species to explore how </w:t>
      </w:r>
      <w:r>
        <w:rPr>
          <w:rFonts w:ascii="Times New Roman" w:hAnsi="Times New Roman" w:cs="Times New Roman"/>
        </w:rPr>
        <w:t>managers can leverage ecological interactions between species achieve their goals. All models make necessary simplifying assumptions to balance tractability with realism. We use a relatively</w:t>
      </w:r>
      <w:r w:rsidRPr="009A5466">
        <w:rPr>
          <w:rFonts w:ascii="Times New Roman" w:hAnsi="Times New Roman"/>
        </w:rPr>
        <w:t xml:space="preserve"> simple fishery model that allows for the </w:t>
      </w:r>
      <w:r>
        <w:rPr>
          <w:rFonts w:ascii="Times New Roman" w:hAnsi="Times New Roman" w:cs="Times New Roman"/>
        </w:rPr>
        <w:t>interaction and harvest of two species which is itself an improvement</w:t>
      </w:r>
      <w:r w:rsidRPr="009A5466">
        <w:rPr>
          <w:rFonts w:ascii="Times New Roman" w:hAnsi="Times New Roman"/>
        </w:rPr>
        <w:t xml:space="preserve"> of </w:t>
      </w:r>
      <w:r>
        <w:rPr>
          <w:rFonts w:ascii="Times New Roman" w:hAnsi="Times New Roman" w:cs="Times New Roman"/>
        </w:rPr>
        <w:t>many</w:t>
      </w:r>
      <w:r w:rsidRPr="009A5466">
        <w:rPr>
          <w:rFonts w:ascii="Times New Roman" w:hAnsi="Times New Roman"/>
        </w:rPr>
        <w:t xml:space="preserve"> of the </w:t>
      </w:r>
      <w:r>
        <w:rPr>
          <w:rFonts w:ascii="Times New Roman" w:hAnsi="Times New Roman" w:cs="Times New Roman"/>
        </w:rPr>
        <w:t>single species models used to date</w:t>
      </w:r>
      <w:r w:rsidRPr="009A5466">
        <w:rPr>
          <w:rFonts w:ascii="Times New Roman" w:hAnsi="Times New Roman"/>
        </w:rPr>
        <w:t>. While here we evaluate the complexity in a two-species system, these concepts are</w:t>
      </w:r>
      <w:r>
        <w:rPr>
          <w:rFonts w:ascii="Times New Roman" w:hAnsi="Times New Roman"/>
        </w:rPr>
        <w:t xml:space="preserve"> important to assess at increasing</w:t>
      </w:r>
      <w:r w:rsidRPr="009A5466">
        <w:rPr>
          <w:rFonts w:ascii="Times New Roman" w:hAnsi="Times New Roman"/>
        </w:rPr>
        <w:t xml:space="preserve"> levels of biological complexity. </w:t>
      </w:r>
      <w:r>
        <w:rPr>
          <w:rFonts w:ascii="Times New Roman" w:hAnsi="Times New Roman"/>
        </w:rPr>
        <w:t xml:space="preserve">We use this two species model to explore how ecological interactions, combined with human intervention can result in unexpected fisheries outcomes, including alterations to the stable state of the system. </w:t>
      </w:r>
      <w:r w:rsidRPr="009A5466">
        <w:rPr>
          <w:rFonts w:ascii="Times New Roman" w:hAnsi="Times New Roman"/>
        </w:rPr>
        <w:t>Our hypothesis that inter-specific interactions play an important role in determining the appropriate management action leads us to predict that consideration of non-linear dynamics arising from inter-specific interaction leads to more positive and predictable outcomes for managers. Outcomes that are of specific interest here include economic benefits, high angler satisfaction, and a stable state in which the desired species dominates.</w:t>
      </w:r>
    </w:p>
    <w:p w14:paraId="3DBCEE34"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9" w:name="methods"/>
      <w:r w:rsidRPr="00B233A4">
        <w:rPr>
          <w:rFonts w:ascii="Times New Roman" w:hAnsi="Times New Roman" w:cs="Times New Roman"/>
          <w:color w:val="auto"/>
        </w:rPr>
        <w:t>Methods</w:t>
      </w:r>
      <w:bookmarkEnd w:id="9"/>
    </w:p>
    <w:p w14:paraId="140B21DA" w14:textId="77777777" w:rsidR="00DB5BA4" w:rsidRPr="003A2A6C" w:rsidRDefault="00E05CA0" w:rsidP="003A2A6C">
      <w:pPr>
        <w:pStyle w:val="Heading2"/>
        <w:keepNext w:val="0"/>
        <w:keepLines w:val="0"/>
        <w:widowControl w:val="0"/>
        <w:suppressLineNumbers/>
        <w:rPr>
          <w:rFonts w:ascii="Times New Roman" w:hAnsi="Times New Roman" w:cs="Times New Roman"/>
          <w:color w:val="auto"/>
          <w:sz w:val="24"/>
          <w:szCs w:val="24"/>
        </w:rPr>
      </w:pPr>
      <w:bookmarkStart w:id="10" w:name="model"/>
      <w:r w:rsidRPr="003A2A6C">
        <w:rPr>
          <w:rFonts w:ascii="Times New Roman" w:hAnsi="Times New Roman" w:cs="Times New Roman"/>
          <w:color w:val="auto"/>
          <w:sz w:val="24"/>
          <w:szCs w:val="24"/>
        </w:rPr>
        <w:t>Model</w:t>
      </w:r>
      <w:bookmarkEnd w:id="10"/>
    </w:p>
    <w:p w14:paraId="0A1E5D53" w14:textId="29B1230F"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lastRenderedPageBreak/>
        <w:t xml:space="preserve">We </w:t>
      </w:r>
      <w:r w:rsidR="00EC324C">
        <w:rPr>
          <w:rFonts w:ascii="Times New Roman" w:hAnsi="Times New Roman" w:cs="Times New Roman"/>
        </w:rPr>
        <w:t xml:space="preserve">used a </w:t>
      </w:r>
      <w:r w:rsidRPr="00B233A4">
        <w:rPr>
          <w:rFonts w:ascii="Times New Roman" w:hAnsi="Times New Roman" w:cs="Times New Roman"/>
        </w:rPr>
        <w:t>modified a stage</w:t>
      </w:r>
      <w:r w:rsidR="00635D1F">
        <w:rPr>
          <w:rFonts w:ascii="Times New Roman" w:hAnsi="Times New Roman" w:cs="Times New Roman"/>
        </w:rPr>
        <w:t>-</w:t>
      </w:r>
      <w:r w:rsidRPr="00B233A4">
        <w:rPr>
          <w:rFonts w:ascii="Times New Roman" w:hAnsi="Times New Roman" w:cs="Times New Roman"/>
        </w:rPr>
        <w:t>structured food web model</w:t>
      </w:r>
      <w:r w:rsidR="00EC324C">
        <w:rPr>
          <w:rFonts w:ascii="Times New Roman" w:hAnsi="Times New Roman" w:cs="Times New Roman"/>
        </w:rPr>
        <w:t xml:space="preserve"> that has been used previously to explore alternative stable states in lake ecosystems</w:t>
      </w:r>
      <w:r w:rsidRPr="00B233A4">
        <w:rPr>
          <w:rFonts w:ascii="Times New Roman" w:hAnsi="Times New Roman" w:cs="Times New Roman"/>
        </w:rPr>
        <w:t xml:space="preserve"> (Carpenter and Brock 2005, Carpenter et al. 2008, Biggs et al. 2009). The original model contained trophic triangle dynamics between a harvested sport fish with juvenile and adult stages, and a single</w:t>
      </w:r>
      <w:r w:rsidR="00635D1F">
        <w:rPr>
          <w:rFonts w:ascii="Times New Roman" w:hAnsi="Times New Roman" w:cs="Times New Roman"/>
        </w:rPr>
        <w:t>-</w:t>
      </w:r>
      <w:r w:rsidRPr="00B233A4">
        <w:rPr>
          <w:rFonts w:ascii="Times New Roman" w:hAnsi="Times New Roman" w:cs="Times New Roman"/>
        </w:rPr>
        <w:t>stage planktivor</w:t>
      </w:r>
      <w:r w:rsidR="00635D1F">
        <w:rPr>
          <w:rFonts w:ascii="Times New Roman" w:hAnsi="Times New Roman" w:cs="Times New Roman"/>
        </w:rPr>
        <w:t>ous</w:t>
      </w:r>
      <w:r w:rsidRPr="00B233A4">
        <w:rPr>
          <w:rFonts w:ascii="Times New Roman" w:hAnsi="Times New Roman" w:cs="Times New Roman"/>
        </w:rPr>
        <w:t xml:space="preserve"> fish </w:t>
      </w:r>
      <w:r w:rsidR="00635D1F">
        <w:rPr>
          <w:rFonts w:ascii="Times New Roman" w:hAnsi="Times New Roman" w:cs="Times New Roman"/>
        </w:rPr>
        <w:t>not subjected to harvest</w:t>
      </w:r>
      <w:r w:rsidRPr="00B233A4">
        <w:rPr>
          <w:rFonts w:ascii="Times New Roman" w:hAnsi="Times New Roman" w:cs="Times New Roman"/>
        </w:rPr>
        <w:t>. We modif</w:t>
      </w:r>
      <w:r w:rsidR="00635D1F">
        <w:rPr>
          <w:rFonts w:ascii="Times New Roman" w:hAnsi="Times New Roman" w:cs="Times New Roman"/>
        </w:rPr>
        <w:t>ied</w:t>
      </w:r>
      <w:r w:rsidRPr="00B233A4">
        <w:rPr>
          <w:rFonts w:ascii="Times New Roman" w:hAnsi="Times New Roman" w:cs="Times New Roman"/>
        </w:rPr>
        <w:t xml:space="preserve"> </w:t>
      </w:r>
      <w:r w:rsidR="00635D1F">
        <w:rPr>
          <w:rFonts w:ascii="Times New Roman" w:hAnsi="Times New Roman" w:cs="Times New Roman"/>
        </w:rPr>
        <w:t>this model</w:t>
      </w:r>
      <w:r w:rsidRPr="00B233A4">
        <w:rPr>
          <w:rFonts w:ascii="Times New Roman" w:hAnsi="Times New Roman" w:cs="Times New Roman"/>
        </w:rPr>
        <w:t xml:space="preserve"> to </w:t>
      </w:r>
      <w:r w:rsidR="00527493">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simultaneously harvested. The model contains basic foraging arena dynamics where juvenile sportfish move between the foraging arena and refuge. In </w:t>
      </w:r>
      <w:r w:rsidR="00635D1F">
        <w:rPr>
          <w:rFonts w:ascii="Times New Roman" w:hAnsi="Times New Roman" w:cs="Times New Roman"/>
        </w:rPr>
        <w:t>our</w:t>
      </w:r>
      <w:r w:rsidRPr="00B233A4">
        <w:rPr>
          <w:rFonts w:ascii="Times New Roman" w:hAnsi="Times New Roman" w:cs="Times New Roman"/>
        </w:rPr>
        <w:t xml:space="preserve"> model</w:t>
      </w:r>
      <w:r w:rsidR="00635D1F">
        <w:rPr>
          <w:rFonts w:ascii="Times New Roman" w:hAnsi="Times New Roman" w:cs="Times New Roman"/>
        </w:rPr>
        <w:t>,</w:t>
      </w:r>
      <w:r w:rsidRPr="00B233A4">
        <w:rPr>
          <w:rFonts w:ascii="Times New Roman" w:hAnsi="Times New Roman" w:cs="Times New Roman"/>
        </w:rPr>
        <w:t xml:space="preserve"> adult sportfish can prey upon their own juveniles and juveniles of the competing sportfish species when they are in the foraging arena. The population dynamics for the two species are identical. Unless noted, all parameters are constant through time.</w:t>
      </w:r>
    </w:p>
    <w:p w14:paraId="49EEE450"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11" w:name="adult-dynamics"/>
      <w:commentRangeStart w:id="12"/>
      <w:commentRangeStart w:id="13"/>
      <w:r w:rsidRPr="00D27D7F">
        <w:rPr>
          <w:rFonts w:ascii="Times New Roman" w:hAnsi="Times New Roman" w:cs="Times New Roman"/>
          <w:color w:val="auto"/>
          <w:sz w:val="24"/>
          <w:szCs w:val="24"/>
        </w:rPr>
        <w:t>Adult Dynamics</w:t>
      </w:r>
      <w:bookmarkEnd w:id="11"/>
      <w:commentRangeEnd w:id="12"/>
      <w:r w:rsidR="009C0A6B" w:rsidRPr="00D27D7F">
        <w:rPr>
          <w:rStyle w:val="CommentReference"/>
          <w:rFonts w:ascii="Times New Roman" w:eastAsiaTheme="minorHAnsi" w:hAnsi="Times New Roman" w:cs="Times New Roman"/>
          <w:b w:val="0"/>
          <w:bCs w:val="0"/>
          <w:color w:val="auto"/>
          <w:sz w:val="24"/>
          <w:szCs w:val="24"/>
        </w:rPr>
        <w:commentReference w:id="12"/>
      </w:r>
      <w:commentRangeEnd w:id="13"/>
      <w:r w:rsidR="0057720B">
        <w:rPr>
          <w:rStyle w:val="CommentReference"/>
          <w:rFonts w:asciiTheme="minorHAnsi" w:eastAsiaTheme="minorHAnsi" w:hAnsiTheme="minorHAnsi" w:cstheme="minorBidi"/>
          <w:b w:val="0"/>
          <w:bCs w:val="0"/>
          <w:color w:val="auto"/>
        </w:rPr>
        <w:commentReference w:id="13"/>
      </w:r>
    </w:p>
    <w:p w14:paraId="6CB99C83" w14:textId="0DBC4465" w:rsidR="00DB5BA4" w:rsidRPr="00B233A4" w:rsidRDefault="00E50F0E"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1</w:t>
      </w:r>
    </w:p>
    <w:p w14:paraId="27B64A6C" w14:textId="27229BDB" w:rsidR="00DB5BA4" w:rsidRPr="00B233A4" w:rsidRDefault="00E50F0E"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2</w:t>
      </w:r>
    </w:p>
    <w:p w14:paraId="1751DC64" w14:textId="75C1E437" w:rsidR="00DB5BA4" w:rsidRPr="00B233A4" w:rsidRDefault="00E05CA0" w:rsidP="003A2A6C">
      <w:pPr>
        <w:pStyle w:val="FirstParagraph"/>
        <w:widowControl w:val="0"/>
        <w:suppressLineNumbers/>
        <w:ind w:firstLine="720"/>
        <w:rPr>
          <w:rFonts w:ascii="Times New Roman" w:hAnsi="Times New Roman" w:cs="Times New Roman"/>
        </w:rPr>
      </w:pPr>
      <w:commentRangeStart w:id="14"/>
      <w:r w:rsidRPr="00B233A4">
        <w:rPr>
          <w:rFonts w:ascii="Times New Roman" w:hAnsi="Times New Roman" w:cs="Times New Roman"/>
        </w:rPr>
        <w:t xml:space="preserve">Adults </w:t>
      </w:r>
      <w:commentRangeEnd w:id="14"/>
      <w:r w:rsidR="003D75B5">
        <w:rPr>
          <w:rStyle w:val="CommentReference"/>
        </w:rPr>
        <w:commentReference w:id="14"/>
      </w:r>
      <w:r w:rsidRPr="00B233A4">
        <w:rPr>
          <w:rFonts w:ascii="Times New Roman" w:hAnsi="Times New Roman" w:cs="Times New Roman"/>
        </w:rPr>
        <w:t xml:space="preserve">are produced through the maturation of juveniles at </w:t>
      </w:r>
      <w:r w:rsidR="00635D1F">
        <w:rPr>
          <w:rFonts w:ascii="Times New Roman" w:hAnsi="Times New Roman" w:cs="Times New Roman"/>
        </w:rPr>
        <w:t xml:space="preserve">a </w:t>
      </w:r>
      <w:r w:rsidRPr="00B233A4">
        <w:rPr>
          <w:rFonts w:ascii="Times New Roman" w:hAnsi="Times New Roman" w:cs="Times New Roman"/>
        </w:rPr>
        <w:t xml:space="preserve">constant rate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Adults undergo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15" w:name="juvenile-dynamics"/>
      <w:r w:rsidRPr="00D27D7F">
        <w:rPr>
          <w:rFonts w:ascii="Times New Roman" w:hAnsi="Times New Roman" w:cs="Times New Roman"/>
          <w:color w:val="auto"/>
          <w:sz w:val="24"/>
          <w:szCs w:val="24"/>
        </w:rPr>
        <w:t>Juvenile Dynamics</w:t>
      </w:r>
      <w:bookmarkEnd w:id="15"/>
    </w:p>
    <w:p w14:paraId="73F71338" w14:textId="4A7B134F" w:rsidR="00DB5BA4" w:rsidRPr="00B233A4" w:rsidRDefault="00E50F0E"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3</w:t>
      </w:r>
    </w:p>
    <w:p w14:paraId="68A9433A" w14:textId="66A94879" w:rsidR="00DB5BA4" w:rsidRPr="00B233A4" w:rsidRDefault="00E50F0E"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p>
    <w:p w14:paraId="4084F9E3" w14:textId="3B98BE30" w:rsidR="00DB5BA4" w:rsidRPr="0085205D" w:rsidRDefault="00E05CA0">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Juveniles are produced through density</w:t>
      </w:r>
      <w:r w:rsidR="00635D1F">
        <w:rPr>
          <w:rFonts w:ascii="Times New Roman" w:hAnsi="Times New Roman" w:cs="Times New Roman"/>
        </w:rPr>
        <w:t>-</w:t>
      </w:r>
      <w:r w:rsidRPr="00B233A4">
        <w:rPr>
          <w:rFonts w:ascii="Times New Roman" w:hAnsi="Times New Roman" w:cs="Times New Roman"/>
        </w:rPr>
        <w:t xml:space="preserve">dependent recruitment based on </w:t>
      </w:r>
      <w:commentRangeStart w:id="16"/>
      <w:commentRangeStart w:id="17"/>
      <w:commentRangeStart w:id="18"/>
      <w:r w:rsidRPr="00B233A4">
        <w:rPr>
          <w:rFonts w:ascii="Times New Roman" w:hAnsi="Times New Roman" w:cs="Times New Roman"/>
        </w:rPr>
        <w:t>Ricker stock-recruitment relationships</w:t>
      </w:r>
      <w:commentRangeEnd w:id="16"/>
      <w:r w:rsidR="00635D1F">
        <w:rPr>
          <w:rStyle w:val="CommentReference"/>
        </w:rPr>
        <w:commentReference w:id="16"/>
      </w:r>
      <w:commentRangeEnd w:id="17"/>
      <w:r w:rsidR="00467C12">
        <w:rPr>
          <w:rStyle w:val="CommentReference"/>
        </w:rPr>
        <w:commentReference w:id="17"/>
      </w:r>
      <w:commentRangeEnd w:id="18"/>
      <w:r w:rsidR="000D48AB">
        <w:rPr>
          <w:rStyle w:val="CommentReference"/>
        </w:rPr>
        <w:commentReference w:id="18"/>
      </w:r>
      <w:r w:rsidRPr="00B233A4">
        <w:rPr>
          <w:rFonts w:ascii="Times New Roman" w:hAnsi="Times New Roman" w:cs="Times New Roman"/>
        </w:rPr>
        <w:t xml:space="preserve">. Additionally, stocking of juveniles can be imposed through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Juveniles are removed from the population </w:t>
      </w:r>
      <w:r w:rsidR="00635D1F">
        <w:rPr>
          <w:rFonts w:ascii="Times New Roman" w:hAnsi="Times New Roman" w:cs="Times New Roman"/>
        </w:rPr>
        <w:t>by</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Juvenile mortality occurs through cannibalism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sidR="00635D1F">
        <w:rPr>
          <w:rFonts w:ascii="Times New Roman" w:hAnsi="Times New Roman" w:cs="Times New Roman"/>
        </w:rPr>
        <w:t>,</w:t>
      </w:r>
      <w:r w:rsidRPr="00B233A4">
        <w:rPr>
          <w:rFonts w:ascii="Times New Roman" w:hAnsi="Times New Roman" w:cs="Times New Roman"/>
        </w:rPr>
        <w:t xml:space="preserve"> which is dependent on refuge dynamics. Second, juveniles undergo mortality through predation by adults of the opposite species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oMath>
      <w:r w:rsidRPr="00B233A4">
        <w:rPr>
          <w:rFonts w:ascii="Times New Roman" w:hAnsi="Times New Roman" w:cs="Times New Roman"/>
        </w:rPr>
        <w:t xml:space="preserve">. These dynamics are dependent on refuge 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r w:rsidR="00635D1F">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r w:rsidR="00635D1F">
        <w:rPr>
          <w:rFonts w:ascii="Times New Roman" w:hAnsi="Times New Roman" w:cs="Times New Roman"/>
        </w:rPr>
        <w:t xml:space="preserve">forage </w:t>
      </w:r>
      <w:r w:rsidRPr="00B233A4">
        <w:rPr>
          <w:rFonts w:ascii="Times New Roman" w:hAnsi="Times New Roman" w:cs="Times New Roman"/>
        </w:rPr>
        <w:t xml:space="preserve">arena and enter refuge. 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r w:rsidR="00635D1F">
        <w:rPr>
          <w:rFonts w:ascii="Times New Roman" w:hAnsi="Times New Roman" w:cs="Times New Roman"/>
        </w:rPr>
        <w:t>,</w:t>
      </w:r>
      <w:r w:rsidRPr="00B233A4">
        <w:rPr>
          <w:rFonts w:ascii="Times New Roman" w:hAnsi="Times New Roman" w:cs="Times New Roman"/>
        </w:rPr>
        <w:t xml:space="preserve"> which determines how many juveniles are in the </w:t>
      </w:r>
      <w:r w:rsidR="00635D1F">
        <w:rPr>
          <w:rFonts w:ascii="Times New Roman" w:hAnsi="Times New Roman" w:cs="Times New Roman"/>
        </w:rPr>
        <w:t xml:space="preserve">foraging </w:t>
      </w:r>
      <w:commentRangeStart w:id="19"/>
      <w:r w:rsidRPr="00B233A4">
        <w:rPr>
          <w:rFonts w:ascii="Times New Roman" w:hAnsi="Times New Roman" w:cs="Times New Roman"/>
        </w:rPr>
        <w:t>arena</w:t>
      </w:r>
      <w:commentRangeEnd w:id="19"/>
      <w:r w:rsidR="00635D1F">
        <w:rPr>
          <w:rStyle w:val="CommentReference"/>
        </w:rPr>
        <w:commentReference w:id="19"/>
      </w:r>
      <w:r w:rsidRPr="00B233A4">
        <w:rPr>
          <w:rFonts w:ascii="Times New Roman" w:hAnsi="Times New Roman" w:cs="Times New Roman"/>
        </w:rPr>
        <w:t>. The last juvenile mortality source is through direct competition with juveniles of the opposite species either through competition for resources or direct predation. This competition occurs independent of refuge dynamics</w:t>
      </w:r>
      <w:r w:rsidR="00635D1F">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sidR="00935D0A">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sidR="00935D0A">
        <w:rPr>
          <w:rFonts w:ascii="Times New Roman" w:hAnsi="Times New Roman" w:cs="Times New Roman"/>
        </w:rPr>
        <w:t xml:space="preserve"> foraging</w:t>
      </w:r>
      <w:r w:rsidRPr="00B233A4">
        <w:rPr>
          <w:rFonts w:ascii="Times New Roman" w:hAnsi="Times New Roman" w:cs="Times New Roman"/>
        </w:rPr>
        <w:t xml:space="preserve"> arena. The three processes described above are currently the only way juveniles leave the juvenile life sta</w:t>
      </w:r>
      <w:r w:rsidR="00935D0A">
        <w:rPr>
          <w:rFonts w:ascii="Times New Roman" w:hAnsi="Times New Roman" w:cs="Times New Roman"/>
        </w:rPr>
        <w:t>ge</w:t>
      </w:r>
      <w:r w:rsidRPr="00B233A4">
        <w:rPr>
          <w:rFonts w:ascii="Times New Roman" w:hAnsi="Times New Roman" w:cs="Times New Roman"/>
        </w:rPr>
        <w:t xml:space="preserve">. All </w:t>
      </w:r>
      <w:r w:rsidR="00935D0A">
        <w:rPr>
          <w:rFonts w:ascii="Times New Roman" w:hAnsi="Times New Roman" w:cs="Times New Roman"/>
        </w:rPr>
        <w:t>juveniles</w:t>
      </w:r>
      <w:r w:rsidRPr="00B233A4">
        <w:rPr>
          <w:rFonts w:ascii="Times New Roman" w:hAnsi="Times New Roman" w:cs="Times New Roman"/>
        </w:rPr>
        <w:t xml:space="preserve"> not claimed by the 3 sources of mortality above then mature to adults. These fish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73644D94" w14:textId="77777777" w:rsidR="0085205D" w:rsidRDefault="0085205D" w:rsidP="0085205D">
      <w:pPr>
        <w:pStyle w:val="BodyText"/>
        <w:rPr>
          <w:rFonts w:ascii="Times New Roman" w:hAnsi="Times New Roman" w:cs="Times New Roman"/>
        </w:rPr>
      </w:pPr>
    </w:p>
    <w:p w14:paraId="4338667C" w14:textId="278D50DF" w:rsidR="0085205D" w:rsidRPr="0085205D" w:rsidRDefault="0085205D" w:rsidP="003A2A6C">
      <w:pPr>
        <w:pStyle w:val="BodyText"/>
        <w:rPr>
          <w:rFonts w:ascii="Times New Roman" w:hAnsi="Times New Roman" w:cs="Times New Roman"/>
        </w:rPr>
      </w:pPr>
      <w:r w:rsidRPr="003A2A6C">
        <w:rPr>
          <w:rFonts w:ascii="Times New Roman" w:hAnsi="Times New Roman" w:cs="Times New Roman"/>
        </w:rPr>
        <w:t>Table 1. Parameter definitions used</w:t>
      </w:r>
    </w:p>
    <w:tbl>
      <w:tblPr>
        <w:tblStyle w:val="Table"/>
        <w:tblW w:w="2075" w:type="pct"/>
        <w:tblLook w:val="07E0" w:firstRow="1" w:lastRow="1" w:firstColumn="1" w:lastColumn="1" w:noHBand="1" w:noVBand="1"/>
      </w:tblPr>
      <w:tblGrid>
        <w:gridCol w:w="881"/>
        <w:gridCol w:w="3003"/>
      </w:tblGrid>
      <w:tr w:rsidR="00DB5BA4" w:rsidRPr="0085205D" w14:paraId="27B2EE0A" w14:textId="77777777" w:rsidTr="003A2A6C">
        <w:tc>
          <w:tcPr>
            <w:tcW w:w="0" w:type="auto"/>
            <w:tcBorders>
              <w:bottom w:val="single" w:sz="0" w:space="0" w:color="auto"/>
            </w:tcBorders>
            <w:vAlign w:val="bottom"/>
          </w:tcPr>
          <w:p w14:paraId="48734FEF" w14:textId="755AD397" w:rsidR="00DB5BA4" w:rsidRPr="0085205D" w:rsidRDefault="0085205D" w:rsidP="003A2A6C">
            <w:pPr>
              <w:widowControl w:val="0"/>
              <w:suppressLineNumbers/>
              <w:jc w:val="center"/>
              <w:rPr>
                <w:rFonts w:ascii="Times New Roman" w:hAnsi="Times New Roman" w:cs="Times New Roman"/>
              </w:rPr>
            </w:pPr>
            <w:r w:rsidRPr="0085205D">
              <w:rPr>
                <w:rFonts w:ascii="Times New Roman" w:hAnsi="Times New Roman" w:cs="Times New Roman"/>
              </w:rPr>
              <w:t>Term</w:t>
            </w:r>
          </w:p>
        </w:tc>
        <w:tc>
          <w:tcPr>
            <w:tcW w:w="0" w:type="auto"/>
            <w:tcBorders>
              <w:bottom w:val="single" w:sz="0" w:space="0" w:color="auto"/>
            </w:tcBorders>
            <w:vAlign w:val="center"/>
          </w:tcPr>
          <w:p w14:paraId="0ACE4ED5" w14:textId="3B79E1E0" w:rsidR="00DB5BA4" w:rsidRPr="0085205D" w:rsidRDefault="0085205D" w:rsidP="003A2A6C">
            <w:pPr>
              <w:pStyle w:val="Compact"/>
              <w:widowControl w:val="0"/>
              <w:suppressLineNumbers/>
              <w:jc w:val="center"/>
              <w:rPr>
                <w:rFonts w:ascii="Times New Roman" w:hAnsi="Times New Roman" w:cs="Times New Roman"/>
              </w:rPr>
            </w:pPr>
            <w:commentRangeStart w:id="20"/>
            <w:commentRangeStart w:id="21"/>
            <w:r w:rsidRPr="0085205D">
              <w:rPr>
                <w:rFonts w:ascii="Times New Roman" w:hAnsi="Times New Roman" w:cs="Times New Roman"/>
              </w:rPr>
              <w:t>D</w:t>
            </w:r>
            <w:r w:rsidR="00E05CA0" w:rsidRPr="0085205D">
              <w:rPr>
                <w:rFonts w:ascii="Times New Roman" w:hAnsi="Times New Roman" w:cs="Times New Roman"/>
              </w:rPr>
              <w:t>efinitions</w:t>
            </w:r>
            <w:commentRangeEnd w:id="20"/>
            <w:r w:rsidRPr="003A2A6C">
              <w:rPr>
                <w:rStyle w:val="CommentReference"/>
                <w:rFonts w:ascii="Times New Roman" w:hAnsi="Times New Roman" w:cs="Times New Roman"/>
              </w:rPr>
              <w:commentReference w:id="20"/>
            </w:r>
            <w:commentRangeEnd w:id="21"/>
            <w:r w:rsidR="000D48AB">
              <w:rPr>
                <w:rStyle w:val="CommentReference"/>
              </w:rPr>
              <w:commentReference w:id="21"/>
            </w:r>
          </w:p>
        </w:tc>
      </w:tr>
      <w:tr w:rsidR="00DB5BA4" w:rsidRPr="0085205D" w14:paraId="5457996D" w14:textId="77777777" w:rsidTr="00D17398">
        <w:tc>
          <w:tcPr>
            <w:tcW w:w="0" w:type="auto"/>
          </w:tcPr>
          <w:p w14:paraId="1662B300"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s1</w:t>
            </w:r>
          </w:p>
        </w:tc>
        <w:tc>
          <w:tcPr>
            <w:tcW w:w="0" w:type="auto"/>
          </w:tcPr>
          <w:p w14:paraId="6379D7C5"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Juvenile survival sp1</w:t>
            </w:r>
          </w:p>
        </w:tc>
      </w:tr>
      <w:tr w:rsidR="00DB5BA4" w:rsidRPr="0085205D" w14:paraId="6CA59393" w14:textId="77777777" w:rsidTr="003A2A6C">
        <w:trPr>
          <w:trHeight w:val="78"/>
        </w:trPr>
        <w:tc>
          <w:tcPr>
            <w:tcW w:w="0" w:type="auto"/>
          </w:tcPr>
          <w:p w14:paraId="3FA5C3EA"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m1</w:t>
            </w:r>
          </w:p>
        </w:tc>
        <w:tc>
          <w:tcPr>
            <w:tcW w:w="0" w:type="auto"/>
          </w:tcPr>
          <w:p w14:paraId="5559AF43"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adult natural mortality</w:t>
            </w:r>
          </w:p>
        </w:tc>
      </w:tr>
      <w:tr w:rsidR="00DB5BA4" w:rsidRPr="00B233A4" w14:paraId="7F6C1C37" w14:textId="77777777" w:rsidTr="00D17398">
        <w:tc>
          <w:tcPr>
            <w:tcW w:w="0" w:type="auto"/>
          </w:tcPr>
          <w:p w14:paraId="271B605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cJ1A1</w:t>
            </w:r>
          </w:p>
        </w:tc>
        <w:tc>
          <w:tcPr>
            <w:tcW w:w="0" w:type="auto"/>
          </w:tcPr>
          <w:p w14:paraId="604CDAA0"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0A133D98" w14:textId="77777777" w:rsidTr="00D17398">
        <w:tc>
          <w:tcPr>
            <w:tcW w:w="0" w:type="auto"/>
          </w:tcPr>
          <w:p w14:paraId="71835FF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cJ1A2</w:t>
            </w:r>
          </w:p>
        </w:tc>
        <w:tc>
          <w:tcPr>
            <w:tcW w:w="0" w:type="auto"/>
          </w:tcPr>
          <w:p w14:paraId="5806706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sp2</w:t>
            </w:r>
          </w:p>
        </w:tc>
      </w:tr>
      <w:tr w:rsidR="00DB5BA4" w:rsidRPr="00B233A4" w14:paraId="248B62D0" w14:textId="77777777" w:rsidTr="00D17398">
        <w:tc>
          <w:tcPr>
            <w:tcW w:w="0" w:type="auto"/>
          </w:tcPr>
          <w:p w14:paraId="1F2EB4B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cJ1J2</w:t>
            </w:r>
          </w:p>
        </w:tc>
        <w:tc>
          <w:tcPr>
            <w:tcW w:w="0" w:type="auto"/>
          </w:tcPr>
          <w:p w14:paraId="5DD737F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23698C8F" w14:textId="77777777" w:rsidTr="00D17398">
        <w:tc>
          <w:tcPr>
            <w:tcW w:w="0" w:type="auto"/>
          </w:tcPr>
          <w:p w14:paraId="125A9C1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v1</w:t>
            </w:r>
          </w:p>
        </w:tc>
        <w:tc>
          <w:tcPr>
            <w:tcW w:w="0" w:type="auto"/>
          </w:tcPr>
          <w:p w14:paraId="392389C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enter FA</w:t>
            </w:r>
          </w:p>
        </w:tc>
      </w:tr>
      <w:tr w:rsidR="00DB5BA4" w:rsidRPr="00B233A4" w14:paraId="75BFAB79" w14:textId="77777777" w:rsidTr="00D17398">
        <w:tc>
          <w:tcPr>
            <w:tcW w:w="0" w:type="auto"/>
          </w:tcPr>
          <w:p w14:paraId="234207B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h1</w:t>
            </w:r>
          </w:p>
        </w:tc>
        <w:tc>
          <w:tcPr>
            <w:tcW w:w="0" w:type="auto"/>
          </w:tcPr>
          <w:p w14:paraId="372DDE8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leave FA</w:t>
            </w:r>
          </w:p>
        </w:tc>
      </w:tr>
      <w:tr w:rsidR="00DB5BA4" w:rsidRPr="00B233A4" w14:paraId="23624CF8" w14:textId="77777777" w:rsidTr="00D17398">
        <w:tc>
          <w:tcPr>
            <w:tcW w:w="0" w:type="auto"/>
          </w:tcPr>
          <w:p w14:paraId="55224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S1</w:t>
            </w:r>
          </w:p>
        </w:tc>
        <w:tc>
          <w:tcPr>
            <w:tcW w:w="0" w:type="auto"/>
          </w:tcPr>
          <w:p w14:paraId="1E5E515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1</w:t>
            </w:r>
          </w:p>
        </w:tc>
      </w:tr>
      <w:tr w:rsidR="00DB5BA4" w:rsidRPr="00B233A4" w14:paraId="269BEFA6" w14:textId="77777777" w:rsidTr="00D17398">
        <w:tc>
          <w:tcPr>
            <w:tcW w:w="0" w:type="auto"/>
          </w:tcPr>
          <w:p w14:paraId="0D2F96F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qE1</w:t>
            </w:r>
          </w:p>
        </w:tc>
        <w:tc>
          <w:tcPr>
            <w:tcW w:w="0" w:type="auto"/>
          </w:tcPr>
          <w:p w14:paraId="75BE75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sp1</w:t>
            </w:r>
          </w:p>
        </w:tc>
      </w:tr>
      <w:tr w:rsidR="00DB5BA4" w:rsidRPr="00B233A4" w14:paraId="6DAF9662" w14:textId="77777777" w:rsidTr="00D17398">
        <w:tc>
          <w:tcPr>
            <w:tcW w:w="0" w:type="auto"/>
          </w:tcPr>
          <w:p w14:paraId="47457B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4F8CF56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survival sp2</w:t>
            </w:r>
          </w:p>
        </w:tc>
      </w:tr>
      <w:tr w:rsidR="00DB5BA4" w:rsidRPr="00B233A4" w14:paraId="4FE74CA4" w14:textId="77777777" w:rsidTr="00D17398">
        <w:tc>
          <w:tcPr>
            <w:tcW w:w="0" w:type="auto"/>
          </w:tcPr>
          <w:p w14:paraId="042914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m2</w:t>
            </w:r>
          </w:p>
        </w:tc>
        <w:tc>
          <w:tcPr>
            <w:tcW w:w="0" w:type="auto"/>
          </w:tcPr>
          <w:p w14:paraId="36FAD5C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adult natural mortality</w:t>
            </w:r>
          </w:p>
        </w:tc>
      </w:tr>
      <w:tr w:rsidR="00DB5BA4" w:rsidRPr="00B233A4" w14:paraId="022D345D" w14:textId="77777777" w:rsidTr="00D17398">
        <w:tc>
          <w:tcPr>
            <w:tcW w:w="0" w:type="auto"/>
          </w:tcPr>
          <w:p w14:paraId="77740F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cJ2A2</w:t>
            </w:r>
          </w:p>
        </w:tc>
        <w:tc>
          <w:tcPr>
            <w:tcW w:w="0" w:type="auto"/>
          </w:tcPr>
          <w:p w14:paraId="3A7A557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4B95BAC5" w14:textId="77777777" w:rsidTr="00D17398">
        <w:tc>
          <w:tcPr>
            <w:tcW w:w="0" w:type="auto"/>
          </w:tcPr>
          <w:p w14:paraId="1B3E7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cJ2A1</w:t>
            </w:r>
          </w:p>
        </w:tc>
        <w:tc>
          <w:tcPr>
            <w:tcW w:w="0" w:type="auto"/>
          </w:tcPr>
          <w:p w14:paraId="45BBAAD6"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sp1</w:t>
            </w:r>
          </w:p>
        </w:tc>
      </w:tr>
      <w:tr w:rsidR="00DB5BA4" w:rsidRPr="00B233A4" w14:paraId="11FC2B33" w14:textId="77777777" w:rsidTr="00D17398">
        <w:tc>
          <w:tcPr>
            <w:tcW w:w="0" w:type="auto"/>
          </w:tcPr>
          <w:p w14:paraId="4A2AE80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cJ2J1</w:t>
            </w:r>
          </w:p>
        </w:tc>
        <w:tc>
          <w:tcPr>
            <w:tcW w:w="0" w:type="auto"/>
          </w:tcPr>
          <w:p w14:paraId="6B14A49E"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332726FB" w14:textId="77777777" w:rsidTr="00D17398">
        <w:tc>
          <w:tcPr>
            <w:tcW w:w="0" w:type="auto"/>
          </w:tcPr>
          <w:p w14:paraId="1212094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v2</w:t>
            </w:r>
          </w:p>
        </w:tc>
        <w:tc>
          <w:tcPr>
            <w:tcW w:w="0" w:type="auto"/>
          </w:tcPr>
          <w:p w14:paraId="58FB137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enter FA</w:t>
            </w:r>
          </w:p>
        </w:tc>
      </w:tr>
      <w:tr w:rsidR="00DB5BA4" w:rsidRPr="00B233A4" w14:paraId="6E88221A" w14:textId="77777777" w:rsidTr="00D17398">
        <w:tc>
          <w:tcPr>
            <w:tcW w:w="0" w:type="auto"/>
          </w:tcPr>
          <w:p w14:paraId="000F481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h2</w:t>
            </w:r>
          </w:p>
        </w:tc>
        <w:tc>
          <w:tcPr>
            <w:tcW w:w="0" w:type="auto"/>
          </w:tcPr>
          <w:p w14:paraId="654DA38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leave FA</w:t>
            </w:r>
          </w:p>
        </w:tc>
      </w:tr>
      <w:tr w:rsidR="00DB5BA4" w:rsidRPr="00B233A4" w14:paraId="10B622C6" w14:textId="77777777" w:rsidTr="00D17398">
        <w:tc>
          <w:tcPr>
            <w:tcW w:w="0" w:type="auto"/>
          </w:tcPr>
          <w:p w14:paraId="77912AA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171EB94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2</w:t>
            </w:r>
          </w:p>
        </w:tc>
      </w:tr>
      <w:tr w:rsidR="00DB5BA4" w:rsidRPr="00B233A4" w14:paraId="7C79C373" w14:textId="77777777" w:rsidTr="00D17398">
        <w:tc>
          <w:tcPr>
            <w:tcW w:w="0" w:type="auto"/>
          </w:tcPr>
          <w:p w14:paraId="3660BAD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qE2</w:t>
            </w:r>
          </w:p>
        </w:tc>
        <w:tc>
          <w:tcPr>
            <w:tcW w:w="0" w:type="auto"/>
          </w:tcPr>
          <w:p w14:paraId="37EC39F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sp2</w:t>
            </w:r>
          </w:p>
        </w:tc>
      </w:tr>
    </w:tbl>
    <w:p w14:paraId="30D3A79B" w14:textId="6F0B7808" w:rsidR="00D17398" w:rsidRDefault="00D17398" w:rsidP="00D17398">
      <w:pPr>
        <w:rPr>
          <w:b/>
          <w:bCs/>
        </w:rPr>
      </w:pPr>
      <w:bookmarkStart w:id="22" w:name="simulations"/>
    </w:p>
    <w:p w14:paraId="664C0E7B" w14:textId="6A1BA93D" w:rsidR="00DB5BA4" w:rsidRPr="003A2A6C" w:rsidRDefault="00D17398" w:rsidP="003A2A6C">
      <w:pPr>
        <w:pStyle w:val="Heading2"/>
        <w:keepNext w:val="0"/>
        <w:keepLines w:val="0"/>
        <w:widowControl w:val="0"/>
        <w:suppressLineNumbers/>
        <w:rPr>
          <w:rFonts w:ascii="Times New Roman" w:hAnsi="Times New Roman" w:cs="Times New Roman"/>
          <w:color w:val="auto"/>
          <w:sz w:val="28"/>
          <w:szCs w:val="28"/>
        </w:rPr>
      </w:pPr>
      <w:commentRangeStart w:id="23"/>
      <w:r w:rsidRPr="003A2A6C">
        <w:rPr>
          <w:rFonts w:ascii="Times New Roman" w:hAnsi="Times New Roman" w:cs="Times New Roman"/>
          <w:color w:val="auto"/>
        </w:rPr>
        <w:t>Model</w:t>
      </w:r>
      <w:commentRangeEnd w:id="23"/>
      <w:r w:rsidRPr="003A2A6C">
        <w:rPr>
          <w:rStyle w:val="CommentReference"/>
          <w:rFonts w:ascii="Times New Roman" w:hAnsi="Times New Roman" w:cs="Times New Roman"/>
          <w:color w:val="auto"/>
        </w:rPr>
        <w:commentReference w:id="23"/>
      </w:r>
      <w:r w:rsidRPr="003A2A6C">
        <w:rPr>
          <w:rFonts w:ascii="Times New Roman" w:hAnsi="Times New Roman" w:cs="Times New Roman"/>
          <w:color w:val="auto"/>
        </w:rPr>
        <w:t xml:space="preserve"> </w:t>
      </w:r>
      <w:commentRangeStart w:id="24"/>
      <w:r w:rsidRPr="003A2A6C">
        <w:rPr>
          <w:rFonts w:ascii="Times New Roman" w:hAnsi="Times New Roman" w:cs="Times New Roman"/>
          <w:color w:val="auto"/>
        </w:rPr>
        <w:t>Experiments</w:t>
      </w:r>
      <w:commentRangeEnd w:id="24"/>
      <w:r w:rsidRPr="003A2A6C">
        <w:rPr>
          <w:rStyle w:val="CommentReference"/>
          <w:rFonts w:ascii="Times New Roman" w:hAnsi="Times New Roman" w:cs="Times New Roman"/>
          <w:color w:val="auto"/>
        </w:rPr>
        <w:commentReference w:id="24"/>
      </w:r>
      <w:bookmarkEnd w:id="22"/>
    </w:p>
    <w:p w14:paraId="0ED480B1" w14:textId="6AD3ACA2" w:rsidR="00DB5BA4" w:rsidRPr="00B233A4" w:rsidRDefault="00D17398"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In our model</w:t>
      </w:r>
      <w:r>
        <w:rPr>
          <w:rFonts w:ascii="Times New Roman" w:hAnsi="Times New Roman" w:cs="Times New Roman"/>
        </w:rPr>
        <w:t>ing</w:t>
      </w:r>
      <w:r w:rsidRPr="00B233A4">
        <w:rPr>
          <w:rFonts w:ascii="Times New Roman" w:hAnsi="Times New Roman" w:cs="Times New Roman"/>
        </w:rPr>
        <w:t xml:space="preserve"> </w:t>
      </w:r>
      <w:r>
        <w:rPr>
          <w:rFonts w:ascii="Times New Roman" w:hAnsi="Times New Roman" w:cs="Times New Roman"/>
        </w:rPr>
        <w:t>experimental,</w:t>
      </w:r>
      <w:r w:rsidRPr="00B233A4">
        <w:rPr>
          <w:rFonts w:ascii="Times New Roman" w:hAnsi="Times New Roman" w:cs="Times New Roman"/>
        </w:rPr>
        <w:t xml:space="preserve"> species 1 is considered</w:t>
      </w:r>
      <w:r>
        <w:rPr>
          <w:rFonts w:ascii="Times New Roman" w:hAnsi="Times New Roman" w:cs="Times New Roman"/>
        </w:rPr>
        <w:t xml:space="preserve"> a strongly harvest-oriented species</w:t>
      </w:r>
      <w:r w:rsidRPr="00B233A4">
        <w:rPr>
          <w:rFonts w:ascii="Times New Roman" w:hAnsi="Times New Roman" w:cs="Times New Roman"/>
        </w:rPr>
        <w:t xml:space="preserve">. Species 2 represents a less </w:t>
      </w:r>
      <w:r>
        <w:rPr>
          <w:rFonts w:ascii="Times New Roman" w:hAnsi="Times New Roman" w:cs="Times New Roman"/>
        </w:rPr>
        <w:t>harvest-oriented species</w:t>
      </w:r>
      <w:r w:rsidRPr="00B233A4">
        <w:rPr>
          <w:rFonts w:ascii="Times New Roman" w:hAnsi="Times New Roman" w:cs="Times New Roman"/>
        </w:rPr>
        <w:t>.</w:t>
      </w:r>
      <w:r w:rsidRPr="00316186">
        <w:rPr>
          <w:rFonts w:ascii="Times New Roman" w:hAnsi="Times New Roman" w:cs="Times New Roman"/>
        </w:rPr>
        <w:t xml:space="preserve"> </w:t>
      </w:r>
      <w:r>
        <w:rPr>
          <w:rFonts w:ascii="Times New Roman" w:hAnsi="Times New Roman" w:cs="Times New Roman"/>
        </w:rPr>
        <w:t xml:space="preserve">Species 1 is highly valued over species 2 by anglers, because of this, the management goal here to promote dominance of species 1 over species 2. We focused on four different model experiments that reflect scenarios that are likely commonly encountered by fisheries managers. First, we sought to understand how the fishery in this model functioned over a range of harvest levels (both species 1 and 2). The aim of this simulation was to understand species dynamics and the stable states that are present in our simulated fishery system. Second, we sought to compare the impact of active management of only one species (species 1) </w:t>
      </w:r>
      <w:r w:rsidRPr="00816A47">
        <w:rPr>
          <w:rFonts w:ascii="Times New Roman" w:hAnsi="Times New Roman" w:cs="Times New Roman"/>
          <w:i/>
          <w:iCs/>
        </w:rPr>
        <w:t>versus</w:t>
      </w:r>
      <w:r>
        <w:rPr>
          <w:rFonts w:ascii="Times New Roman" w:hAnsi="Times New Roman" w:cs="Times New Roman"/>
        </w:rPr>
        <w:t xml:space="preserve"> both species (species 1 and 2), and the resultant impact on species dynamics, with a particular interest on managing the system for dominance of species 1. Our third model experiment focused on the interactive effects of management on both species in the system. Here, we sought to understand the impact of different management levers for different species, and the resultant outcomes in terms of dominant species. Finally, we explored the impacts of slow changes in habitat availability and the resultant impacts on stable states. Within this model experiment, we sought to understand how management action can prevent </w:t>
      </w:r>
      <w:r>
        <w:rPr>
          <w:rFonts w:ascii="Times New Roman" w:hAnsi="Times New Roman" w:cs="Times New Roman"/>
        </w:rPr>
        <w:lastRenderedPageBreak/>
        <w:t xml:space="preserve">changes in stable states caused by changes in habitat availability. </w:t>
      </w:r>
      <w:r w:rsidRPr="00B233A4">
        <w:rPr>
          <w:rFonts w:ascii="Times New Roman" w:hAnsi="Times New Roman" w:cs="Times New Roman"/>
        </w:rPr>
        <w:t>Different model</w:t>
      </w:r>
      <w:r>
        <w:rPr>
          <w:rFonts w:ascii="Times New Roman" w:hAnsi="Times New Roman" w:cs="Times New Roman"/>
        </w:rPr>
        <w:t>ing</w:t>
      </w:r>
      <w:r w:rsidRPr="00B233A4">
        <w:rPr>
          <w:rFonts w:ascii="Times New Roman" w:hAnsi="Times New Roman" w:cs="Times New Roman"/>
        </w:rPr>
        <w:t xml:space="preserve"> runs use</w:t>
      </w:r>
      <w:r>
        <w:rPr>
          <w:rFonts w:ascii="Times New Roman" w:hAnsi="Times New Roman" w:cs="Times New Roman"/>
        </w:rPr>
        <w:t>d</w:t>
      </w:r>
      <w:r w:rsidRPr="00B233A4">
        <w:rPr>
          <w:rFonts w:ascii="Times New Roman" w:hAnsi="Times New Roman" w:cs="Times New Roman"/>
        </w:rPr>
        <w:t xml:space="preserve"> slightly different parameterizations for harvest, stocking, and habitat availability</w:t>
      </w:r>
      <w:r>
        <w:rPr>
          <w:rFonts w:ascii="Times New Roman" w:hAnsi="Times New Roman" w:cs="Times New Roman"/>
        </w:rPr>
        <w:t xml:space="preserve"> (Appendix/Supplement)</w:t>
      </w:r>
      <w:r w:rsidRPr="00B233A4">
        <w:rPr>
          <w:rFonts w:ascii="Times New Roman" w:hAnsi="Times New Roman" w:cs="Times New Roman"/>
        </w:rPr>
        <w:t>. Species interaction parameters, mortality, survival, and fecundity are all held constant across simulations</w:t>
      </w:r>
      <w:r>
        <w:rPr>
          <w:rFonts w:ascii="Times New Roman" w:hAnsi="Times New Roman" w:cs="Times New Roman"/>
        </w:rPr>
        <w:t xml:space="preserve"> (Appendix/Supplement)</w:t>
      </w:r>
      <w:r w:rsidRPr="00B233A4">
        <w:rPr>
          <w:rFonts w:ascii="Times New Roman" w:hAnsi="Times New Roman" w:cs="Times New Roman"/>
        </w:rPr>
        <w:t>.</w:t>
      </w:r>
      <w:r w:rsidRPr="00316186">
        <w:rPr>
          <w:rFonts w:ascii="Times New Roman" w:hAnsi="Times New Roman" w:cs="Times New Roman"/>
        </w:rPr>
        <w:t xml:space="preserve"> </w:t>
      </w:r>
      <w:r w:rsidRPr="00B233A4">
        <w:rPr>
          <w:rFonts w:ascii="Times New Roman" w:hAnsi="Times New Roman" w:cs="Times New Roman"/>
        </w:rPr>
        <w:t xml:space="preserve">Model simulations </w:t>
      </w:r>
      <w:r>
        <w:rPr>
          <w:rFonts w:ascii="Times New Roman" w:hAnsi="Times New Roman" w:cs="Times New Roman"/>
        </w:rPr>
        <w:t>were</w:t>
      </w:r>
      <w:r w:rsidRPr="00B233A4">
        <w:rPr>
          <w:rFonts w:ascii="Times New Roman" w:hAnsi="Times New Roman" w:cs="Times New Roman"/>
        </w:rPr>
        <w:t xml:space="preserve"> performed in R using RStudio and the </w:t>
      </w:r>
      <w:proofErr w:type="spellStart"/>
      <w:r w:rsidRPr="00B233A4">
        <w:rPr>
          <w:rFonts w:ascii="Times New Roman" w:hAnsi="Times New Roman" w:cs="Times New Roman"/>
        </w:rPr>
        <w:t>deSolve</w:t>
      </w:r>
      <w:proofErr w:type="spellEnd"/>
      <w:r w:rsidRPr="00B233A4">
        <w:rPr>
          <w:rFonts w:ascii="Times New Roman" w:hAnsi="Times New Roman" w:cs="Times New Roman"/>
        </w:rPr>
        <w:t xml:space="preserve"> package (</w:t>
      </w:r>
      <w:proofErr w:type="spellStart"/>
      <w:r w:rsidRPr="00B233A4">
        <w:rPr>
          <w:rFonts w:ascii="Times New Roman" w:hAnsi="Times New Roman" w:cs="Times New Roman"/>
        </w:rPr>
        <w:t>Soetaert</w:t>
      </w:r>
      <w:proofErr w:type="spellEnd"/>
      <w:r w:rsidRPr="00B233A4">
        <w:rPr>
          <w:rFonts w:ascii="Times New Roman" w:hAnsi="Times New Roman" w:cs="Times New Roman"/>
        </w:rPr>
        <w:t xml:space="preserve"> et al.</w:t>
      </w:r>
      <w:r>
        <w:rPr>
          <w:rFonts w:ascii="Times New Roman" w:hAnsi="Times New Roman" w:cs="Times New Roman"/>
        </w:rPr>
        <w:t xml:space="preserve"> 2010, </w:t>
      </w:r>
      <w:r w:rsidRPr="00B233A4">
        <w:rPr>
          <w:rFonts w:ascii="Times New Roman" w:hAnsi="Times New Roman" w:cs="Times New Roman"/>
        </w:rPr>
        <w:t>R Core Team 2020, RStudio Team 2020).</w:t>
      </w:r>
    </w:p>
    <w:p w14:paraId="0959D162"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25" w:name="results"/>
      <w:commentRangeStart w:id="26"/>
      <w:r w:rsidRPr="00B233A4">
        <w:rPr>
          <w:rFonts w:ascii="Times New Roman" w:hAnsi="Times New Roman" w:cs="Times New Roman"/>
          <w:color w:val="auto"/>
        </w:rPr>
        <w:t>Results</w:t>
      </w:r>
      <w:bookmarkEnd w:id="25"/>
      <w:commentRangeEnd w:id="26"/>
      <w:r w:rsidR="006471FF">
        <w:rPr>
          <w:rStyle w:val="CommentReference"/>
          <w:rFonts w:asciiTheme="minorHAnsi" w:eastAsiaTheme="minorHAnsi" w:hAnsiTheme="minorHAnsi" w:cstheme="minorBidi"/>
          <w:b w:val="0"/>
          <w:bCs w:val="0"/>
          <w:color w:val="auto"/>
        </w:rPr>
        <w:commentReference w:id="26"/>
      </w:r>
    </w:p>
    <w:p w14:paraId="55C2503A" w14:textId="061E355B" w:rsidR="00062887" w:rsidRPr="00B233A4" w:rsidRDefault="00116751" w:rsidP="003A2A6C">
      <w:pPr>
        <w:pStyle w:val="FirstParagraph"/>
        <w:widowControl w:val="0"/>
        <w:suppressLineNumbers/>
        <w:ind w:firstLine="720"/>
        <w:rPr>
          <w:rFonts w:ascii="Times New Roman" w:hAnsi="Times New Roman" w:cs="Times New Roman"/>
        </w:rPr>
      </w:pPr>
      <w:r>
        <w:rPr>
          <w:rFonts w:ascii="Times New Roman" w:hAnsi="Times New Roman" w:cs="Times New Roman"/>
        </w:rPr>
        <w:t xml:space="preserve">The </w:t>
      </w:r>
      <w:commentRangeStart w:id="27"/>
      <w:r>
        <w:rPr>
          <w:rFonts w:ascii="Times New Roman" w:hAnsi="Times New Roman" w:cs="Times New Roman"/>
        </w:rPr>
        <w:t>model</w:t>
      </w:r>
      <w:commentRangeEnd w:id="27"/>
      <w:r>
        <w:rPr>
          <w:rStyle w:val="CommentReference"/>
        </w:rPr>
        <w:commentReference w:id="27"/>
      </w:r>
      <w:r w:rsidR="00E05CA0" w:rsidRPr="00B233A4">
        <w:rPr>
          <w:rFonts w:ascii="Times New Roman" w:hAnsi="Times New Roman" w:cs="Times New Roman"/>
        </w:rPr>
        <w:t xml:space="preserve"> demonstrate</w:t>
      </w:r>
      <w:r>
        <w:rPr>
          <w:rFonts w:ascii="Times New Roman" w:hAnsi="Times New Roman" w:cs="Times New Roman"/>
        </w:rPr>
        <w:t>d</w:t>
      </w:r>
      <w:r w:rsidR="00E05CA0" w:rsidRPr="00B233A4">
        <w:rPr>
          <w:rFonts w:ascii="Times New Roman" w:hAnsi="Times New Roman" w:cs="Times New Roman"/>
        </w:rPr>
        <w:t xml:space="preserve"> alternative stable states (Fig. 1). Across the range of harvest</w:t>
      </w:r>
      <w:r>
        <w:rPr>
          <w:rFonts w:ascii="Times New Roman" w:hAnsi="Times New Roman" w:cs="Times New Roman"/>
        </w:rPr>
        <w:t xml:space="preserve"> rates</w:t>
      </w:r>
      <w:r w:rsidR="00E05CA0" w:rsidRPr="00B233A4">
        <w:rPr>
          <w:rFonts w:ascii="Times New Roman" w:hAnsi="Times New Roman" w:cs="Times New Roman"/>
        </w:rPr>
        <w:t>, the model outcomes</w:t>
      </w:r>
      <w:r w:rsidR="00235FC1">
        <w:rPr>
          <w:rFonts w:ascii="Times New Roman" w:hAnsi="Times New Roman" w:cs="Times New Roman"/>
        </w:rPr>
        <w:t xml:space="preserve">, when run to equilibrium, </w:t>
      </w:r>
      <w:r w:rsidR="00E05CA0" w:rsidRPr="00B233A4">
        <w:rPr>
          <w:rFonts w:ascii="Times New Roman" w:hAnsi="Times New Roman" w:cs="Times New Roman"/>
        </w:rPr>
        <w:t>differ</w:t>
      </w:r>
      <w:r>
        <w:rPr>
          <w:rFonts w:ascii="Times New Roman" w:hAnsi="Times New Roman" w:cs="Times New Roman"/>
        </w:rPr>
        <w:t>ed</w:t>
      </w:r>
      <w:r w:rsidR="00E05CA0" w:rsidRPr="00B233A4">
        <w:rPr>
          <w:rFonts w:ascii="Times New Roman" w:hAnsi="Times New Roman" w:cs="Times New Roman"/>
        </w:rPr>
        <w:t xml:space="preserve"> depending on the initial system state. For example</w:t>
      </w:r>
      <w:r>
        <w:rPr>
          <w:rFonts w:ascii="Times New Roman" w:hAnsi="Times New Roman" w:cs="Times New Roman"/>
        </w:rPr>
        <w:t>,</w:t>
      </w:r>
      <w:r w:rsidR="00E05CA0" w:rsidRPr="00B233A4">
        <w:rPr>
          <w:rFonts w:ascii="Times New Roman" w:hAnsi="Times New Roman" w:cs="Times New Roman"/>
        </w:rPr>
        <w:t xml:space="preserve"> a harvest rate of </w:t>
      </w:r>
      <w:commentRangeStart w:id="28"/>
      <w:commentRangeStart w:id="29"/>
      <w:r w:rsidR="00E05CA0" w:rsidRPr="00B233A4">
        <w:rPr>
          <w:rFonts w:ascii="Times New Roman" w:hAnsi="Times New Roman" w:cs="Times New Roman"/>
        </w:rPr>
        <w:t>4</w:t>
      </w:r>
      <w:commentRangeEnd w:id="28"/>
      <w:r w:rsidR="002A36AE">
        <w:rPr>
          <w:rStyle w:val="CommentReference"/>
        </w:rPr>
        <w:commentReference w:id="28"/>
      </w:r>
      <w:commentRangeEnd w:id="29"/>
      <w:r w:rsidR="00235FC1">
        <w:rPr>
          <w:rStyle w:val="CommentReference"/>
        </w:rPr>
        <w:commentReference w:id="29"/>
      </w:r>
      <w:r w:rsidR="00E05CA0" w:rsidRPr="00B233A4">
        <w:rPr>
          <w:rFonts w:ascii="Times New Roman" w:hAnsi="Times New Roman" w:cs="Times New Roman"/>
        </w:rPr>
        <w:t xml:space="preserve"> </w:t>
      </w:r>
      <w:r w:rsidR="005A513C">
        <w:rPr>
          <w:rFonts w:ascii="Times New Roman" w:hAnsi="Times New Roman" w:cs="Times New Roman"/>
        </w:rPr>
        <w:t xml:space="preserve">fish per unit effort </w:t>
      </w:r>
      <w:r w:rsidR="00E05CA0" w:rsidRPr="00B233A4">
        <w:rPr>
          <w:rFonts w:ascii="Times New Roman" w:hAnsi="Times New Roman" w:cs="Times New Roman"/>
        </w:rPr>
        <w:t>on species 1 result</w:t>
      </w:r>
      <w:r>
        <w:rPr>
          <w:rFonts w:ascii="Times New Roman" w:hAnsi="Times New Roman" w:cs="Times New Roman"/>
        </w:rPr>
        <w:t>ed</w:t>
      </w:r>
      <w:r w:rsidR="00E05CA0" w:rsidRPr="00B233A4">
        <w:rPr>
          <w:rFonts w:ascii="Times New Roman" w:hAnsi="Times New Roman" w:cs="Times New Roman"/>
        </w:rPr>
        <w:t xml:space="preserve"> in scenarios where species 1 dominates over species 2 or vice versa</w:t>
      </w:r>
      <w:r w:rsidR="009D2FB0">
        <w:rPr>
          <w:rFonts w:ascii="Times New Roman" w:hAnsi="Times New Roman" w:cs="Times New Roman"/>
        </w:rPr>
        <w:t xml:space="preserve"> depending on initial system state</w:t>
      </w:r>
      <w:r w:rsidR="00E05CA0" w:rsidRPr="00B233A4">
        <w:rPr>
          <w:rFonts w:ascii="Times New Roman" w:hAnsi="Times New Roman" w:cs="Times New Roman"/>
        </w:rPr>
        <w:t xml:space="preserve">. </w:t>
      </w:r>
      <w:r w:rsidR="00E05CA0" w:rsidRPr="00B233A4">
        <w:rPr>
          <w:rFonts w:ascii="Times New Roman" w:hAnsi="Times New Roman" w:cs="Times New Roman"/>
          <w:noProof/>
        </w:rPr>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rsidP="003A2A6C">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r w:rsidR="003B3D13">
        <w:rPr>
          <w:rFonts w:ascii="Times New Roman" w:hAnsi="Times New Roman" w:cs="Times New Roman"/>
        </w:rPr>
        <w:t xml:space="preserve"> Bottom panel represents outcomes when species 2 is initially dominant.</w:t>
      </w:r>
    </w:p>
    <w:p w14:paraId="1FFD045C" w14:textId="22FCF073" w:rsidR="00DB5BA4" w:rsidRPr="00B233A4" w:rsidRDefault="00E05CA0" w:rsidP="003A2A6C">
      <w:pPr>
        <w:pStyle w:val="BodyText"/>
        <w:widowControl w:val="0"/>
        <w:suppressLineNumbers/>
        <w:ind w:firstLine="720"/>
        <w:rPr>
          <w:rFonts w:ascii="Times New Roman" w:hAnsi="Times New Roman" w:cs="Times New Roman"/>
        </w:rPr>
      </w:pPr>
      <w:r w:rsidRPr="00B233A4">
        <w:rPr>
          <w:rFonts w:ascii="Times New Roman" w:hAnsi="Times New Roman" w:cs="Times New Roman"/>
        </w:rPr>
        <w:t>Managing both species simultaneously produce</w:t>
      </w:r>
      <w:r w:rsidR="00116751">
        <w:rPr>
          <w:rFonts w:ascii="Times New Roman" w:hAnsi="Times New Roman" w:cs="Times New Roman"/>
        </w:rPr>
        <w:t>d</w:t>
      </w:r>
      <w:r w:rsidRPr="00B233A4">
        <w:rPr>
          <w:rFonts w:ascii="Times New Roman" w:hAnsi="Times New Roman" w:cs="Times New Roman"/>
        </w:rPr>
        <w:t xml:space="preserve"> drastically different outcomes for the hypothetical </w:t>
      </w:r>
      <w:r w:rsidR="002B2F5F">
        <w:rPr>
          <w:rFonts w:ascii="Times New Roman" w:hAnsi="Times New Roman" w:cs="Times New Roman"/>
        </w:rPr>
        <w:t xml:space="preserve">fisheries </w:t>
      </w:r>
      <w:r w:rsidRPr="00B233A4">
        <w:rPr>
          <w:rFonts w:ascii="Times New Roman" w:hAnsi="Times New Roman" w:cs="Times New Roman"/>
        </w:rPr>
        <w:t>manager in</w:t>
      </w:r>
      <w:r w:rsidR="002B2F5F">
        <w:rPr>
          <w:rFonts w:ascii="Times New Roman" w:hAnsi="Times New Roman" w:cs="Times New Roman"/>
        </w:rPr>
        <w:t xml:space="preserve"> the</w:t>
      </w:r>
      <w:r w:rsidRPr="00B233A4">
        <w:rPr>
          <w:rFonts w:ascii="Times New Roman" w:hAnsi="Times New Roman" w:cs="Times New Roman"/>
        </w:rPr>
        <w:t xml:space="preserve"> model. First</w:t>
      </w:r>
      <w:r w:rsidR="002B2F5F">
        <w:rPr>
          <w:rFonts w:ascii="Times New Roman" w:hAnsi="Times New Roman" w:cs="Times New Roman"/>
        </w:rPr>
        <w:t>,</w:t>
      </w:r>
      <w:r w:rsidRPr="00B233A4">
        <w:rPr>
          <w:rFonts w:ascii="Times New Roman" w:hAnsi="Times New Roman" w:cs="Times New Roman"/>
        </w:rPr>
        <w:t xml:space="preserve"> </w:t>
      </w:r>
      <w:r w:rsidR="003B3D13">
        <w:rPr>
          <w:rFonts w:ascii="Times New Roman" w:hAnsi="Times New Roman" w:cs="Times New Roman"/>
        </w:rPr>
        <w:t>when</w:t>
      </w:r>
      <w:r w:rsidRPr="00B233A4">
        <w:rPr>
          <w:rFonts w:ascii="Times New Roman" w:hAnsi="Times New Roman" w:cs="Times New Roman"/>
        </w:rPr>
        <w:t xml:space="preserve"> only species 1 </w:t>
      </w:r>
      <w:r w:rsidR="002B2F5F">
        <w:rPr>
          <w:rFonts w:ascii="Times New Roman" w:hAnsi="Times New Roman" w:cs="Times New Roman"/>
        </w:rPr>
        <w:t>was</w:t>
      </w:r>
      <w:r w:rsidRPr="00B233A4">
        <w:rPr>
          <w:rFonts w:ascii="Times New Roman" w:hAnsi="Times New Roman" w:cs="Times New Roman"/>
        </w:rPr>
        <w:t xml:space="preserve"> managed under regimes where the </w:t>
      </w:r>
      <w:r w:rsidR="002B2F5F">
        <w:rPr>
          <w:rFonts w:ascii="Times New Roman" w:hAnsi="Times New Roman" w:cs="Times New Roman"/>
        </w:rPr>
        <w:t>harvest-oriented species</w:t>
      </w:r>
      <w:r w:rsidRPr="00B233A4">
        <w:rPr>
          <w:rFonts w:ascii="Times New Roman" w:hAnsi="Times New Roman" w:cs="Times New Roman"/>
        </w:rPr>
        <w:t xml:space="preserve"> (species 1) </w:t>
      </w:r>
      <w:r w:rsidR="002B2F5F">
        <w:rPr>
          <w:rFonts w:ascii="Times New Roman" w:hAnsi="Times New Roman" w:cs="Times New Roman"/>
        </w:rPr>
        <w:t>was</w:t>
      </w:r>
      <w:r w:rsidRPr="00B233A4">
        <w:rPr>
          <w:rFonts w:ascii="Times New Roman" w:hAnsi="Times New Roman" w:cs="Times New Roman"/>
        </w:rPr>
        <w:t xml:space="preserve"> already established </w:t>
      </w:r>
      <w:r w:rsidR="003B3D13">
        <w:rPr>
          <w:rFonts w:ascii="Times New Roman" w:hAnsi="Times New Roman" w:cs="Times New Roman"/>
        </w:rPr>
        <w:t xml:space="preserve">and the management goal is </w:t>
      </w:r>
      <w:proofErr w:type="gramStart"/>
      <w:r w:rsidR="003B3D13">
        <w:rPr>
          <w:rFonts w:ascii="Times New Roman" w:hAnsi="Times New Roman" w:cs="Times New Roman"/>
        </w:rPr>
        <w:t>maintain</w:t>
      </w:r>
      <w:proofErr w:type="gramEnd"/>
      <w:r w:rsidR="003B3D13">
        <w:rPr>
          <w:rFonts w:ascii="Times New Roman" w:hAnsi="Times New Roman" w:cs="Times New Roman"/>
        </w:rPr>
        <w:t xml:space="preserve"> its dominance </w:t>
      </w:r>
      <w:r w:rsidRPr="00B233A4">
        <w:rPr>
          <w:rFonts w:ascii="Times New Roman" w:hAnsi="Times New Roman" w:cs="Times New Roman"/>
        </w:rPr>
        <w:t>(Fig.2). When species 1 beg</w:t>
      </w:r>
      <w:r w:rsidR="002B2F5F">
        <w:rPr>
          <w:rFonts w:ascii="Times New Roman" w:hAnsi="Times New Roman" w:cs="Times New Roman"/>
        </w:rPr>
        <w:t>an</w:t>
      </w:r>
      <w:r w:rsidRPr="00B233A4">
        <w:rPr>
          <w:rFonts w:ascii="Times New Roman" w:hAnsi="Times New Roman" w:cs="Times New Roman"/>
        </w:rPr>
        <w:t xml:space="preserve"> as the dominant species, stocking and harvest reductions c</w:t>
      </w:r>
      <w:r w:rsidR="002B2F5F">
        <w:rPr>
          <w:rFonts w:ascii="Times New Roman" w:hAnsi="Times New Roman" w:cs="Times New Roman"/>
        </w:rPr>
        <w:t>ould</w:t>
      </w:r>
      <w:r w:rsidRPr="00B233A4">
        <w:rPr>
          <w:rFonts w:ascii="Times New Roman" w:hAnsi="Times New Roman" w:cs="Times New Roman"/>
        </w:rPr>
        <w:t xml:space="preserve"> be used separately or in combination to maintain this dominance. As harvest increases</w:t>
      </w:r>
      <w:r w:rsidR="002B2F5F">
        <w:rPr>
          <w:rFonts w:ascii="Times New Roman" w:hAnsi="Times New Roman" w:cs="Times New Roman"/>
        </w:rPr>
        <w:t>,</w:t>
      </w:r>
      <w:r w:rsidRPr="00B233A4">
        <w:rPr>
          <w:rFonts w:ascii="Times New Roman" w:hAnsi="Times New Roman" w:cs="Times New Roman"/>
        </w:rPr>
        <w:t xml:space="preserve"> stocking w</w:t>
      </w:r>
      <w:r w:rsidR="002B2F5F">
        <w:rPr>
          <w:rFonts w:ascii="Times New Roman" w:hAnsi="Times New Roman" w:cs="Times New Roman"/>
        </w:rPr>
        <w:t>ould</w:t>
      </w:r>
      <w:r w:rsidRPr="00B233A4">
        <w:rPr>
          <w:rFonts w:ascii="Times New Roman" w:hAnsi="Times New Roman" w:cs="Times New Roman"/>
        </w:rPr>
        <w:t xml:space="preserve"> be required to maintain the stable state. </w:t>
      </w:r>
      <w:r w:rsidRPr="00B233A4">
        <w:rPr>
          <w:rFonts w:ascii="Times New Roman" w:hAnsi="Times New Roman" w:cs="Times New Roman"/>
        </w:rPr>
        <w:lastRenderedPageBreak/>
        <w:t>Higher harvest result</w:t>
      </w:r>
      <w:r w:rsidR="002B2F5F">
        <w:rPr>
          <w:rFonts w:ascii="Times New Roman" w:hAnsi="Times New Roman" w:cs="Times New Roman"/>
        </w:rPr>
        <w:t>ed</w:t>
      </w:r>
      <w:r w:rsidRPr="00B233A4">
        <w:rPr>
          <w:rFonts w:ascii="Times New Roman" w:hAnsi="Times New Roman" w:cs="Times New Roman"/>
        </w:rPr>
        <w:t xml:space="preserve"> in greater stocking need. When management of species 1 and species 2 </w:t>
      </w:r>
      <w:r w:rsidR="002B2F5F">
        <w:rPr>
          <w:rFonts w:ascii="Times New Roman" w:hAnsi="Times New Roman" w:cs="Times New Roman"/>
        </w:rPr>
        <w:t>co-</w:t>
      </w:r>
      <w:r w:rsidRPr="00B233A4">
        <w:rPr>
          <w:rFonts w:ascii="Times New Roman" w:hAnsi="Times New Roman" w:cs="Times New Roman"/>
        </w:rPr>
        <w:t>occurs</w:t>
      </w:r>
      <w:r w:rsidR="002B2F5F">
        <w:rPr>
          <w:rFonts w:ascii="Times New Roman" w:hAnsi="Times New Roman" w:cs="Times New Roman"/>
        </w:rPr>
        <w:t>,</w:t>
      </w:r>
      <w:r w:rsidRPr="00B233A4">
        <w:rPr>
          <w:rFonts w:ascii="Times New Roman" w:hAnsi="Times New Roman" w:cs="Times New Roman"/>
        </w:rPr>
        <w:t xml:space="preserve"> the options for managers expand</w:t>
      </w:r>
      <w:r w:rsidR="002B2F5F">
        <w:rPr>
          <w:rFonts w:ascii="Times New Roman" w:hAnsi="Times New Roman" w:cs="Times New Roman"/>
        </w:rPr>
        <w:t>ed</w:t>
      </w:r>
      <w:r w:rsidRPr="00B233A4">
        <w:rPr>
          <w:rFonts w:ascii="Times New Roman" w:hAnsi="Times New Roman" w:cs="Times New Roman"/>
        </w:rPr>
        <w:t xml:space="preserve"> from stocking and harvest regulations for species</w:t>
      </w:r>
      <w:r w:rsidR="002B2F5F">
        <w:rPr>
          <w:rFonts w:ascii="Times New Roman" w:hAnsi="Times New Roman" w:cs="Times New Roman"/>
        </w:rPr>
        <w:t xml:space="preserve"> </w:t>
      </w:r>
      <w:r w:rsidRPr="00B233A4">
        <w:rPr>
          <w:rFonts w:ascii="Times New Roman" w:hAnsi="Times New Roman" w:cs="Times New Roman"/>
        </w:rPr>
        <w:t>1 to stocking and harvest regulations for both species, doubling the number of options available to achieve desired outcomes. Figure 2 consider</w:t>
      </w:r>
      <w:r w:rsidR="002B2F5F">
        <w:rPr>
          <w:rFonts w:ascii="Times New Roman" w:hAnsi="Times New Roman" w:cs="Times New Roman"/>
        </w:rPr>
        <w:t>ed</w:t>
      </w:r>
      <w:r w:rsidRPr="00B233A4">
        <w:rPr>
          <w:rFonts w:ascii="Times New Roman" w:hAnsi="Times New Roman" w:cs="Times New Roman"/>
        </w:rPr>
        <w:t xml:space="preserve"> a scenario where the manager regulate</w:t>
      </w:r>
      <w:r w:rsidR="002B2F5F">
        <w:rPr>
          <w:rFonts w:ascii="Times New Roman" w:hAnsi="Times New Roman" w:cs="Times New Roman"/>
        </w:rPr>
        <w:t>d</w:t>
      </w:r>
      <w:r w:rsidRPr="00B233A4">
        <w:rPr>
          <w:rFonts w:ascii="Times New Roman" w:hAnsi="Times New Roman" w:cs="Times New Roman"/>
        </w:rPr>
        <w:t xml:space="preserve"> harvest on both species and stocks species 1 in order to allow species 1 to dominate over species 2. When species 1 is established as the dominant species and a small amount of fishing mortality is</w:t>
      </w:r>
      <w:r w:rsidR="002B2F5F">
        <w:rPr>
          <w:rFonts w:ascii="Times New Roman" w:hAnsi="Times New Roman" w:cs="Times New Roman"/>
        </w:rPr>
        <w:t xml:space="preserve"> applied</w:t>
      </w:r>
      <w:r w:rsidRPr="00B233A4">
        <w:rPr>
          <w:rFonts w:ascii="Times New Roman" w:hAnsi="Times New Roman" w:cs="Times New Roman"/>
        </w:rPr>
        <w:t xml:space="preserve"> on species 2, the system is able to maintain species 1 dominance under all but the most intense harvest pressure</w:t>
      </w:r>
      <w:r w:rsidR="002B2F5F">
        <w:rPr>
          <w:rFonts w:ascii="Times New Roman" w:hAnsi="Times New Roman" w:cs="Times New Roman"/>
        </w:rPr>
        <w:t xml:space="preserve"> scenarios</w:t>
      </w:r>
      <w:r w:rsidRPr="00B233A4">
        <w:rPr>
          <w:rFonts w:ascii="Times New Roman" w:hAnsi="Times New Roman" w:cs="Times New Roman"/>
        </w:rPr>
        <w:t xml:space="preserve"> on species 1 with no stocking necessary. A small amount of stocking </w:t>
      </w:r>
      <w:r w:rsidR="002B2F5F">
        <w:rPr>
          <w:rFonts w:ascii="Times New Roman" w:hAnsi="Times New Roman" w:cs="Times New Roman"/>
        </w:rPr>
        <w:t>was</w:t>
      </w:r>
      <w:r w:rsidRPr="00B233A4">
        <w:rPr>
          <w:rFonts w:ascii="Times New Roman" w:hAnsi="Times New Roman" w:cs="Times New Roman"/>
        </w:rPr>
        <w:t xml:space="preserve"> able to overcome extreme harvest effects and allow for species 1 to dominate across any harvest rate (Fig. 2). </w:t>
      </w:r>
      <w:commentRangeStart w:id="30"/>
      <w:r w:rsidR="003B3D13">
        <w:rPr>
          <w:rFonts w:ascii="Times New Roman" w:hAnsi="Times New Roman" w:cs="Times New Roman"/>
        </w:rPr>
        <w:t>These analyses were also conducted in a model scenario where the undesirable species (species 2) was initially dominant the and management goal was to flip the system to favor species 1.</w:t>
      </w:r>
      <w:commentRangeEnd w:id="30"/>
      <w:r w:rsidR="003B3D13">
        <w:rPr>
          <w:rStyle w:val="CommentReference"/>
        </w:rPr>
        <w:commentReference w:id="30"/>
      </w:r>
      <w:r w:rsidR="003B3D13">
        <w:rPr>
          <w:rFonts w:ascii="Times New Roman" w:hAnsi="Times New Roman" w:cs="Times New Roman"/>
        </w:rPr>
        <w:t xml:space="preserve"> T</w:t>
      </w:r>
      <w:r w:rsidR="00312680">
        <w:rPr>
          <w:rFonts w:ascii="Times New Roman" w:hAnsi="Times New Roman" w:cs="Times New Roman"/>
        </w:rPr>
        <w:t>he dynamics in that scenario mirror those presented here, but because of the initial dominance of species 2, the magnitude of management action (stocking or harvest) needed to flip to system towards species 1 is higher in order to overcome the initial dominance of species 2.</w:t>
      </w:r>
    </w:p>
    <w:p w14:paraId="489D0C65" w14:textId="5CA12C37" w:rsidR="00DB5BA4" w:rsidRPr="00B233A4" w:rsidRDefault="00686B5C" w:rsidP="003A2A6C">
      <w:pPr>
        <w:pStyle w:val="CaptionedFigure"/>
        <w:keepNext w:val="0"/>
        <w:widowControl w:val="0"/>
        <w:suppressLineNumbers/>
        <w:rPr>
          <w:rFonts w:ascii="Times New Roman" w:hAnsi="Times New Roman" w:cs="Times New Roman"/>
        </w:rPr>
      </w:pPr>
      <w:r>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3">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p>
    <w:p w14:paraId="4BF169C3" w14:textId="3F59A065" w:rsidR="00DB5BA4" w:rsidRPr="00B233A4" w:rsidRDefault="00062887" w:rsidP="003A2A6C">
      <w:pPr>
        <w:pStyle w:val="ImageCaption"/>
        <w:widowControl w:val="0"/>
        <w:suppressLineNumbers/>
        <w:rPr>
          <w:rFonts w:ascii="Times New Roman" w:hAnsi="Times New Roman" w:cs="Times New Roman"/>
        </w:rPr>
      </w:pPr>
      <w:commentRangeStart w:id="31"/>
      <w:commentRangeStart w:id="32"/>
      <w:r w:rsidRPr="00B233A4">
        <w:rPr>
          <w:rFonts w:ascii="Times New Roman" w:hAnsi="Times New Roman" w:cs="Times New Roman"/>
        </w:rPr>
        <w:t>Figure 2.</w:t>
      </w:r>
      <w:commentRangeEnd w:id="31"/>
      <w:r w:rsidR="00DF3188">
        <w:rPr>
          <w:rStyle w:val="CommentReference"/>
          <w:i w:val="0"/>
        </w:rPr>
        <w:commentReference w:id="31"/>
      </w:r>
      <w:commentRangeEnd w:id="32"/>
      <w:r w:rsidR="00083D9F">
        <w:rPr>
          <w:rStyle w:val="CommentReference"/>
          <w:i w:val="0"/>
        </w:rPr>
        <w:commentReference w:id="32"/>
      </w:r>
      <w:r w:rsidRPr="00B233A4">
        <w:rPr>
          <w:rFonts w:ascii="Times New Roman" w:hAnsi="Times New Roman" w:cs="Times New Roman"/>
        </w:rPr>
        <w:t xml:space="preserve"> </w:t>
      </w:r>
      <w:r w:rsidR="003B3D13">
        <w:rPr>
          <w:rFonts w:ascii="Times New Roman" w:hAnsi="Times New Roman" w:cs="Times New Roman"/>
        </w:rPr>
        <w:t xml:space="preserve">Species 1 dominance isocline where areas above line represent species 1 stocking and harvest combinations that allow species 1 to dominate. Areas below the isoclines represent scenarios where species 2 dominates. Species 1 is initially dominant </w:t>
      </w:r>
      <w:r w:rsidR="009D2FB0">
        <w:rPr>
          <w:rFonts w:ascii="Times New Roman" w:hAnsi="Times New Roman" w:cs="Times New Roman"/>
        </w:rPr>
        <w:t xml:space="preserve">and </w:t>
      </w:r>
      <w:r w:rsidR="003B3D13">
        <w:rPr>
          <w:rFonts w:ascii="Times New Roman" w:hAnsi="Times New Roman" w:cs="Times New Roman"/>
        </w:rPr>
        <w:t>the management goal is to maintain this dominance.</w:t>
      </w:r>
    </w:p>
    <w:p w14:paraId="07734D56" w14:textId="644D9E98" w:rsidR="00DB5BA4" w:rsidRPr="00B233A4" w:rsidRDefault="00435596" w:rsidP="003A2A6C">
      <w:pPr>
        <w:pStyle w:val="BodyText"/>
        <w:widowControl w:val="0"/>
        <w:suppressLineNumbers/>
        <w:ind w:firstLine="720"/>
        <w:rPr>
          <w:rFonts w:ascii="Times New Roman" w:hAnsi="Times New Roman" w:cs="Times New Roman"/>
        </w:rPr>
      </w:pPr>
      <w:r>
        <w:rPr>
          <w:rFonts w:ascii="Times New Roman" w:hAnsi="Times New Roman" w:cs="Times New Roman"/>
        </w:rPr>
        <w:t xml:space="preserve">Considering species interactions allow managers to combine direct management action (i.e. stocking) with indirect action (i.e. managing a competitor). Managers can use these </w:t>
      </w:r>
      <w:r>
        <w:rPr>
          <w:rFonts w:ascii="Times New Roman" w:hAnsi="Times New Roman" w:cs="Times New Roman"/>
        </w:rPr>
        <w:lastRenderedPageBreak/>
        <w:t xml:space="preserve">strategies by themselves or in combination to achieve the same outcome (Figure 3). The trade-off between stocking and harvest of competitor is consistent across </w:t>
      </w:r>
      <w:r w:rsidR="003A2A6C">
        <w:rPr>
          <w:rFonts w:ascii="Times New Roman" w:hAnsi="Times New Roman" w:cs="Times New Roman"/>
        </w:rPr>
        <w:t>different levels of harvest on the focal species; only the magnitude of management action necessary changes.</w:t>
      </w:r>
      <w:r w:rsidR="00BB10B5">
        <w:rPr>
          <w:rFonts w:ascii="Times New Roman" w:hAnsi="Times New Roman" w:cs="Times New Roman"/>
        </w:rPr>
        <w:t xml:space="preserve"> </w:t>
      </w:r>
    </w:p>
    <w:p w14:paraId="6D6A9A81" w14:textId="10CA0DBB" w:rsidR="00DB5BA4" w:rsidRPr="00B233A4" w:rsidRDefault="006265B4" w:rsidP="003A2A6C">
      <w:pPr>
        <w:pStyle w:val="CaptionedFigure"/>
        <w:keepNext w:val="0"/>
        <w:widowControl w:val="0"/>
        <w:suppressLineNumbers/>
        <w:rPr>
          <w:rFonts w:ascii="Times New Roman" w:hAnsi="Times New Roman" w:cs="Times New Roman"/>
        </w:rPr>
      </w:pPr>
      <w:r w:rsidRPr="006265B4">
        <w:t xml:space="preserve"> </w:t>
      </w:r>
      <w:r>
        <w:rPr>
          <w:noProof/>
        </w:rPr>
        <w:drawing>
          <wp:inline distT="0" distB="0" distL="0" distR="0" wp14:anchorId="277C3CCC" wp14:editId="64352F1B">
            <wp:extent cx="4171429" cy="41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429" cy="4171429"/>
                    </a:xfrm>
                    <a:prstGeom prst="rect">
                      <a:avLst/>
                    </a:prstGeom>
                  </pic:spPr>
                </pic:pic>
              </a:graphicData>
            </a:graphic>
          </wp:inline>
        </w:drawing>
      </w:r>
    </w:p>
    <w:p w14:paraId="2DB644E5" w14:textId="722FF7E9" w:rsidR="00DB5BA4" w:rsidRPr="00B233A4" w:rsidRDefault="00062887" w:rsidP="003A2A6C">
      <w:pPr>
        <w:pStyle w:val="ImageCaption"/>
        <w:widowControl w:val="0"/>
        <w:suppressLineNumbers/>
        <w:rPr>
          <w:rFonts w:ascii="Times New Roman" w:hAnsi="Times New Roman" w:cs="Times New Roman"/>
        </w:rPr>
      </w:pPr>
      <w:commentRangeStart w:id="33"/>
      <w:r w:rsidRPr="00B233A4">
        <w:rPr>
          <w:rFonts w:ascii="Times New Roman" w:hAnsi="Times New Roman" w:cs="Times New Roman"/>
        </w:rPr>
        <w:t>Figure 3.</w:t>
      </w:r>
      <w:commentRangeEnd w:id="33"/>
      <w:r w:rsidR="00F04161">
        <w:rPr>
          <w:rStyle w:val="CommentReference"/>
          <w:i w:val="0"/>
        </w:rPr>
        <w:commentReference w:id="33"/>
      </w:r>
      <w:r w:rsidRPr="00B233A4">
        <w:rPr>
          <w:rFonts w:ascii="Times New Roman" w:hAnsi="Times New Roman" w:cs="Times New Roman"/>
        </w:rPr>
        <w:t xml:space="preserve"> </w:t>
      </w:r>
      <w:r w:rsidR="00E05CA0" w:rsidRPr="00B233A4">
        <w:rPr>
          <w:rFonts w:ascii="Times New Roman" w:hAnsi="Times New Roman" w:cs="Times New Roman"/>
        </w:rPr>
        <w:t xml:space="preserve">Here managers can stock species 1 (y axis) or increase harvest on its predator (species 2, x axis). </w:t>
      </w:r>
      <w:r w:rsidR="006265B4">
        <w:rPr>
          <w:rFonts w:ascii="Times New Roman" w:hAnsi="Times New Roman" w:cs="Times New Roman"/>
        </w:rPr>
        <w:t xml:space="preserve">Tradeoff between stocking and competitor harvest are presented for various levels of harvest on species 1 (solid and dashed lines). Areas above the lines represent positive outcomes, areas below represent negative outcomes. </w:t>
      </w:r>
      <w:r w:rsidR="00E05CA0" w:rsidRPr="00B233A4">
        <w:rPr>
          <w:rFonts w:ascii="Times New Roman" w:hAnsi="Times New Roman" w:cs="Times New Roman"/>
        </w:rPr>
        <w:t>The negative relationship between stocking species 1 and harvesting species 2 allows managers to ach</w:t>
      </w:r>
      <w:r w:rsidR="002B2F5F">
        <w:rPr>
          <w:rFonts w:ascii="Times New Roman" w:hAnsi="Times New Roman" w:cs="Times New Roman"/>
        </w:rPr>
        <w:t>ie</w:t>
      </w:r>
      <w:r w:rsidR="00E05CA0" w:rsidRPr="00B233A4">
        <w:rPr>
          <w:rFonts w:ascii="Times New Roman" w:hAnsi="Times New Roman" w:cs="Times New Roman"/>
        </w:rPr>
        <w:t xml:space="preserve">ve similar outcomes through implementation of either strategy or a </w:t>
      </w:r>
      <w:r w:rsidR="002B2F5F">
        <w:rPr>
          <w:rFonts w:ascii="Times New Roman" w:hAnsi="Times New Roman" w:cs="Times New Roman"/>
        </w:rPr>
        <w:t>combination</w:t>
      </w:r>
      <w:r w:rsidR="00E05CA0" w:rsidRPr="00B233A4">
        <w:rPr>
          <w:rFonts w:ascii="Times New Roman" w:hAnsi="Times New Roman" w:cs="Times New Roman"/>
        </w:rPr>
        <w:t xml:space="preserve"> of both.</w:t>
      </w:r>
    </w:p>
    <w:p w14:paraId="447DCCBF" w14:textId="354691C4" w:rsidR="00DB5BA4" w:rsidRPr="00B233A4" w:rsidRDefault="002B2F5F" w:rsidP="003A2A6C">
      <w:pPr>
        <w:pStyle w:val="BodyText"/>
        <w:widowControl w:val="0"/>
        <w:suppressLineNumbers/>
        <w:ind w:firstLine="720"/>
        <w:rPr>
          <w:rFonts w:ascii="Times New Roman" w:hAnsi="Times New Roman" w:cs="Times New Roman"/>
        </w:rPr>
      </w:pPr>
      <w:r>
        <w:rPr>
          <w:rFonts w:ascii="Times New Roman" w:hAnsi="Times New Roman" w:cs="Times New Roman"/>
        </w:rPr>
        <w:t>A</w:t>
      </w:r>
      <w:r w:rsidR="00E05CA0" w:rsidRPr="00B233A4">
        <w:rPr>
          <w:rFonts w:ascii="Times New Roman" w:hAnsi="Times New Roman" w:cs="Times New Roman"/>
        </w:rPr>
        <w:t xml:space="preserve"> scenario</w:t>
      </w:r>
      <w:r>
        <w:rPr>
          <w:rFonts w:ascii="Times New Roman" w:hAnsi="Times New Roman" w:cs="Times New Roman"/>
        </w:rPr>
        <w:t xml:space="preserve"> was explored</w:t>
      </w:r>
      <w:r w:rsidR="00E05CA0" w:rsidRPr="00B233A4">
        <w:rPr>
          <w:rFonts w:ascii="Times New Roman" w:hAnsi="Times New Roman" w:cs="Times New Roman"/>
        </w:rPr>
        <w:t xml:space="preserve"> where slow moving changes in habitat availability can drive an eventual flip in system state from species 1 to species 2. Management action can delay an inevitable transition through either stocking species 1 (Fig. 4b) or harvesting species 2 (Fig. 4c). In combination, managing both species may be able to prevent a regime shift altogether (Fig. 4d). </w:t>
      </w:r>
      <w:commentRangeStart w:id="34"/>
      <w:r w:rsidR="00E05CA0" w:rsidRPr="00B233A4">
        <w:rPr>
          <w:rFonts w:ascii="Times New Roman" w:hAnsi="Times New Roman" w:cs="Times New Roman"/>
        </w:rPr>
        <w:t xml:space="preserve">Management action here was limited to what might be feasible given time and budget constraints for most </w:t>
      </w:r>
      <w:commentRangeStart w:id="35"/>
      <w:r w:rsidR="00E05CA0" w:rsidRPr="00B233A4">
        <w:rPr>
          <w:rFonts w:ascii="Times New Roman" w:hAnsi="Times New Roman" w:cs="Times New Roman"/>
        </w:rPr>
        <w:t>managers</w:t>
      </w:r>
      <w:commentRangeEnd w:id="34"/>
      <w:r w:rsidR="009C0A6B" w:rsidRPr="00B233A4">
        <w:rPr>
          <w:rStyle w:val="CommentReference"/>
          <w:rFonts w:ascii="Times New Roman" w:hAnsi="Times New Roman" w:cs="Times New Roman"/>
        </w:rPr>
        <w:commentReference w:id="34"/>
      </w:r>
      <w:commentRangeEnd w:id="35"/>
      <w:r w:rsidR="007C4C65">
        <w:rPr>
          <w:rStyle w:val="CommentReference"/>
        </w:rPr>
        <w:commentReference w:id="35"/>
      </w:r>
      <w:r w:rsidR="009C0A6B" w:rsidRPr="00B233A4">
        <w:rPr>
          <w:rFonts w:ascii="Times New Roman" w:hAnsi="Times New Roman" w:cs="Times New Roman"/>
        </w:rPr>
        <w:t>.</w:t>
      </w:r>
    </w:p>
    <w:p w14:paraId="2924A723" w14:textId="77777777" w:rsidR="00DB5BA4" w:rsidRPr="00B233A4" w:rsidRDefault="00E05CA0" w:rsidP="003A2A6C">
      <w:pPr>
        <w:pStyle w:val="CaptionedFigure"/>
        <w:keepNext w:val="0"/>
        <w:widowControl w:val="0"/>
        <w:suppressLineNumbers/>
        <w:rPr>
          <w:rFonts w:ascii="Times New Roman" w:hAnsi="Times New Roman" w:cs="Times New Roman"/>
        </w:rPr>
      </w:pPr>
      <w:r w:rsidRPr="00B233A4">
        <w:rPr>
          <w:rFonts w:ascii="Times New Roman" w:hAnsi="Times New Roman" w:cs="Times New Roman"/>
          <w:noProof/>
        </w:rPr>
        <w:lastRenderedPageBreak/>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1E4C9CEA" w:rsidR="00DB5BA4" w:rsidRDefault="00E05CA0" w:rsidP="003A2A6C">
      <w:pPr>
        <w:pStyle w:val="ImageCaption"/>
        <w:widowControl w:val="0"/>
        <w:suppressLineNumbers/>
        <w:rPr>
          <w:rFonts w:ascii="Times New Roman" w:hAnsi="Times New Roman" w:cs="Times New Roman"/>
        </w:rPr>
      </w:pPr>
      <w:r w:rsidRPr="00B233A4">
        <w:rPr>
          <w:rFonts w:ascii="Times New Roman" w:hAnsi="Times New Roman" w:cs="Times New Roman"/>
        </w:rPr>
        <w:t>Figure 4. Delaying transitions. Slow moving variable ’h’</w:t>
      </w:r>
      <w:r w:rsidR="006265B4">
        <w:rPr>
          <w:rFonts w:ascii="Times New Roman" w:hAnsi="Times New Roman" w:cs="Times New Roman"/>
        </w:rPr>
        <w:t xml:space="preserve"> </w:t>
      </w:r>
      <w:r w:rsidRPr="00B233A4">
        <w:rPr>
          <w:rFonts w:ascii="Times New Roman" w:hAnsi="Times New Roman" w:cs="Times New Roman"/>
        </w:rPr>
        <w:t xml:space="preserve">represents changing habitat availability which will inevitably flip system from sp1 dominated to sp2 (panel A). The flip in system state can be delayed through either stocking of the desired species (panel B), harvest of its </w:t>
      </w:r>
      <w:r w:rsidR="006265B4" w:rsidRPr="00B233A4">
        <w:rPr>
          <w:rFonts w:ascii="Times New Roman" w:hAnsi="Times New Roman" w:cs="Times New Roman"/>
        </w:rPr>
        <w:t>competitor</w:t>
      </w:r>
      <w:r w:rsidRPr="00B233A4">
        <w:rPr>
          <w:rFonts w:ascii="Times New Roman" w:hAnsi="Times New Roman" w:cs="Times New Roman"/>
        </w:rPr>
        <w:t xml:space="preserve"> (panel C), or perhaps prevented altogether by stocking and harvesting (panel </w:t>
      </w:r>
      <w:commentRangeStart w:id="36"/>
      <w:r w:rsidRPr="00B233A4">
        <w:rPr>
          <w:rFonts w:ascii="Times New Roman" w:hAnsi="Times New Roman" w:cs="Times New Roman"/>
        </w:rPr>
        <w:t>D</w:t>
      </w:r>
      <w:commentRangeEnd w:id="36"/>
      <w:r w:rsidR="002B1FE8">
        <w:rPr>
          <w:rStyle w:val="CommentReference"/>
          <w:i w:val="0"/>
        </w:rPr>
        <w:commentReference w:id="36"/>
      </w:r>
      <w:r w:rsidRPr="00B233A4">
        <w:rPr>
          <w:rFonts w:ascii="Times New Roman" w:hAnsi="Times New Roman" w:cs="Times New Roman"/>
        </w:rPr>
        <w:t>).</w:t>
      </w:r>
    </w:p>
    <w:p w14:paraId="11BC6549" w14:textId="77777777" w:rsidR="00EC5EE0" w:rsidRDefault="00EC5EE0" w:rsidP="003A2A6C">
      <w:pPr>
        <w:pStyle w:val="ImageCaption"/>
        <w:widowControl w:val="0"/>
        <w:suppressLineNumbers/>
        <w:rPr>
          <w:rFonts w:ascii="Times New Roman" w:hAnsi="Times New Roman" w:cs="Times New Roman"/>
          <w:i w:val="0"/>
        </w:rPr>
      </w:pPr>
    </w:p>
    <w:p w14:paraId="03865633" w14:textId="77777777" w:rsidR="00EC5EE0" w:rsidRDefault="00EC5EE0" w:rsidP="003A2A6C">
      <w:pPr>
        <w:pStyle w:val="Heading1"/>
        <w:keepNext w:val="0"/>
        <w:keepLines w:val="0"/>
        <w:widowControl w:val="0"/>
        <w:suppressLineNumbers/>
        <w:rPr>
          <w:rFonts w:ascii="Times New Roman" w:hAnsi="Times New Roman" w:cs="Times New Roman"/>
          <w:color w:val="auto"/>
        </w:rPr>
      </w:pPr>
      <w:commentRangeStart w:id="37"/>
      <w:r>
        <w:rPr>
          <w:rFonts w:ascii="Times New Roman" w:hAnsi="Times New Roman" w:cs="Times New Roman"/>
          <w:color w:val="auto"/>
        </w:rPr>
        <w:t>Discussion</w:t>
      </w:r>
      <w:commentRangeEnd w:id="37"/>
      <w:r w:rsidR="006471FF">
        <w:rPr>
          <w:rStyle w:val="CommentReference"/>
          <w:rFonts w:asciiTheme="minorHAnsi" w:eastAsiaTheme="minorHAnsi" w:hAnsiTheme="minorHAnsi" w:cstheme="minorBidi"/>
          <w:b w:val="0"/>
          <w:bCs w:val="0"/>
          <w:color w:val="auto"/>
        </w:rPr>
        <w:commentReference w:id="37"/>
      </w:r>
    </w:p>
    <w:p w14:paraId="1B7B3C97" w14:textId="35093B02" w:rsidR="00032EE2" w:rsidRDefault="00032EE2" w:rsidP="003A2A6C">
      <w:pPr>
        <w:pStyle w:val="ImageCaption"/>
        <w:widowControl w:val="0"/>
        <w:suppressLineNumbers/>
        <w:rPr>
          <w:rFonts w:ascii="Times New Roman" w:hAnsi="Times New Roman" w:cs="Times New Roman"/>
          <w:i w:val="0"/>
        </w:rPr>
      </w:pPr>
    </w:p>
    <w:p w14:paraId="7A767DDD" w14:textId="3519E0C7" w:rsidR="00032EE2" w:rsidDel="00685952" w:rsidRDefault="00685952" w:rsidP="00214784">
      <w:pPr>
        <w:pStyle w:val="ImageCaption"/>
        <w:widowControl w:val="0"/>
        <w:suppressLineNumbers/>
        <w:rPr>
          <w:del w:id="38" w:author="Chelsey Nieman" w:date="2020-12-09T10:21:00Z"/>
          <w:rFonts w:ascii="Times New Roman" w:hAnsi="Times New Roman" w:cs="Times New Roman"/>
          <w:i w:val="0"/>
        </w:rPr>
      </w:pPr>
      <w:ins w:id="39" w:author="Chelsey Nieman" w:date="2020-12-09T10:21:00Z">
        <w:r>
          <w:rPr>
            <w:rFonts w:ascii="Times New Roman" w:hAnsi="Times New Roman" w:cs="Times New Roman"/>
            <w:i w:val="0"/>
          </w:rPr>
          <w:tab/>
        </w:r>
      </w:ins>
      <w:del w:id="40" w:author="Chelsey Nieman" w:date="2020-12-09T10:21:00Z">
        <w:r w:rsidR="00032EE2" w:rsidDel="00685952">
          <w:rPr>
            <w:rFonts w:ascii="Times New Roman" w:hAnsi="Times New Roman" w:cs="Times New Roman"/>
            <w:i w:val="0"/>
          </w:rPr>
          <w:delText>More detailed outline of Discussion – 12.2.2020</w:delText>
        </w:r>
      </w:del>
    </w:p>
    <w:p w14:paraId="695CCD56" w14:textId="609EF75F" w:rsidR="00032EE2" w:rsidRDefault="00032EE2" w:rsidP="00685952">
      <w:pPr>
        <w:pStyle w:val="ImageCaption"/>
        <w:widowControl w:val="0"/>
        <w:suppressLineNumbers/>
        <w:rPr>
          <w:ins w:id="41" w:author="Chelsey Nieman" w:date="2020-12-09T09:56:00Z"/>
          <w:rFonts w:ascii="Times New Roman" w:hAnsi="Times New Roman" w:cs="Times New Roman"/>
          <w:i w:val="0"/>
        </w:rPr>
        <w:pPrChange w:id="42" w:author="Chelsey Nieman" w:date="2020-12-09T10:21:00Z">
          <w:pPr>
            <w:pStyle w:val="ImageCaption"/>
            <w:widowControl w:val="0"/>
            <w:numPr>
              <w:numId w:val="5"/>
            </w:numPr>
            <w:suppressLineNumbers/>
            <w:ind w:left="720" w:hanging="360"/>
          </w:pPr>
        </w:pPrChange>
      </w:pPr>
      <w:commentRangeStart w:id="43"/>
      <w:r>
        <w:rPr>
          <w:rFonts w:ascii="Times New Roman" w:hAnsi="Times New Roman" w:cs="Times New Roman"/>
          <w:i w:val="0"/>
        </w:rPr>
        <w:t>Sudden</w:t>
      </w:r>
      <w:commentRangeEnd w:id="43"/>
      <w:r w:rsidR="00685952">
        <w:rPr>
          <w:rStyle w:val="CommentReference"/>
          <w:i w:val="0"/>
        </w:rPr>
        <w:commentReference w:id="43"/>
      </w:r>
      <w:r>
        <w:rPr>
          <w:rFonts w:ascii="Times New Roman" w:hAnsi="Times New Roman" w:cs="Times New Roman"/>
          <w:i w:val="0"/>
        </w:rPr>
        <w:t>, unexpected regime shifts represent a growing threat to aquatic systems as human impacts on these systems grow and erode system resilience. Our relatively simple model of a multispecies recreational fishery describes how understanding the ecological interactions between species can allow a manager to creatively manage a system to reach desired outcomes where a single species management approach is infeasible or unable to reach those outcomes.</w:t>
      </w:r>
      <w:ins w:id="44" w:author="Chelsey Nieman" w:date="2020-12-09T10:22:00Z">
        <w:r w:rsidR="00685952">
          <w:rPr>
            <w:rFonts w:ascii="Times New Roman" w:hAnsi="Times New Roman" w:cs="Times New Roman"/>
            <w:i w:val="0"/>
          </w:rPr>
          <w:t xml:space="preserve"> Here, we have illustrated how species interactions can result in non-linearity in a fisheries system, </w:t>
        </w:r>
      </w:ins>
      <w:ins w:id="45" w:author="Chelsey Nieman" w:date="2020-12-09T10:23:00Z">
        <w:r w:rsidR="00685952">
          <w:rPr>
            <w:rFonts w:ascii="Times New Roman" w:hAnsi="Times New Roman" w:cs="Times New Roman"/>
            <w:i w:val="0"/>
          </w:rPr>
          <w:t xml:space="preserve">which can ultimately result in transition to alternative stable states. We further demonstrate how management interventions can be </w:t>
        </w:r>
      </w:ins>
      <w:ins w:id="46" w:author="Chelsey Nieman" w:date="2020-12-09T10:24:00Z">
        <w:r w:rsidR="00685952">
          <w:rPr>
            <w:rFonts w:ascii="Times New Roman" w:hAnsi="Times New Roman" w:cs="Times New Roman"/>
            <w:i w:val="0"/>
          </w:rPr>
          <w:t xml:space="preserve">used to maintain stable states of a system through careful consideration of both human impacts and species interactions within the system. </w:t>
        </w:r>
      </w:ins>
      <w:ins w:id="47" w:author="Chelsey Nieman" w:date="2020-12-09T10:25:00Z">
        <w:r w:rsidR="00685952">
          <w:rPr>
            <w:rFonts w:ascii="Times New Roman" w:hAnsi="Times New Roman" w:cs="Times New Roman"/>
            <w:i w:val="0"/>
          </w:rPr>
          <w:t xml:space="preserve">While species interactions have long been known to exert influence on a system, here we show how direct management can utilize those interactions in order to influence fishery outcomes. </w:t>
        </w:r>
      </w:ins>
    </w:p>
    <w:p w14:paraId="4CED3F53" w14:textId="72E6D130" w:rsidR="00685952" w:rsidDel="00685952" w:rsidRDefault="00F3526A" w:rsidP="00F3526A">
      <w:pPr>
        <w:pStyle w:val="ImageCaption"/>
        <w:widowControl w:val="0"/>
        <w:suppressLineNumbers/>
        <w:rPr>
          <w:del w:id="48" w:author="Chelsey Nieman" w:date="2020-12-09T10:19:00Z"/>
          <w:rFonts w:ascii="Times New Roman" w:hAnsi="Times New Roman" w:cs="Times New Roman"/>
          <w:i w:val="0"/>
        </w:rPr>
        <w:pPrChange w:id="49" w:author="Chelsey Nieman" w:date="2020-12-09T10:39:00Z">
          <w:pPr>
            <w:pStyle w:val="ImageCaption"/>
            <w:widowControl w:val="0"/>
            <w:numPr>
              <w:numId w:val="5"/>
            </w:numPr>
            <w:suppressLineNumbers/>
            <w:ind w:left="720" w:hanging="360"/>
          </w:pPr>
        </w:pPrChange>
      </w:pPr>
      <w:ins w:id="50" w:author="Chelsey Nieman" w:date="2020-12-09T10:39:00Z">
        <w:r>
          <w:rPr>
            <w:rFonts w:ascii="Times New Roman" w:hAnsi="Times New Roman" w:cs="Times New Roman"/>
            <w:i w:val="0"/>
          </w:rPr>
          <w:tab/>
        </w:r>
      </w:ins>
    </w:p>
    <w:p w14:paraId="10A23C93" w14:textId="56321146" w:rsidR="00032EE2" w:rsidDel="00F3526A" w:rsidRDefault="00032EE2" w:rsidP="00F3526A">
      <w:pPr>
        <w:pStyle w:val="ImageCaption"/>
        <w:widowControl w:val="0"/>
        <w:suppressLineNumbers/>
        <w:rPr>
          <w:del w:id="51" w:author="Chelsey Nieman" w:date="2020-12-09T12:08:00Z"/>
          <w:rFonts w:ascii="Times New Roman" w:hAnsi="Times New Roman" w:cs="Times New Roman"/>
          <w:i w:val="0"/>
        </w:rPr>
        <w:pPrChange w:id="52" w:author="Chelsey Nieman" w:date="2020-12-09T10:39:00Z">
          <w:pPr>
            <w:pStyle w:val="ImageCaption"/>
            <w:widowControl w:val="0"/>
            <w:numPr>
              <w:numId w:val="5"/>
            </w:numPr>
            <w:suppressLineNumbers/>
            <w:ind w:left="720" w:hanging="360"/>
          </w:pPr>
        </w:pPrChange>
      </w:pPr>
      <w:commentRangeStart w:id="53"/>
      <w:r>
        <w:rPr>
          <w:rFonts w:ascii="Times New Roman" w:hAnsi="Times New Roman" w:cs="Times New Roman"/>
          <w:i w:val="0"/>
        </w:rPr>
        <w:t>Managers</w:t>
      </w:r>
      <w:commentRangeEnd w:id="53"/>
      <w:r w:rsidR="00F30DFE">
        <w:rPr>
          <w:rStyle w:val="CommentReference"/>
          <w:i w:val="0"/>
        </w:rPr>
        <w:commentReference w:id="53"/>
      </w:r>
      <w:r>
        <w:rPr>
          <w:rFonts w:ascii="Times New Roman" w:hAnsi="Times New Roman" w:cs="Times New Roman"/>
          <w:i w:val="0"/>
        </w:rPr>
        <w:t xml:space="preserve"> are limited by </w:t>
      </w:r>
      <w:commentRangeStart w:id="54"/>
      <w:commentRangeStart w:id="55"/>
      <w:r>
        <w:rPr>
          <w:rFonts w:ascii="Times New Roman" w:hAnsi="Times New Roman" w:cs="Times New Roman"/>
          <w:i w:val="0"/>
        </w:rPr>
        <w:t>political, monetary, mechanical, and technological constraints</w:t>
      </w:r>
      <w:r w:rsidR="0082052B">
        <w:rPr>
          <w:rFonts w:ascii="Times New Roman" w:hAnsi="Times New Roman" w:cs="Times New Roman"/>
          <w:i w:val="0"/>
        </w:rPr>
        <w:t xml:space="preserve"> when confronting complex management problems</w:t>
      </w:r>
      <w:commentRangeEnd w:id="54"/>
      <w:r w:rsidR="00F67899">
        <w:rPr>
          <w:rStyle w:val="CommentReference"/>
          <w:i w:val="0"/>
        </w:rPr>
        <w:commentReference w:id="54"/>
      </w:r>
      <w:commentRangeEnd w:id="55"/>
      <w:r w:rsidR="00F3526A">
        <w:rPr>
          <w:rStyle w:val="CommentReference"/>
          <w:i w:val="0"/>
        </w:rPr>
        <w:commentReference w:id="55"/>
      </w:r>
      <w:r>
        <w:rPr>
          <w:rFonts w:ascii="Times New Roman" w:hAnsi="Times New Roman" w:cs="Times New Roman"/>
          <w:i w:val="0"/>
        </w:rPr>
        <w:t xml:space="preserve">. Most commonly, fishery managers turn to one of four different tools for preventing or mitigating the negative impacts of humans on the </w:t>
      </w:r>
      <w:r>
        <w:rPr>
          <w:rFonts w:ascii="Times New Roman" w:hAnsi="Times New Roman" w:cs="Times New Roman"/>
          <w:i w:val="0"/>
        </w:rPr>
        <w:lastRenderedPageBreak/>
        <w:t>system</w:t>
      </w:r>
      <w:ins w:id="56" w:author="Chelsey Nieman" w:date="2020-12-09T10:40:00Z">
        <w:r w:rsidR="00F3526A">
          <w:rPr>
            <w:rFonts w:ascii="Times New Roman" w:hAnsi="Times New Roman" w:cs="Times New Roman"/>
            <w:i w:val="0"/>
          </w:rPr>
          <w:t>; (1) Stocking, (2) harvest regulation (e.g., length and bag limits), (3) habitat modification, and (4) fishery closure</w:t>
        </w:r>
      </w:ins>
      <w:ins w:id="57" w:author="Chelsey Nieman" w:date="2020-12-09T10:41:00Z">
        <w:r w:rsidR="00F3526A">
          <w:rPr>
            <w:rFonts w:ascii="Times New Roman" w:hAnsi="Times New Roman" w:cs="Times New Roman"/>
            <w:i w:val="0"/>
          </w:rPr>
          <w:t xml:space="preserve"> (either temporary or permanent)</w:t>
        </w:r>
      </w:ins>
      <w:ins w:id="58" w:author="Chelsey Nieman" w:date="2020-12-09T10:40:00Z">
        <w:r w:rsidR="00F3526A">
          <w:rPr>
            <w:rFonts w:ascii="Times New Roman" w:hAnsi="Times New Roman" w:cs="Times New Roman"/>
            <w:i w:val="0"/>
          </w:rPr>
          <w:t xml:space="preserve">. </w:t>
        </w:r>
      </w:ins>
      <w:ins w:id="59" w:author="Chelsey Nieman" w:date="2020-12-09T10:43:00Z">
        <w:r w:rsidR="00F3526A">
          <w:rPr>
            <w:rFonts w:ascii="Times New Roman" w:hAnsi="Times New Roman" w:cs="Times New Roman"/>
            <w:i w:val="0"/>
          </w:rPr>
          <w:t xml:space="preserve">While each of these management interventions has a history of success in certain circumstances, management response to disturbance and change in a system is not always straightforward. </w:t>
        </w:r>
      </w:ins>
      <w:ins w:id="60" w:author="Chelsey Nieman" w:date="2020-12-09T12:07:00Z">
        <w:r w:rsidR="00F3526A">
          <w:rPr>
            <w:rFonts w:ascii="Times New Roman" w:hAnsi="Times New Roman" w:cs="Times New Roman"/>
            <w:i w:val="0"/>
          </w:rPr>
          <w:t xml:space="preserve">Often, </w:t>
        </w:r>
      </w:ins>
      <w:del w:id="61" w:author="Chelsey Nieman" w:date="2020-12-09T10:40:00Z">
        <w:r w:rsidDel="00F3526A">
          <w:rPr>
            <w:rFonts w:ascii="Times New Roman" w:hAnsi="Times New Roman" w:cs="Times New Roman"/>
            <w:i w:val="0"/>
          </w:rPr>
          <w:delText xml:space="preserve">. </w:delText>
        </w:r>
      </w:del>
    </w:p>
    <w:p w14:paraId="319DF73E" w14:textId="6C00A4CA" w:rsidR="0082052B" w:rsidDel="00F3526A" w:rsidRDefault="0082052B" w:rsidP="00F3526A">
      <w:pPr>
        <w:pStyle w:val="ImageCaption"/>
        <w:widowControl w:val="0"/>
        <w:suppressLineNumbers/>
        <w:rPr>
          <w:del w:id="62" w:author="Chelsey Nieman" w:date="2020-12-09T10:41:00Z"/>
          <w:rFonts w:ascii="Times New Roman" w:hAnsi="Times New Roman" w:cs="Times New Roman"/>
          <w:i w:val="0"/>
        </w:rPr>
        <w:pPrChange w:id="63" w:author="Chelsey Nieman" w:date="2020-12-09T12:08:00Z">
          <w:pPr>
            <w:pStyle w:val="ImageCaption"/>
            <w:widowControl w:val="0"/>
            <w:numPr>
              <w:ilvl w:val="2"/>
              <w:numId w:val="5"/>
            </w:numPr>
            <w:suppressLineNumbers/>
            <w:ind w:left="2160" w:hanging="180"/>
          </w:pPr>
        </w:pPrChange>
      </w:pPr>
      <w:del w:id="64" w:author="Chelsey Nieman" w:date="2020-12-09T10:41:00Z">
        <w:r w:rsidDel="00F3526A">
          <w:rPr>
            <w:rFonts w:ascii="Times New Roman" w:hAnsi="Times New Roman" w:cs="Times New Roman"/>
            <w:i w:val="0"/>
          </w:rPr>
          <w:delText>Stocking</w:delText>
        </w:r>
      </w:del>
    </w:p>
    <w:p w14:paraId="057FFB9E" w14:textId="02B4BA76" w:rsidR="0082052B" w:rsidDel="00F3526A" w:rsidRDefault="0082052B" w:rsidP="00F3526A">
      <w:pPr>
        <w:pStyle w:val="ImageCaption"/>
        <w:widowControl w:val="0"/>
        <w:suppressLineNumbers/>
        <w:rPr>
          <w:del w:id="65" w:author="Chelsey Nieman" w:date="2020-12-09T10:41:00Z"/>
          <w:rFonts w:ascii="Times New Roman" w:hAnsi="Times New Roman" w:cs="Times New Roman"/>
          <w:i w:val="0"/>
        </w:rPr>
        <w:pPrChange w:id="66" w:author="Chelsey Nieman" w:date="2020-12-09T12:08:00Z">
          <w:pPr>
            <w:pStyle w:val="ImageCaption"/>
            <w:widowControl w:val="0"/>
            <w:numPr>
              <w:ilvl w:val="2"/>
              <w:numId w:val="5"/>
            </w:numPr>
            <w:suppressLineNumbers/>
            <w:ind w:left="2160" w:hanging="180"/>
          </w:pPr>
        </w:pPrChange>
      </w:pPr>
      <w:del w:id="67" w:author="Chelsey Nieman" w:date="2020-12-09T10:41:00Z">
        <w:r w:rsidDel="00F3526A">
          <w:rPr>
            <w:rFonts w:ascii="Times New Roman" w:hAnsi="Times New Roman" w:cs="Times New Roman"/>
            <w:i w:val="0"/>
          </w:rPr>
          <w:delText>Harvest regulation (length &amp; bag limits)</w:delText>
        </w:r>
      </w:del>
    </w:p>
    <w:p w14:paraId="4FC7F958" w14:textId="487AC194" w:rsidR="0082052B" w:rsidDel="00F3526A" w:rsidRDefault="0082052B" w:rsidP="00F3526A">
      <w:pPr>
        <w:pStyle w:val="ImageCaption"/>
        <w:widowControl w:val="0"/>
        <w:suppressLineNumbers/>
        <w:rPr>
          <w:del w:id="68" w:author="Chelsey Nieman" w:date="2020-12-09T10:41:00Z"/>
          <w:rFonts w:ascii="Times New Roman" w:hAnsi="Times New Roman" w:cs="Times New Roman"/>
          <w:i w:val="0"/>
        </w:rPr>
        <w:pPrChange w:id="69" w:author="Chelsey Nieman" w:date="2020-12-09T12:08:00Z">
          <w:pPr>
            <w:pStyle w:val="ImageCaption"/>
            <w:widowControl w:val="0"/>
            <w:numPr>
              <w:ilvl w:val="2"/>
              <w:numId w:val="5"/>
            </w:numPr>
            <w:suppressLineNumbers/>
            <w:ind w:left="2160" w:hanging="180"/>
          </w:pPr>
        </w:pPrChange>
      </w:pPr>
      <w:del w:id="70" w:author="Chelsey Nieman" w:date="2020-12-09T10:41:00Z">
        <w:r w:rsidDel="00F3526A">
          <w:rPr>
            <w:rFonts w:ascii="Times New Roman" w:hAnsi="Times New Roman" w:cs="Times New Roman"/>
            <w:i w:val="0"/>
          </w:rPr>
          <w:delText>Habitat modification</w:delText>
        </w:r>
      </w:del>
    </w:p>
    <w:p w14:paraId="689EB351" w14:textId="30928DD2" w:rsidR="0082052B" w:rsidDel="00F3526A" w:rsidRDefault="0082052B" w:rsidP="00F3526A">
      <w:pPr>
        <w:pStyle w:val="ImageCaption"/>
        <w:widowControl w:val="0"/>
        <w:suppressLineNumbers/>
        <w:rPr>
          <w:del w:id="71" w:author="Chelsey Nieman" w:date="2020-12-09T10:41:00Z"/>
          <w:rFonts w:ascii="Times New Roman" w:hAnsi="Times New Roman" w:cs="Times New Roman"/>
          <w:i w:val="0"/>
        </w:rPr>
        <w:pPrChange w:id="72" w:author="Chelsey Nieman" w:date="2020-12-09T12:08:00Z">
          <w:pPr>
            <w:pStyle w:val="ImageCaption"/>
            <w:widowControl w:val="0"/>
            <w:numPr>
              <w:ilvl w:val="2"/>
              <w:numId w:val="5"/>
            </w:numPr>
            <w:suppressLineNumbers/>
            <w:ind w:left="2160" w:hanging="180"/>
          </w:pPr>
        </w:pPrChange>
      </w:pPr>
      <w:del w:id="73" w:author="Chelsey Nieman" w:date="2020-12-09T10:41:00Z">
        <w:r w:rsidDel="00F3526A">
          <w:rPr>
            <w:rFonts w:ascii="Times New Roman" w:hAnsi="Times New Roman" w:cs="Times New Roman"/>
            <w:i w:val="0"/>
          </w:rPr>
          <w:delText>Fishery closure (temporary or permanent)</w:delText>
        </w:r>
      </w:del>
    </w:p>
    <w:p w14:paraId="631E9360" w14:textId="34D973F8" w:rsidR="0082052B" w:rsidRDefault="00F3526A" w:rsidP="00F3526A">
      <w:pPr>
        <w:pStyle w:val="ImageCaption"/>
        <w:widowControl w:val="0"/>
        <w:suppressLineNumbers/>
        <w:rPr>
          <w:rFonts w:ascii="Times New Roman" w:hAnsi="Times New Roman" w:cs="Times New Roman"/>
          <w:i w:val="0"/>
        </w:rPr>
        <w:pPrChange w:id="74" w:author="Chelsey Nieman" w:date="2020-12-09T12:08:00Z">
          <w:pPr>
            <w:pStyle w:val="ImageCaption"/>
            <w:widowControl w:val="0"/>
            <w:numPr>
              <w:ilvl w:val="1"/>
              <w:numId w:val="5"/>
            </w:numPr>
            <w:suppressLineNumbers/>
            <w:ind w:left="1440" w:hanging="360"/>
          </w:pPr>
        </w:pPrChange>
      </w:pPr>
      <w:ins w:id="75" w:author="Chelsey Nieman" w:date="2020-12-09T12:08:00Z">
        <w:r>
          <w:rPr>
            <w:rFonts w:ascii="Times New Roman" w:hAnsi="Times New Roman" w:cs="Times New Roman"/>
            <w:i w:val="0"/>
          </w:rPr>
          <w:t>t</w:t>
        </w:r>
      </w:ins>
      <w:del w:id="76" w:author="Chelsey Nieman" w:date="2020-12-09T12:08:00Z">
        <w:r w:rsidR="0082052B" w:rsidDel="00F3526A">
          <w:rPr>
            <w:rFonts w:ascii="Times New Roman" w:hAnsi="Times New Roman" w:cs="Times New Roman"/>
            <w:i w:val="0"/>
          </w:rPr>
          <w:delText>T</w:delText>
        </w:r>
      </w:del>
      <w:r w:rsidR="0082052B">
        <w:rPr>
          <w:rFonts w:ascii="Times New Roman" w:hAnsi="Times New Roman" w:cs="Times New Roman"/>
          <w:i w:val="0"/>
        </w:rPr>
        <w:t>hese actions</w:t>
      </w:r>
      <w:del w:id="77" w:author="Chelsey Nieman" w:date="2020-12-09T12:08:00Z">
        <w:r w:rsidR="0082052B" w:rsidDel="00F3526A">
          <w:rPr>
            <w:rFonts w:ascii="Times New Roman" w:hAnsi="Times New Roman" w:cs="Times New Roman"/>
            <w:i w:val="0"/>
          </w:rPr>
          <w:delText xml:space="preserve"> often</w:delText>
        </w:r>
      </w:del>
      <w:r w:rsidR="0082052B">
        <w:rPr>
          <w:rFonts w:ascii="Times New Roman" w:hAnsi="Times New Roman" w:cs="Times New Roman"/>
          <w:i w:val="0"/>
        </w:rPr>
        <w:t xml:space="preserve"> produce </w:t>
      </w:r>
      <w:r w:rsidR="00F30DFE">
        <w:rPr>
          <w:rFonts w:ascii="Times New Roman" w:hAnsi="Times New Roman" w:cs="Times New Roman"/>
          <w:i w:val="0"/>
        </w:rPr>
        <w:t>no response or a counterintuitive response</w:t>
      </w:r>
      <w:r w:rsidR="0082052B">
        <w:rPr>
          <w:rFonts w:ascii="Times New Roman" w:hAnsi="Times New Roman" w:cs="Times New Roman"/>
          <w:i w:val="0"/>
        </w:rPr>
        <w:t xml:space="preserve"> when we don’t think about interactions between species</w:t>
      </w:r>
      <w:r w:rsidR="002D7728">
        <w:rPr>
          <w:rFonts w:ascii="Times New Roman" w:hAnsi="Times New Roman" w:cs="Times New Roman"/>
          <w:i w:val="0"/>
        </w:rPr>
        <w:t xml:space="preserve"> (fig. 2)</w:t>
      </w:r>
      <w:ins w:id="78" w:author="Chelsey Nieman" w:date="2020-12-09T12:08:00Z">
        <w:r>
          <w:rPr>
            <w:rFonts w:ascii="Times New Roman" w:hAnsi="Times New Roman" w:cs="Times New Roman"/>
            <w:i w:val="0"/>
          </w:rPr>
          <w:t xml:space="preserve">. For example, </w:t>
        </w:r>
      </w:ins>
    </w:p>
    <w:p w14:paraId="3B3CD77A" w14:textId="55531015" w:rsidR="0082052B" w:rsidRDefault="0082052B" w:rsidP="003A2A6C">
      <w:pPr>
        <w:pStyle w:val="ImageCaption"/>
        <w:widowControl w:val="0"/>
        <w:numPr>
          <w:ilvl w:val="2"/>
          <w:numId w:val="5"/>
        </w:numPr>
        <w:suppressLineNumbers/>
        <w:rPr>
          <w:rFonts w:ascii="Times New Roman" w:hAnsi="Times New Roman" w:cs="Times New Roman"/>
          <w:i w:val="0"/>
        </w:rPr>
      </w:pPr>
      <w:commentRangeStart w:id="79"/>
      <w:r>
        <w:rPr>
          <w:rFonts w:ascii="Times New Roman" w:hAnsi="Times New Roman" w:cs="Times New Roman"/>
          <w:i w:val="0"/>
        </w:rPr>
        <w:t>2 examples</w:t>
      </w:r>
      <w:commentRangeEnd w:id="79"/>
      <w:r w:rsidR="00F3526A">
        <w:rPr>
          <w:rStyle w:val="CommentReference"/>
          <w:i w:val="0"/>
        </w:rPr>
        <w:commentReference w:id="79"/>
      </w:r>
      <w:r w:rsidR="002D7728">
        <w:rPr>
          <w:rFonts w:ascii="Times New Roman" w:hAnsi="Times New Roman" w:cs="Times New Roman"/>
          <w:i w:val="0"/>
        </w:rPr>
        <w:t xml:space="preserve"> – ineffective stocking and failure to recover in a closed fishery</w:t>
      </w:r>
    </w:p>
    <w:p w14:paraId="671F1A4C" w14:textId="7C01702F" w:rsidR="0082052B" w:rsidRDefault="0082052B" w:rsidP="003A2A6C">
      <w:pPr>
        <w:pStyle w:val="ImageCaption"/>
        <w:widowControl w:val="0"/>
        <w:numPr>
          <w:ilvl w:val="3"/>
          <w:numId w:val="5"/>
        </w:numPr>
        <w:suppressLineNumbers/>
        <w:rPr>
          <w:rFonts w:ascii="Times New Roman" w:hAnsi="Times New Roman" w:cs="Times New Roman"/>
          <w:i w:val="0"/>
        </w:rPr>
      </w:pPr>
      <w:r>
        <w:rPr>
          <w:rFonts w:ascii="Times New Roman" w:hAnsi="Times New Roman" w:cs="Times New Roman"/>
          <w:i w:val="0"/>
        </w:rPr>
        <w:t>Highlight non-linearity</w:t>
      </w:r>
    </w:p>
    <w:p w14:paraId="5E39C6F7" w14:textId="631ECD49" w:rsidR="00F67899" w:rsidRDefault="00F67899" w:rsidP="003A2A6C">
      <w:pPr>
        <w:pStyle w:val="ImageCaption"/>
        <w:widowControl w:val="0"/>
        <w:numPr>
          <w:ilvl w:val="3"/>
          <w:numId w:val="5"/>
        </w:numPr>
        <w:suppressLineNumbers/>
        <w:rPr>
          <w:ins w:id="80" w:author="Chelsey Nieman" w:date="2020-12-09T12:12:00Z"/>
          <w:rFonts w:ascii="Times New Roman" w:hAnsi="Times New Roman" w:cs="Times New Roman"/>
          <w:i w:val="0"/>
        </w:rPr>
      </w:pPr>
      <w:r>
        <w:rPr>
          <w:rFonts w:ascii="Times New Roman" w:hAnsi="Times New Roman" w:cs="Times New Roman"/>
          <w:i w:val="0"/>
        </w:rPr>
        <w:t>Could replicate those examples using our model if we wanted</w:t>
      </w:r>
    </w:p>
    <w:p w14:paraId="2FB65EDC" w14:textId="66AE19C4" w:rsidR="00214784" w:rsidRDefault="00214784" w:rsidP="00214784">
      <w:pPr>
        <w:pStyle w:val="ImageCaption"/>
        <w:widowControl w:val="0"/>
        <w:numPr>
          <w:ilvl w:val="2"/>
          <w:numId w:val="5"/>
        </w:numPr>
        <w:suppressLineNumbers/>
        <w:rPr>
          <w:rFonts w:ascii="Times New Roman" w:hAnsi="Times New Roman" w:cs="Times New Roman"/>
          <w:i w:val="0"/>
        </w:rPr>
        <w:pPrChange w:id="81" w:author="Chelsey Nieman" w:date="2020-12-09T12:12:00Z">
          <w:pPr>
            <w:pStyle w:val="ImageCaption"/>
            <w:widowControl w:val="0"/>
            <w:numPr>
              <w:ilvl w:val="3"/>
              <w:numId w:val="5"/>
            </w:numPr>
            <w:suppressLineNumbers/>
            <w:ind w:left="2880" w:hanging="360"/>
          </w:pPr>
        </w:pPrChange>
      </w:pPr>
      <w:ins w:id="82" w:author="Chelsey Nieman" w:date="2020-12-09T12:12:00Z">
        <w:r>
          <w:rPr>
            <w:rFonts w:ascii="Times New Roman" w:hAnsi="Times New Roman" w:cs="Times New Roman"/>
            <w:i w:val="0"/>
          </w:rPr>
          <w:t xml:space="preserve">One example of the incorporation of non-linearity in a fishery system is within the safe operating space literature. Here, the focus is on managing dynamic fisheries within a </w:t>
        </w:r>
      </w:ins>
      <w:ins w:id="83" w:author="Chelsey Nieman" w:date="2020-12-09T12:13:00Z">
        <w:r>
          <w:rPr>
            <w:rFonts w:ascii="Times New Roman" w:hAnsi="Times New Roman" w:cs="Times New Roman"/>
            <w:i w:val="0"/>
          </w:rPr>
          <w:t xml:space="preserve">safe operating space rather than single species harvest (Carpenter SOS paper). </w:t>
        </w:r>
      </w:ins>
    </w:p>
    <w:p w14:paraId="1182CC26" w14:textId="6DA18417" w:rsidR="0082052B" w:rsidRDefault="0082052B" w:rsidP="003A2A6C">
      <w:pPr>
        <w:pStyle w:val="ImageCaption"/>
        <w:widowControl w:val="0"/>
        <w:numPr>
          <w:ilvl w:val="0"/>
          <w:numId w:val="5"/>
        </w:numPr>
        <w:suppressLineNumbers/>
        <w:rPr>
          <w:rFonts w:ascii="Times New Roman" w:hAnsi="Times New Roman" w:cs="Times New Roman"/>
          <w:i w:val="0"/>
        </w:rPr>
      </w:pPr>
      <w:r>
        <w:rPr>
          <w:rFonts w:ascii="Times New Roman" w:hAnsi="Times New Roman" w:cs="Times New Roman"/>
          <w:i w:val="0"/>
        </w:rPr>
        <w:t xml:space="preserve">While the limited set of options available to managers are often ineffective or even detrimental when implemented without consideration of species interactions, these interactions can be leveraged to create more avenues for </w:t>
      </w:r>
      <w:r w:rsidR="002D7728">
        <w:rPr>
          <w:rFonts w:ascii="Times New Roman" w:hAnsi="Times New Roman" w:cs="Times New Roman"/>
          <w:i w:val="0"/>
        </w:rPr>
        <w:t>positive outcomes</w:t>
      </w:r>
      <w:r w:rsidR="00B837B3">
        <w:rPr>
          <w:rFonts w:ascii="Times New Roman" w:hAnsi="Times New Roman" w:cs="Times New Roman"/>
          <w:i w:val="0"/>
        </w:rPr>
        <w:t>.</w:t>
      </w:r>
    </w:p>
    <w:p w14:paraId="71EC2733" w14:textId="3A89602A" w:rsidR="00B837B3" w:rsidRDefault="00B837B3" w:rsidP="003A2A6C">
      <w:pPr>
        <w:pStyle w:val="ImageCaption"/>
        <w:widowControl w:val="0"/>
        <w:numPr>
          <w:ilvl w:val="1"/>
          <w:numId w:val="5"/>
        </w:numPr>
        <w:suppressLineNumbers/>
        <w:rPr>
          <w:rFonts w:ascii="Times New Roman" w:hAnsi="Times New Roman" w:cs="Times New Roman"/>
          <w:i w:val="0"/>
        </w:rPr>
      </w:pPr>
      <w:r>
        <w:rPr>
          <w:rFonts w:ascii="Times New Roman" w:hAnsi="Times New Roman" w:cs="Times New Roman"/>
          <w:i w:val="0"/>
        </w:rPr>
        <w:t>Tradeoffs between directly managing a species or indirectly managing through its competitor (fig. 3)</w:t>
      </w:r>
    </w:p>
    <w:p w14:paraId="58D155F4" w14:textId="1C616A4E" w:rsidR="00B837B3" w:rsidRDefault="00B837B3" w:rsidP="003A2A6C">
      <w:pPr>
        <w:pStyle w:val="ImageCaption"/>
        <w:widowControl w:val="0"/>
        <w:numPr>
          <w:ilvl w:val="1"/>
          <w:numId w:val="5"/>
        </w:numPr>
        <w:suppressLineNumbers/>
        <w:rPr>
          <w:ins w:id="84" w:author="Chelsey Nieman" w:date="2020-12-09T12:15:00Z"/>
          <w:rFonts w:ascii="Times New Roman" w:hAnsi="Times New Roman" w:cs="Times New Roman"/>
          <w:i w:val="0"/>
        </w:rPr>
      </w:pPr>
      <w:r>
        <w:rPr>
          <w:rFonts w:ascii="Times New Roman" w:hAnsi="Times New Roman" w:cs="Times New Roman"/>
          <w:i w:val="0"/>
        </w:rPr>
        <w:t>Example – stocking is often ineffective; can we achieve better outcomes at lower cost through managi</w:t>
      </w:r>
      <w:r w:rsidR="002D7728">
        <w:rPr>
          <w:rFonts w:ascii="Times New Roman" w:hAnsi="Times New Roman" w:cs="Times New Roman"/>
          <w:i w:val="0"/>
        </w:rPr>
        <w:t>ng a predator/competitor? (fig. 2 or 3</w:t>
      </w:r>
      <w:r>
        <w:rPr>
          <w:rFonts w:ascii="Times New Roman" w:hAnsi="Times New Roman" w:cs="Times New Roman"/>
          <w:i w:val="0"/>
        </w:rPr>
        <w:t>)</w:t>
      </w:r>
    </w:p>
    <w:p w14:paraId="6037F40C" w14:textId="452C09BE" w:rsidR="00214784" w:rsidRPr="00214784" w:rsidRDefault="00214784" w:rsidP="00214784">
      <w:pPr>
        <w:pStyle w:val="ImageCaption"/>
        <w:widowControl w:val="0"/>
        <w:numPr>
          <w:ilvl w:val="2"/>
          <w:numId w:val="5"/>
        </w:numPr>
        <w:suppressLineNumbers/>
        <w:rPr>
          <w:rFonts w:ascii="Times New Roman" w:hAnsi="Times New Roman" w:cs="Times New Roman"/>
          <w:i w:val="0"/>
        </w:rPr>
        <w:pPrChange w:id="85" w:author="Chelsey Nieman" w:date="2020-12-09T12:15:00Z">
          <w:pPr>
            <w:pStyle w:val="ImageCaption"/>
            <w:widowControl w:val="0"/>
            <w:numPr>
              <w:ilvl w:val="1"/>
              <w:numId w:val="5"/>
            </w:numPr>
            <w:suppressLineNumbers/>
            <w:ind w:left="1440" w:hanging="360"/>
          </w:pPr>
        </w:pPrChange>
      </w:pPr>
      <w:commentRangeStart w:id="86"/>
      <w:ins w:id="87" w:author="Chelsey Nieman" w:date="2020-12-09T12:15:00Z">
        <w:r>
          <w:rPr>
            <w:rFonts w:ascii="Times New Roman" w:hAnsi="Times New Roman" w:cs="Times New Roman"/>
            <w:i w:val="0"/>
          </w:rPr>
          <w:t>Cost</w:t>
        </w:r>
      </w:ins>
      <w:commentRangeEnd w:id="86"/>
      <w:ins w:id="88" w:author="Chelsey Nieman" w:date="2020-12-09T12:19:00Z">
        <w:r>
          <w:rPr>
            <w:rStyle w:val="CommentReference"/>
            <w:i w:val="0"/>
          </w:rPr>
          <w:commentReference w:id="86"/>
        </w:r>
      </w:ins>
      <w:ins w:id="89" w:author="Chelsey Nieman" w:date="2020-12-09T12:15:00Z">
        <w:r>
          <w:rPr>
            <w:rFonts w:ascii="Times New Roman" w:hAnsi="Times New Roman" w:cs="Times New Roman"/>
            <w:i w:val="0"/>
          </w:rPr>
          <w:t xml:space="preserve"> of management intervention are often a limiting factor</w:t>
        </w:r>
        <w:r>
          <w:rPr>
            <w:rFonts w:ascii="Times New Roman" w:hAnsi="Times New Roman" w:cs="Times New Roman"/>
            <w:i w:val="0"/>
          </w:rPr>
          <w:t xml:space="preserve"> that can drive management decisions. Here, however, we illustrate </w:t>
        </w:r>
      </w:ins>
      <w:ins w:id="90" w:author="Chelsey Nieman" w:date="2020-12-09T12:17:00Z">
        <w:r>
          <w:rPr>
            <w:rFonts w:ascii="Times New Roman" w:hAnsi="Times New Roman" w:cs="Times New Roman"/>
            <w:i w:val="0"/>
          </w:rPr>
          <w:t>how ecological interactions might be a</w:t>
        </w:r>
      </w:ins>
      <w:ins w:id="91" w:author="Chelsey Nieman" w:date="2020-12-09T12:15:00Z">
        <w:r>
          <w:rPr>
            <w:rFonts w:ascii="Times New Roman" w:hAnsi="Times New Roman" w:cs="Times New Roman"/>
            <w:i w:val="0"/>
          </w:rPr>
          <w:t xml:space="preserve"> reason why stocking might not be the most effectiv</w:t>
        </w:r>
      </w:ins>
      <w:ins w:id="92" w:author="Chelsey Nieman" w:date="2020-12-09T12:16:00Z">
        <w:r>
          <w:rPr>
            <w:rFonts w:ascii="Times New Roman" w:hAnsi="Times New Roman" w:cs="Times New Roman"/>
            <w:i w:val="0"/>
          </w:rPr>
          <w:t xml:space="preserve">e management action. Our model shows that lower cost options, such as harvest controls </w:t>
        </w:r>
      </w:ins>
      <w:ins w:id="93" w:author="Chelsey Nieman" w:date="2020-12-09T12:21:00Z">
        <w:r>
          <w:rPr>
            <w:rFonts w:ascii="Times New Roman" w:hAnsi="Times New Roman" w:cs="Times New Roman"/>
            <w:i w:val="0"/>
          </w:rPr>
          <w:t xml:space="preserve">of the target species or through management of a competitor species </w:t>
        </w:r>
      </w:ins>
      <w:ins w:id="94" w:author="Chelsey Nieman" w:date="2020-12-09T12:16:00Z">
        <w:r>
          <w:rPr>
            <w:rFonts w:ascii="Times New Roman" w:hAnsi="Times New Roman" w:cs="Times New Roman"/>
            <w:i w:val="0"/>
          </w:rPr>
          <w:t xml:space="preserve">can often be more effective than stocking in producing favorable outcomes. </w:t>
        </w:r>
      </w:ins>
      <w:commentRangeStart w:id="95"/>
      <w:ins w:id="96" w:author="Chelsey Nieman" w:date="2020-12-09T12:18:00Z">
        <w:r>
          <w:rPr>
            <w:rFonts w:ascii="Times New Roman" w:hAnsi="Times New Roman" w:cs="Times New Roman"/>
            <w:i w:val="0"/>
          </w:rPr>
          <w:t>T</w:t>
        </w:r>
      </w:ins>
      <w:ins w:id="97" w:author="Chelsey Nieman" w:date="2020-12-09T12:16:00Z">
        <w:r>
          <w:rPr>
            <w:rFonts w:ascii="Times New Roman" w:hAnsi="Times New Roman" w:cs="Times New Roman"/>
            <w:i w:val="0"/>
          </w:rPr>
          <w:t>here are o</w:t>
        </w:r>
      </w:ins>
      <w:ins w:id="98" w:author="Chelsey Nieman" w:date="2020-12-09T12:17:00Z">
        <w:r>
          <w:rPr>
            <w:rFonts w:ascii="Times New Roman" w:hAnsi="Times New Roman" w:cs="Times New Roman"/>
            <w:i w:val="0"/>
          </w:rPr>
          <w:t xml:space="preserve">ther drivers that influence the effectiveness of stocking in a system (e.g., habitat loss, climate change), </w:t>
        </w:r>
      </w:ins>
      <w:ins w:id="99" w:author="Chelsey Nieman" w:date="2020-12-09T12:18:00Z">
        <w:r>
          <w:rPr>
            <w:rFonts w:ascii="Times New Roman" w:hAnsi="Times New Roman" w:cs="Times New Roman"/>
            <w:i w:val="0"/>
          </w:rPr>
          <w:t xml:space="preserve">highlighting the importance of considering factors beyond harvest in management decision making. </w:t>
        </w:r>
      </w:ins>
      <w:commentRangeEnd w:id="95"/>
      <w:ins w:id="100" w:author="Chelsey Nieman" w:date="2020-12-09T12:20:00Z">
        <w:r>
          <w:rPr>
            <w:rStyle w:val="CommentReference"/>
            <w:i w:val="0"/>
          </w:rPr>
          <w:commentReference w:id="95"/>
        </w:r>
      </w:ins>
    </w:p>
    <w:p w14:paraId="5F7E665F" w14:textId="6C7DA76A" w:rsidR="00214784" w:rsidDel="00214784" w:rsidRDefault="00B837B3" w:rsidP="00214784">
      <w:pPr>
        <w:pStyle w:val="ImageCaption"/>
        <w:widowControl w:val="0"/>
        <w:numPr>
          <w:ilvl w:val="1"/>
          <w:numId w:val="5"/>
        </w:numPr>
        <w:suppressLineNumbers/>
        <w:rPr>
          <w:del w:id="101" w:author="Chelsey Nieman" w:date="2020-12-09T12:15:00Z"/>
          <w:rFonts w:ascii="Times New Roman" w:hAnsi="Times New Roman" w:cs="Times New Roman"/>
          <w:i w:val="0"/>
        </w:rPr>
        <w:pPrChange w:id="102" w:author="Chelsey Nieman" w:date="2020-12-09T12:14:00Z">
          <w:pPr>
            <w:pStyle w:val="ImageCaption"/>
            <w:widowControl w:val="0"/>
            <w:numPr>
              <w:ilvl w:val="2"/>
              <w:numId w:val="5"/>
            </w:numPr>
            <w:suppressLineNumbers/>
            <w:ind w:left="2160" w:hanging="180"/>
          </w:pPr>
        </w:pPrChange>
      </w:pPr>
      <w:del w:id="103" w:author="Chelsey Nieman" w:date="2020-12-09T12:18:00Z">
        <w:r w:rsidDel="00214784">
          <w:rPr>
            <w:rFonts w:ascii="Times New Roman" w:hAnsi="Times New Roman" w:cs="Times New Roman"/>
            <w:i w:val="0"/>
          </w:rPr>
          <w:delText>Ecological interactions are one reason stocking is often ineffective</w:delText>
        </w:r>
        <w:r w:rsidR="00F30DFE" w:rsidDel="00214784">
          <w:rPr>
            <w:rFonts w:ascii="Times New Roman" w:hAnsi="Times New Roman" w:cs="Times New Roman"/>
            <w:i w:val="0"/>
          </w:rPr>
          <w:delText>, but there are others - habitat loss and climate change</w:delText>
        </w:r>
      </w:del>
    </w:p>
    <w:p w14:paraId="4E9F1323" w14:textId="3F15017A" w:rsidR="00B837B3" w:rsidRDefault="00B837B3" w:rsidP="003A2A6C">
      <w:pPr>
        <w:pStyle w:val="ImageCaption"/>
        <w:widowControl w:val="0"/>
        <w:numPr>
          <w:ilvl w:val="0"/>
          <w:numId w:val="5"/>
        </w:numPr>
        <w:suppressLineNumbers/>
        <w:rPr>
          <w:rFonts w:ascii="Times New Roman" w:hAnsi="Times New Roman" w:cs="Times New Roman"/>
          <w:i w:val="0"/>
        </w:rPr>
      </w:pPr>
      <w:r>
        <w:rPr>
          <w:rFonts w:ascii="Times New Roman" w:hAnsi="Times New Roman" w:cs="Times New Roman"/>
          <w:i w:val="0"/>
        </w:rPr>
        <w:t>Human impacts on ecosystem</w:t>
      </w:r>
      <w:r w:rsidR="00F30DFE">
        <w:rPr>
          <w:rFonts w:ascii="Times New Roman" w:hAnsi="Times New Roman" w:cs="Times New Roman"/>
          <w:i w:val="0"/>
        </w:rPr>
        <w:t>s</w:t>
      </w:r>
      <w:r>
        <w:rPr>
          <w:rFonts w:ascii="Times New Roman" w:hAnsi="Times New Roman" w:cs="Times New Roman"/>
          <w:i w:val="0"/>
        </w:rPr>
        <w:t xml:space="preserve"> will continue to increase, and understanding species interactions can help us creatively manage these systems given the constraints on what managers can feasibly do. </w:t>
      </w:r>
      <w:ins w:id="104" w:author="Chelsey Nieman" w:date="2020-12-09T12:31:00Z">
        <w:r w:rsidR="00214784">
          <w:rPr>
            <w:rFonts w:ascii="Times New Roman" w:hAnsi="Times New Roman" w:cs="Times New Roman"/>
            <w:i w:val="0"/>
          </w:rPr>
          <w:t xml:space="preserve">Future work incorporating the cultivation effects of species-interactions can </w:t>
        </w:r>
        <w:commentRangeStart w:id="105"/>
        <w:r w:rsidR="00214784">
          <w:rPr>
            <w:rFonts w:ascii="Times New Roman" w:hAnsi="Times New Roman" w:cs="Times New Roman"/>
            <w:i w:val="0"/>
          </w:rPr>
          <w:t xml:space="preserve">provide empirical evidence supporting </w:t>
        </w:r>
      </w:ins>
      <w:commentRangeEnd w:id="105"/>
      <w:ins w:id="106" w:author="Chelsey Nieman" w:date="2020-12-09T12:33:00Z">
        <w:r w:rsidR="00214784">
          <w:rPr>
            <w:rStyle w:val="CommentReference"/>
            <w:i w:val="0"/>
          </w:rPr>
          <w:commentReference w:id="105"/>
        </w:r>
      </w:ins>
      <w:ins w:id="107" w:author="Chelsey Nieman" w:date="2020-12-09T12:32:00Z">
        <w:r w:rsidR="00214784">
          <w:rPr>
            <w:rFonts w:ascii="Times New Roman" w:hAnsi="Times New Roman" w:cs="Times New Roman"/>
            <w:i w:val="0"/>
          </w:rPr>
          <w:t xml:space="preserve">the importance of considering </w:t>
        </w:r>
      </w:ins>
      <w:ins w:id="108" w:author="Chelsey Nieman" w:date="2020-12-09T12:33:00Z">
        <w:r w:rsidR="00214784">
          <w:rPr>
            <w:rFonts w:ascii="Times New Roman" w:hAnsi="Times New Roman" w:cs="Times New Roman"/>
            <w:i w:val="0"/>
          </w:rPr>
          <w:t xml:space="preserve">ecological interactions in the </w:t>
        </w:r>
      </w:ins>
      <w:ins w:id="109" w:author="Chelsey Nieman" w:date="2020-12-09T12:32:00Z">
        <w:r w:rsidR="00214784">
          <w:rPr>
            <w:rFonts w:ascii="Times New Roman" w:hAnsi="Times New Roman" w:cs="Times New Roman"/>
            <w:i w:val="0"/>
          </w:rPr>
          <w:t>managing complex systems</w:t>
        </w:r>
      </w:ins>
      <w:ins w:id="110" w:author="Chelsey Nieman" w:date="2020-12-09T12:33:00Z">
        <w:r w:rsidR="00214784">
          <w:rPr>
            <w:rFonts w:ascii="Times New Roman" w:hAnsi="Times New Roman" w:cs="Times New Roman"/>
            <w:i w:val="0"/>
          </w:rPr>
          <w:t xml:space="preserve">. </w:t>
        </w:r>
      </w:ins>
    </w:p>
    <w:p w14:paraId="6C83B8F6" w14:textId="1132D315" w:rsidR="00B837B3" w:rsidDel="00214784" w:rsidRDefault="00B837B3" w:rsidP="00214784">
      <w:pPr>
        <w:pStyle w:val="ImageCaption"/>
        <w:widowControl w:val="0"/>
        <w:numPr>
          <w:ilvl w:val="2"/>
          <w:numId w:val="5"/>
        </w:numPr>
        <w:suppressLineNumbers/>
        <w:rPr>
          <w:del w:id="111" w:author="Chelsey Nieman" w:date="2020-12-09T12:21:00Z"/>
          <w:rFonts w:ascii="Times New Roman" w:hAnsi="Times New Roman" w:cs="Times New Roman"/>
          <w:i w:val="0"/>
        </w:rPr>
      </w:pPr>
      <w:r>
        <w:rPr>
          <w:rFonts w:ascii="Times New Roman" w:hAnsi="Times New Roman" w:cs="Times New Roman"/>
          <w:i w:val="0"/>
        </w:rPr>
        <w:t xml:space="preserve">Bass-walleye example? Call out to </w:t>
      </w:r>
      <w:r w:rsidR="00686B5C">
        <w:rPr>
          <w:rFonts w:ascii="Times New Roman" w:hAnsi="Times New Roman" w:cs="Times New Roman"/>
          <w:i w:val="0"/>
        </w:rPr>
        <w:t xml:space="preserve">q1 </w:t>
      </w:r>
      <w:r>
        <w:rPr>
          <w:rFonts w:ascii="Times New Roman" w:hAnsi="Times New Roman" w:cs="Times New Roman"/>
          <w:i w:val="0"/>
        </w:rPr>
        <w:t>paper on cultivation effects in centrarchids?</w:t>
      </w:r>
    </w:p>
    <w:p w14:paraId="65D88067" w14:textId="77777777" w:rsidR="00214784" w:rsidRDefault="00214784" w:rsidP="003A2A6C">
      <w:pPr>
        <w:pStyle w:val="ImageCaption"/>
        <w:widowControl w:val="0"/>
        <w:numPr>
          <w:ilvl w:val="2"/>
          <w:numId w:val="5"/>
        </w:numPr>
        <w:suppressLineNumbers/>
        <w:rPr>
          <w:ins w:id="112" w:author="Chelsey Nieman" w:date="2020-12-09T12:21:00Z"/>
          <w:rFonts w:ascii="Times New Roman" w:hAnsi="Times New Roman" w:cs="Times New Roman"/>
          <w:i w:val="0"/>
        </w:rPr>
      </w:pPr>
    </w:p>
    <w:p w14:paraId="371B1D77" w14:textId="03F84188" w:rsidR="00B837B3" w:rsidRPr="0009734C" w:rsidRDefault="00B837B3" w:rsidP="0009734C">
      <w:pPr>
        <w:pStyle w:val="ImageCaption"/>
        <w:widowControl w:val="0"/>
        <w:numPr>
          <w:ilvl w:val="1"/>
          <w:numId w:val="5"/>
        </w:numPr>
        <w:suppressLineNumbers/>
        <w:rPr>
          <w:rFonts w:ascii="Times New Roman" w:hAnsi="Times New Roman" w:cs="Times New Roman"/>
          <w:i w:val="0"/>
        </w:rPr>
      </w:pPr>
      <w:commentRangeStart w:id="113"/>
      <w:commentRangeStart w:id="114"/>
      <w:r w:rsidRPr="0009734C">
        <w:rPr>
          <w:rFonts w:ascii="Times New Roman" w:hAnsi="Times New Roman" w:cs="Times New Roman"/>
          <w:i w:val="0"/>
        </w:rPr>
        <w:t>While</w:t>
      </w:r>
      <w:commentRangeEnd w:id="113"/>
      <w:commentRangeEnd w:id="114"/>
      <w:r w:rsidR="00214784">
        <w:rPr>
          <w:rStyle w:val="CommentReference"/>
          <w:i w:val="0"/>
        </w:rPr>
        <w:commentReference w:id="114"/>
      </w:r>
      <w:r w:rsidR="00F30DFE">
        <w:rPr>
          <w:rStyle w:val="CommentReference"/>
          <w:i w:val="0"/>
        </w:rPr>
        <w:commentReference w:id="113"/>
      </w:r>
      <w:r w:rsidRPr="0009734C">
        <w:rPr>
          <w:rFonts w:ascii="Times New Roman" w:hAnsi="Times New Roman" w:cs="Times New Roman"/>
          <w:i w:val="0"/>
        </w:rPr>
        <w:t xml:space="preserve"> here our model focuses on a relatively simple two-species model, ultimately the ideas presented here should be applied in more complex systems</w:t>
      </w:r>
      <w:ins w:id="115" w:author="Chelsey Nieman" w:date="2020-12-09T12:23:00Z">
        <w:r w:rsidR="00214784">
          <w:rPr>
            <w:rFonts w:ascii="Times New Roman" w:hAnsi="Times New Roman" w:cs="Times New Roman"/>
            <w:i w:val="0"/>
          </w:rPr>
          <w:t>.</w:t>
        </w:r>
      </w:ins>
    </w:p>
    <w:p w14:paraId="2E8EF80F" w14:textId="356D81E5" w:rsidR="00214784" w:rsidRPr="00214784" w:rsidDel="00214784" w:rsidRDefault="00214784" w:rsidP="00214784">
      <w:pPr>
        <w:pStyle w:val="ImageCaption"/>
        <w:widowControl w:val="0"/>
        <w:numPr>
          <w:ilvl w:val="1"/>
          <w:numId w:val="5"/>
        </w:numPr>
        <w:suppressLineNumbers/>
        <w:rPr>
          <w:del w:id="116" w:author="Chelsey Nieman" w:date="2020-12-09T12:26:00Z"/>
          <w:rFonts w:ascii="Times New Roman" w:hAnsi="Times New Roman" w:cs="Times New Roman"/>
          <w:i w:val="0"/>
          <w:rPrChange w:id="117" w:author="Chelsey Nieman" w:date="2020-12-09T12:24:00Z">
            <w:rPr>
              <w:del w:id="118" w:author="Chelsey Nieman" w:date="2020-12-09T12:26:00Z"/>
              <w:rFonts w:ascii="Times New Roman" w:hAnsi="Times New Roman" w:cs="Times New Roman"/>
              <w:i w:val="0"/>
            </w:rPr>
          </w:rPrChange>
        </w:rPr>
        <w:pPrChange w:id="119" w:author="Chelsey Nieman" w:date="2020-12-09T12:30:00Z">
          <w:pPr>
            <w:pStyle w:val="ImageCaption"/>
            <w:widowControl w:val="0"/>
            <w:numPr>
              <w:ilvl w:val="1"/>
              <w:numId w:val="5"/>
            </w:numPr>
            <w:suppressLineNumbers/>
            <w:ind w:left="1440" w:hanging="360"/>
          </w:pPr>
        </w:pPrChange>
      </w:pPr>
      <w:ins w:id="120" w:author="Chelsey Nieman" w:date="2020-12-09T12:26:00Z">
        <w:r>
          <w:rPr>
            <w:rFonts w:ascii="Times New Roman" w:hAnsi="Times New Roman" w:cs="Times New Roman"/>
            <w:i w:val="0"/>
          </w:rPr>
          <w:t>M</w:t>
        </w:r>
      </w:ins>
      <w:ins w:id="121" w:author="Chelsey Nieman" w:date="2020-12-09T12:24:00Z">
        <w:r>
          <w:rPr>
            <w:rFonts w:ascii="Times New Roman" w:hAnsi="Times New Roman" w:cs="Times New Roman"/>
            <w:i w:val="0"/>
          </w:rPr>
          <w:t>an</w:t>
        </w:r>
      </w:ins>
      <w:ins w:id="122" w:author="Chelsey Nieman" w:date="2020-12-09T12:25:00Z">
        <w:r>
          <w:rPr>
            <w:rFonts w:ascii="Times New Roman" w:hAnsi="Times New Roman" w:cs="Times New Roman"/>
            <w:i w:val="0"/>
          </w:rPr>
          <w:t>agement goals, ultimately, are focused on maintaining a system in an ‘</w:t>
        </w:r>
      </w:ins>
      <w:ins w:id="123" w:author="Chelsey Nieman" w:date="2020-12-09T12:26:00Z">
        <w:r>
          <w:rPr>
            <w:rFonts w:ascii="Times New Roman" w:hAnsi="Times New Roman" w:cs="Times New Roman"/>
            <w:i w:val="0"/>
          </w:rPr>
          <w:t xml:space="preserve">ideal’ stable state, however, what is considered ‘ideal’ is generally based on human </w:t>
        </w:r>
        <w:r>
          <w:rPr>
            <w:rFonts w:ascii="Times New Roman" w:hAnsi="Times New Roman" w:cs="Times New Roman"/>
            <w:i w:val="0"/>
          </w:rPr>
          <w:lastRenderedPageBreak/>
          <w:t xml:space="preserve">desires. </w:t>
        </w:r>
      </w:ins>
      <w:ins w:id="124" w:author="Chelsey Nieman" w:date="2020-12-09T12:28:00Z">
        <w:r>
          <w:rPr>
            <w:rFonts w:ascii="Times New Roman" w:hAnsi="Times New Roman" w:cs="Times New Roman"/>
            <w:i w:val="0"/>
          </w:rPr>
          <w:t xml:space="preserve">An understanding of how </w:t>
        </w:r>
      </w:ins>
      <w:ins w:id="125" w:author="Chelsey Nieman" w:date="2020-12-09T12:29:00Z">
        <w:r>
          <w:rPr>
            <w:rFonts w:ascii="Times New Roman" w:hAnsi="Times New Roman" w:cs="Times New Roman"/>
            <w:i w:val="0"/>
          </w:rPr>
          <w:t xml:space="preserve">ecological interactions (specifically through cultivation-depensation mechanisms) will respond to changing </w:t>
        </w:r>
      </w:ins>
      <w:ins w:id="126" w:author="Chelsey Nieman" w:date="2020-12-09T12:30:00Z">
        <w:r>
          <w:rPr>
            <w:rFonts w:ascii="Times New Roman" w:hAnsi="Times New Roman" w:cs="Times New Roman"/>
            <w:i w:val="0"/>
          </w:rPr>
          <w:t xml:space="preserve">harvest pressure can reveal how managers can respond to changing demands from angler stakeholders in their system. </w:t>
        </w:r>
      </w:ins>
      <w:del w:id="127" w:author="Chelsey Nieman" w:date="2020-12-09T12:26:00Z">
        <w:r w:rsidR="00686B5C" w:rsidDel="00214784">
          <w:rPr>
            <w:rFonts w:ascii="Times New Roman" w:hAnsi="Times New Roman" w:cs="Times New Roman"/>
            <w:i w:val="0"/>
          </w:rPr>
          <w:delText>It’s important to remember our goals for managing a system and what an ‘ideal’ stable state looks like is based on human desires</w:delText>
        </w:r>
      </w:del>
    </w:p>
    <w:p w14:paraId="3B9123D8" w14:textId="66CC23FA" w:rsidR="00686B5C" w:rsidRDefault="00686B5C" w:rsidP="00214784">
      <w:pPr>
        <w:pStyle w:val="ImageCaption"/>
        <w:widowControl w:val="0"/>
        <w:numPr>
          <w:ilvl w:val="1"/>
          <w:numId w:val="5"/>
        </w:numPr>
        <w:suppressLineNumbers/>
        <w:rPr>
          <w:rFonts w:ascii="Times New Roman" w:hAnsi="Times New Roman" w:cs="Times New Roman"/>
          <w:i w:val="0"/>
        </w:rPr>
        <w:pPrChange w:id="128" w:author="Chelsey Nieman" w:date="2020-12-09T12:30:00Z">
          <w:pPr>
            <w:pStyle w:val="ImageCaption"/>
            <w:widowControl w:val="0"/>
            <w:numPr>
              <w:ilvl w:val="2"/>
              <w:numId w:val="5"/>
            </w:numPr>
            <w:suppressLineNumbers/>
            <w:ind w:left="2160" w:hanging="180"/>
          </w:pPr>
        </w:pPrChange>
      </w:pPr>
      <w:del w:id="129" w:author="Chelsey Nieman" w:date="2020-12-09T12:30:00Z">
        <w:r w:rsidDel="00214784">
          <w:rPr>
            <w:rFonts w:ascii="Times New Roman" w:hAnsi="Times New Roman" w:cs="Times New Roman"/>
            <w:i w:val="0"/>
          </w:rPr>
          <w:delText>Call out to q3 paper on angler heterogeneity and species switching?</w:delText>
        </w:r>
      </w:del>
    </w:p>
    <w:p w14:paraId="7F3FA1D4" w14:textId="3427BBE7" w:rsidR="00214784" w:rsidRPr="00214784" w:rsidDel="00214784" w:rsidRDefault="00214784" w:rsidP="00214784">
      <w:pPr>
        <w:pStyle w:val="ImageCaption"/>
        <w:widowControl w:val="0"/>
        <w:numPr>
          <w:ilvl w:val="0"/>
          <w:numId w:val="5"/>
        </w:numPr>
        <w:suppressLineNumbers/>
        <w:ind w:left="0" w:firstLine="720"/>
        <w:rPr>
          <w:del w:id="130" w:author="Chelsey Nieman" w:date="2020-12-09T12:47:00Z"/>
          <w:moveTo w:id="131" w:author="Chelsey Nieman" w:date="2020-12-09T12:46:00Z"/>
          <w:rFonts w:ascii="Times New Roman" w:hAnsi="Times New Roman" w:cs="Times New Roman"/>
          <w:i w:val="0"/>
          <w:rPrChange w:id="132" w:author="Chelsey Nieman" w:date="2020-12-09T12:47:00Z">
            <w:rPr>
              <w:del w:id="133" w:author="Chelsey Nieman" w:date="2020-12-09T12:47:00Z"/>
              <w:moveTo w:id="134" w:author="Chelsey Nieman" w:date="2020-12-09T12:46:00Z"/>
              <w:rFonts w:ascii="Times New Roman" w:hAnsi="Times New Roman" w:cs="Times New Roman"/>
              <w:i w:val="0"/>
            </w:rPr>
          </w:rPrChange>
        </w:rPr>
        <w:pPrChange w:id="135" w:author="Chelsey Nieman" w:date="2020-12-09T12:47:00Z">
          <w:pPr>
            <w:pStyle w:val="ImageCaption"/>
            <w:widowControl w:val="0"/>
            <w:numPr>
              <w:numId w:val="5"/>
            </w:numPr>
            <w:suppressLineNumbers/>
            <w:ind w:left="720" w:hanging="360"/>
          </w:pPr>
        </w:pPrChange>
      </w:pPr>
      <w:ins w:id="136" w:author="Chelsey Nieman" w:date="2020-12-09T12:49:00Z">
        <w:r>
          <w:rPr>
            <w:rFonts w:ascii="Times New Roman" w:hAnsi="Times New Roman" w:cs="Times New Roman"/>
            <w:i w:val="0"/>
          </w:rPr>
          <w:t xml:space="preserve">Integration of ecological dynamics into adaptive management of freshwater fisheries can increase managers’ ability to maintain systems in a desired stable state, reducing the likelihood of unexpected or undesirable outcomes, while using standard interventions and reducing overall costs. </w:t>
        </w:r>
      </w:ins>
      <w:moveToRangeStart w:id="137" w:author="Chelsey Nieman" w:date="2020-12-09T12:46:00Z" w:name="move58410434"/>
      <w:moveTo w:id="138" w:author="Chelsey Nieman" w:date="2020-12-09T12:46:00Z">
        <w:del w:id="139" w:author="Chelsey Nieman" w:date="2020-12-09T12:49:00Z">
          <w:r w:rsidRPr="001D16D9" w:rsidDel="00214784">
            <w:rPr>
              <w:rFonts w:ascii="Times New Roman" w:hAnsi="Times New Roman" w:cs="Times New Roman"/>
              <w:i w:val="0"/>
            </w:rPr>
            <w:delText xml:space="preserve">By taking a more ecosystem-oriented view of management, we can improve outcomes and </w:delText>
          </w:r>
          <w:commentRangeStart w:id="140"/>
          <w:r w:rsidRPr="001D16D9" w:rsidDel="00214784">
            <w:rPr>
              <w:rFonts w:ascii="Times New Roman" w:hAnsi="Times New Roman" w:cs="Times New Roman"/>
              <w:i w:val="0"/>
            </w:rPr>
            <w:delText>identify areas for further exploration when our actions produce unexpected outcomes.</w:delText>
          </w:r>
          <w:commentRangeEnd w:id="140"/>
          <w:r w:rsidDel="00214784">
            <w:rPr>
              <w:rStyle w:val="CommentReference"/>
              <w:i w:val="0"/>
            </w:rPr>
            <w:commentReference w:id="140"/>
          </w:r>
        </w:del>
      </w:moveTo>
      <w:ins w:id="141" w:author="Chelsey Nieman" w:date="2020-12-09T12:47:00Z">
        <w:r>
          <w:rPr>
            <w:rFonts w:ascii="Times New Roman" w:hAnsi="Times New Roman" w:cs="Times New Roman"/>
            <w:i w:val="0"/>
          </w:rPr>
          <w:t xml:space="preserve">For example, </w:t>
        </w:r>
      </w:ins>
    </w:p>
    <w:moveToRangeEnd w:id="137"/>
    <w:p w14:paraId="55144282" w14:textId="14CF449D" w:rsidR="00214784" w:rsidRPr="00214784" w:rsidDel="00214784" w:rsidRDefault="00214784" w:rsidP="00214784">
      <w:pPr>
        <w:pStyle w:val="ImageCaption"/>
        <w:widowControl w:val="0"/>
        <w:numPr>
          <w:ilvl w:val="0"/>
          <w:numId w:val="5"/>
        </w:numPr>
        <w:suppressLineNumbers/>
        <w:ind w:left="0" w:firstLine="720"/>
        <w:rPr>
          <w:del w:id="142" w:author="Chelsey Nieman" w:date="2020-12-09T12:45:00Z"/>
          <w:moveTo w:id="143" w:author="Chelsey Nieman" w:date="2020-12-09T12:45:00Z"/>
          <w:rFonts w:ascii="Times New Roman" w:hAnsi="Times New Roman" w:cs="Times New Roman"/>
          <w:rPrChange w:id="144" w:author="Chelsey Nieman" w:date="2020-12-09T12:47:00Z">
            <w:rPr>
              <w:del w:id="145" w:author="Chelsey Nieman" w:date="2020-12-09T12:45:00Z"/>
              <w:moveTo w:id="146" w:author="Chelsey Nieman" w:date="2020-12-09T12:45:00Z"/>
              <w:rFonts w:ascii="Times New Roman" w:hAnsi="Times New Roman" w:cs="Times New Roman"/>
              <w:i w:val="0"/>
            </w:rPr>
          </w:rPrChange>
        </w:rPr>
        <w:pPrChange w:id="147" w:author="Chelsey Nieman" w:date="2020-12-09T12:47:00Z">
          <w:pPr>
            <w:pStyle w:val="ImageCaption"/>
            <w:widowControl w:val="0"/>
            <w:numPr>
              <w:numId w:val="5"/>
            </w:numPr>
            <w:suppressLineNumbers/>
            <w:ind w:left="720" w:hanging="360"/>
          </w:pPr>
        </w:pPrChange>
      </w:pPr>
      <w:ins w:id="148" w:author="Chelsey Nieman" w:date="2020-12-09T12:47:00Z">
        <w:r>
          <w:rPr>
            <w:rFonts w:ascii="Times New Roman" w:hAnsi="Times New Roman" w:cs="Times New Roman"/>
            <w:i w:val="0"/>
          </w:rPr>
          <w:t>o</w:t>
        </w:r>
      </w:ins>
      <w:ins w:id="149" w:author="Chelsey Nieman" w:date="2020-12-09T12:45:00Z">
        <w:r w:rsidRPr="0009734C">
          <w:rPr>
            <w:rFonts w:ascii="Times New Roman" w:hAnsi="Times New Roman" w:cs="Times New Roman"/>
            <w:i w:val="0"/>
          </w:rPr>
          <w:t xml:space="preserve">ur </w:t>
        </w:r>
        <w:r w:rsidRPr="00214784">
          <w:rPr>
            <w:rFonts w:ascii="Times New Roman" w:hAnsi="Times New Roman" w:cs="Times New Roman"/>
            <w:i w:val="0"/>
            <w:rPrChange w:id="150" w:author="Chelsey Nieman" w:date="2020-12-09T12:47:00Z">
              <w:rPr>
                <w:rFonts w:ascii="Times New Roman" w:hAnsi="Times New Roman" w:cs="Times New Roman"/>
                <w:i w:val="0"/>
              </w:rPr>
            </w:rPrChange>
          </w:rPr>
          <w:t>fairly robust k</w:t>
        </w:r>
      </w:ins>
      <w:moveToRangeStart w:id="151" w:author="Chelsey Nieman" w:date="2020-12-09T12:45:00Z" w:name="move58410322"/>
      <w:moveTo w:id="152" w:author="Chelsey Nieman" w:date="2020-12-09T12:45:00Z">
        <w:del w:id="153" w:author="Chelsey Nieman" w:date="2020-12-09T12:45:00Z">
          <w:r w:rsidRPr="00214784" w:rsidDel="00214784">
            <w:rPr>
              <w:rFonts w:ascii="Times New Roman" w:hAnsi="Times New Roman" w:cs="Times New Roman"/>
              <w:i w:val="0"/>
              <w:rPrChange w:id="154" w:author="Chelsey Nieman" w:date="2020-12-09T12:47:00Z">
                <w:rPr>
                  <w:rFonts w:ascii="Times New Roman" w:hAnsi="Times New Roman" w:cs="Times New Roman"/>
                  <w:i w:val="0"/>
                </w:rPr>
              </w:rPrChange>
            </w:rPr>
            <w:delText>This k</w:delText>
          </w:r>
        </w:del>
        <w:r w:rsidRPr="00214784">
          <w:rPr>
            <w:rFonts w:ascii="Times New Roman" w:hAnsi="Times New Roman" w:cs="Times New Roman"/>
            <w:i w:val="0"/>
            <w:rPrChange w:id="155" w:author="Chelsey Nieman" w:date="2020-12-09T12:47:00Z">
              <w:rPr>
                <w:rFonts w:ascii="Times New Roman" w:hAnsi="Times New Roman" w:cs="Times New Roman"/>
                <w:i w:val="0"/>
              </w:rPr>
            </w:rPrChange>
          </w:rPr>
          <w:t xml:space="preserve">nowledge </w:t>
        </w:r>
      </w:moveTo>
      <w:ins w:id="156" w:author="Chelsey Nieman" w:date="2020-12-09T12:45:00Z">
        <w:r w:rsidRPr="00214784">
          <w:rPr>
            <w:rFonts w:ascii="Times New Roman" w:hAnsi="Times New Roman" w:cs="Times New Roman"/>
            <w:i w:val="0"/>
            <w:rPrChange w:id="157" w:author="Chelsey Nieman" w:date="2020-12-09T12:47:00Z">
              <w:rPr>
                <w:rFonts w:ascii="Times New Roman" w:hAnsi="Times New Roman" w:cs="Times New Roman"/>
                <w:i w:val="0"/>
              </w:rPr>
            </w:rPrChange>
          </w:rPr>
          <w:t xml:space="preserve">on ecological interactions </w:t>
        </w:r>
      </w:ins>
      <w:moveTo w:id="158" w:author="Chelsey Nieman" w:date="2020-12-09T12:45:00Z">
        <w:r w:rsidRPr="00214784">
          <w:rPr>
            <w:rFonts w:ascii="Times New Roman" w:hAnsi="Times New Roman" w:cs="Times New Roman"/>
            <w:i w:val="0"/>
            <w:rPrChange w:id="159" w:author="Chelsey Nieman" w:date="2020-12-09T12:47:00Z">
              <w:rPr>
                <w:rFonts w:ascii="Times New Roman" w:hAnsi="Times New Roman" w:cs="Times New Roman"/>
                <w:i w:val="0"/>
              </w:rPr>
            </w:rPrChange>
          </w:rPr>
          <w:t xml:space="preserve">can </w:t>
        </w:r>
      </w:moveTo>
      <w:ins w:id="160" w:author="Chelsey Nieman" w:date="2020-12-09T12:45:00Z">
        <w:r w:rsidRPr="00214784">
          <w:rPr>
            <w:rFonts w:ascii="Times New Roman" w:hAnsi="Times New Roman" w:cs="Times New Roman"/>
            <w:i w:val="0"/>
            <w:rPrChange w:id="161" w:author="Chelsey Nieman" w:date="2020-12-09T12:47:00Z">
              <w:rPr>
                <w:rFonts w:ascii="Times New Roman" w:hAnsi="Times New Roman" w:cs="Times New Roman"/>
                <w:i w:val="0"/>
              </w:rPr>
            </w:rPrChange>
          </w:rPr>
          <w:t xml:space="preserve">and should </w:t>
        </w:r>
      </w:ins>
      <w:moveTo w:id="162" w:author="Chelsey Nieman" w:date="2020-12-09T12:45:00Z">
        <w:r w:rsidRPr="00214784">
          <w:rPr>
            <w:rFonts w:ascii="Times New Roman" w:hAnsi="Times New Roman" w:cs="Times New Roman"/>
            <w:i w:val="0"/>
            <w:rPrChange w:id="163" w:author="Chelsey Nieman" w:date="2020-12-09T12:47:00Z">
              <w:rPr>
                <w:rFonts w:ascii="Times New Roman" w:hAnsi="Times New Roman" w:cs="Times New Roman"/>
                <w:i w:val="0"/>
              </w:rPr>
            </w:rPrChange>
          </w:rPr>
          <w:t>be incorporated into the management of aquatic systems to help solve complex problems now.</w:t>
        </w:r>
      </w:moveTo>
      <w:ins w:id="164" w:author="Chelsey Nieman" w:date="2020-12-09T12:45:00Z">
        <w:r w:rsidRPr="00214784">
          <w:rPr>
            <w:rFonts w:ascii="Times New Roman" w:hAnsi="Times New Roman" w:cs="Times New Roman"/>
            <w:rPrChange w:id="165" w:author="Chelsey Nieman" w:date="2020-12-09T12:47:00Z">
              <w:rPr>
                <w:rFonts w:ascii="Times New Roman" w:hAnsi="Times New Roman" w:cs="Times New Roman"/>
                <w:i w:val="0"/>
              </w:rPr>
            </w:rPrChange>
          </w:rPr>
          <w:t xml:space="preserve"> </w:t>
        </w:r>
      </w:ins>
    </w:p>
    <w:moveToRangeEnd w:id="151"/>
    <w:p w14:paraId="1B3921D3" w14:textId="73606EEC" w:rsidR="00686B5C" w:rsidDel="00214784" w:rsidRDefault="00686B5C" w:rsidP="00214784">
      <w:pPr>
        <w:pStyle w:val="ImageCaption"/>
        <w:widowControl w:val="0"/>
        <w:numPr>
          <w:ilvl w:val="0"/>
          <w:numId w:val="5"/>
        </w:numPr>
        <w:suppressLineNumbers/>
        <w:ind w:left="0" w:firstLine="720"/>
        <w:rPr>
          <w:del w:id="166" w:author="Chelsey Nieman" w:date="2020-12-09T12:46:00Z"/>
          <w:rFonts w:ascii="Times New Roman" w:hAnsi="Times New Roman" w:cs="Times New Roman"/>
          <w:i w:val="0"/>
        </w:rPr>
        <w:pPrChange w:id="167" w:author="Chelsey Nieman" w:date="2020-12-09T12:47:00Z">
          <w:pPr>
            <w:pStyle w:val="ImageCaption"/>
            <w:widowControl w:val="0"/>
            <w:numPr>
              <w:numId w:val="5"/>
            </w:numPr>
            <w:suppressLineNumbers/>
            <w:ind w:left="720" w:hanging="360"/>
          </w:pPr>
        </w:pPrChange>
      </w:pPr>
      <w:commentRangeStart w:id="168"/>
      <w:commentRangeStart w:id="169"/>
      <w:r w:rsidRPr="0009734C">
        <w:rPr>
          <w:rFonts w:ascii="Times New Roman" w:hAnsi="Times New Roman" w:cs="Times New Roman"/>
          <w:i w:val="0"/>
        </w:rPr>
        <w:t>W</w:t>
      </w:r>
      <w:r w:rsidRPr="00214784">
        <w:rPr>
          <w:rFonts w:ascii="Times New Roman" w:hAnsi="Times New Roman" w:cs="Times New Roman"/>
          <w:i w:val="0"/>
          <w:rPrChange w:id="170" w:author="Chelsey Nieman" w:date="2020-12-09T12:45:00Z">
            <w:rPr>
              <w:rFonts w:ascii="Times New Roman" w:hAnsi="Times New Roman" w:cs="Times New Roman"/>
              <w:i w:val="0"/>
            </w:rPr>
          </w:rPrChange>
        </w:rPr>
        <w:t>hile</w:t>
      </w:r>
      <w:commentRangeEnd w:id="168"/>
      <w:r w:rsidR="00F30DFE">
        <w:rPr>
          <w:rStyle w:val="CommentReference"/>
          <w:i w:val="0"/>
        </w:rPr>
        <w:commentReference w:id="168"/>
      </w:r>
      <w:commentRangeEnd w:id="169"/>
      <w:r w:rsidR="00214784">
        <w:rPr>
          <w:rStyle w:val="CommentReference"/>
          <w:i w:val="0"/>
        </w:rPr>
        <w:commentReference w:id="169"/>
      </w:r>
      <w:r w:rsidRPr="0009734C">
        <w:rPr>
          <w:rFonts w:ascii="Times New Roman" w:hAnsi="Times New Roman" w:cs="Times New Roman"/>
          <w:i w:val="0"/>
        </w:rPr>
        <w:t xml:space="preserve"> our understanding of ecological interactions between species remains incomplete, we do understand some food webs and species fairly w</w:t>
      </w:r>
      <w:r w:rsidRPr="00214784">
        <w:rPr>
          <w:rFonts w:ascii="Times New Roman" w:hAnsi="Times New Roman" w:cs="Times New Roman"/>
          <w:i w:val="0"/>
          <w:rPrChange w:id="171" w:author="Chelsey Nieman" w:date="2020-12-09T12:45:00Z">
            <w:rPr>
              <w:rFonts w:ascii="Times New Roman" w:hAnsi="Times New Roman" w:cs="Times New Roman"/>
              <w:i w:val="0"/>
            </w:rPr>
          </w:rPrChange>
        </w:rPr>
        <w:t xml:space="preserve">ell. </w:t>
      </w:r>
      <w:ins w:id="172" w:author="Chelsey Nieman" w:date="2020-12-09T12:46:00Z">
        <w:r w:rsidR="00214784">
          <w:rPr>
            <w:rFonts w:ascii="Times New Roman" w:hAnsi="Times New Roman" w:cs="Times New Roman"/>
            <w:i w:val="0"/>
          </w:rPr>
          <w:t xml:space="preserve">The wide breadth of knowledge we do have can play an integral role in building resilient fisheries. </w:t>
        </w:r>
      </w:ins>
      <w:ins w:id="173" w:author="Chelsey Nieman" w:date="2020-12-09T12:49:00Z">
        <w:r w:rsidR="00214784" w:rsidRPr="001D16D9">
          <w:rPr>
            <w:rFonts w:ascii="Times New Roman" w:hAnsi="Times New Roman" w:cs="Times New Roman"/>
            <w:i w:val="0"/>
          </w:rPr>
          <w:t xml:space="preserve">By taking a more ecosystem-oriented view of management, we can improve outcomes and </w:t>
        </w:r>
        <w:commentRangeStart w:id="174"/>
        <w:r w:rsidR="00214784" w:rsidRPr="001D16D9">
          <w:rPr>
            <w:rFonts w:ascii="Times New Roman" w:hAnsi="Times New Roman" w:cs="Times New Roman"/>
            <w:i w:val="0"/>
          </w:rPr>
          <w:t>identify areas for further exploration when our actions produce unexpected outcomes.</w:t>
        </w:r>
        <w:commentRangeEnd w:id="174"/>
        <w:r w:rsidR="00214784">
          <w:rPr>
            <w:rStyle w:val="CommentReference"/>
            <w:i w:val="0"/>
          </w:rPr>
          <w:commentReference w:id="174"/>
        </w:r>
        <w:r w:rsidR="00214784">
          <w:rPr>
            <w:rFonts w:ascii="Times New Roman" w:hAnsi="Times New Roman" w:cs="Times New Roman"/>
            <w:i w:val="0"/>
          </w:rPr>
          <w:t xml:space="preserve"> </w:t>
        </w:r>
      </w:ins>
      <w:moveFromRangeStart w:id="175" w:author="Chelsey Nieman" w:date="2020-12-09T12:45:00Z" w:name="move58410322"/>
      <w:moveFrom w:id="176" w:author="Chelsey Nieman" w:date="2020-12-09T12:45:00Z">
        <w:r w:rsidRPr="0009734C" w:rsidDel="00214784">
          <w:rPr>
            <w:rFonts w:ascii="Times New Roman" w:hAnsi="Times New Roman" w:cs="Times New Roman"/>
            <w:i w:val="0"/>
          </w:rPr>
          <w:t>This knowledge can be incorporated into the management of aquatic systems to help solve complex problems now.</w:t>
        </w:r>
      </w:moveFrom>
      <w:moveFromRangeEnd w:id="175"/>
    </w:p>
    <w:p w14:paraId="716B3706" w14:textId="392ADB63" w:rsidR="00214784" w:rsidRDefault="00214784" w:rsidP="00214784">
      <w:pPr>
        <w:pStyle w:val="ImageCaption"/>
        <w:widowControl w:val="0"/>
        <w:suppressLineNumbers/>
        <w:ind w:firstLine="720"/>
        <w:rPr>
          <w:ins w:id="177" w:author="Chelsey Nieman" w:date="2020-12-09T12:47:00Z"/>
          <w:rFonts w:ascii="Times New Roman" w:hAnsi="Times New Roman" w:cs="Times New Roman"/>
          <w:i w:val="0"/>
        </w:rPr>
        <w:pPrChange w:id="178" w:author="Chelsey Nieman" w:date="2020-12-09T12:47:00Z">
          <w:pPr>
            <w:pStyle w:val="ImageCaption"/>
            <w:widowControl w:val="0"/>
            <w:suppressLineNumbers/>
          </w:pPr>
        </w:pPrChange>
      </w:pPr>
    </w:p>
    <w:p w14:paraId="3C2F48B2" w14:textId="40DD6375" w:rsidR="00214784" w:rsidRDefault="00214784" w:rsidP="00214784">
      <w:pPr>
        <w:pStyle w:val="ImageCaption"/>
        <w:widowControl w:val="0"/>
        <w:suppressLineNumbers/>
        <w:rPr>
          <w:ins w:id="179" w:author="Chelsey Nieman" w:date="2020-12-09T12:47:00Z"/>
          <w:rFonts w:ascii="Times New Roman" w:hAnsi="Times New Roman" w:cs="Times New Roman"/>
          <w:i w:val="0"/>
        </w:rPr>
      </w:pPr>
    </w:p>
    <w:p w14:paraId="083D4B43" w14:textId="423E7E2C" w:rsidR="00214784" w:rsidRDefault="00214784" w:rsidP="00214784">
      <w:pPr>
        <w:pStyle w:val="ImageCaption"/>
        <w:widowControl w:val="0"/>
        <w:suppressLineNumbers/>
        <w:rPr>
          <w:ins w:id="180" w:author="Chelsey Nieman" w:date="2020-12-09T12:47:00Z"/>
          <w:rFonts w:ascii="Times New Roman" w:hAnsi="Times New Roman" w:cs="Times New Roman"/>
          <w:i w:val="0"/>
        </w:rPr>
      </w:pPr>
    </w:p>
    <w:p w14:paraId="727B290F" w14:textId="77777777" w:rsidR="00214784" w:rsidRPr="0009734C" w:rsidRDefault="00214784" w:rsidP="00214784">
      <w:pPr>
        <w:pStyle w:val="ImageCaption"/>
        <w:widowControl w:val="0"/>
        <w:suppressLineNumbers/>
        <w:rPr>
          <w:ins w:id="181" w:author="Chelsey Nieman" w:date="2020-12-09T12:47:00Z"/>
          <w:rFonts w:ascii="Times New Roman" w:hAnsi="Times New Roman" w:cs="Times New Roman"/>
          <w:i w:val="0"/>
        </w:rPr>
        <w:pPrChange w:id="182" w:author="Chelsey Nieman" w:date="2020-12-09T12:47:00Z">
          <w:pPr>
            <w:pStyle w:val="ImageCaption"/>
            <w:widowControl w:val="0"/>
            <w:numPr>
              <w:numId w:val="5"/>
            </w:numPr>
            <w:suppressLineNumbers/>
            <w:ind w:left="720" w:hanging="360"/>
          </w:pPr>
        </w:pPrChange>
      </w:pPr>
    </w:p>
    <w:p w14:paraId="26D41391" w14:textId="735AD8E4" w:rsidR="00686B5C" w:rsidRPr="0009734C" w:rsidDel="00214784" w:rsidRDefault="00686B5C" w:rsidP="0009734C">
      <w:pPr>
        <w:pStyle w:val="ImageCaption"/>
        <w:widowControl w:val="0"/>
        <w:suppressLineNumbers/>
        <w:rPr>
          <w:moveFrom w:id="183" w:author="Chelsey Nieman" w:date="2020-12-09T12:46:00Z"/>
          <w:rFonts w:ascii="Times New Roman" w:hAnsi="Times New Roman" w:cs="Times New Roman"/>
          <w:i w:val="0"/>
        </w:rPr>
        <w:pPrChange w:id="184" w:author="Chelsey Nieman" w:date="2020-12-09T12:49:00Z">
          <w:pPr>
            <w:pStyle w:val="ImageCaption"/>
            <w:widowControl w:val="0"/>
            <w:numPr>
              <w:ilvl w:val="1"/>
              <w:numId w:val="5"/>
            </w:numPr>
            <w:suppressLineNumbers/>
            <w:ind w:left="1440" w:hanging="360"/>
          </w:pPr>
        </w:pPrChange>
      </w:pPr>
      <w:moveFromRangeStart w:id="185" w:author="Chelsey Nieman" w:date="2020-12-09T12:46:00Z" w:name="move58410434"/>
      <w:moveFrom w:id="186" w:author="Chelsey Nieman" w:date="2020-12-09T12:46:00Z">
        <w:r w:rsidRPr="00214784" w:rsidDel="00214784">
          <w:rPr>
            <w:rFonts w:ascii="Times New Roman" w:hAnsi="Times New Roman" w:cs="Times New Roman"/>
            <w:i w:val="0"/>
            <w:rPrChange w:id="187" w:author="Chelsey Nieman" w:date="2020-12-09T12:46:00Z">
              <w:rPr>
                <w:rFonts w:ascii="Times New Roman" w:hAnsi="Times New Roman" w:cs="Times New Roman"/>
                <w:i w:val="0"/>
              </w:rPr>
            </w:rPrChange>
          </w:rPr>
          <w:t>By taking a more ecosystem-oriented view of management</w:t>
        </w:r>
        <w:r w:rsidR="00F30DFE" w:rsidRPr="00214784" w:rsidDel="00214784">
          <w:rPr>
            <w:rFonts w:ascii="Times New Roman" w:hAnsi="Times New Roman" w:cs="Times New Roman"/>
            <w:i w:val="0"/>
            <w:rPrChange w:id="188" w:author="Chelsey Nieman" w:date="2020-12-09T12:46:00Z">
              <w:rPr>
                <w:rFonts w:ascii="Times New Roman" w:hAnsi="Times New Roman" w:cs="Times New Roman"/>
                <w:i w:val="0"/>
              </w:rPr>
            </w:rPrChange>
          </w:rPr>
          <w:t>,</w:t>
        </w:r>
        <w:r w:rsidRPr="00214784" w:rsidDel="00214784">
          <w:rPr>
            <w:rFonts w:ascii="Times New Roman" w:hAnsi="Times New Roman" w:cs="Times New Roman"/>
            <w:i w:val="0"/>
            <w:rPrChange w:id="189" w:author="Chelsey Nieman" w:date="2020-12-09T12:46:00Z">
              <w:rPr>
                <w:rFonts w:ascii="Times New Roman" w:hAnsi="Times New Roman" w:cs="Times New Roman"/>
                <w:i w:val="0"/>
              </w:rPr>
            </w:rPrChange>
          </w:rPr>
          <w:t xml:space="preserve"> we can improve outcomes and </w:t>
        </w:r>
        <w:commentRangeStart w:id="190"/>
        <w:r w:rsidRPr="00214784" w:rsidDel="00214784">
          <w:rPr>
            <w:rFonts w:ascii="Times New Roman" w:hAnsi="Times New Roman" w:cs="Times New Roman"/>
            <w:i w:val="0"/>
            <w:rPrChange w:id="191" w:author="Chelsey Nieman" w:date="2020-12-09T12:46:00Z">
              <w:rPr>
                <w:rFonts w:ascii="Times New Roman" w:hAnsi="Times New Roman" w:cs="Times New Roman"/>
                <w:i w:val="0"/>
              </w:rPr>
            </w:rPrChange>
          </w:rPr>
          <w:t>identify areas for further exploration when our actions produce unexpected outcomes.</w:t>
        </w:r>
        <w:commentRangeEnd w:id="190"/>
        <w:r w:rsidR="00F30DFE" w:rsidDel="00214784">
          <w:rPr>
            <w:rStyle w:val="CommentReference"/>
            <w:i w:val="0"/>
          </w:rPr>
          <w:commentReference w:id="190"/>
        </w:r>
      </w:moveFrom>
    </w:p>
    <w:moveFromRangeEnd w:id="185"/>
    <w:p w14:paraId="38ED80DF" w14:textId="2E7679EC" w:rsidR="0082052B" w:rsidRDefault="0082052B" w:rsidP="0009734C">
      <w:pPr>
        <w:pStyle w:val="ImageCaption"/>
        <w:widowControl w:val="0"/>
        <w:suppressLineNumbers/>
        <w:rPr>
          <w:rFonts w:ascii="Times New Roman" w:hAnsi="Times New Roman" w:cs="Times New Roman"/>
          <w:i w:val="0"/>
        </w:rPr>
      </w:pPr>
    </w:p>
    <w:p w14:paraId="12302FA6" w14:textId="489E506C" w:rsidR="00686B5C" w:rsidRDefault="00686B5C" w:rsidP="003A2A6C">
      <w:pPr>
        <w:pStyle w:val="ImageCaption"/>
        <w:widowControl w:val="0"/>
        <w:suppressLineNumbers/>
        <w:rPr>
          <w:rFonts w:ascii="Times New Roman" w:hAnsi="Times New Roman" w:cs="Times New Roman"/>
          <w:i w:val="0"/>
        </w:rPr>
      </w:pPr>
      <w:r>
        <w:rPr>
          <w:rFonts w:ascii="Times New Roman" w:hAnsi="Times New Roman" w:cs="Times New Roman"/>
          <w:i w:val="0"/>
        </w:rPr>
        <w:t>Old text &amp; outline….</w:t>
      </w:r>
    </w:p>
    <w:p w14:paraId="78AF844D" w14:textId="77777777" w:rsidR="00686B5C" w:rsidRDefault="00686B5C" w:rsidP="00686B5C">
      <w:pPr>
        <w:pStyle w:val="BodyText"/>
        <w:widowControl w:val="0"/>
        <w:numPr>
          <w:ilvl w:val="0"/>
          <w:numId w:val="2"/>
        </w:numPr>
        <w:suppressLineNumbers/>
        <w:rPr>
          <w:rFonts w:ascii="Times New Roman" w:hAnsi="Times New Roman" w:cs="Times New Roman"/>
        </w:rPr>
      </w:pPr>
      <w:r w:rsidRPr="00B7735F">
        <w:rPr>
          <w:rFonts w:ascii="Times New Roman" w:hAnsi="Times New Roman" w:cs="Times New Roman"/>
        </w:rPr>
        <w:t>We use a simple</w:t>
      </w:r>
      <w:r>
        <w:rPr>
          <w:rFonts w:ascii="Times New Roman" w:hAnsi="Times New Roman" w:cs="Times New Roman"/>
        </w:rPr>
        <w:t xml:space="preserve">, but more </w:t>
      </w:r>
      <w:commentRangeStart w:id="192"/>
      <w:r>
        <w:rPr>
          <w:rFonts w:ascii="Times New Roman" w:hAnsi="Times New Roman" w:cs="Times New Roman"/>
        </w:rPr>
        <w:t>realistic</w:t>
      </w:r>
      <w:commentRangeEnd w:id="192"/>
      <w:r>
        <w:rPr>
          <w:rStyle w:val="CommentReference"/>
        </w:rPr>
        <w:commentReference w:id="192"/>
      </w:r>
      <w:r>
        <w:rPr>
          <w:rFonts w:ascii="Times New Roman" w:hAnsi="Times New Roman" w:cs="Times New Roman"/>
        </w:rPr>
        <w:t>,</w:t>
      </w:r>
      <w:r w:rsidRPr="00B7735F">
        <w:rPr>
          <w:rFonts w:ascii="Times New Roman" w:hAnsi="Times New Roman" w:cs="Times New Roman"/>
        </w:rPr>
        <w:t xml:space="preserve"> model of a multi</w:t>
      </w:r>
      <w:r>
        <w:rPr>
          <w:rFonts w:ascii="Times New Roman" w:hAnsi="Times New Roman" w:cs="Times New Roman"/>
        </w:rPr>
        <w:t>-</w:t>
      </w:r>
      <w:r w:rsidRPr="00B7735F">
        <w:rPr>
          <w:rFonts w:ascii="Times New Roman" w:hAnsi="Times New Roman" w:cs="Times New Roman"/>
        </w:rPr>
        <w:t xml:space="preserve">species recreational fishery to describe how ecological interactions between species and human </w:t>
      </w:r>
      <w:r>
        <w:rPr>
          <w:rFonts w:ascii="Times New Roman" w:hAnsi="Times New Roman" w:cs="Times New Roman"/>
        </w:rPr>
        <w:t>influences</w:t>
      </w:r>
      <w:r w:rsidRPr="00B7735F">
        <w:rPr>
          <w:rFonts w:ascii="Times New Roman" w:hAnsi="Times New Roman" w:cs="Times New Roman"/>
        </w:rPr>
        <w:t xml:space="preserve"> can combine to create stable states in recreational fisheries. </w:t>
      </w:r>
      <w:commentRangeStart w:id="193"/>
      <w:commentRangeStart w:id="194"/>
      <w:r w:rsidRPr="00B7735F">
        <w:rPr>
          <w:rFonts w:ascii="Times New Roman" w:hAnsi="Times New Roman" w:cs="Times New Roman"/>
        </w:rPr>
        <w:t>Managers are limited in the tools at their disposal to effect change in system dynamics but can leverage ecological interactions between species to achieve their goals.</w:t>
      </w:r>
      <w:commentRangeEnd w:id="193"/>
      <w:r>
        <w:rPr>
          <w:rStyle w:val="CommentReference"/>
        </w:rPr>
        <w:commentReference w:id="193"/>
      </w:r>
      <w:commentRangeEnd w:id="194"/>
      <w:r w:rsidR="00F30DFE">
        <w:rPr>
          <w:rStyle w:val="CommentReference"/>
        </w:rPr>
        <w:commentReference w:id="194"/>
      </w:r>
      <w:r w:rsidRPr="00B7735F">
        <w:rPr>
          <w:rFonts w:ascii="Times New Roman" w:hAnsi="Times New Roman" w:cs="Times New Roman"/>
        </w:rPr>
        <w:t xml:space="preserve"> </w:t>
      </w:r>
    </w:p>
    <w:p w14:paraId="007376FC" w14:textId="77777777" w:rsidR="00686B5C" w:rsidRDefault="00686B5C" w:rsidP="00686B5C">
      <w:pPr>
        <w:pStyle w:val="BodyText"/>
        <w:widowControl w:val="0"/>
        <w:numPr>
          <w:ilvl w:val="0"/>
          <w:numId w:val="2"/>
        </w:numPr>
        <w:suppressLineNumbers/>
        <w:rPr>
          <w:rFonts w:ascii="Times New Roman" w:hAnsi="Times New Roman" w:cs="Times New Roman"/>
        </w:rPr>
      </w:pPr>
      <w:r w:rsidRPr="009D5984">
        <w:rPr>
          <w:rFonts w:ascii="Times New Roman" w:hAnsi="Times New Roman" w:cs="Times New Roman"/>
        </w:rPr>
        <w:t xml:space="preserve">Discuss how ecological interactions, specifically cultivation effects, can lead to counter intuitive responses. </w:t>
      </w:r>
    </w:p>
    <w:p w14:paraId="68A86282" w14:textId="77777777" w:rsidR="00686B5C"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Non-linearity of systems</w:t>
      </w:r>
    </w:p>
    <w:p w14:paraId="1ED80194" w14:textId="77777777" w:rsidR="00686B5C" w:rsidRPr="009D5984"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 xml:space="preserve">Implications of these counter-intuitive effects. </w:t>
      </w:r>
    </w:p>
    <w:p w14:paraId="5FC13C5E" w14:textId="77777777" w:rsidR="00686B5C" w:rsidRDefault="00686B5C" w:rsidP="00686B5C">
      <w:pPr>
        <w:pStyle w:val="BodyText"/>
        <w:widowControl w:val="0"/>
        <w:numPr>
          <w:ilvl w:val="0"/>
          <w:numId w:val="2"/>
        </w:numPr>
        <w:suppressLineNumbers/>
        <w:rPr>
          <w:rFonts w:ascii="Times New Roman" w:hAnsi="Times New Roman" w:cs="Times New Roman"/>
        </w:rPr>
      </w:pPr>
      <w:r w:rsidRPr="009D5984">
        <w:rPr>
          <w:rFonts w:ascii="Times New Roman" w:hAnsi="Times New Roman" w:cs="Times New Roman"/>
        </w:rPr>
        <w:t xml:space="preserve">Understanding ecological interactions can allow us manage both species in ways that account for this and can create positive outcomes. </w:t>
      </w:r>
    </w:p>
    <w:p w14:paraId="1335C56E" w14:textId="77777777" w:rsidR="00686B5C" w:rsidRDefault="00686B5C" w:rsidP="00686B5C">
      <w:pPr>
        <w:pStyle w:val="BodyText"/>
        <w:widowControl w:val="0"/>
        <w:numPr>
          <w:ilvl w:val="1"/>
          <w:numId w:val="2"/>
        </w:numPr>
        <w:suppressLineNumbers/>
        <w:rPr>
          <w:rFonts w:ascii="Times New Roman" w:hAnsi="Times New Roman" w:cs="Times New Roman"/>
        </w:rPr>
      </w:pPr>
      <w:r w:rsidRPr="00B7735F">
        <w:rPr>
          <w:rFonts w:ascii="Times New Roman" w:hAnsi="Times New Roman" w:cs="Times New Roman"/>
        </w:rPr>
        <w:t>Thinking about how we can stock less if we harvest a competitor (figures 2 &amp;</w:t>
      </w:r>
      <w:commentRangeStart w:id="195"/>
      <w:commentRangeStart w:id="196"/>
      <w:r w:rsidRPr="00B7735F">
        <w:rPr>
          <w:rFonts w:ascii="Times New Roman" w:hAnsi="Times New Roman" w:cs="Times New Roman"/>
        </w:rPr>
        <w:t>3</w:t>
      </w:r>
      <w:commentRangeEnd w:id="195"/>
      <w:r>
        <w:rPr>
          <w:rStyle w:val="CommentReference"/>
        </w:rPr>
        <w:commentReference w:id="195"/>
      </w:r>
      <w:commentRangeEnd w:id="196"/>
      <w:r w:rsidR="003A2A6C">
        <w:rPr>
          <w:rStyle w:val="CommentReference"/>
        </w:rPr>
        <w:commentReference w:id="196"/>
      </w:r>
      <w:r w:rsidRPr="00B7735F">
        <w:rPr>
          <w:rFonts w:ascii="Times New Roman" w:hAnsi="Times New Roman" w:cs="Times New Roman"/>
        </w:rPr>
        <w:t>)</w:t>
      </w:r>
    </w:p>
    <w:p w14:paraId="10E3DA4A" w14:textId="77777777" w:rsidR="00686B5C" w:rsidRDefault="00686B5C" w:rsidP="00686B5C">
      <w:pPr>
        <w:pStyle w:val="BodyText"/>
        <w:widowControl w:val="0"/>
        <w:numPr>
          <w:ilvl w:val="1"/>
          <w:numId w:val="2"/>
        </w:numPr>
        <w:suppressLineNumbers/>
        <w:rPr>
          <w:rFonts w:ascii="Times New Roman" w:hAnsi="Times New Roman" w:cs="Times New Roman"/>
        </w:rPr>
      </w:pPr>
      <w:r w:rsidRPr="00B7735F">
        <w:rPr>
          <w:rFonts w:ascii="Times New Roman" w:hAnsi="Times New Roman" w:cs="Times New Roman"/>
        </w:rPr>
        <w:t>The most effective tool at delaying inevitable stable state flips may be managing</w:t>
      </w:r>
    </w:p>
    <w:p w14:paraId="103A0DBF" w14:textId="77777777" w:rsidR="00686B5C" w:rsidRPr="00B7735F"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 xml:space="preserve">This work highlights how species interactions can result in ineffective management action. In particular, in the case of stocking, we show that this doesn’t always work the way we want it to because of these competitive interactions. </w:t>
      </w:r>
    </w:p>
    <w:p w14:paraId="1E2E0918" w14:textId="77777777" w:rsidR="00686B5C" w:rsidRPr="00BD2A9B" w:rsidRDefault="00686B5C" w:rsidP="00686B5C">
      <w:pPr>
        <w:pStyle w:val="ImageCaption"/>
        <w:widowControl w:val="0"/>
        <w:numPr>
          <w:ilvl w:val="0"/>
          <w:numId w:val="2"/>
        </w:numPr>
        <w:suppressLineNumbers/>
        <w:rPr>
          <w:rFonts w:ascii="Times New Roman" w:hAnsi="Times New Roman" w:cs="Times New Roman"/>
          <w:i w:val="0"/>
        </w:rPr>
      </w:pPr>
      <w:r>
        <w:rPr>
          <w:rFonts w:ascii="Times New Roman" w:hAnsi="Times New Roman" w:cs="Times New Roman"/>
          <w:i w:val="0"/>
        </w:rPr>
        <w:t>This flows into talking about costs associated with achieving the same outcomes through different management actions</w:t>
      </w:r>
    </w:p>
    <w:p w14:paraId="671F93BD" w14:textId="77777777" w:rsidR="00686B5C" w:rsidRDefault="00686B5C" w:rsidP="00686B5C">
      <w:pPr>
        <w:pStyle w:val="ImageCaption"/>
        <w:widowControl w:val="0"/>
        <w:numPr>
          <w:ilvl w:val="0"/>
          <w:numId w:val="2"/>
        </w:numPr>
        <w:suppressLineNumbers/>
        <w:rPr>
          <w:rFonts w:ascii="Times New Roman" w:hAnsi="Times New Roman" w:cs="Times New Roman"/>
          <w:i w:val="0"/>
        </w:rPr>
      </w:pPr>
      <w:commentRangeStart w:id="197"/>
      <w:r>
        <w:rPr>
          <w:rFonts w:ascii="Times New Roman" w:hAnsi="Times New Roman" w:cs="Times New Roman"/>
          <w:i w:val="0"/>
        </w:rPr>
        <w:lastRenderedPageBreak/>
        <w:t>Zoom</w:t>
      </w:r>
      <w:commentRangeEnd w:id="197"/>
      <w:r>
        <w:rPr>
          <w:rStyle w:val="CommentReference"/>
          <w:i w:val="0"/>
        </w:rPr>
        <w:commentReference w:id="197"/>
      </w:r>
      <w:r>
        <w:rPr>
          <w:rFonts w:ascii="Times New Roman" w:hAnsi="Times New Roman" w:cs="Times New Roman"/>
          <w:i w:val="0"/>
        </w:rPr>
        <w:t xml:space="preserve"> out a bit to think about ecosystem stable states in general and the negative consequences of regime shifts.</w:t>
      </w:r>
    </w:p>
    <w:p w14:paraId="4173B870" w14:textId="77777777" w:rsidR="00686B5C" w:rsidRPr="005038A0" w:rsidRDefault="00686B5C" w:rsidP="00686B5C">
      <w:pPr>
        <w:pStyle w:val="BodyText"/>
        <w:widowControl w:val="0"/>
        <w:numPr>
          <w:ilvl w:val="1"/>
          <w:numId w:val="2"/>
        </w:numPr>
        <w:suppressLineNumbers/>
        <w:rPr>
          <w:rFonts w:ascii="Times New Roman" w:hAnsi="Times New Roman" w:cs="Times New Roman"/>
          <w:i/>
        </w:rPr>
      </w:pPr>
      <w:r>
        <w:rPr>
          <w:rFonts w:ascii="Times New Roman" w:hAnsi="Times New Roman" w:cs="Times New Roman"/>
        </w:rPr>
        <w:t xml:space="preserve">While our model focuses on a relatively simple two species model, ultimately the theory presented here on non-linear management action should be applied in more complex systems. </w:t>
      </w:r>
    </w:p>
    <w:p w14:paraId="0F77876B" w14:textId="77777777" w:rsidR="00686B5C" w:rsidRDefault="00686B5C" w:rsidP="00686B5C">
      <w:pPr>
        <w:pStyle w:val="ImageCaption"/>
        <w:widowControl w:val="0"/>
        <w:numPr>
          <w:ilvl w:val="1"/>
          <w:numId w:val="2"/>
        </w:numPr>
        <w:suppressLineNumbers/>
        <w:rPr>
          <w:rFonts w:ascii="Times New Roman" w:hAnsi="Times New Roman" w:cs="Times New Roman"/>
          <w:i w:val="0"/>
        </w:rPr>
      </w:pPr>
      <w:r>
        <w:rPr>
          <w:rFonts w:ascii="Times New Roman" w:hAnsi="Times New Roman" w:cs="Times New Roman"/>
          <w:i w:val="0"/>
        </w:rPr>
        <w:t xml:space="preserve">Understanding interactions between species can help us to creatively manage these systems to prevent/delay regime shifts or perhaps just mitigate their </w:t>
      </w:r>
      <w:commentRangeStart w:id="198"/>
      <w:r>
        <w:rPr>
          <w:rFonts w:ascii="Times New Roman" w:hAnsi="Times New Roman" w:cs="Times New Roman"/>
          <w:i w:val="0"/>
        </w:rPr>
        <w:t>effects</w:t>
      </w:r>
      <w:commentRangeEnd w:id="198"/>
      <w:r>
        <w:rPr>
          <w:rStyle w:val="CommentReference"/>
          <w:i w:val="0"/>
        </w:rPr>
        <w:commentReference w:id="198"/>
      </w:r>
      <w:r>
        <w:rPr>
          <w:rFonts w:ascii="Times New Roman" w:hAnsi="Times New Roman" w:cs="Times New Roman"/>
          <w:i w:val="0"/>
        </w:rPr>
        <w:t>.</w:t>
      </w:r>
    </w:p>
    <w:p w14:paraId="7792C878" w14:textId="77777777" w:rsidR="00686B5C" w:rsidRDefault="00686B5C" w:rsidP="00686B5C">
      <w:pPr>
        <w:pStyle w:val="ImageCaption"/>
        <w:widowControl w:val="0"/>
        <w:numPr>
          <w:ilvl w:val="1"/>
          <w:numId w:val="2"/>
        </w:numPr>
        <w:suppressLineNumbers/>
        <w:rPr>
          <w:rFonts w:ascii="Times New Roman" w:hAnsi="Times New Roman" w:cs="Times New Roman"/>
          <w:i w:val="0"/>
        </w:rPr>
      </w:pPr>
      <w:r>
        <w:rPr>
          <w:rFonts w:ascii="Times New Roman" w:hAnsi="Times New Roman" w:cs="Times New Roman"/>
          <w:i w:val="0"/>
        </w:rPr>
        <w:t xml:space="preserve">While species interactions are important for management focus, understanding of angler preferences and desires are also important drivers in these systems. </w:t>
      </w:r>
    </w:p>
    <w:p w14:paraId="7C801699" w14:textId="77777777" w:rsidR="00686B5C" w:rsidRPr="00B7735F" w:rsidRDefault="00686B5C" w:rsidP="003A2A6C">
      <w:pPr>
        <w:pStyle w:val="ImageCaption"/>
        <w:widowControl w:val="0"/>
        <w:suppressLineNumbers/>
        <w:rPr>
          <w:rFonts w:ascii="Times New Roman" w:hAnsi="Times New Roman" w:cs="Times New Roman"/>
          <w:i w:val="0"/>
        </w:rPr>
      </w:pPr>
    </w:p>
    <w:sectPr w:rsidR="00686B5C" w:rsidRPr="00B7735F">
      <w:footerReference w:type="even" r:id="rId16"/>
      <w:footerReference w:type="default" r:id="rId1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Chris Solomon" w:date="2020-11-14T21:15:00Z" w:initials="CS">
    <w:p w14:paraId="029B44F8" w14:textId="77777777" w:rsidR="00EC324C" w:rsidRDefault="00EC324C">
      <w:pPr>
        <w:pStyle w:val="CommentText"/>
      </w:pPr>
      <w:r>
        <w:rPr>
          <w:rStyle w:val="CommentReference"/>
        </w:rPr>
        <w:annotationRef/>
      </w:r>
      <w:r>
        <w:t>This is a LONG Intro – like maybe 2 or 3 times too long. That length makes it hard for the reader (or at least this reader) to follow the story you are trying to set up. I would greatly reduce the length, and focus on a couple things:</w:t>
      </w:r>
    </w:p>
    <w:p w14:paraId="74F3722C" w14:textId="77777777" w:rsidR="00EC324C" w:rsidRDefault="00EC324C" w:rsidP="00B5453D">
      <w:pPr>
        <w:pStyle w:val="CommentText"/>
        <w:numPr>
          <w:ilvl w:val="0"/>
          <w:numId w:val="3"/>
        </w:numPr>
      </w:pPr>
      <w:r>
        <w:t>The reader should be able to read only the first sentence of each paragraph in the Intro and still emerge with a clear feel for the baby-werewolf-silver bullet structure of the story you are going to tell. Right now I don’t think your topic sentences do that.</w:t>
      </w:r>
    </w:p>
    <w:p w14:paraId="73C072E3" w14:textId="73036A15" w:rsidR="00EC324C" w:rsidRDefault="00EC324C" w:rsidP="00B5453D">
      <w:pPr>
        <w:pStyle w:val="CommentText"/>
        <w:numPr>
          <w:ilvl w:val="0"/>
          <w:numId w:val="3"/>
        </w:numPr>
      </w:pPr>
      <w:r>
        <w:t>In the remainder of each paragraph, strip out extra verbiage, be direct and precise.</w:t>
      </w:r>
    </w:p>
  </w:comment>
  <w:comment w:id="2" w:author="Colin Dassow" w:date="2020-12-03T09:30:00Z" w:initials="CD">
    <w:p w14:paraId="630756CD" w14:textId="5BF6D990" w:rsidR="005C55A5" w:rsidRDefault="005C55A5">
      <w:pPr>
        <w:pStyle w:val="CommentText"/>
      </w:pPr>
      <w:r>
        <w:rPr>
          <w:rStyle w:val="CommentReference"/>
        </w:rPr>
        <w:annotationRef/>
      </w:r>
      <w:r>
        <w:t>Maybe better now? Cut 500 words from last draft</w:t>
      </w:r>
    </w:p>
  </w:comment>
  <w:comment w:id="3" w:author="Colin Dassow" w:date="2020-12-03T08:35:00Z" w:initials="CD">
    <w:p w14:paraId="35CF9EC6" w14:textId="77777777" w:rsidR="005C55A5" w:rsidRDefault="005C55A5" w:rsidP="005C55A5">
      <w:pPr>
        <w:pStyle w:val="CommentText"/>
      </w:pPr>
      <w:r>
        <w:rPr>
          <w:rStyle w:val="CommentReference"/>
        </w:rPr>
        <w:annotationRef/>
      </w:r>
      <w:r>
        <w:t xml:space="preserve">Greg: </w:t>
      </w:r>
      <w:r>
        <w:rPr>
          <w:rStyle w:val="CommentReference"/>
        </w:rPr>
        <w:annotationRef/>
      </w:r>
      <w:r>
        <w:t xml:space="preserve">Perhaps cite some the </w:t>
      </w:r>
      <w:proofErr w:type="spellStart"/>
      <w:r>
        <w:t>EcoPath</w:t>
      </w:r>
      <w:proofErr w:type="spellEnd"/>
      <w:r>
        <w:t xml:space="preserve"> with </w:t>
      </w:r>
      <w:proofErr w:type="spellStart"/>
      <w:r>
        <w:t>EcoSim</w:t>
      </w:r>
      <w:proofErr w:type="spellEnd"/>
      <w:r>
        <w:t xml:space="preserve"> research here.  Walters et al. (2000) comes to mind.  Perhaps even Walters and Martell Fisheries Ecology and Management book.</w:t>
      </w:r>
    </w:p>
    <w:p w14:paraId="790ADCEE" w14:textId="77777777" w:rsidR="005C55A5" w:rsidRDefault="005C55A5" w:rsidP="005C55A5">
      <w:pPr>
        <w:pStyle w:val="CommentText"/>
      </w:pPr>
    </w:p>
  </w:comment>
  <w:comment w:id="4" w:author="Colin Dassow" w:date="2020-12-03T08:35:00Z" w:initials="CD">
    <w:p w14:paraId="30CA8FD9" w14:textId="77777777" w:rsidR="005C55A5" w:rsidRDefault="005C55A5" w:rsidP="005C55A5">
      <w:pPr>
        <w:pStyle w:val="CommentText"/>
      </w:pPr>
      <w:r>
        <w:rPr>
          <w:rStyle w:val="CommentReference"/>
        </w:rPr>
        <w:annotationRef/>
      </w:r>
      <w:r>
        <w:t xml:space="preserve">Is the idea here to provide evidence that we simplify out systems to make prediction easier? </w:t>
      </w:r>
      <w:proofErr w:type="spellStart"/>
      <w:r>
        <w:t>Ecopath</w:t>
      </w:r>
      <w:proofErr w:type="spellEnd"/>
      <w:r>
        <w:t xml:space="preserve"> with </w:t>
      </w:r>
      <w:proofErr w:type="spellStart"/>
      <w:r>
        <w:t>Ecosim</w:t>
      </w:r>
      <w:proofErr w:type="spellEnd"/>
      <w:r>
        <w:t xml:space="preserve"> models are pretty complex and advocate for the idea that incorporating that complexity is useful right?</w:t>
      </w:r>
    </w:p>
  </w:comment>
  <w:comment w:id="5" w:author="Colin Dassow" w:date="2020-12-03T08:35:00Z" w:initials="CD">
    <w:p w14:paraId="65FD3532" w14:textId="77777777" w:rsidR="005C55A5" w:rsidRDefault="005C55A5" w:rsidP="005C55A5">
      <w:pPr>
        <w:pStyle w:val="CommentText"/>
      </w:pPr>
      <w:r>
        <w:rPr>
          <w:rStyle w:val="CommentReference"/>
        </w:rPr>
        <w:annotationRef/>
      </w:r>
      <w:r>
        <w:t xml:space="preserve">Greg: Bring in </w:t>
      </w:r>
      <w:proofErr w:type="spellStart"/>
      <w:r>
        <w:t>EcoSim</w:t>
      </w:r>
      <w:proofErr w:type="spellEnd"/>
      <w:r>
        <w:t xml:space="preserve"> lit here too, Carl Walters, </w:t>
      </w:r>
      <w:proofErr w:type="spellStart"/>
      <w:r>
        <w:t>Villy</w:t>
      </w:r>
      <w:proofErr w:type="spellEnd"/>
      <w:r>
        <w:t xml:space="preserve"> Christensen etc.</w:t>
      </w:r>
    </w:p>
  </w:comment>
  <w:comment w:id="6" w:author="Colin Dassow" w:date="2020-12-03T08:37:00Z" w:initials="CD">
    <w:p w14:paraId="3DEEB64D" w14:textId="77777777" w:rsidR="005C55A5" w:rsidRDefault="005C55A5" w:rsidP="005C55A5">
      <w:pPr>
        <w:pStyle w:val="CommentText"/>
      </w:pPr>
      <w:r>
        <w:rPr>
          <w:rStyle w:val="CommentReference"/>
        </w:rPr>
        <w:annotationRef/>
      </w:r>
      <w:r>
        <w:t>Chelsey and I think this paragraph is important, we struggled to condense this one.</w:t>
      </w:r>
    </w:p>
  </w:comment>
  <w:comment w:id="7" w:author="Colin Dassow" w:date="2020-12-03T08:38:00Z" w:initials="CD">
    <w:p w14:paraId="09D47A79" w14:textId="77777777" w:rsidR="005C55A5" w:rsidRDefault="005C55A5" w:rsidP="005C55A5">
      <w:pPr>
        <w:pStyle w:val="CommentText"/>
      </w:pPr>
      <w:r>
        <w:rPr>
          <w:rStyle w:val="CommentReference"/>
        </w:rPr>
        <w:annotationRef/>
      </w:r>
      <w:r>
        <w:t xml:space="preserve">Can also cite </w:t>
      </w:r>
      <w:proofErr w:type="spellStart"/>
      <w:r>
        <w:t>DeRoos</w:t>
      </w:r>
      <w:proofErr w:type="spellEnd"/>
      <w:r>
        <w:t xml:space="preserve"> and Persson (2002)</w:t>
      </w:r>
    </w:p>
  </w:comment>
  <w:comment w:id="8" w:author="Chelsey Nieman" w:date="2020-12-02T11:22:00Z" w:initials="CLN">
    <w:p w14:paraId="376B26E9" w14:textId="77777777" w:rsidR="005C55A5" w:rsidRDefault="005C55A5" w:rsidP="005C55A5">
      <w:pPr>
        <w:pStyle w:val="CommentText"/>
      </w:pPr>
      <w:r>
        <w:rPr>
          <w:rStyle w:val="CommentReference"/>
        </w:rPr>
        <w:annotationRef/>
      </w:r>
      <w:r w:rsidRPr="001C2E8A">
        <w:t xml:space="preserve">Johnston, F.D., </w:t>
      </w:r>
      <w:proofErr w:type="spellStart"/>
      <w:r w:rsidRPr="001C2E8A">
        <w:t>Arlinghaus</w:t>
      </w:r>
      <w:proofErr w:type="spellEnd"/>
      <w:r w:rsidRPr="001C2E8A">
        <w:t xml:space="preserve">, R. and </w:t>
      </w:r>
      <w:proofErr w:type="spellStart"/>
      <w:r w:rsidRPr="001C2E8A">
        <w:t>Dieckmann</w:t>
      </w:r>
      <w:proofErr w:type="spellEnd"/>
      <w:r w:rsidRPr="001C2E8A">
        <w:t xml:space="preserve">, U., 2010. Diversity and complexity of angler </w:t>
      </w:r>
      <w:proofErr w:type="spellStart"/>
      <w:r w:rsidRPr="001C2E8A">
        <w:t>behaviour</w:t>
      </w:r>
      <w:proofErr w:type="spellEnd"/>
      <w:r w:rsidRPr="001C2E8A">
        <w:t xml:space="preserve"> drive socially optimal input and output regulations in a bioeconomic recreational-fisheries model. Canadian Journal of Fisheries and Aquatic Sciences, 67(9), pp.1507-1531.</w:t>
      </w:r>
    </w:p>
    <w:p w14:paraId="24C07FE7" w14:textId="77777777" w:rsidR="005C55A5" w:rsidRDefault="005C55A5" w:rsidP="005C55A5">
      <w:pPr>
        <w:pStyle w:val="CommentText"/>
      </w:pPr>
    </w:p>
    <w:p w14:paraId="07F790CC" w14:textId="77777777" w:rsidR="005C55A5" w:rsidRDefault="005C55A5" w:rsidP="005C55A5">
      <w:pPr>
        <w:pStyle w:val="CommentText"/>
      </w:pPr>
      <w:r>
        <w:t xml:space="preserve">Beardmore, B., Hunt, L.M., Haider, W., </w:t>
      </w:r>
      <w:proofErr w:type="spellStart"/>
      <w:r>
        <w:t>Dorow</w:t>
      </w:r>
      <w:proofErr w:type="spellEnd"/>
      <w:r>
        <w:t xml:space="preserve">, M. and </w:t>
      </w:r>
      <w:proofErr w:type="spellStart"/>
      <w:r>
        <w:t>Arlinghaus</w:t>
      </w:r>
      <w:proofErr w:type="spellEnd"/>
      <w:r>
        <w:t>, R., 2015. Effectively managing angler satisfaction in recreational fisheries requires understanding the fish species and the anglers. Canadian Journal of Fisheries and Aquatic Sciences, 72(4), pp.500-513.</w:t>
      </w:r>
    </w:p>
    <w:p w14:paraId="3F7A8759" w14:textId="77777777" w:rsidR="005C55A5" w:rsidRDefault="005C55A5" w:rsidP="005C55A5">
      <w:pPr>
        <w:pStyle w:val="CommentText"/>
      </w:pPr>
    </w:p>
    <w:p w14:paraId="5AA745BC" w14:textId="77777777" w:rsidR="005C55A5" w:rsidRDefault="005C55A5" w:rsidP="005C55A5">
      <w:pPr>
        <w:pStyle w:val="CommentText"/>
      </w:pPr>
      <w:proofErr w:type="spellStart"/>
      <w:r w:rsidRPr="001C2E8A">
        <w:t>Arlinghaus</w:t>
      </w:r>
      <w:proofErr w:type="spellEnd"/>
      <w:r w:rsidRPr="001C2E8A">
        <w:t xml:space="preserve">, R., </w:t>
      </w:r>
      <w:proofErr w:type="spellStart"/>
      <w:r w:rsidRPr="001C2E8A">
        <w:t>Alós</w:t>
      </w:r>
      <w:proofErr w:type="spellEnd"/>
      <w:r w:rsidRPr="001C2E8A">
        <w:t xml:space="preserve">, J., Beardmore, B., </w:t>
      </w:r>
      <w:proofErr w:type="spellStart"/>
      <w:r w:rsidRPr="001C2E8A">
        <w:t>Daedlow</w:t>
      </w:r>
      <w:proofErr w:type="spellEnd"/>
      <w:r w:rsidRPr="001C2E8A">
        <w:t xml:space="preserve">, K., </w:t>
      </w:r>
      <w:proofErr w:type="spellStart"/>
      <w:r w:rsidRPr="001C2E8A">
        <w:t>Dorow</w:t>
      </w:r>
      <w:proofErr w:type="spellEnd"/>
      <w:r w:rsidRPr="001C2E8A">
        <w:t xml:space="preserve">, M., </w:t>
      </w:r>
      <w:proofErr w:type="spellStart"/>
      <w:r w:rsidRPr="001C2E8A">
        <w:t>Fujitani</w:t>
      </w:r>
      <w:proofErr w:type="spellEnd"/>
      <w:r w:rsidRPr="001C2E8A">
        <w:t xml:space="preserve">, M., </w:t>
      </w:r>
      <w:proofErr w:type="spellStart"/>
      <w:r w:rsidRPr="001C2E8A">
        <w:t>Hühn</w:t>
      </w:r>
      <w:proofErr w:type="spellEnd"/>
      <w:r w:rsidRPr="001C2E8A">
        <w:t>, D., Haider, W., Hunt, L.M., Johnson, B.M. and Johnston, F., 2017. Understanding and managing freshwater recreational fisheries as complex adaptive social-ecological systems. Reviews in Fisheries Science &amp; Aquaculture, 25(1), pp.1-41.</w:t>
      </w:r>
    </w:p>
  </w:comment>
  <w:comment w:id="12" w:author="Colin Dassow" w:date="2020-11-05T08:40:00Z" w:initials="CD">
    <w:p w14:paraId="4D988B7E" w14:textId="77777777" w:rsidR="00EC324C" w:rsidRDefault="00EC324C">
      <w:pPr>
        <w:pStyle w:val="CommentText"/>
      </w:pPr>
      <w:r>
        <w:rPr>
          <w:rStyle w:val="CommentReference"/>
        </w:rPr>
        <w:annotationRef/>
      </w:r>
      <w:r>
        <w:t>Anything more to add here?</w:t>
      </w:r>
    </w:p>
  </w:comment>
  <w:comment w:id="13" w:author="Chris Solomon" w:date="2020-11-15T09:38:00Z" w:initials="CS">
    <w:p w14:paraId="4BE51465" w14:textId="28FC313B" w:rsidR="00EC324C" w:rsidRDefault="00EC324C">
      <w:pPr>
        <w:pStyle w:val="CommentText"/>
      </w:pPr>
      <w:r>
        <w:rPr>
          <w:rStyle w:val="CommentReference"/>
        </w:rPr>
        <w:annotationRef/>
      </w:r>
      <w:r>
        <w:t>I still don’t understand how +</w:t>
      </w:r>
      <w:proofErr w:type="spellStart"/>
      <w:r>
        <w:t>sJ</w:t>
      </w:r>
      <w:proofErr w:type="spellEnd"/>
      <w:r>
        <w:t xml:space="preserve"> can appear in the adult equation without -</w:t>
      </w:r>
      <w:proofErr w:type="spellStart"/>
      <w:r>
        <w:t>sJ</w:t>
      </w:r>
      <w:proofErr w:type="spellEnd"/>
      <w:r>
        <w:t xml:space="preserve"> appearing in the juvenile equation. As an extreme example, consider the situation if you set s=1 and set the initial number of adults to 0. Then all juveniles mature to adults during the time step; no new juveniles are produced, because there are not yet any adults and so </w:t>
      </w:r>
      <w:proofErr w:type="spellStart"/>
      <w:r>
        <w:t>fA</w:t>
      </w:r>
      <w:proofErr w:type="spellEnd"/>
      <w:r>
        <w:t xml:space="preserve"> is 0; and yet your equations say that there may still be plenty of juveniles left (depending on mortality rates), because you haven’t taken </w:t>
      </w:r>
      <w:proofErr w:type="spellStart"/>
      <w:r>
        <w:t>sJ</w:t>
      </w:r>
      <w:proofErr w:type="spellEnd"/>
      <w:r>
        <w:t xml:space="preserve"> of them out of the juvenile pool.</w:t>
      </w:r>
    </w:p>
    <w:p w14:paraId="3D1E010C" w14:textId="77777777" w:rsidR="00EC324C" w:rsidRDefault="00EC324C">
      <w:pPr>
        <w:pStyle w:val="CommentText"/>
      </w:pPr>
    </w:p>
    <w:p w14:paraId="5BFCCB29" w14:textId="77777777" w:rsidR="00EC324C" w:rsidRDefault="00EC324C">
      <w:pPr>
        <w:pStyle w:val="CommentText"/>
      </w:pPr>
      <w:r>
        <w:t>I know that your model equations are based on those in the Biggs et al. 2009 PNAS paper and the Carpenter and Brock 2004 (not 2005, right?) E&amp;S paper. But those equations are talking about dynamics “during the season” (Carpenter and Brock 2004 Appendix 3) or during a “monitoring interval” that is equal to 1/50</w:t>
      </w:r>
      <w:r w:rsidRPr="00164BB1">
        <w:rPr>
          <w:vertAlign w:val="superscript"/>
        </w:rPr>
        <w:t>th</w:t>
      </w:r>
      <w:r>
        <w:t xml:space="preserve"> of a year (Biggs et al. 2009 Methods). Your model seems to be intended to consider annual time steps, given that you have recruitment in there and that you run simulations over multiple time steps that you call a year. I’m not sure about the within-year timeframe that the previous models were thinking about, but certainly at your inter-year timeframe I don’t see how you can avoid doing accurate accounting of movement between your pools.</w:t>
      </w:r>
    </w:p>
    <w:p w14:paraId="12ECC92C" w14:textId="77777777" w:rsidR="00EC324C" w:rsidRDefault="00EC324C">
      <w:pPr>
        <w:pStyle w:val="CommentText"/>
      </w:pPr>
    </w:p>
    <w:p w14:paraId="7CAAC9B1" w14:textId="1C83516E" w:rsidR="00EC324C" w:rsidRDefault="00EC324C">
      <w:pPr>
        <w:pStyle w:val="CommentText"/>
      </w:pPr>
      <w:r>
        <w:t xml:space="preserve">I know I have made this comment a bunch of times already, and you are probably sick of hearing it. I don’t think it’s constructive for me to keep making the same point. I’d be happy to have you convince me that I’m wrong, which could be the case, and then we could certainly drop this. Otherwise, perhaps it would be better for me to remove myself from this paper so that my </w:t>
      </w:r>
      <w:proofErr w:type="spellStart"/>
      <w:r>
        <w:t>hangup</w:t>
      </w:r>
      <w:proofErr w:type="spellEnd"/>
      <w:r>
        <w:t xml:space="preserve"> about this doesn’t remain a roadblock to you moving forward. I’m saying that out of a genuine desire to help you, not in a passive-aggressive way, so let me know if that seems like the best way forward.</w:t>
      </w:r>
    </w:p>
  </w:comment>
  <w:comment w:id="14" w:author="Chris Solomon" w:date="2020-11-15T09:10:00Z" w:initials="CS">
    <w:p w14:paraId="685F99C7" w14:textId="596BCBBE" w:rsidR="00EC324C" w:rsidRDefault="00EC324C">
      <w:pPr>
        <w:pStyle w:val="CommentText"/>
      </w:pPr>
      <w:r>
        <w:rPr>
          <w:rStyle w:val="CommentReference"/>
        </w:rPr>
        <w:annotationRef/>
      </w:r>
      <w:r>
        <w:t xml:space="preserve">The explanation of the terms in the equation should proceed in the same order as the equation itself. I would put the </w:t>
      </w:r>
      <w:proofErr w:type="spellStart"/>
      <w:r>
        <w:t>sJ</w:t>
      </w:r>
      <w:proofErr w:type="spellEnd"/>
      <w:r>
        <w:t xml:space="preserve"> term first in the equation, followed by the loss terms. Then make sure that this paragraph proceeds in the same order.</w:t>
      </w:r>
    </w:p>
  </w:comment>
  <w:comment w:id="16" w:author="Sass, Gregory G" w:date="2020-11-11T18:10:00Z" w:initials="SGG">
    <w:p w14:paraId="4890C4F5" w14:textId="77D9F874" w:rsidR="00EC324C" w:rsidRDefault="00EC324C">
      <w:pPr>
        <w:pStyle w:val="CommentText"/>
      </w:pPr>
      <w:r>
        <w:rPr>
          <w:rStyle w:val="CommentReference"/>
        </w:rPr>
        <w:annotationRef/>
      </w:r>
      <w:r>
        <w:t>Does this need more description?  What alpha and beta parameters were used.  Are they the same for both species? What happens if you vary these parameters?</w:t>
      </w:r>
    </w:p>
  </w:comment>
  <w:comment w:id="17" w:author="Chris Solomon" w:date="2020-11-15T09:13:00Z" w:initials="CS">
    <w:p w14:paraId="39A037C3" w14:textId="377B6EC1" w:rsidR="00EC324C" w:rsidRDefault="00EC324C">
      <w:pPr>
        <w:pStyle w:val="CommentText"/>
      </w:pPr>
      <w:r>
        <w:rPr>
          <w:rStyle w:val="CommentReference"/>
        </w:rPr>
        <w:annotationRef/>
      </w:r>
      <w:r>
        <w:t xml:space="preserve">Yes- note that the equations show recruitment as </w:t>
      </w:r>
      <w:proofErr w:type="spellStart"/>
      <w:r>
        <w:t>fA</w:t>
      </w:r>
      <w:proofErr w:type="spellEnd"/>
      <w:r>
        <w:t>, which is not a Ricker.</w:t>
      </w:r>
    </w:p>
  </w:comment>
  <w:comment w:id="18" w:author="Colin Dassow" w:date="2020-12-01T16:10:00Z" w:initials="CD">
    <w:p w14:paraId="70252D73" w14:textId="79DE861E" w:rsidR="000D48AB" w:rsidRDefault="000D48AB">
      <w:pPr>
        <w:pStyle w:val="CommentText"/>
      </w:pPr>
      <w:r>
        <w:rPr>
          <w:rStyle w:val="CommentReference"/>
        </w:rPr>
        <w:annotationRef/>
      </w:r>
      <w:r>
        <w:t xml:space="preserve">We’re going to list the values </w:t>
      </w:r>
      <w:proofErr w:type="gramStart"/>
      <w:r>
        <w:t>of  ricker</w:t>
      </w:r>
      <w:proofErr w:type="gramEnd"/>
      <w:r>
        <w:t xml:space="preserve"> a and b parameters in a table with all symbols, their definitions, and values for those that are held constant</w:t>
      </w:r>
    </w:p>
  </w:comment>
  <w:comment w:id="19" w:author="Sass, Gregory G" w:date="2020-11-11T18:14:00Z" w:initials="SGG">
    <w:p w14:paraId="100253D6" w14:textId="77694722" w:rsidR="00EC324C" w:rsidRDefault="00EC324C">
      <w:pPr>
        <w:pStyle w:val="CommentText"/>
      </w:pPr>
      <w:r>
        <w:rPr>
          <w:rStyle w:val="CommentReference"/>
        </w:rPr>
        <w:annotationRef/>
      </w:r>
      <w:r>
        <w:t>Does this assume that when the refuge is good, the rate from refuge to the foraging arena is low?  Just curious, because this would be most realistic and I could provide citations to back this up.  It’s a function of juveniles finding everything they need within the refuge and the level of predation risk outside of the refuge.</w:t>
      </w:r>
    </w:p>
  </w:comment>
  <w:comment w:id="20" w:author="Chelsey Nieman" w:date="2020-11-30T13:54:00Z" w:initials="CLN">
    <w:p w14:paraId="2336319F" w14:textId="77777777" w:rsidR="00EC324C" w:rsidRDefault="00EC324C" w:rsidP="0085205D">
      <w:pPr>
        <w:pStyle w:val="CommentText"/>
      </w:pPr>
      <w:r>
        <w:rPr>
          <w:rStyle w:val="CommentReference"/>
        </w:rPr>
        <w:annotationRef/>
      </w:r>
      <w:r>
        <w:t xml:space="preserve">I wonder if we want to put this in an appendix? </w:t>
      </w:r>
    </w:p>
    <w:p w14:paraId="711A6EFC" w14:textId="77777777" w:rsidR="00EC324C" w:rsidRDefault="00EC324C" w:rsidP="0085205D">
      <w:pPr>
        <w:pStyle w:val="CommentText"/>
        <w:numPr>
          <w:ilvl w:val="0"/>
          <w:numId w:val="3"/>
        </w:numPr>
      </w:pPr>
      <w:r>
        <w:t>We should at least have an appendix that lists the parameter values for each of these.</w:t>
      </w:r>
    </w:p>
    <w:p w14:paraId="27AA310D" w14:textId="1E20ABAA" w:rsidR="00EC324C" w:rsidRDefault="00EC324C" w:rsidP="0085205D">
      <w:pPr>
        <w:pStyle w:val="CommentText"/>
      </w:pPr>
      <w:r>
        <w:t>I can format this as a table so it looks nice (when we get closer to polished)</w:t>
      </w:r>
    </w:p>
  </w:comment>
  <w:comment w:id="21" w:author="Colin Dassow" w:date="2020-12-01T16:09:00Z" w:initials="CD">
    <w:p w14:paraId="51C6AEB1" w14:textId="3EF7DFCB" w:rsidR="000D48AB" w:rsidRDefault="000D48AB">
      <w:pPr>
        <w:pStyle w:val="CommentText"/>
      </w:pPr>
      <w:r>
        <w:rPr>
          <w:rStyle w:val="CommentReference"/>
        </w:rPr>
        <w:annotationRef/>
      </w:r>
      <w:proofErr w:type="spellStart"/>
      <w:r>
        <w:t>Ya</w:t>
      </w:r>
      <w:proofErr w:type="spellEnd"/>
      <w:r>
        <w:t xml:space="preserve"> I think one table with symbols, definitions, and values for those that are held constant.</w:t>
      </w:r>
    </w:p>
  </w:comment>
  <w:comment w:id="23" w:author="Colin Dassow" w:date="2020-12-03T09:47:00Z" w:initials="CD">
    <w:p w14:paraId="3295F84C" w14:textId="77777777" w:rsidR="00D17398" w:rsidRDefault="00D17398" w:rsidP="00D17398">
      <w:pPr>
        <w:pStyle w:val="CommentText"/>
      </w:pPr>
      <w:r>
        <w:rPr>
          <w:rStyle w:val="CommentReference"/>
        </w:rPr>
        <w:annotationRef/>
      </w:r>
      <w:r>
        <w:t>Does a sensitivity analysis make sense for this model? What would we show?</w:t>
      </w:r>
    </w:p>
  </w:comment>
  <w:comment w:id="24" w:author="Colin Dassow" w:date="2020-12-03T09:45:00Z" w:initials="CD">
    <w:p w14:paraId="3E634677" w14:textId="77777777" w:rsidR="00D17398" w:rsidRDefault="00D17398" w:rsidP="00D17398">
      <w:pPr>
        <w:pStyle w:val="CommentText"/>
      </w:pPr>
      <w:r>
        <w:rPr>
          <w:rStyle w:val="CommentReference"/>
        </w:rPr>
        <w:annotationRef/>
      </w:r>
      <w:r>
        <w:t>We could include a table here with different parameterizations for the different experiments in addition to this text. Or we could provide parameter values in results/figure captions.</w:t>
      </w:r>
    </w:p>
  </w:comment>
  <w:comment w:id="26" w:author="Colin Dassow" w:date="2020-11-05T10:12:00Z" w:initials="CD">
    <w:p w14:paraId="0F63DCAE" w14:textId="19722060" w:rsidR="00EC324C" w:rsidRDefault="00EC324C">
      <w:pPr>
        <w:pStyle w:val="CommentText"/>
      </w:pPr>
      <w:r>
        <w:rPr>
          <w:rStyle w:val="CommentReference"/>
        </w:rPr>
        <w:annotationRef/>
      </w:r>
      <w:r>
        <w:t xml:space="preserve">I’ve been thinking about measuring outcomes in terms of which species is more abundant with the goal of species 1 being most abundant. </w:t>
      </w:r>
    </w:p>
    <w:p w14:paraId="4394D60F" w14:textId="3FE4CF0C" w:rsidR="00EC324C" w:rsidRDefault="00EC324C">
      <w:pPr>
        <w:pStyle w:val="CommentText"/>
      </w:pPr>
    </w:p>
    <w:p w14:paraId="47E7D1C8" w14:textId="1DD0D529" w:rsidR="00EC324C" w:rsidRDefault="00EC324C">
      <w:pPr>
        <w:pStyle w:val="CommentText"/>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27" w:author="Sass, Gregory G" w:date="2020-11-11T18:22:00Z" w:initials="SGG">
    <w:p w14:paraId="16BF57B8" w14:textId="24A35101" w:rsidR="00EC324C" w:rsidRDefault="00EC324C">
      <w:pPr>
        <w:pStyle w:val="CommentText"/>
      </w:pPr>
      <w:r>
        <w:rPr>
          <w:rStyle w:val="CommentReference"/>
        </w:rPr>
        <w:annotationRef/>
      </w:r>
      <w:r>
        <w:t>Avoid active voice in the Results section.</w:t>
      </w:r>
    </w:p>
  </w:comment>
  <w:comment w:id="28" w:author="Chelsey Nieman" w:date="2020-11-30T14:03:00Z" w:initials="CLN">
    <w:p w14:paraId="0117A5DE" w14:textId="237D5690" w:rsidR="00EC324C" w:rsidRDefault="00EC324C">
      <w:pPr>
        <w:pStyle w:val="CommentText"/>
      </w:pPr>
      <w:r>
        <w:rPr>
          <w:rStyle w:val="CommentReference"/>
        </w:rPr>
        <w:annotationRef/>
      </w:r>
      <w:r>
        <w:t xml:space="preserve">Are there units on this? I am guessing yes? We might want to add them. </w:t>
      </w:r>
    </w:p>
  </w:comment>
  <w:comment w:id="29" w:author="Colin Dassow" w:date="2020-12-01T16:43:00Z" w:initials="CD">
    <w:p w14:paraId="45D36DB7" w14:textId="576DC137" w:rsidR="00235FC1" w:rsidRDefault="00235FC1">
      <w:pPr>
        <w:pStyle w:val="CommentText"/>
      </w:pPr>
      <w:r>
        <w:rPr>
          <w:rStyle w:val="CommentReference"/>
        </w:rPr>
        <w:annotationRef/>
      </w:r>
      <w:r>
        <w:t>Fish per unit effort, we could talk about harvest-per-unit effort (HPUE)</w:t>
      </w:r>
    </w:p>
  </w:comment>
  <w:comment w:id="30" w:author="Colin Dassow" w:date="2020-12-02T16:01:00Z" w:initials="CD">
    <w:p w14:paraId="4FC22C4A" w14:textId="7C948970" w:rsidR="003B3D13" w:rsidRDefault="003B3D13">
      <w:pPr>
        <w:pStyle w:val="CommentText"/>
      </w:pPr>
      <w:r>
        <w:rPr>
          <w:rStyle w:val="CommentReference"/>
        </w:rPr>
        <w:annotationRef/>
      </w:r>
      <w:r>
        <w:t>Create a supplemental info to show these dynamics.</w:t>
      </w:r>
    </w:p>
  </w:comment>
  <w:comment w:id="31" w:author="Chris Solomon" w:date="2020-11-15T10:12:00Z" w:initials="CS">
    <w:p w14:paraId="72CB3988" w14:textId="22471B15" w:rsidR="00EC324C" w:rsidRDefault="00EC324C">
      <w:pPr>
        <w:pStyle w:val="CommentText"/>
      </w:pPr>
      <w:r>
        <w:rPr>
          <w:rStyle w:val="CommentReference"/>
        </w:rPr>
        <w:annotationRef/>
      </w:r>
      <w:r>
        <w:t>It takes a while for the reader to pull the main messages out of this set of figures. I wonder if you could think of any ways to make the main messages sing out a little more clearly.</w:t>
      </w:r>
    </w:p>
  </w:comment>
  <w:comment w:id="32" w:author="Colin Dassow" w:date="2020-12-01T16:49:00Z" w:initials="CD">
    <w:p w14:paraId="7D84045C" w14:textId="6F42709E" w:rsidR="00083D9F" w:rsidRDefault="00083D9F">
      <w:pPr>
        <w:pStyle w:val="CommentText"/>
      </w:pPr>
      <w:r>
        <w:rPr>
          <w:rStyle w:val="CommentReference"/>
        </w:rPr>
        <w:annotationRef/>
      </w:r>
      <w:r>
        <w:t>Maybe plotting abundance sp1 on the y axis and shading based on harvest or stocking?</w:t>
      </w:r>
    </w:p>
  </w:comment>
  <w:comment w:id="33" w:author="Colin Dassow" w:date="2020-11-05T10:02:00Z" w:initials="CD">
    <w:p w14:paraId="3A8A502C" w14:textId="77777777" w:rsidR="00EC324C" w:rsidRDefault="00EC324C">
      <w:pPr>
        <w:pStyle w:val="CommentText"/>
      </w:pPr>
      <w:r>
        <w:rPr>
          <w:rStyle w:val="CommentReference"/>
        </w:rPr>
        <w:annotationRef/>
      </w:r>
      <w:r>
        <w:t>Here I normalized both axes instead of using the raw numbers since it’s all relative. Not sure if this is better or not but thought it was worth a try</w:t>
      </w:r>
    </w:p>
  </w:comment>
  <w:comment w:id="34" w:author="Colin Dassow" w:date="2020-11-05T08:42:00Z" w:initials="CD">
    <w:p w14:paraId="67327323" w14:textId="77777777" w:rsidR="00EC324C" w:rsidRDefault="00EC324C">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1577E6AD" w14:textId="77777777" w:rsidR="00EC324C" w:rsidRDefault="00EC324C">
      <w:pPr>
        <w:pStyle w:val="CommentText"/>
      </w:pPr>
    </w:p>
    <w:p w14:paraId="33D92FF9" w14:textId="77777777" w:rsidR="00EC324C" w:rsidRDefault="00EC324C">
      <w:pPr>
        <w:pStyle w:val="CommentText"/>
      </w:pPr>
    </w:p>
    <w:p w14:paraId="2E1234FB" w14:textId="33B44EC6" w:rsidR="00EC324C" w:rsidRPr="009C0A6B" w:rsidRDefault="00EC324C">
      <w:pPr>
        <w:pStyle w:val="CommentText"/>
      </w:pPr>
      <w:r>
        <w:t>This is also a good spot to talk about cost of stocking vs. cost of having anglers harvest a competitor. Most of this should come in the discussion though I think.</w:t>
      </w:r>
    </w:p>
  </w:comment>
  <w:comment w:id="35" w:author="Sass, Gregory G" w:date="2020-11-11T18:37:00Z" w:initials="SGG">
    <w:p w14:paraId="09EC8D89" w14:textId="25408FB4" w:rsidR="00EC324C" w:rsidRDefault="00EC324C">
      <w:pPr>
        <w:pStyle w:val="CommentText"/>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36" w:author="Sass, Gregory G" w:date="2020-11-11T18:41:00Z" w:initials="SGG">
    <w:p w14:paraId="467E272C" w14:textId="2B9EDB7C" w:rsidR="00EC324C" w:rsidRDefault="00EC324C">
      <w:pPr>
        <w:pStyle w:val="CommentText"/>
      </w:pPr>
      <w:r>
        <w:rPr>
          <w:rStyle w:val="CommentReference"/>
        </w:rPr>
        <w:annotationRef/>
      </w:r>
      <w:r>
        <w:t>This figure certainly lends to discussion of the safe operating space concept.</w:t>
      </w:r>
    </w:p>
  </w:comment>
  <w:comment w:id="37" w:author="Colin Dassow" w:date="2020-11-05T10:16:00Z" w:initials="CD">
    <w:p w14:paraId="273EDAF2" w14:textId="1A1927A7" w:rsidR="00EC324C" w:rsidRDefault="00EC324C">
      <w:pPr>
        <w:pStyle w:val="CommentText"/>
      </w:pPr>
      <w:r>
        <w:rPr>
          <w:rStyle w:val="CommentReference"/>
        </w:rPr>
        <w:annotationRef/>
      </w:r>
      <w:r>
        <w:t xml:space="preserve">An alternative way to structure this could be </w:t>
      </w:r>
      <w:proofErr w:type="gramStart"/>
      <w:r>
        <w:t>to  talk</w:t>
      </w:r>
      <w:proofErr w:type="gramEnd"/>
      <w:r>
        <w:t xml:space="preserve"> about examples and costs vs. angler satisfaction and make this mostly about bass-walleye almost like a case study.</w:t>
      </w:r>
    </w:p>
  </w:comment>
  <w:comment w:id="43" w:author="Chelsey Nieman" w:date="2020-12-09T10:13:00Z" w:initials="CLN">
    <w:p w14:paraId="42A42C2C" w14:textId="40F2A1B7" w:rsidR="00685952" w:rsidRDefault="00685952">
      <w:pPr>
        <w:pStyle w:val="CommentText"/>
      </w:pPr>
      <w:r>
        <w:rPr>
          <w:rStyle w:val="CommentReference"/>
        </w:rPr>
        <w:annotationRef/>
      </w:r>
      <w:proofErr w:type="gramStart"/>
      <w:r>
        <w:t>So</w:t>
      </w:r>
      <w:proofErr w:type="gramEnd"/>
      <w:r>
        <w:t xml:space="preserve"> I wrote this out and </w:t>
      </w:r>
      <w:proofErr w:type="spellStart"/>
      <w:r>
        <w:t>its</w:t>
      </w:r>
      <w:proofErr w:type="spellEnd"/>
      <w:r>
        <w:t xml:space="preserve"> kind of </w:t>
      </w:r>
      <w:proofErr w:type="spellStart"/>
      <w:r>
        <w:t>loosey</w:t>
      </w:r>
      <w:proofErr w:type="spellEnd"/>
      <w:r>
        <w:t xml:space="preserve">-goosey. But I think something like this paragraph that gives an overarching summary of our results in context belongs here. I think maybe the language just needs to be tightened up.  </w:t>
      </w:r>
    </w:p>
  </w:comment>
  <w:comment w:id="53" w:author="Colin Dassow" w:date="2020-12-03T10:29:00Z" w:initials="CD">
    <w:p w14:paraId="394932B8" w14:textId="16F4A35F" w:rsidR="00F30DFE" w:rsidRDefault="00F30DFE">
      <w:pPr>
        <w:pStyle w:val="CommentText"/>
      </w:pPr>
      <w:r>
        <w:rPr>
          <w:rStyle w:val="CommentReference"/>
        </w:rPr>
        <w:annotationRef/>
      </w:r>
      <w:r>
        <w:t>This is a good paragraph to revisit safe-operating-space ideas as we talk about limitations on managers and trying to keep systems in a SOS</w:t>
      </w:r>
    </w:p>
  </w:comment>
  <w:comment w:id="54" w:author="Colin Dassow" w:date="2020-12-03T10:52:00Z" w:initials="CD">
    <w:p w14:paraId="1501F7C1" w14:textId="25796814" w:rsidR="00F67899" w:rsidRDefault="00F67899">
      <w:pPr>
        <w:pStyle w:val="CommentText"/>
      </w:pPr>
      <w:r>
        <w:rPr>
          <w:rStyle w:val="CommentReference"/>
        </w:rPr>
        <w:annotationRef/>
      </w:r>
      <w:r>
        <w:t xml:space="preserve">I didn’t read this anywhere I just came up with it, does this seem like a fair statement to make? People </w:t>
      </w:r>
      <w:proofErr w:type="spellStart"/>
      <w:r>
        <w:t>ususally</w:t>
      </w:r>
      <w:proofErr w:type="spellEnd"/>
      <w:r>
        <w:t xml:space="preserve"> only talk about time and money as constraints but I think what I have here is more general? Could maybe even drop monetary as it’s dictated by politics mainly?</w:t>
      </w:r>
    </w:p>
  </w:comment>
  <w:comment w:id="55" w:author="Chelsey Nieman" w:date="2020-12-09T10:41:00Z" w:initials="CLN">
    <w:p w14:paraId="510389C2" w14:textId="670A082A" w:rsidR="00F3526A" w:rsidRDefault="00F3526A">
      <w:pPr>
        <w:pStyle w:val="CommentText"/>
      </w:pPr>
      <w:r>
        <w:rPr>
          <w:rStyle w:val="CommentReference"/>
        </w:rPr>
        <w:annotationRef/>
      </w:r>
      <w:r>
        <w:t xml:space="preserve">I think keeping monetary in there is good – I think monetary constraints are important (and a really quick easy way to talk about one of the many reasons we can’t hire more ppl to sample everything and know all the things, etc.) </w:t>
      </w:r>
    </w:p>
  </w:comment>
  <w:comment w:id="79" w:author="Chelsey Nieman" w:date="2020-12-09T12:08:00Z" w:initials="CLN">
    <w:p w14:paraId="7D111F3A" w14:textId="77777777" w:rsidR="00F3526A" w:rsidRDefault="00F3526A">
      <w:pPr>
        <w:pStyle w:val="CommentText"/>
      </w:pPr>
      <w:r>
        <w:rPr>
          <w:rStyle w:val="CommentReference"/>
        </w:rPr>
        <w:annotationRef/>
      </w:r>
      <w:r>
        <w:t xml:space="preserve">For examples, should we provide an example from our results? What I mean is should we talk through a potential situation where our model predicts stocking will not work out and then provide one concrete example of where a management intervention failed (that aligns with our model result). </w:t>
      </w:r>
    </w:p>
    <w:p w14:paraId="1542D32E" w14:textId="54F58757" w:rsidR="00214784" w:rsidRDefault="00F3526A">
      <w:pPr>
        <w:pStyle w:val="CommentText"/>
      </w:pPr>
      <w:r>
        <w:t xml:space="preserve">This might (1) bring some solid support for our model and (2) highlight the importance of considering these interactions when we think about management. </w:t>
      </w:r>
    </w:p>
  </w:comment>
  <w:comment w:id="86" w:author="Chelsey Nieman" w:date="2020-12-09T12:19:00Z" w:initials="CLN">
    <w:p w14:paraId="2B8C7C1B" w14:textId="52C61AE3" w:rsidR="00214784" w:rsidRDefault="00214784">
      <w:pPr>
        <w:pStyle w:val="CommentText"/>
      </w:pPr>
      <w:r>
        <w:rPr>
          <w:rStyle w:val="CommentReference"/>
        </w:rPr>
        <w:annotationRef/>
      </w:r>
      <w:r>
        <w:t xml:space="preserve">I think this could probably use a sprinkling of citations. </w:t>
      </w:r>
    </w:p>
  </w:comment>
  <w:comment w:id="95" w:author="Chelsey Nieman" w:date="2020-12-09T12:20:00Z" w:initials="CLN">
    <w:p w14:paraId="15025746" w14:textId="76E29810" w:rsidR="00214784" w:rsidRDefault="00214784">
      <w:pPr>
        <w:pStyle w:val="CommentText"/>
      </w:pPr>
      <w:r>
        <w:rPr>
          <w:rStyle w:val="CommentReference"/>
        </w:rPr>
        <w:annotationRef/>
      </w:r>
      <w:r>
        <w:t xml:space="preserve">I am not sure the importance of getting super into the weeds on the stocking example? I left it in because I think it rounds out the example. </w:t>
      </w:r>
    </w:p>
  </w:comment>
  <w:comment w:id="105" w:author="Chelsey Nieman" w:date="2020-12-09T12:33:00Z" w:initials="CLN">
    <w:p w14:paraId="5E774DF2" w14:textId="77777777" w:rsidR="00214784" w:rsidRDefault="00214784">
      <w:pPr>
        <w:pStyle w:val="CommentText"/>
      </w:pPr>
      <w:r>
        <w:rPr>
          <w:rStyle w:val="CommentReference"/>
        </w:rPr>
        <w:annotationRef/>
      </w:r>
      <w:r>
        <w:t xml:space="preserve">This is the call out to q1: I think we keep it vague, (not sure we need the say specifically bass-walleye. </w:t>
      </w:r>
    </w:p>
    <w:p w14:paraId="23E6830F" w14:textId="0A396142" w:rsidR="00214784" w:rsidRDefault="00214784">
      <w:pPr>
        <w:pStyle w:val="CommentText"/>
      </w:pPr>
      <w:r>
        <w:t xml:space="preserve">But then in the q1 </w:t>
      </w:r>
      <w:proofErr w:type="spellStart"/>
      <w:r>
        <w:t>ms</w:t>
      </w:r>
      <w:proofErr w:type="spellEnd"/>
      <w:r>
        <w:t xml:space="preserve"> say specifically, there is this model that shows this, and here we found this system that does it. </w:t>
      </w:r>
    </w:p>
  </w:comment>
  <w:comment w:id="114" w:author="Chelsey Nieman" w:date="2020-12-09T12:23:00Z" w:initials="CLN">
    <w:p w14:paraId="0C9B1E61" w14:textId="3E6A44E5" w:rsidR="00214784" w:rsidRDefault="00214784">
      <w:pPr>
        <w:pStyle w:val="CommentText"/>
      </w:pPr>
      <w:r>
        <w:rPr>
          <w:rStyle w:val="CommentReference"/>
        </w:rPr>
        <w:annotationRef/>
      </w:r>
      <w:r>
        <w:t xml:space="preserve">Alternative text: “Our two-species model, while relatively simple, illustrates the need to incorporate ecological interactions in fisheries management within complex fishery systems”. </w:t>
      </w:r>
    </w:p>
  </w:comment>
  <w:comment w:id="113" w:author="Colin Dassow" w:date="2020-12-03T10:32:00Z" w:initials="CD">
    <w:p w14:paraId="3706765C" w14:textId="28E78407" w:rsidR="00F30DFE" w:rsidRDefault="00F30DFE">
      <w:pPr>
        <w:pStyle w:val="CommentText"/>
      </w:pPr>
      <w:r>
        <w:rPr>
          <w:rStyle w:val="CommentReference"/>
        </w:rPr>
        <w:annotationRef/>
      </w:r>
      <w:r>
        <w:t xml:space="preserve">We </w:t>
      </w:r>
      <w:r w:rsidR="002D7728">
        <w:t xml:space="preserve">have increased in complexity compared to </w:t>
      </w:r>
      <w:r>
        <w:t>most models but need to recognize that there’s still a lot more complexity out there to understand.</w:t>
      </w:r>
    </w:p>
  </w:comment>
  <w:comment w:id="140" w:author="Colin Dassow" w:date="2020-12-03T10:32:00Z" w:initials="CD">
    <w:p w14:paraId="47303DB9" w14:textId="77777777" w:rsidR="00214784" w:rsidRDefault="00214784" w:rsidP="00214784">
      <w:pPr>
        <w:pStyle w:val="CommentText"/>
      </w:pPr>
      <w:r>
        <w:rPr>
          <w:rStyle w:val="CommentReference"/>
        </w:rPr>
        <w:annotationRef/>
      </w:r>
      <w:r>
        <w:t>Call out to adaptive management</w:t>
      </w:r>
    </w:p>
  </w:comment>
  <w:comment w:id="168" w:author="Colin Dassow" w:date="2020-12-03T10:31:00Z" w:initials="CD">
    <w:p w14:paraId="7D24778F" w14:textId="7E469112" w:rsidR="00F30DFE" w:rsidRDefault="00F30DFE">
      <w:pPr>
        <w:pStyle w:val="CommentText"/>
      </w:pPr>
      <w:r>
        <w:rPr>
          <w:rStyle w:val="CommentReference"/>
        </w:rPr>
        <w:annotationRef/>
      </w:r>
      <w:r>
        <w:t>Trying to end on a sort of optimistic note/call to action, does this make sense?</w:t>
      </w:r>
    </w:p>
  </w:comment>
  <w:comment w:id="169" w:author="Chelsey Nieman" w:date="2020-12-09T12:43:00Z" w:initials="CLN">
    <w:p w14:paraId="65F6C0DE" w14:textId="3DFFE58A" w:rsidR="00214784" w:rsidRDefault="00214784">
      <w:pPr>
        <w:pStyle w:val="CommentText"/>
      </w:pPr>
      <w:r>
        <w:rPr>
          <w:rStyle w:val="CommentReference"/>
        </w:rPr>
        <w:annotationRef/>
      </w:r>
      <w:r>
        <w:t xml:space="preserve">I think so. I like that it is somewhat a call to action that is fairly specific. I think the fact that our message it so applied that this works really well here. However, I am not sure we want to start out with what we don’t know. I did a touch of reorganizing – let me know what you think. </w:t>
      </w:r>
    </w:p>
  </w:comment>
  <w:comment w:id="174" w:author="Colin Dassow" w:date="2020-12-03T10:32:00Z" w:initials="CD">
    <w:p w14:paraId="558C440D" w14:textId="77777777" w:rsidR="00214784" w:rsidRDefault="00214784" w:rsidP="00214784">
      <w:pPr>
        <w:pStyle w:val="CommentText"/>
      </w:pPr>
      <w:r>
        <w:rPr>
          <w:rStyle w:val="CommentReference"/>
        </w:rPr>
        <w:annotationRef/>
      </w:r>
      <w:r>
        <w:t>Call out to adaptive management</w:t>
      </w:r>
    </w:p>
  </w:comment>
  <w:comment w:id="190" w:author="Colin Dassow" w:date="2020-12-03T10:32:00Z" w:initials="CD">
    <w:p w14:paraId="5F43A85D" w14:textId="14B716B2" w:rsidR="00F30DFE" w:rsidRDefault="00F30DFE">
      <w:pPr>
        <w:pStyle w:val="CommentText"/>
      </w:pPr>
      <w:r>
        <w:rPr>
          <w:rStyle w:val="CommentReference"/>
        </w:rPr>
        <w:annotationRef/>
      </w:r>
      <w:r>
        <w:t>Call out to adaptive management</w:t>
      </w:r>
    </w:p>
  </w:comment>
  <w:comment w:id="192" w:author="Sass, Gregory G" w:date="2020-11-11T18:42:00Z" w:initials="SGG">
    <w:p w14:paraId="55219110" w14:textId="77777777" w:rsidR="00686B5C" w:rsidRDefault="00686B5C" w:rsidP="00686B5C">
      <w:pPr>
        <w:pStyle w:val="CommentText"/>
      </w:pPr>
      <w:r>
        <w:rPr>
          <w:rStyle w:val="CommentReference"/>
        </w:rPr>
        <w:annotationRef/>
      </w:r>
      <w:r>
        <w:t>You’ve got a two species stage structured model for both species now.  Highlight that as an advancement from Carpenter and Brock.</w:t>
      </w:r>
    </w:p>
  </w:comment>
  <w:comment w:id="193" w:author="Chris Solomon" w:date="2020-11-15T10:15:00Z" w:initials="CS">
    <w:p w14:paraId="03C6FB31" w14:textId="77777777" w:rsidR="00686B5C" w:rsidRDefault="00686B5C" w:rsidP="00686B5C">
      <w:pPr>
        <w:pStyle w:val="CommentText"/>
      </w:pPr>
      <w:r>
        <w:rPr>
          <w:rStyle w:val="CommentReference"/>
        </w:rPr>
        <w:annotationRef/>
      </w:r>
      <w:r>
        <w:t xml:space="preserve">Is this the key new idea that this paper presents? Maybe yes? If so, I think an important job for the discussion is to examine that idea: hold it up to the light, turn </w:t>
      </w:r>
      <w:proofErr w:type="spellStart"/>
      <w:r>
        <w:t>if</w:t>
      </w:r>
      <w:proofErr w:type="spellEnd"/>
      <w:r>
        <w:t xml:space="preserve"> around, get a sense for what’s really useful about it, what’s really new, how it relates to old ideas, what the limitations are. Some of your bullet points here in the Discussion outline seem like they’re headed in that direction. I would just make sure to keep this objective (find the main idea, hold it up to the light and turn it around a bit) front and center as you think about what goes in the Discussion and how to approach it. </w:t>
      </w:r>
    </w:p>
  </w:comment>
  <w:comment w:id="194" w:author="Colin Dassow" w:date="2020-12-03T10:27:00Z" w:initials="CD">
    <w:p w14:paraId="632DBEE8" w14:textId="4C2A3FD5" w:rsidR="00F30DFE" w:rsidRDefault="00F30DFE">
      <w:pPr>
        <w:pStyle w:val="CommentText"/>
      </w:pPr>
      <w:r>
        <w:rPr>
          <w:rStyle w:val="CommentReference"/>
        </w:rPr>
        <w:annotationRef/>
      </w:r>
      <w:r>
        <w:t xml:space="preserve">I think I’ve gotten closer to this in the outline above by breaking this statement into two parts that each get a paragraph in the discussion 1) Managers are limited in what they can do and 2) they can leverage interactions to achieve their goals </w:t>
      </w:r>
    </w:p>
    <w:p w14:paraId="0BDFBE8D" w14:textId="464F15A0" w:rsidR="00F30DFE" w:rsidRDefault="00F30DFE">
      <w:pPr>
        <w:pStyle w:val="CommentText"/>
      </w:pPr>
    </w:p>
    <w:p w14:paraId="62FD6826" w14:textId="0475540A" w:rsidR="00F30DFE" w:rsidRDefault="00F30DFE">
      <w:pPr>
        <w:pStyle w:val="CommentText"/>
      </w:pPr>
      <w:r>
        <w:t>These are points 2 &amp; 3 in the outline above</w:t>
      </w:r>
    </w:p>
  </w:comment>
  <w:comment w:id="195" w:author="Sass, Gregory G" w:date="2020-11-11T18:43:00Z" w:initials="SGG">
    <w:p w14:paraId="039F3B41" w14:textId="77777777" w:rsidR="00686B5C" w:rsidRDefault="00686B5C" w:rsidP="00686B5C">
      <w:pPr>
        <w:pStyle w:val="CommentText"/>
      </w:pPr>
      <w:r>
        <w:rPr>
          <w:rStyle w:val="CommentReference"/>
        </w:rPr>
        <w:annotationRef/>
      </w:r>
      <w:r>
        <w:t>In my opinion, you’ll also want to discuss how stocking can often be ineffective.  There are a ton of examples, so this may not be that viable of an option unless harvest is high on the undesirable species.</w:t>
      </w:r>
    </w:p>
  </w:comment>
  <w:comment w:id="196" w:author="Colin Dassow" w:date="2020-12-04T11:05:00Z" w:initials="CD">
    <w:p w14:paraId="61376CD5" w14:textId="5DA3B4E5" w:rsidR="003A2A6C" w:rsidRDefault="003A2A6C">
      <w:pPr>
        <w:pStyle w:val="CommentText"/>
      </w:pPr>
      <w:r>
        <w:rPr>
          <w:rStyle w:val="CommentReference"/>
        </w:rPr>
        <w:annotationRef/>
      </w:r>
      <w:r>
        <w:t>I think now in point 3 of the outline above I’ve created a space to do this.</w:t>
      </w:r>
    </w:p>
  </w:comment>
  <w:comment w:id="197" w:author="Chelsey Nieman" w:date="2020-11-30T13:29:00Z" w:initials="CLN">
    <w:p w14:paraId="0EB0E5C9" w14:textId="77777777" w:rsidR="00686B5C" w:rsidRDefault="00686B5C" w:rsidP="00686B5C">
      <w:pPr>
        <w:pStyle w:val="CommentText"/>
      </w:pPr>
      <w:r>
        <w:rPr>
          <w:rStyle w:val="CommentReference"/>
        </w:rPr>
        <w:annotationRef/>
      </w:r>
      <w:r>
        <w:t xml:space="preserve">In this section, I think we should make sure to add call-outs to the next two papers in this series – i.e., say that those are things that managers need to think about too – it shows that we are still thinking a lot about this topic in a more holistic, in-depth sort of way. </w:t>
      </w:r>
    </w:p>
  </w:comment>
  <w:comment w:id="198" w:author="Sass, Gregory G" w:date="2020-11-11T18:52:00Z" w:initials="SGG">
    <w:p w14:paraId="336C1A33" w14:textId="77777777" w:rsidR="00686B5C" w:rsidRDefault="00686B5C" w:rsidP="00686B5C">
      <w:pPr>
        <w:pStyle w:val="CommentText"/>
      </w:pPr>
      <w:r>
        <w:rPr>
          <w:rStyle w:val="CommentReference"/>
        </w:rPr>
        <w:annotationRef/>
      </w:r>
      <w:r>
        <w:t xml:space="preserve">I would also consider some discussion on human desires.  In the case of bass-walleye, ecologically bass don’t care if they’re winning in dominance even if their population status is undesirable to anglers.  With walleye, we’re talking about angler and tribal desires of their dominance.  Always remember that desirable stable states are a human ideal.  As another example, water doesn’t care if it’s turbid, green, and subject to </w:t>
      </w:r>
      <w:proofErr w:type="spellStart"/>
      <w:r>
        <w:t>bluegreen</w:t>
      </w:r>
      <w:proofErr w:type="spellEnd"/>
      <w:r>
        <w:t xml:space="preserve"> algal blooms, humans do because ecosystem services are compromised.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C072E3" w15:done="0"/>
  <w15:commentEx w15:paraId="630756CD" w15:paraIdParent="73C072E3" w15:done="0"/>
  <w15:commentEx w15:paraId="790ADCEE" w15:done="0"/>
  <w15:commentEx w15:paraId="30CA8FD9" w15:paraIdParent="790ADCEE" w15:done="0"/>
  <w15:commentEx w15:paraId="65FD3532" w15:done="0"/>
  <w15:commentEx w15:paraId="3DEEB64D" w15:done="0"/>
  <w15:commentEx w15:paraId="09D47A79" w15:done="0"/>
  <w15:commentEx w15:paraId="5AA745BC" w15:done="0"/>
  <w15:commentEx w15:paraId="4D988B7E" w15:done="0"/>
  <w15:commentEx w15:paraId="7CAAC9B1" w15:done="1"/>
  <w15:commentEx w15:paraId="685F99C7" w15:done="0"/>
  <w15:commentEx w15:paraId="4890C4F5" w15:done="0"/>
  <w15:commentEx w15:paraId="39A037C3" w15:paraIdParent="4890C4F5" w15:done="0"/>
  <w15:commentEx w15:paraId="70252D73" w15:paraIdParent="4890C4F5" w15:done="0"/>
  <w15:commentEx w15:paraId="100253D6" w15:done="0"/>
  <w15:commentEx w15:paraId="27AA310D" w15:done="0"/>
  <w15:commentEx w15:paraId="51C6AEB1" w15:paraIdParent="27AA310D" w15:done="0"/>
  <w15:commentEx w15:paraId="3295F84C" w15:done="0"/>
  <w15:commentEx w15:paraId="3E634677" w15:done="0"/>
  <w15:commentEx w15:paraId="47E7D1C8" w15:done="0"/>
  <w15:commentEx w15:paraId="16BF57B8" w15:done="1"/>
  <w15:commentEx w15:paraId="0117A5DE" w15:done="0"/>
  <w15:commentEx w15:paraId="45D36DB7" w15:paraIdParent="0117A5DE" w15:done="0"/>
  <w15:commentEx w15:paraId="4FC22C4A" w15:done="0"/>
  <w15:commentEx w15:paraId="72CB3988" w15:done="1"/>
  <w15:commentEx w15:paraId="7D84045C" w15:paraIdParent="72CB3988" w15:done="1"/>
  <w15:commentEx w15:paraId="3A8A502C" w15:done="0"/>
  <w15:commentEx w15:paraId="2E1234FB" w15:done="0"/>
  <w15:commentEx w15:paraId="09EC8D89" w15:done="0"/>
  <w15:commentEx w15:paraId="467E272C" w15:done="0"/>
  <w15:commentEx w15:paraId="273EDAF2" w15:done="1"/>
  <w15:commentEx w15:paraId="42A42C2C" w15:done="0"/>
  <w15:commentEx w15:paraId="394932B8" w15:done="0"/>
  <w15:commentEx w15:paraId="1501F7C1" w15:done="0"/>
  <w15:commentEx w15:paraId="510389C2" w15:paraIdParent="1501F7C1" w15:done="0"/>
  <w15:commentEx w15:paraId="1542D32E" w15:done="0"/>
  <w15:commentEx w15:paraId="2B8C7C1B" w15:done="0"/>
  <w15:commentEx w15:paraId="15025746" w15:done="0"/>
  <w15:commentEx w15:paraId="23E6830F" w15:done="0"/>
  <w15:commentEx w15:paraId="0C9B1E61" w15:done="0"/>
  <w15:commentEx w15:paraId="3706765C" w15:done="0"/>
  <w15:commentEx w15:paraId="47303DB9" w15:done="0"/>
  <w15:commentEx w15:paraId="7D24778F" w15:done="0"/>
  <w15:commentEx w15:paraId="65F6C0DE" w15:paraIdParent="7D24778F" w15:done="0"/>
  <w15:commentEx w15:paraId="558C440D" w15:done="0"/>
  <w15:commentEx w15:paraId="5F43A85D" w15:done="0"/>
  <w15:commentEx w15:paraId="55219110" w15:done="1"/>
  <w15:commentEx w15:paraId="03C6FB31" w15:done="0"/>
  <w15:commentEx w15:paraId="62FD6826" w15:paraIdParent="03C6FB31" w15:done="0"/>
  <w15:commentEx w15:paraId="039F3B41" w15:done="0"/>
  <w15:commentEx w15:paraId="61376CD5" w15:paraIdParent="039F3B41" w15:done="0"/>
  <w15:commentEx w15:paraId="0EB0E5C9" w15:done="1"/>
  <w15:commentEx w15:paraId="336C1A3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AC763" w16cex:dateUtc="2020-11-15T02:15:00Z"/>
  <w16cex:commentExtensible w16cex:durableId="235B7586" w16cex:dateUtc="2020-11-15T14:38:00Z"/>
  <w16cex:commentExtensible w16cex:durableId="235B6F0A" w16cex:dateUtc="2020-11-15T14:10:00Z"/>
  <w16cex:commentExtensible w16cex:durableId="235B6FA6" w16cex:dateUtc="2020-11-15T14:13:00Z"/>
  <w16cex:commentExtensible w16cex:durableId="236F780B" w16cex:dateUtc="2020-11-30T19:54:00Z"/>
  <w16cex:commentExtensible w16cex:durableId="236F7A31" w16cex:dateUtc="2020-11-30T20:03:00Z"/>
  <w16cex:commentExtensible w16cex:durableId="235B7D8D" w16cex:dateUtc="2020-11-15T15:12:00Z"/>
  <w16cex:commentExtensible w16cex:durableId="237B21DF" w16cex:dateUtc="2020-12-09T16:13:00Z"/>
  <w16cex:commentExtensible w16cex:durableId="237B2863" w16cex:dateUtc="2020-12-09T16:41:00Z"/>
  <w16cex:commentExtensible w16cex:durableId="237B3CCB" w16cex:dateUtc="2020-12-09T18:08:00Z"/>
  <w16cex:commentExtensible w16cex:durableId="237B3F34" w16cex:dateUtc="2020-12-09T18:19:00Z"/>
  <w16cex:commentExtensible w16cex:durableId="237B3F72" w16cex:dateUtc="2020-12-09T18:20:00Z"/>
  <w16cex:commentExtensible w16cex:durableId="237B4289" w16cex:dateUtc="2020-12-09T18:33:00Z"/>
  <w16cex:commentExtensible w16cex:durableId="237B4053" w16cex:dateUtc="2020-12-09T18:23:00Z"/>
  <w16cex:commentExtensible w16cex:durableId="237B44E3" w16cex:dateUtc="2020-12-09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C072E3" w16cid:durableId="235AC763"/>
  <w16cid:commentId w16cid:paraId="630756CD" w16cid:durableId="237B1CE2"/>
  <w16cid:commentId w16cid:paraId="790ADCEE" w16cid:durableId="237B1CE3"/>
  <w16cid:commentId w16cid:paraId="30CA8FD9" w16cid:durableId="237B1CE4"/>
  <w16cid:commentId w16cid:paraId="65FD3532" w16cid:durableId="237B1CE5"/>
  <w16cid:commentId w16cid:paraId="3DEEB64D" w16cid:durableId="237B1CE6"/>
  <w16cid:commentId w16cid:paraId="09D47A79" w16cid:durableId="237B1CE7"/>
  <w16cid:commentId w16cid:paraId="5AA745BC" w16cid:durableId="237B1CE8"/>
  <w16cid:commentId w16cid:paraId="4D988B7E" w16cid:durableId="23552BCC"/>
  <w16cid:commentId w16cid:paraId="7CAAC9B1" w16cid:durableId="235B7586"/>
  <w16cid:commentId w16cid:paraId="685F99C7" w16cid:durableId="235B6F0A"/>
  <w16cid:commentId w16cid:paraId="4890C4F5" w16cid:durableId="2356A792"/>
  <w16cid:commentId w16cid:paraId="39A037C3" w16cid:durableId="235B6FA6"/>
  <w16cid:commentId w16cid:paraId="70252D73" w16cid:durableId="237B1CEE"/>
  <w16cid:commentId w16cid:paraId="100253D6" w16cid:durableId="2356A86C"/>
  <w16cid:commentId w16cid:paraId="27AA310D" w16cid:durableId="236F780B"/>
  <w16cid:commentId w16cid:paraId="51C6AEB1" w16cid:durableId="237B1CF1"/>
  <w16cid:commentId w16cid:paraId="3295F84C" w16cid:durableId="237B1CF2"/>
  <w16cid:commentId w16cid:paraId="3E634677" w16cid:durableId="237B1CF3"/>
  <w16cid:commentId w16cid:paraId="47E7D1C8" w16cid:durableId="23552BCF"/>
  <w16cid:commentId w16cid:paraId="16BF57B8" w16cid:durableId="2356AA4D"/>
  <w16cid:commentId w16cid:paraId="0117A5DE" w16cid:durableId="236F7A31"/>
  <w16cid:commentId w16cid:paraId="45D36DB7" w16cid:durableId="237B1CF7"/>
  <w16cid:commentId w16cid:paraId="4FC22C4A" w16cid:durableId="237B1CF8"/>
  <w16cid:commentId w16cid:paraId="72CB3988" w16cid:durableId="235B7D8D"/>
  <w16cid:commentId w16cid:paraId="7D84045C" w16cid:durableId="237B1CFA"/>
  <w16cid:commentId w16cid:paraId="3A8A502C" w16cid:durableId="23552BD0"/>
  <w16cid:commentId w16cid:paraId="2E1234FB" w16cid:durableId="23552BD1"/>
  <w16cid:commentId w16cid:paraId="09EC8D89" w16cid:durableId="2356AE01"/>
  <w16cid:commentId w16cid:paraId="467E272C" w16cid:durableId="2356AECF"/>
  <w16cid:commentId w16cid:paraId="273EDAF2" w16cid:durableId="23552BD2"/>
  <w16cid:commentId w16cid:paraId="42A42C2C" w16cid:durableId="237B21DF"/>
  <w16cid:commentId w16cid:paraId="394932B8" w16cid:durableId="237B1D00"/>
  <w16cid:commentId w16cid:paraId="1501F7C1" w16cid:durableId="237B1D01"/>
  <w16cid:commentId w16cid:paraId="510389C2" w16cid:durableId="237B2863"/>
  <w16cid:commentId w16cid:paraId="1542D32E" w16cid:durableId="237B3CCB"/>
  <w16cid:commentId w16cid:paraId="2B8C7C1B" w16cid:durableId="237B3F34"/>
  <w16cid:commentId w16cid:paraId="15025746" w16cid:durableId="237B3F72"/>
  <w16cid:commentId w16cid:paraId="23E6830F" w16cid:durableId="237B4289"/>
  <w16cid:commentId w16cid:paraId="0C9B1E61" w16cid:durableId="237B4053"/>
  <w16cid:commentId w16cid:paraId="3706765C" w16cid:durableId="237B1D02"/>
  <w16cid:commentId w16cid:paraId="47303DB9" w16cid:durableId="237B45C2"/>
  <w16cid:commentId w16cid:paraId="7D24778F" w16cid:durableId="237B1D03"/>
  <w16cid:commentId w16cid:paraId="65F6C0DE" w16cid:durableId="237B44E3"/>
  <w16cid:commentId w16cid:paraId="558C440D" w16cid:durableId="237B4654"/>
  <w16cid:commentId w16cid:paraId="5F43A85D" w16cid:durableId="237B1D04"/>
  <w16cid:commentId w16cid:paraId="55219110" w16cid:durableId="237B1D05"/>
  <w16cid:commentId w16cid:paraId="03C6FB31" w16cid:durableId="237B1D06"/>
  <w16cid:commentId w16cid:paraId="62FD6826" w16cid:durableId="237B1D07"/>
  <w16cid:commentId w16cid:paraId="039F3B41" w16cid:durableId="237B1D08"/>
  <w16cid:commentId w16cid:paraId="61376CD5" w16cid:durableId="237B1D09"/>
  <w16cid:commentId w16cid:paraId="0EB0E5C9" w16cid:durableId="237B1D0A"/>
  <w16cid:commentId w16cid:paraId="336C1A33" w16cid:durableId="237B1D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1B1B2" w14:textId="77777777" w:rsidR="00E50F0E" w:rsidRDefault="00E50F0E">
      <w:pPr>
        <w:spacing w:after="0"/>
      </w:pPr>
      <w:r>
        <w:separator/>
      </w:r>
    </w:p>
  </w:endnote>
  <w:endnote w:type="continuationSeparator" w:id="0">
    <w:p w14:paraId="1FB9BE05" w14:textId="77777777" w:rsidR="00E50F0E" w:rsidRDefault="00E50F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88249202"/>
      <w:docPartObj>
        <w:docPartGallery w:val="Page Numbers (Bottom of Page)"/>
        <w:docPartUnique/>
      </w:docPartObj>
    </w:sdtPr>
    <w:sdtEndPr>
      <w:rPr>
        <w:rStyle w:val="PageNumber"/>
      </w:rPr>
    </w:sdtEndPr>
    <w:sdtContent>
      <w:p w14:paraId="2B6D06BA" w14:textId="104F27E5" w:rsidR="00EC324C" w:rsidRDefault="00EC324C"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EC324C" w:rsidRDefault="00EC324C" w:rsidP="003A2A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64447234"/>
      <w:docPartObj>
        <w:docPartGallery w:val="Page Numbers (Bottom of Page)"/>
        <w:docPartUnique/>
      </w:docPartObj>
    </w:sdtPr>
    <w:sdtEndPr>
      <w:rPr>
        <w:rStyle w:val="PageNumber"/>
      </w:rPr>
    </w:sdtEndPr>
    <w:sdtContent>
      <w:p w14:paraId="1C49B948" w14:textId="4FA98E67" w:rsidR="00EC324C" w:rsidRDefault="00EC324C"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A2A6C">
          <w:rPr>
            <w:rStyle w:val="PageNumber"/>
            <w:noProof/>
          </w:rPr>
          <w:t>1</w:t>
        </w:r>
        <w:r>
          <w:rPr>
            <w:rStyle w:val="PageNumber"/>
          </w:rPr>
          <w:fldChar w:fldCharType="end"/>
        </w:r>
      </w:p>
    </w:sdtContent>
  </w:sdt>
  <w:p w14:paraId="17B52B45" w14:textId="77777777" w:rsidR="00EC324C" w:rsidRDefault="00EC324C" w:rsidP="003A2A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A1BAC" w14:textId="77777777" w:rsidR="00E50F0E" w:rsidRDefault="00E50F0E">
      <w:r>
        <w:separator/>
      </w:r>
    </w:p>
  </w:footnote>
  <w:footnote w:type="continuationSeparator" w:id="0">
    <w:p w14:paraId="338CF545" w14:textId="77777777" w:rsidR="00E50F0E" w:rsidRDefault="00E50F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 Solomon">
    <w15:presenceInfo w15:providerId="Windows Live" w15:userId="1640b27a2d18a1fd"/>
  </w15:person>
  <w15:person w15:author="Colin Dassow">
    <w15:presenceInfo w15:providerId="None" w15:userId="Colin Dassow"/>
  </w15:person>
  <w15:person w15:author="Sass, Gregory G">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2EE2"/>
    <w:rsid w:val="00052ED8"/>
    <w:rsid w:val="00062887"/>
    <w:rsid w:val="000723E5"/>
    <w:rsid w:val="00081D0D"/>
    <w:rsid w:val="00083D9F"/>
    <w:rsid w:val="0009734C"/>
    <w:rsid w:val="000B101C"/>
    <w:rsid w:val="000B686C"/>
    <w:rsid w:val="000C2C9F"/>
    <w:rsid w:val="000D48AB"/>
    <w:rsid w:val="000E5CE7"/>
    <w:rsid w:val="00116751"/>
    <w:rsid w:val="00164BB1"/>
    <w:rsid w:val="001B7BDD"/>
    <w:rsid w:val="001F6C94"/>
    <w:rsid w:val="002033DF"/>
    <w:rsid w:val="00214784"/>
    <w:rsid w:val="00221E85"/>
    <w:rsid w:val="00235FC1"/>
    <w:rsid w:val="002877E7"/>
    <w:rsid w:val="00293299"/>
    <w:rsid w:val="002A36AE"/>
    <w:rsid w:val="002B1FE8"/>
    <w:rsid w:val="002B2F5F"/>
    <w:rsid w:val="002D7728"/>
    <w:rsid w:val="00312680"/>
    <w:rsid w:val="00316186"/>
    <w:rsid w:val="00325664"/>
    <w:rsid w:val="003431E2"/>
    <w:rsid w:val="00370E07"/>
    <w:rsid w:val="003821F9"/>
    <w:rsid w:val="003A2A6C"/>
    <w:rsid w:val="003A3009"/>
    <w:rsid w:val="003B3D13"/>
    <w:rsid w:val="003C72FB"/>
    <w:rsid w:val="003D75B5"/>
    <w:rsid w:val="003E529C"/>
    <w:rsid w:val="00404DA7"/>
    <w:rsid w:val="00435596"/>
    <w:rsid w:val="0044497C"/>
    <w:rsid w:val="00463483"/>
    <w:rsid w:val="004675B3"/>
    <w:rsid w:val="00467C12"/>
    <w:rsid w:val="004C2123"/>
    <w:rsid w:val="004E29B3"/>
    <w:rsid w:val="004E4229"/>
    <w:rsid w:val="00503E0F"/>
    <w:rsid w:val="00504EA6"/>
    <w:rsid w:val="00527493"/>
    <w:rsid w:val="005462E7"/>
    <w:rsid w:val="00563727"/>
    <w:rsid w:val="0057720B"/>
    <w:rsid w:val="00590D07"/>
    <w:rsid w:val="00592EDF"/>
    <w:rsid w:val="005A0B3A"/>
    <w:rsid w:val="005A513C"/>
    <w:rsid w:val="005C128D"/>
    <w:rsid w:val="005C55A5"/>
    <w:rsid w:val="005E391C"/>
    <w:rsid w:val="006221BE"/>
    <w:rsid w:val="006265B4"/>
    <w:rsid w:val="006312AF"/>
    <w:rsid w:val="00635D1F"/>
    <w:rsid w:val="006428D8"/>
    <w:rsid w:val="006471FF"/>
    <w:rsid w:val="00660332"/>
    <w:rsid w:val="006632F5"/>
    <w:rsid w:val="00685952"/>
    <w:rsid w:val="00686B5C"/>
    <w:rsid w:val="0069130D"/>
    <w:rsid w:val="006968BD"/>
    <w:rsid w:val="006D769C"/>
    <w:rsid w:val="00747CAE"/>
    <w:rsid w:val="00784D58"/>
    <w:rsid w:val="007A2BF4"/>
    <w:rsid w:val="007A529D"/>
    <w:rsid w:val="007A5C98"/>
    <w:rsid w:val="007C0D1C"/>
    <w:rsid w:val="007C4C65"/>
    <w:rsid w:val="0082052B"/>
    <w:rsid w:val="008211DD"/>
    <w:rsid w:val="00841590"/>
    <w:rsid w:val="0085205D"/>
    <w:rsid w:val="00855018"/>
    <w:rsid w:val="00863375"/>
    <w:rsid w:val="00863E39"/>
    <w:rsid w:val="0088303F"/>
    <w:rsid w:val="008D6863"/>
    <w:rsid w:val="008E6B0F"/>
    <w:rsid w:val="009227FD"/>
    <w:rsid w:val="00935D0A"/>
    <w:rsid w:val="00951413"/>
    <w:rsid w:val="00960373"/>
    <w:rsid w:val="0097008B"/>
    <w:rsid w:val="00985164"/>
    <w:rsid w:val="0099185D"/>
    <w:rsid w:val="009A01BC"/>
    <w:rsid w:val="009A48E8"/>
    <w:rsid w:val="009A5FC5"/>
    <w:rsid w:val="009B7CE4"/>
    <w:rsid w:val="009C0A6B"/>
    <w:rsid w:val="009C36FD"/>
    <w:rsid w:val="009D2FB0"/>
    <w:rsid w:val="009D5984"/>
    <w:rsid w:val="00A12345"/>
    <w:rsid w:val="00A1662B"/>
    <w:rsid w:val="00A1768F"/>
    <w:rsid w:val="00A20672"/>
    <w:rsid w:val="00AC53AD"/>
    <w:rsid w:val="00AD495E"/>
    <w:rsid w:val="00AD4E9A"/>
    <w:rsid w:val="00AF05EC"/>
    <w:rsid w:val="00B233A4"/>
    <w:rsid w:val="00B301C9"/>
    <w:rsid w:val="00B40165"/>
    <w:rsid w:val="00B5453D"/>
    <w:rsid w:val="00B7735F"/>
    <w:rsid w:val="00B837B3"/>
    <w:rsid w:val="00B85634"/>
    <w:rsid w:val="00B86B75"/>
    <w:rsid w:val="00BB10B5"/>
    <w:rsid w:val="00BB690A"/>
    <w:rsid w:val="00BC48D5"/>
    <w:rsid w:val="00BD2A9B"/>
    <w:rsid w:val="00C36279"/>
    <w:rsid w:val="00C37E10"/>
    <w:rsid w:val="00C52502"/>
    <w:rsid w:val="00C777A3"/>
    <w:rsid w:val="00C8023F"/>
    <w:rsid w:val="00C810DE"/>
    <w:rsid w:val="00C85732"/>
    <w:rsid w:val="00C91CDB"/>
    <w:rsid w:val="00CB68AA"/>
    <w:rsid w:val="00CC34A4"/>
    <w:rsid w:val="00D07D98"/>
    <w:rsid w:val="00D1023F"/>
    <w:rsid w:val="00D17398"/>
    <w:rsid w:val="00D179C3"/>
    <w:rsid w:val="00D27D7F"/>
    <w:rsid w:val="00D319EA"/>
    <w:rsid w:val="00DB5BA4"/>
    <w:rsid w:val="00DC37BF"/>
    <w:rsid w:val="00DE0B74"/>
    <w:rsid w:val="00DE1EA5"/>
    <w:rsid w:val="00DF3188"/>
    <w:rsid w:val="00E0435F"/>
    <w:rsid w:val="00E05CA0"/>
    <w:rsid w:val="00E315A3"/>
    <w:rsid w:val="00E331BE"/>
    <w:rsid w:val="00E50F0E"/>
    <w:rsid w:val="00E62FB3"/>
    <w:rsid w:val="00E73809"/>
    <w:rsid w:val="00E91950"/>
    <w:rsid w:val="00E9216A"/>
    <w:rsid w:val="00E9399D"/>
    <w:rsid w:val="00EC324C"/>
    <w:rsid w:val="00EC5EE0"/>
    <w:rsid w:val="00ED0067"/>
    <w:rsid w:val="00ED567B"/>
    <w:rsid w:val="00F04161"/>
    <w:rsid w:val="00F21E9D"/>
    <w:rsid w:val="00F2262C"/>
    <w:rsid w:val="00F30DFE"/>
    <w:rsid w:val="00F3526A"/>
    <w:rsid w:val="00F5289C"/>
    <w:rsid w:val="00F62E87"/>
    <w:rsid w:val="00F67899"/>
    <w:rsid w:val="00F81A86"/>
    <w:rsid w:val="00FC26E2"/>
    <w:rsid w:val="00FD0BC7"/>
    <w:rsid w:val="00FE17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21D27E0-9049-4B9C-8D5B-1F8BE201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9C0A6B"/>
    <w:rPr>
      <w:sz w:val="16"/>
      <w:szCs w:val="16"/>
    </w:rPr>
  </w:style>
  <w:style w:type="paragraph" w:styleId="CommentText">
    <w:name w:val="annotation text"/>
    <w:basedOn w:val="Normal"/>
    <w:link w:val="CommentTextChar"/>
    <w:semiHidden/>
    <w:unhideWhenUsed/>
    <w:rsid w:val="009C0A6B"/>
    <w:rPr>
      <w:sz w:val="20"/>
      <w:szCs w:val="20"/>
    </w:rPr>
  </w:style>
  <w:style w:type="character" w:customStyle="1" w:styleId="CommentTextChar">
    <w:name w:val="Comment Text Char"/>
    <w:basedOn w:val="DefaultParagraphFont"/>
    <w:link w:val="CommentText"/>
    <w:semiHidden/>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4B86F-97E8-4064-8396-2B85121D9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4184</Words>
  <Characters>22052</Characters>
  <Application>Microsoft Office Word</Application>
  <DocSecurity>0</DocSecurity>
  <Lines>490</Lines>
  <Paragraphs>218</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26018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cp:lastModifiedBy>Chelsey Nieman</cp:lastModifiedBy>
  <cp:revision>2</cp:revision>
  <dcterms:created xsi:type="dcterms:W3CDTF">2020-12-09T18:50:00Z</dcterms:created>
  <dcterms:modified xsi:type="dcterms:W3CDTF">2020-12-09T18:50:00Z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