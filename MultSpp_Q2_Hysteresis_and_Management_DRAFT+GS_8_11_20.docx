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979A" w14:textId="77777777" w:rsidR="005D5F13" w:rsidRPr="007E5422" w:rsidRDefault="001D6B85" w:rsidP="007E5422">
      <w:pPr>
        <w:pStyle w:val="Title"/>
        <w:spacing w:before="0" w:after="0"/>
        <w:jc w:val="left"/>
        <w:rPr>
          <w:color w:val="000000" w:themeColor="text1"/>
          <w:sz w:val="24"/>
          <w:szCs w:val="24"/>
        </w:rPr>
      </w:pPr>
      <w:r w:rsidRPr="007E5422">
        <w:rPr>
          <w:color w:val="000000" w:themeColor="text1"/>
          <w:sz w:val="24"/>
          <w:szCs w:val="24"/>
        </w:rPr>
        <w:t>Q2: Hysteresis and Management</w:t>
      </w:r>
    </w:p>
    <w:p w14:paraId="4AF7C32A" w14:textId="77777777" w:rsidR="005D5F13" w:rsidRDefault="001D6B85" w:rsidP="007E5422">
      <w:pPr>
        <w:pStyle w:val="Author"/>
        <w:spacing w:after="0"/>
        <w:jc w:val="left"/>
      </w:pPr>
      <w:r>
        <w:t>Colin Dassow</w:t>
      </w:r>
      <w:r w:rsidR="007E5422">
        <w:t>,</w:t>
      </w:r>
      <w:r>
        <w:t xml:space="preserve"> Chelsey Nieman</w:t>
      </w:r>
      <w:r w:rsidR="007E5422">
        <w:t>, et al.</w:t>
      </w:r>
    </w:p>
    <w:p w14:paraId="1E070265" w14:textId="77777777" w:rsidR="005D5F13" w:rsidRDefault="007E5422" w:rsidP="007E5422">
      <w:pPr>
        <w:pStyle w:val="Date"/>
        <w:spacing w:after="0"/>
        <w:jc w:val="left"/>
      </w:pPr>
      <w:r>
        <w:t>8/3</w:t>
      </w:r>
      <w:r w:rsidR="001D6B85">
        <w:t>/2020</w:t>
      </w:r>
    </w:p>
    <w:p w14:paraId="0DF391E5" w14:textId="77777777" w:rsidR="005D5F13" w:rsidRPr="007E5422" w:rsidRDefault="001D6B85">
      <w:pPr>
        <w:pStyle w:val="Heading1"/>
        <w:rPr>
          <w:color w:val="000000" w:themeColor="text1"/>
          <w:sz w:val="24"/>
          <w:szCs w:val="24"/>
        </w:rPr>
      </w:pPr>
      <w:bookmarkStart w:id="0" w:name="introduction"/>
      <w:r w:rsidRPr="007E5422">
        <w:rPr>
          <w:color w:val="000000" w:themeColor="text1"/>
          <w:sz w:val="24"/>
          <w:szCs w:val="24"/>
        </w:rPr>
        <w:t>Introduction</w:t>
      </w:r>
      <w:bookmarkEnd w:id="0"/>
    </w:p>
    <w:p w14:paraId="5430B051" w14:textId="77777777" w:rsidR="005D5F13" w:rsidRDefault="001D6B85">
      <w:pPr>
        <w:pStyle w:val="FirstParagraph"/>
      </w:pPr>
      <w:r>
        <w:t xml:space="preserve">Recreational angling has a major </w:t>
      </w:r>
      <w:ins w:id="1" w:author="Sass, Gregory G" w:date="2020-08-11T11:16:00Z">
        <w:r w:rsidR="005D3254">
          <w:t>influence</w:t>
        </w:r>
      </w:ins>
      <w:del w:id="2" w:author="Sass, Gregory G" w:date="2020-08-11T11:16:00Z">
        <w:r w:rsidDel="005D3254">
          <w:delText>imp</w:delText>
        </w:r>
        <w:r w:rsidR="005D3254" w:rsidDel="005D3254">
          <w:delText>act</w:delText>
        </w:r>
      </w:del>
      <w:r>
        <w:t xml:space="preserve"> on the ecology of freshwater ecosystems and is likely to structure community dynamics through selective </w:t>
      </w:r>
      <w:ins w:id="3" w:author="Sass, Gregory G" w:date="2020-08-11T11:16:00Z">
        <w:r w:rsidR="005D3254">
          <w:t xml:space="preserve">or lack of harvest </w:t>
        </w:r>
      </w:ins>
      <w:del w:id="4" w:author="Sass, Gregory G" w:date="2020-08-11T11:16:00Z">
        <w:r w:rsidDel="005D3254">
          <w:delText>harvest</w:delText>
        </w:r>
      </w:del>
      <w:r>
        <w:t xml:space="preserve"> of certain individuals and species from the system (Curry, Brady, and Morgan 2003</w:t>
      </w:r>
      <w:ins w:id="5" w:author="Sass, Gregory G" w:date="2020-08-11T11:16:00Z">
        <w:r w:rsidR="005D3254">
          <w:t xml:space="preserve">; Sass and Shaw </w:t>
        </w:r>
        <w:commentRangeStart w:id="6"/>
        <w:r w:rsidR="005D3254">
          <w:t>2020</w:t>
        </w:r>
      </w:ins>
      <w:commentRangeEnd w:id="6"/>
      <w:ins w:id="7" w:author="Sass, Gregory G" w:date="2020-08-11T11:17:00Z">
        <w:r w:rsidR="005D3254">
          <w:rPr>
            <w:rStyle w:val="CommentReference"/>
          </w:rPr>
          <w:commentReference w:id="6"/>
        </w:r>
      </w:ins>
      <w:r>
        <w:t xml:space="preserve">). In recognition of the </w:t>
      </w:r>
      <w:ins w:id="8" w:author="Sass, Gregory G" w:date="2020-08-11T11:18:00Z">
        <w:r w:rsidR="005D3254">
          <w:t>influence</w:t>
        </w:r>
      </w:ins>
      <w:del w:id="9" w:author="Sass, Gregory G" w:date="2020-08-11T11:18:00Z">
        <w:r w:rsidDel="005D3254">
          <w:delText>impact</w:delText>
        </w:r>
      </w:del>
      <w:r>
        <w:t xml:space="preserve"> anglers have on freshwater fish communities, ecosystem-based </w:t>
      </w:r>
      <w:ins w:id="10" w:author="Sass, Gregory G" w:date="2020-08-11T11:18:00Z">
        <w:r w:rsidR="005D3254">
          <w:t xml:space="preserve">fisheries </w:t>
        </w:r>
      </w:ins>
      <w:r>
        <w:t>management, adaptive management, and safe operating space</w:t>
      </w:r>
      <w:ins w:id="11" w:author="Sass, Gregory G" w:date="2020-08-11T11:19:00Z">
        <w:r w:rsidR="005D3254">
          <w:t xml:space="preserve"> concepts</w:t>
        </w:r>
      </w:ins>
      <w:del w:id="12" w:author="Sass, Gregory G" w:date="2020-08-11T11:19:00Z">
        <w:r w:rsidDel="005D3254">
          <w:delText>s</w:delText>
        </w:r>
      </w:del>
      <w:r>
        <w:t xml:space="preserve"> have all been invoked in an effort to better manage freshwater </w:t>
      </w:r>
      <w:commentRangeStart w:id="13"/>
      <w:r>
        <w:t>resources</w:t>
      </w:r>
      <w:commentRangeEnd w:id="13"/>
      <w:r w:rsidR="00602225">
        <w:rPr>
          <w:rStyle w:val="CommentReference"/>
        </w:rPr>
        <w:commentReference w:id="13"/>
      </w:r>
      <w:r>
        <w:t xml:space="preserve">. In order to successfully manage fish populations, </w:t>
      </w:r>
      <w:ins w:id="14" w:author="Sass, Gregory G" w:date="2020-08-11T11:28:00Z">
        <w:r w:rsidR="00602225">
          <w:t xml:space="preserve">applied </w:t>
        </w:r>
      </w:ins>
      <w:r>
        <w:t>management must account for the intricate dy</w:t>
      </w:r>
      <w:ins w:id="15" w:author="Sass, Gregory G" w:date="2020-08-11T11:28:00Z">
        <w:r w:rsidR="00602225">
          <w:t>na</w:t>
        </w:r>
      </w:ins>
      <w:del w:id="16" w:author="Sass, Gregory G" w:date="2020-08-11T11:28:00Z">
        <w:r w:rsidDel="00602225">
          <w:delText>an</w:delText>
        </w:r>
      </w:del>
      <w:r>
        <w:t>mics of multiple species that are targeted in recre</w:t>
      </w:r>
      <w:ins w:id="17" w:author="Sass, Gregory G" w:date="2020-08-11T11:28:00Z">
        <w:r w:rsidR="00602225">
          <w:t>a</w:t>
        </w:r>
      </w:ins>
      <w:r>
        <w:t>taional fish</w:t>
      </w:r>
      <w:ins w:id="18" w:author="Sass, Gregory G" w:date="2020-08-11T11:28:00Z">
        <w:r w:rsidR="00602225">
          <w:t>eries</w:t>
        </w:r>
      </w:ins>
      <w:del w:id="19" w:author="Sass, Gregory G" w:date="2020-08-11T11:28:00Z">
        <w:r w:rsidDel="00602225">
          <w:delText>ing</w:delText>
        </w:r>
      </w:del>
      <w:r>
        <w:t xml:space="preserve"> (Johnston, Arlinghaus, and Dieckmann 2013). </w:t>
      </w:r>
      <w:commentRangeStart w:id="20"/>
      <w:r>
        <w:t xml:space="preserve">A central theme of these </w:t>
      </w:r>
      <w:ins w:id="21" w:author="Sass, Gregory G" w:date="2020-08-11T11:29:00Z">
        <w:r w:rsidR="00602225">
          <w:t xml:space="preserve">management </w:t>
        </w:r>
      </w:ins>
      <w:r>
        <w:t>strategies is a holistic view of the ecosystem</w:t>
      </w:r>
      <w:del w:id="22" w:author="Sass, Gregory G" w:date="2020-08-11T11:29:00Z">
        <w:r w:rsidDel="00602225">
          <w:delText>s we manage</w:delText>
        </w:r>
      </w:del>
      <w:r>
        <w:t xml:space="preserve"> and </w:t>
      </w:r>
      <w:ins w:id="23" w:author="Sass, Gregory G" w:date="2020-08-11T11:29:00Z">
        <w:r w:rsidR="00602225">
          <w:t>the</w:t>
        </w:r>
      </w:ins>
      <w:del w:id="24" w:author="Sass, Gregory G" w:date="2020-08-11T11:29:00Z">
        <w:r w:rsidDel="00602225">
          <w:delText>a</w:delText>
        </w:r>
      </w:del>
      <w:r>
        <w:t xml:space="preserve"> rejection of single species management strategies applied broadly in favor of flexibility that allows managers to consider the full context of the systems they work in and tailor their actions appropriately (Collie et al. 2016</w:t>
      </w:r>
      <w:ins w:id="25" w:author="Sass, Gregory G" w:date="2020-08-11T11:30:00Z">
        <w:r w:rsidR="00602225">
          <w:t xml:space="preserve">; Camp and van Poorten </w:t>
        </w:r>
        <w:commentRangeStart w:id="26"/>
        <w:r w:rsidR="00602225">
          <w:t>2019</w:t>
        </w:r>
        <w:commentRangeEnd w:id="26"/>
        <w:r w:rsidR="00602225">
          <w:rPr>
            <w:rStyle w:val="CommentReference"/>
          </w:rPr>
          <w:commentReference w:id="26"/>
        </w:r>
        <w:r w:rsidR="00602225">
          <w:t>?</w:t>
        </w:r>
      </w:ins>
      <w:r>
        <w:t>).</w:t>
      </w:r>
      <w:commentRangeEnd w:id="20"/>
      <w:r w:rsidR="00602225">
        <w:rPr>
          <w:rStyle w:val="CommentReference"/>
        </w:rPr>
        <w:commentReference w:id="20"/>
      </w:r>
    </w:p>
    <w:p w14:paraId="6AE9011E" w14:textId="64DEFB08" w:rsidR="005D5F13" w:rsidRDefault="001D6B85">
      <w:pPr>
        <w:pStyle w:val="BodyText"/>
      </w:pPr>
      <w:r>
        <w:t>Regime shifts</w:t>
      </w:r>
      <w:ins w:id="27" w:author="Sass, Gregory G" w:date="2020-08-11T11:32:00Z">
        <w:r w:rsidR="0042257B">
          <w:t xml:space="preserve"> (i.e., abrupt and persistent changes in ecosystem</w:t>
        </w:r>
      </w:ins>
      <w:ins w:id="28" w:author="Sass, Gregory G" w:date="2020-08-11T11:33:00Z">
        <w:r w:rsidR="0042257B">
          <w:t xml:space="preserve"> state</w:t>
        </w:r>
      </w:ins>
      <w:ins w:id="29" w:author="Sass, Gregory G" w:date="2020-08-11T11:32:00Z">
        <w:r w:rsidR="0042257B">
          <w:t>)</w:t>
        </w:r>
      </w:ins>
      <w:r>
        <w:t xml:space="preserve"> are likely to have </w:t>
      </w:r>
      <w:ins w:id="30" w:author="Sass, Gregory G" w:date="2020-08-11T11:33:00Z">
        <w:r w:rsidR="0042257B">
          <w:t>major influences</w:t>
        </w:r>
      </w:ins>
      <w:del w:id="31" w:author="Sass, Gregory G" w:date="2020-08-11T11:33:00Z">
        <w:r w:rsidDel="0042257B">
          <w:delText>drastic impacts</w:delText>
        </w:r>
      </w:del>
      <w:r>
        <w:t xml:space="preserve"> on aquatic systems and the recreational fisheries that rely on these systems. Increasingly, efforts have been made to incorporate ecosystem states and regime shifts into fisheries management (King, McFarlane, and Punt 2015). Current </w:t>
      </w:r>
      <w:ins w:id="32" w:author="Sass, Gregory G" w:date="2020-08-11T11:33:00Z">
        <w:r w:rsidR="0042257B">
          <w:t>research</w:t>
        </w:r>
      </w:ins>
      <w:del w:id="33" w:author="Sass, Gregory G" w:date="2020-08-11T11:33:00Z">
        <w:r w:rsidDel="0042257B">
          <w:delText>work</w:delText>
        </w:r>
      </w:del>
      <w:r>
        <w:t xml:space="preserve"> to incorporate ecosystem-based </w:t>
      </w:r>
      <w:ins w:id="34" w:author="Sass, Gregory G" w:date="2020-08-11T11:33:00Z">
        <w:r w:rsidR="0042257B">
          <w:t xml:space="preserve">fisheries </w:t>
        </w:r>
      </w:ins>
      <w:r>
        <w:t>management has focused on ecosystem change, such as climate change</w:t>
      </w:r>
      <w:ins w:id="35" w:author="Sass, Gregory G" w:date="2020-08-11T11:34:00Z">
        <w:r w:rsidR="0042257B">
          <w:t xml:space="preserve"> and cultural eutrophication</w:t>
        </w:r>
      </w:ins>
      <w:r>
        <w:t>, and management strategies to maintain stable states of a system in light of ecosystem change (</w:t>
      </w:r>
      <w:commentRangeStart w:id="36"/>
      <w:r>
        <w:t>Liu</w:t>
      </w:r>
      <w:commentRangeEnd w:id="36"/>
      <w:r w:rsidR="0042257B">
        <w:rPr>
          <w:rStyle w:val="CommentReference"/>
        </w:rPr>
        <w:commentReference w:id="36"/>
      </w:r>
      <w:r>
        <w:t xml:space="preserve"> et al. 2015). Management of ecologically driven regime shifts tend to focus on identifying the underlying cause of change, and, in many cases, adapting to those changes </w:t>
      </w:r>
      <w:r>
        <w:rPr>
          <w:b/>
        </w:rPr>
        <w:t>(</w:t>
      </w:r>
      <w:commentRangeStart w:id="37"/>
      <w:r>
        <w:rPr>
          <w:b/>
        </w:rPr>
        <w:t>citation</w:t>
      </w:r>
      <w:commentRangeEnd w:id="37"/>
      <w:r w:rsidR="0042257B">
        <w:rPr>
          <w:rStyle w:val="CommentReference"/>
        </w:rPr>
        <w:commentReference w:id="37"/>
      </w:r>
      <w:r>
        <w:rPr>
          <w:b/>
        </w:rPr>
        <w:t>)</w:t>
      </w:r>
      <w:r>
        <w:t xml:space="preserve"> or mitigating the effects of those changes through increased systemic resilience </w:t>
      </w:r>
      <w:r>
        <w:rPr>
          <w:b/>
        </w:rPr>
        <w:t>(</w:t>
      </w:r>
      <w:ins w:id="38" w:author="Sass, Gregory G" w:date="2020-08-11T11:36:00Z">
        <w:r w:rsidR="00E95F1A">
          <w:rPr>
            <w:b/>
          </w:rPr>
          <w:t>Carpenter et al. 2017</w:t>
        </w:r>
      </w:ins>
      <w:r>
        <w:rPr>
          <w:b/>
        </w:rPr>
        <w:t>citation)</w:t>
      </w:r>
      <w:r>
        <w:t xml:space="preserve">. </w:t>
      </w:r>
      <w:ins w:id="39" w:author="Sass, Gregory G" w:date="2020-08-11T11:36:00Z">
        <w:r w:rsidR="00E95F1A">
          <w:t>Although</w:t>
        </w:r>
      </w:ins>
      <w:del w:id="40" w:author="Sass, Gregory G" w:date="2020-08-11T11:36:00Z">
        <w:r w:rsidDel="00E95F1A">
          <w:delText>While</w:delText>
        </w:r>
      </w:del>
      <w:r>
        <w:t xml:space="preserve"> increased resilience has been shown to decrease the likelihood of rapid shifts in the stable state of a system (Scheffer et al. 2001), many of these regime shifts are initiated by drivers that are not ecological</w:t>
      </w:r>
      <w:del w:id="41" w:author="Sass, Gregory G" w:date="2020-08-11T11:36:00Z">
        <w:r w:rsidDel="00E95F1A">
          <w:delText>ly-driven</w:delText>
        </w:r>
      </w:del>
      <w:r>
        <w:t xml:space="preserve">. One such driver, harvest driven regime shifts, are of particular interest in fisheries systems (Steele 1996; </w:t>
      </w:r>
      <w:ins w:id="42" w:author="Sass, Gregory G" w:date="2020-08-11T11:37:00Z">
        <w:r w:rsidR="00E95F1A">
          <w:t xml:space="preserve">Post et al. </w:t>
        </w:r>
        <w:commentRangeStart w:id="43"/>
        <w:r w:rsidR="00E95F1A">
          <w:t>2002</w:t>
        </w:r>
        <w:commentRangeEnd w:id="43"/>
        <w:r w:rsidR="00E95F1A">
          <w:rPr>
            <w:rStyle w:val="CommentReference"/>
          </w:rPr>
          <w:commentReference w:id="43"/>
        </w:r>
        <w:r w:rsidR="00E95F1A">
          <w:t xml:space="preserve">; </w:t>
        </w:r>
      </w:ins>
      <w:r>
        <w:t xml:space="preserve">Rothschild and Shannon </w:t>
      </w:r>
      <w:commentRangeStart w:id="44"/>
      <w:r>
        <w:t>2004</w:t>
      </w:r>
      <w:commentRangeEnd w:id="44"/>
      <w:r w:rsidR="00E95F1A">
        <w:rPr>
          <w:rStyle w:val="CommentReference"/>
        </w:rPr>
        <w:commentReference w:id="44"/>
      </w:r>
      <w:r>
        <w:t>).</w:t>
      </w:r>
    </w:p>
    <w:p w14:paraId="07DCD91B" w14:textId="1821ED4D" w:rsidR="005D5F13" w:rsidRDefault="001D6B85">
      <w:pPr>
        <w:pStyle w:val="BodyText"/>
      </w:pPr>
      <w:r>
        <w:t>Harvest driven regime shifts</w:t>
      </w:r>
      <w:del w:id="45" w:author="Sass, Gregory G" w:date="2020-08-11T11:39:00Z">
        <w:r w:rsidDel="00591746">
          <w:delText xml:space="preserve"> in fisheries</w:delText>
        </w:r>
      </w:del>
      <w:r>
        <w:t xml:space="preserve"> have been studied in commercial and marine fisheries when ecosystem-based management has been implemented (Oken and Essington 2016; Essington et al. 2015). The recognition of the role</w:t>
      </w:r>
      <w:ins w:id="46" w:author="Sass, Gregory G" w:date="2020-08-11T11:39:00Z">
        <w:r w:rsidR="00591746">
          <w:t xml:space="preserve"> </w:t>
        </w:r>
      </w:ins>
      <w:ins w:id="47" w:author="Sass, Gregory G" w:date="2020-08-11T11:40:00Z">
        <w:r w:rsidR="00591746">
          <w:t>of</w:t>
        </w:r>
      </w:ins>
      <w:r>
        <w:t xml:space="preserve"> inter</w:t>
      </w:r>
      <w:ins w:id="48" w:author="Sass, Gregory G" w:date="2020-08-11T11:40:00Z">
        <w:r w:rsidR="00591746">
          <w:t>-</w:t>
        </w:r>
      </w:ins>
      <w:r>
        <w:t>specific</w:t>
      </w:r>
      <w:ins w:id="49" w:author="Sass, Gregory G" w:date="2020-08-11T11:40:00Z">
        <w:r w:rsidR="00591746">
          <w:t xml:space="preserve"> and trophic</w:t>
        </w:r>
      </w:ins>
      <w:r>
        <w:t xml:space="preserve"> interaction</w:t>
      </w:r>
      <w:ins w:id="50" w:author="Sass, Gregory G" w:date="2020-08-11T11:40:00Z">
        <w:r w:rsidR="00591746">
          <w:t>s</w:t>
        </w:r>
      </w:ins>
      <w:r>
        <w:t xml:space="preserve"> between species, and the hysteretic behavior that</w:t>
      </w:r>
      <w:ins w:id="51" w:author="Sass, Gregory G" w:date="2020-08-11T11:40:00Z">
        <w:r w:rsidR="00591746">
          <w:t xml:space="preserve"> may</w:t>
        </w:r>
      </w:ins>
      <w:r>
        <w:t xml:space="preserve"> follow</w:t>
      </w:r>
      <w:del w:id="52" w:author="Sass, Gregory G" w:date="2020-08-11T11:40:00Z">
        <w:r w:rsidDel="00591746">
          <w:delText>s</w:delText>
        </w:r>
      </w:del>
      <w:r>
        <w:t>, has helped foster the adoption of ecosystem-based management (Walters and Kitchell 2001; Blackwood, Hastings, and Mumby 2012). Crowder et al. (2008) has</w:t>
      </w:r>
      <w:ins w:id="53" w:author="Sass, Gregory G" w:date="2020-08-11T11:41:00Z">
        <w:r w:rsidR="00591746">
          <w:t xml:space="preserve"> also</w:t>
        </w:r>
      </w:ins>
      <w:r>
        <w:t xml:space="preserve"> explored the simultaneous </w:t>
      </w:r>
      <w:ins w:id="54" w:author="Sass, Gregory G" w:date="2020-08-11T11:41:00Z">
        <w:r w:rsidR="00591746">
          <w:t>influences</w:t>
        </w:r>
      </w:ins>
      <w:del w:id="55" w:author="Sass, Gregory G" w:date="2020-08-11T11:41:00Z">
        <w:r w:rsidDel="00591746">
          <w:delText>impacts</w:delText>
        </w:r>
      </w:del>
      <w:r>
        <w:t xml:space="preserve"> of multiple fished species on marine </w:t>
      </w:r>
      <w:commentRangeStart w:id="56"/>
      <w:r>
        <w:t>systems</w:t>
      </w:r>
      <w:commentRangeEnd w:id="56"/>
      <w:r w:rsidR="00591746">
        <w:rPr>
          <w:rStyle w:val="CommentReference"/>
        </w:rPr>
        <w:commentReference w:id="56"/>
      </w:r>
      <w:r>
        <w:t>. This type of ecosystem-based management plays an import role in maintaining a desired stable state, often in the form of a specific fish community structure. This stands in contrast to more traditional management decisions which take a linear view of the system (e.g.</w:t>
      </w:r>
      <w:ins w:id="57" w:author="Sass, Gregory G" w:date="2020-08-11T11:43:00Z">
        <w:r w:rsidR="00591746">
          <w:t>,</w:t>
        </w:r>
      </w:ins>
      <w:r>
        <w:t xml:space="preserve"> fish </w:t>
      </w:r>
      <w:r>
        <w:lastRenderedPageBreak/>
        <w:t>population is over</w:t>
      </w:r>
      <w:del w:id="58" w:author="Sass, Gregory G" w:date="2020-08-11T11:42:00Z">
        <w:r w:rsidDel="00591746">
          <w:delText xml:space="preserve"> </w:delText>
        </w:r>
      </w:del>
      <w:r>
        <w:t>exploited</w:t>
      </w:r>
      <w:ins w:id="59" w:author="Sass, Gregory G" w:date="2020-08-11T11:43:00Z">
        <w:r w:rsidR="00591746">
          <w:t>,</w:t>
        </w:r>
      </w:ins>
      <w:r>
        <w:t xml:space="preserve"> so managers </w:t>
      </w:r>
      <w:ins w:id="60" w:author="Sass, Gregory G" w:date="2020-08-11T11:43:00Z">
        <w:r w:rsidR="00591746">
          <w:t xml:space="preserve">attempt </w:t>
        </w:r>
      </w:ins>
      <w:r>
        <w:t>reduce mortality</w:t>
      </w:r>
      <w:ins w:id="61" w:author="Sass, Gregory G" w:date="2020-08-11T11:43:00Z">
        <w:r w:rsidR="00591746">
          <w:t xml:space="preserve"> rates through regulations</w:t>
        </w:r>
      </w:ins>
      <w:r>
        <w:t xml:space="preserve"> or stock in response)</w:t>
      </w:r>
      <w:ins w:id="62" w:author="Sass, Gregory G" w:date="2020-08-11T11:43:00Z">
        <w:r w:rsidR="00591746">
          <w:t xml:space="preserve"> (Sass et al. 2017)</w:t>
        </w:r>
      </w:ins>
      <w:r>
        <w:t>. Instances where these simple solutions have had no effect, or even a negative effect, are abundant and demonstrate a need to consider alternative stable states and the hysteretic behavior that is often present in</w:t>
      </w:r>
      <w:del w:id="63" w:author="Sass, Gregory G" w:date="2020-08-11T11:44:00Z">
        <w:r w:rsidDel="00591746">
          <w:delText xml:space="preserve"> </w:delText>
        </w:r>
      </w:del>
      <w:del w:id="64" w:author="Sass, Gregory G" w:date="2020-08-11T11:43:00Z">
        <w:r w:rsidDel="00591746">
          <w:delText>the</w:delText>
        </w:r>
      </w:del>
      <w:r>
        <w:t xml:space="preserve"> complex aquatic communities</w:t>
      </w:r>
      <w:del w:id="65" w:author="Sass, Gregory G" w:date="2020-08-11T11:44:00Z">
        <w:r w:rsidDel="00591746">
          <w:delText xml:space="preserve"> we study</w:delText>
        </w:r>
      </w:del>
      <w:r>
        <w:t xml:space="preserve"> (Pine et al. </w:t>
      </w:r>
      <w:commentRangeStart w:id="66"/>
      <w:r>
        <w:t>2009</w:t>
      </w:r>
      <w:commentRangeEnd w:id="66"/>
      <w:r w:rsidR="00591746">
        <w:rPr>
          <w:rStyle w:val="CommentReference"/>
        </w:rPr>
        <w:commentReference w:id="66"/>
      </w:r>
      <w:r>
        <w:t>).</w:t>
      </w:r>
    </w:p>
    <w:p w14:paraId="3E81A85E" w14:textId="34936298" w:rsidR="005D5F13" w:rsidRDefault="001D6B85">
      <w:pPr>
        <w:pStyle w:val="BodyText"/>
      </w:pPr>
      <w:commentRangeStart w:id="67"/>
      <w:r>
        <w:t xml:space="preserve">One of the commonly hypothesized reasons for these </w:t>
      </w:r>
      <w:ins w:id="68" w:author="Sass, Gregory G" w:date="2020-08-11T11:50:00Z">
        <w:r w:rsidR="00223DE4">
          <w:t xml:space="preserve">depensatory </w:t>
        </w:r>
      </w:ins>
      <w:r>
        <w:t>counterintuitive responses to management actions was formalized as ‘cultivation-depensation’ effects by Walters and Kitchell (2001)</w:t>
      </w:r>
      <w:ins w:id="69" w:author="Sass, Gregory G" w:date="2020-08-11T11:52:00Z">
        <w:r w:rsidR="00223DE4">
          <w:t xml:space="preserve"> and similarly by DeRoos and Persson (2002)</w:t>
        </w:r>
      </w:ins>
      <w:del w:id="70" w:author="Sass, Gregory G" w:date="2020-08-11T11:52:00Z">
        <w:r w:rsidDel="00223DE4">
          <w:delText>.</w:delText>
        </w:r>
        <w:commentRangeEnd w:id="67"/>
        <w:r w:rsidR="00223DE4" w:rsidDel="00223DE4">
          <w:rPr>
            <w:rStyle w:val="CommentReference"/>
          </w:rPr>
          <w:commentReference w:id="67"/>
        </w:r>
      </w:del>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 (Gårdmark et al. 2015). In freshwater systems however, there has been limited focus on the effects of harvesting multiple interacting species and the consequences it </w:t>
      </w:r>
      <w:ins w:id="71" w:author="Sass, Gregory G" w:date="2020-08-11T11:54:00Z">
        <w:r w:rsidR="00223DE4">
          <w:t>may have</w:t>
        </w:r>
      </w:ins>
      <w:del w:id="72" w:author="Sass, Gregory G" w:date="2020-08-11T11:54:00Z">
        <w:r w:rsidDel="00223DE4">
          <w:delText>has</w:delText>
        </w:r>
      </w:del>
      <w:r>
        <w:t xml:space="preserve"> for maintaining a desire stable state in the system</w:t>
      </w:r>
      <w:ins w:id="73" w:author="Sass, Gregory G" w:date="2020-08-11T11:54:00Z">
        <w:r w:rsidR="00223DE4">
          <w:t xml:space="preserve"> (but see S</w:t>
        </w:r>
      </w:ins>
      <w:ins w:id="74" w:author="Sass, Gregory G" w:date="2020-08-11T11:55:00Z">
        <w:r w:rsidR="00223DE4">
          <w:t>ass et al. 2020)</w:t>
        </w:r>
      </w:ins>
      <w:r>
        <w:t>. The hysteretic behaviors of many freshwater communities have, to date, focused on ‘trophic triangle’ models where a single harvested species is an intraguild predator with</w:t>
      </w:r>
      <w:ins w:id="75" w:author="Sass, Gregory G" w:date="2020-08-11T11:56:00Z">
        <w:r w:rsidR="008A096F">
          <w:t xml:space="preserve"> a</w:t>
        </w:r>
      </w:ins>
      <w:r>
        <w:t xml:space="preserve"> second species that is not part of the fishery</w:t>
      </w:r>
      <w:ins w:id="76" w:author="Sass, Gregory G" w:date="2020-08-11T11:56:00Z">
        <w:r w:rsidR="008A096F">
          <w:t xml:space="preserve"> or mortality rates are mediated by harvest and </w:t>
        </w:r>
      </w:ins>
      <w:ins w:id="77" w:author="Sass, Gregory G" w:date="2020-08-11T11:57:00Z">
        <w:r w:rsidR="008A096F">
          <w:t>the availability of refuge (Roth et al. 2007)</w:t>
        </w:r>
      </w:ins>
      <w:r>
        <w:t xml:space="preserve">, while in reality most freshwater systems are </w:t>
      </w:r>
      <w:ins w:id="78" w:author="Sass, Gregory G" w:date="2020-08-11T11:58:00Z">
        <w:r w:rsidR="008A096F">
          <w:t>subject</w:t>
        </w:r>
      </w:ins>
      <w:del w:id="79" w:author="Sass, Gregory G" w:date="2020-08-11T11:58:00Z">
        <w:r w:rsidDel="008A096F">
          <w:delText>home</w:delText>
        </w:r>
      </w:del>
      <w:r>
        <w:t xml:space="preserve"> to multiple harvested fish species which often interact with each other</w:t>
      </w:r>
      <w:ins w:id="80" w:author="Sass, Gregory G" w:date="2020-08-11T11:58:00Z">
        <w:r w:rsidR="008A096F">
          <w:t xml:space="preserve"> in various ways</w:t>
        </w:r>
      </w:ins>
      <w:r>
        <w:t xml:space="preserve"> (Walters and Kitchell 2001; Biggs, Carpenter, and Brock 2009).</w:t>
      </w:r>
    </w:p>
    <w:p w14:paraId="0F24E389" w14:textId="21B27210" w:rsidR="005D5F13" w:rsidRDefault="00CB121D">
      <w:pPr>
        <w:pStyle w:val="BodyText"/>
      </w:pPr>
      <w:ins w:id="81" w:author="Sass, Gregory G" w:date="2020-08-11T16:20:00Z">
        <w:r>
          <w:t>To better understand the dynamics</w:t>
        </w:r>
      </w:ins>
      <w:ins w:id="82" w:author="Sass, Gregory G" w:date="2020-08-11T16:21:00Z">
        <w:r>
          <w:t xml:space="preserve"> and interactions</w:t>
        </w:r>
      </w:ins>
      <w:ins w:id="83" w:author="Sass, Gregory G" w:date="2020-08-11T16:20:00Z">
        <w:r>
          <w:t xml:space="preserve"> of multi</w:t>
        </w:r>
      </w:ins>
      <w:ins w:id="84" w:author="Sass, Gregory G" w:date="2020-08-11T16:21:00Z">
        <w:r>
          <w:t>-species recreational fisheries, w</w:t>
        </w:r>
      </w:ins>
      <w:del w:id="85" w:author="Sass, Gregory G" w:date="2020-08-11T16:21:00Z">
        <w:r w:rsidR="001D6B85" w:rsidDel="00CB121D">
          <w:delText>W</w:delText>
        </w:r>
      </w:del>
      <w:r w:rsidR="001D6B85">
        <w:t xml:space="preserve">e expand on </w:t>
      </w:r>
      <w:ins w:id="86" w:author="Sass, Gregory G" w:date="2020-08-11T16:21:00Z">
        <w:r>
          <w:t>the</w:t>
        </w:r>
      </w:ins>
      <w:del w:id="87" w:author="Sass, Gregory G" w:date="2020-08-11T16:21:00Z">
        <w:r w:rsidR="001D6B85" w:rsidDel="00CB121D">
          <w:delText>a</w:delText>
        </w:r>
      </w:del>
      <w:r w:rsidR="001D6B85">
        <w:t xml:space="preserve"> model presented in Biggs</w:t>
      </w:r>
      <w:ins w:id="88" w:author="Sass, Gregory G" w:date="2020-08-11T16:21:00Z">
        <w:r>
          <w:t xml:space="preserve"> et al.</w:t>
        </w:r>
      </w:ins>
      <w:del w:id="89" w:author="Sass, Gregory G" w:date="2020-08-11T16:21:00Z">
        <w:r w:rsidR="001D6B85" w:rsidDel="00CB121D">
          <w:delText>, Carpenter, and Brock</w:delText>
        </w:r>
      </w:del>
      <w:r w:rsidR="001D6B85">
        <w:t xml:space="preserve"> (2009) and present</w:t>
      </w:r>
      <w:del w:id="90" w:author="Sass, Gregory G" w:date="2020-08-11T16:21:00Z">
        <w:r w:rsidR="001D6B85" w:rsidDel="00CB121D">
          <w:delText xml:space="preserve"> here</w:delText>
        </w:r>
      </w:del>
      <w:r w:rsidR="001D6B85">
        <w:t xml:space="preserve"> a two species, stage</w:t>
      </w:r>
      <w:ins w:id="91" w:author="Sass, Gregory G" w:date="2020-08-11T16:22:00Z">
        <w:r>
          <w:t>-</w:t>
        </w:r>
      </w:ins>
      <w:del w:id="92" w:author="Sass, Gregory G" w:date="2020-08-11T16:22:00Z">
        <w:r w:rsidR="001D6B85" w:rsidDel="00CB121D">
          <w:delText xml:space="preserve"> </w:delText>
        </w:r>
      </w:del>
      <w:r w:rsidR="001D6B85">
        <w:t>structured, fisheries model. In keeping with the tenets of ecosystem-based management</w:t>
      </w:r>
      <w:ins w:id="93" w:author="Sass, Gregory G" w:date="2020-08-11T16:22:00Z">
        <w:r>
          <w:t>,</w:t>
        </w:r>
      </w:ins>
      <w:r w:rsidR="001D6B85">
        <w:t xml:space="preserve"> our model moves away from a single harvested species management scenario and towards a more realistic system where multiple harvested sportfish species </w:t>
      </w:r>
      <w:commentRangeStart w:id="94"/>
      <w:r w:rsidR="001D6B85">
        <w:t>compete</w:t>
      </w:r>
      <w:commentRangeEnd w:id="94"/>
      <w:r>
        <w:rPr>
          <w:rStyle w:val="CommentReference"/>
        </w:rPr>
        <w:commentReference w:id="94"/>
      </w:r>
      <w:r w:rsidR="001D6B85">
        <w:t xml:space="preserve"> with each other. The outcome of this </w:t>
      </w:r>
      <w:ins w:id="95" w:author="Sass, Gregory G" w:date="2020-08-11T16:24:00Z">
        <w:r>
          <w:t>trophic interaction</w:t>
        </w:r>
      </w:ins>
      <w:del w:id="96" w:author="Sass, Gregory G" w:date="2020-08-11T16:24:00Z">
        <w:r w:rsidR="001D6B85" w:rsidDel="00CB121D">
          <w:delText>competition both</w:delText>
        </w:r>
      </w:del>
      <w:r w:rsidR="001D6B85">
        <w:t xml:space="preserve"> affects and is affected by the effects of humans on the ecosystem through fishing activities (</w:t>
      </w:r>
      <w:r w:rsidR="001D6B85">
        <w:rPr>
          <w:i/>
        </w:rPr>
        <w:t xml:space="preserve">I’m not sure if we want to limit this to just fishing or also thing about shoreline development, climate change as human effects </w:t>
      </w:r>
      <w:commentRangeStart w:id="97"/>
      <w:r w:rsidR="001D6B85">
        <w:rPr>
          <w:i/>
        </w:rPr>
        <w:t>too</w:t>
      </w:r>
      <w:commentRangeEnd w:id="97"/>
      <w:r>
        <w:rPr>
          <w:rStyle w:val="CommentReference"/>
        </w:rPr>
        <w:commentReference w:id="97"/>
      </w:r>
      <w:r w:rsidR="001D6B85">
        <w:t xml:space="preserve">). Adults and juveniles of both species </w:t>
      </w:r>
      <w:ins w:id="98" w:author="Sass, Gregory G" w:date="2020-08-11T16:26:00Z">
        <w:r>
          <w:t>trophically int</w:t>
        </w:r>
      </w:ins>
      <w:ins w:id="99" w:author="Sass, Gregory G" w:date="2020-08-11T16:27:00Z">
        <w:r>
          <w:t>eract</w:t>
        </w:r>
      </w:ins>
      <w:del w:id="100" w:author="Sass, Gregory G" w:date="2020-08-11T16:26:00Z">
        <w:r w:rsidR="001D6B85" w:rsidDel="00CB121D">
          <w:delText>compete</w:delText>
        </w:r>
      </w:del>
      <w:r w:rsidR="001D6B85">
        <w:t xml:space="preserve"> with each other and are simultaneously harvested, but to different degrees. We parameterize</w:t>
      </w:r>
      <w:ins w:id="101" w:author="Sass, Gregory G" w:date="2020-08-11T16:27:00Z">
        <w:r>
          <w:t>d</w:t>
        </w:r>
      </w:ins>
      <w:r w:rsidR="001D6B85">
        <w:t xml:space="preserve"> </w:t>
      </w:r>
      <w:ins w:id="102" w:author="Sass, Gregory G" w:date="2020-08-11T16:27:00Z">
        <w:r>
          <w:t>our</w:t>
        </w:r>
      </w:ins>
      <w:del w:id="103" w:author="Sass, Gregory G" w:date="2020-08-11T16:27:00Z">
        <w:r w:rsidR="001D6B85" w:rsidDel="00CB121D">
          <w:delText>this</w:delText>
        </w:r>
      </w:del>
      <w:r w:rsidR="001D6B85">
        <w:t xml:space="preserve"> model to represent</w:t>
      </w:r>
      <w:del w:id="104" w:author="Sass, Gregory G" w:date="2020-08-11T16:27:00Z">
        <w:r w:rsidR="001D6B85" w:rsidDel="00CB121D">
          <w:delText xml:space="preserve"> the</w:delText>
        </w:r>
      </w:del>
      <w:r w:rsidR="001D6B85">
        <w:t xml:space="preserve"> largemouth bass (</w:t>
      </w:r>
      <w:r w:rsidR="001D6B85">
        <w:rPr>
          <w:i/>
        </w:rPr>
        <w:t>Micropterus salmoides</w:t>
      </w:r>
      <w:r w:rsidR="001D6B85">
        <w:t>)</w:t>
      </w:r>
      <w:ins w:id="105" w:author="Sass, Gregory G" w:date="2020-08-11T16:27:00Z">
        <w:r>
          <w:t xml:space="preserve"> or a generalized centrarchid complex (bluegill </w:t>
        </w:r>
        <w:r>
          <w:rPr>
            <w:i/>
            <w:iCs/>
          </w:rPr>
          <w:t>Lepomis macrochirus</w:t>
        </w:r>
        <w:r>
          <w:t xml:space="preserve">, </w:t>
        </w:r>
      </w:ins>
      <w:ins w:id="106" w:author="Sass, Gregory G" w:date="2020-08-11T16:28:00Z">
        <w:r>
          <w:t xml:space="preserve">black crappie </w:t>
        </w:r>
        <w:r>
          <w:rPr>
            <w:i/>
            <w:iCs/>
          </w:rPr>
          <w:t>Pomoxis nigromaculatus</w:t>
        </w:r>
        <w:r>
          <w:t>)</w:t>
        </w:r>
      </w:ins>
      <w:del w:id="107" w:author="Sass, Gregory G" w:date="2020-08-11T16:28:00Z">
        <w:r w:rsidR="001D6B85" w:rsidDel="00CB121D">
          <w:delText xml:space="preserve"> (</w:delText>
        </w:r>
        <w:r w:rsidR="001D6B85" w:rsidDel="00CB121D">
          <w:rPr>
            <w:i/>
          </w:rPr>
          <w:delText>or should this be all centrarchids?</w:delText>
        </w:r>
        <w:r w:rsidR="001D6B85" w:rsidDel="00CB121D">
          <w:delText>)</w:delText>
        </w:r>
      </w:del>
      <w:r w:rsidR="001D6B85">
        <w:t xml:space="preserve"> and walleye (</w:t>
      </w:r>
      <w:r w:rsidR="001D6B85">
        <w:rPr>
          <w:i/>
        </w:rPr>
        <w:t>Sander vitreus</w:t>
      </w:r>
      <w:r w:rsidR="001D6B85">
        <w:t xml:space="preserve">) </w:t>
      </w:r>
      <w:ins w:id="108" w:author="Sass, Gregory G" w:date="2020-08-11T16:28:00Z">
        <w:r>
          <w:t>trophic</w:t>
        </w:r>
      </w:ins>
      <w:del w:id="109" w:author="Sass, Gregory G" w:date="2020-08-11T16:28:00Z">
        <w:r w:rsidR="001D6B85" w:rsidDel="00CB121D">
          <w:delText>competitive</w:delText>
        </w:r>
      </w:del>
      <w:r w:rsidR="001D6B85">
        <w:t xml:space="preserve"> interaction</w:t>
      </w:r>
      <w:ins w:id="110" w:author="Sass, Gregory G" w:date="2020-08-11T16:28:00Z">
        <w:r>
          <w:t>s</w:t>
        </w:r>
      </w:ins>
      <w:r w:rsidR="001D6B85">
        <w:t xml:space="preserve"> in north temperate </w:t>
      </w:r>
      <w:commentRangeStart w:id="111"/>
      <w:r w:rsidR="001D6B85">
        <w:t>lakes</w:t>
      </w:r>
      <w:commentRangeEnd w:id="111"/>
      <w:r>
        <w:rPr>
          <w:rStyle w:val="CommentReference"/>
        </w:rPr>
        <w:commentReference w:id="111"/>
      </w:r>
      <w:r w:rsidR="001D6B85">
        <w:t>.</w:t>
      </w:r>
      <w:ins w:id="112" w:author="Sass, Gregory G" w:date="2020-08-11T16:28:00Z">
        <w:r>
          <w:t xml:space="preserve">  </w:t>
        </w:r>
      </w:ins>
      <w:r w:rsidR="001D6B85">
        <w:t xml:space="preserve"> </w:t>
      </w:r>
      <w:ins w:id="113" w:author="Sass, Gregory G" w:date="2020-08-11T16:33:00Z">
        <w:r w:rsidR="00EF0B82">
          <w:t>Our</w:t>
        </w:r>
      </w:ins>
      <w:del w:id="114" w:author="Sass, Gregory G" w:date="2020-08-11T16:33:00Z">
        <w:r w:rsidR="001D6B85" w:rsidDel="00EF0B82">
          <w:delText>This</w:delText>
        </w:r>
      </w:del>
      <w:r w:rsidR="001D6B85">
        <w:t xml:space="preserve"> model is unique in that it </w:t>
      </w:r>
      <w:ins w:id="115" w:author="Sass, Gregory G" w:date="2020-08-11T16:33:00Z">
        <w:r w:rsidR="00EF0B82">
          <w:t>examines</w:t>
        </w:r>
      </w:ins>
      <w:del w:id="116" w:author="Sass, Gregory G" w:date="2020-08-11T16:33:00Z">
        <w:r w:rsidR="001D6B85" w:rsidDel="00EF0B82">
          <w:delText>looks at</w:delText>
        </w:r>
      </w:del>
      <w:r w:rsidR="001D6B85">
        <w:t xml:space="preserve"> hysteresis and management in</w:t>
      </w:r>
      <w:ins w:id="117" w:author="Sass, Gregory G" w:date="2020-08-11T16:33:00Z">
        <w:r w:rsidR="00EF0B82">
          <w:t>:</w:t>
        </w:r>
      </w:ins>
      <w:r w:rsidR="001D6B85">
        <w:t xml:space="preserve"> (1) a freshwater </w:t>
      </w:r>
      <w:ins w:id="118" w:author="Sass, Gregory G" w:date="2020-08-11T16:33:00Z">
        <w:r w:rsidR="00EF0B82">
          <w:t>eco</w:t>
        </w:r>
      </w:ins>
      <w:r w:rsidR="001D6B85">
        <w:t>system</w:t>
      </w:r>
      <w:ins w:id="119" w:author="Sass, Gregory G" w:date="2020-08-11T16:33:00Z">
        <w:r w:rsidR="00EF0B82">
          <w:t>;</w:t>
        </w:r>
      </w:ins>
      <w:del w:id="120" w:author="Sass, Gregory G" w:date="2020-08-11T16:33:00Z">
        <w:r w:rsidR="001D6B85" w:rsidDel="00EF0B82">
          <w:delText>,</w:delText>
        </w:r>
      </w:del>
      <w:r w:rsidR="001D6B85">
        <w:t xml:space="preserve"> and (2) a multi</w:t>
      </w:r>
      <w:ins w:id="121" w:author="Sass, Gregory G" w:date="2020-08-11T16:34:00Z">
        <w:r w:rsidR="00EF0B82">
          <w:t>-</w:t>
        </w:r>
      </w:ins>
      <w:r w:rsidR="001D6B85">
        <w:t>species system where both species</w:t>
      </w:r>
      <w:ins w:id="122" w:author="Sass, Gregory G" w:date="2020-08-11T16:34:00Z">
        <w:r w:rsidR="00EF0B82">
          <w:t xml:space="preserve"> and/or species complex</w:t>
        </w:r>
      </w:ins>
      <w:r w:rsidR="001D6B85">
        <w:t xml:space="preserve"> are sport fish targeted by anglers. The goals of our modeling exercises </w:t>
      </w:r>
      <w:ins w:id="123" w:author="Sass, Gregory G" w:date="2020-08-11T16:34:00Z">
        <w:r w:rsidR="00EF0B82">
          <w:t>were</w:t>
        </w:r>
      </w:ins>
      <w:del w:id="124" w:author="Sass, Gregory G" w:date="2020-08-11T16:34:00Z">
        <w:r w:rsidR="001D6B85" w:rsidDel="00EF0B82">
          <w:delText>are</w:delText>
        </w:r>
      </w:del>
      <w:r w:rsidR="001D6B85">
        <w:t xml:space="preserve"> to</w:t>
      </w:r>
      <w:ins w:id="125" w:author="Sass, Gregory G" w:date="2020-08-11T16:34:00Z">
        <w:r w:rsidR="00EF0B82">
          <w:t>:</w:t>
        </w:r>
      </w:ins>
      <w:r w:rsidR="001D6B85">
        <w:t xml:space="preserve"> (1) </w:t>
      </w:r>
      <w:ins w:id="126" w:author="Sass, Gregory G" w:date="2020-08-11T16:34:00Z">
        <w:r w:rsidR="00EF0B82">
          <w:t xml:space="preserve">better </w:t>
        </w:r>
      </w:ins>
      <w:r w:rsidR="001D6B85">
        <w:t>understand the role hysteresis plays in</w:t>
      </w:r>
      <w:del w:id="127" w:author="Sass, Gregory G" w:date="2020-08-11T16:34:00Z">
        <w:r w:rsidR="001D6B85" w:rsidDel="00EF0B82">
          <w:delText xml:space="preserve"> both</w:delText>
        </w:r>
      </w:del>
      <w:r w:rsidR="001D6B85">
        <w:t xml:space="preserve"> the type and magnitude of management responses necessary to maintain a system in a desired </w:t>
      </w:r>
      <w:ins w:id="128" w:author="Sass, Gregory G" w:date="2020-08-11T16:34:00Z">
        <w:r w:rsidR="00EF0B82">
          <w:t>state</w:t>
        </w:r>
      </w:ins>
      <w:del w:id="129" w:author="Sass, Gregory G" w:date="2020-08-11T16:34:00Z">
        <w:r w:rsidR="001D6B85" w:rsidDel="00EF0B82">
          <w:delText>configuration</w:delText>
        </w:r>
      </w:del>
      <w:ins w:id="130" w:author="Sass, Gregory G" w:date="2020-08-11T16:35:00Z">
        <w:r w:rsidR="00EF0B82">
          <w:t>;</w:t>
        </w:r>
      </w:ins>
      <w:del w:id="131" w:author="Sass, Gregory G" w:date="2020-08-11T16:35:00Z">
        <w:r w:rsidR="001D6B85" w:rsidDel="00EF0B82">
          <w:delText>,</w:delText>
        </w:r>
      </w:del>
      <w:r w:rsidR="001D6B85">
        <w:t xml:space="preserve"> and (2) to investigate the role management responses can play in reverting to an alternative configuration. We accomplish this by modeling species-specific responses to regulations and stocking in a system where hysteresis is present or absent. </w:t>
      </w:r>
      <w:r w:rsidR="001D6B85">
        <w:lastRenderedPageBreak/>
        <w:t xml:space="preserve">We perform </w:t>
      </w:r>
      <w:ins w:id="132" w:author="Sass, Gregory G" w:date="2020-08-11T16:35:00Z">
        <w:r w:rsidR="00EF0B82">
          <w:t>our</w:t>
        </w:r>
      </w:ins>
      <w:del w:id="133" w:author="Sass, Gregory G" w:date="2020-08-11T16:35:00Z">
        <w:r w:rsidR="001D6B85" w:rsidDel="00EF0B82">
          <w:delText>those</w:delText>
        </w:r>
      </w:del>
      <w:r w:rsidR="001D6B85">
        <w:t xml:space="preserve"> model</w:t>
      </w:r>
      <w:ins w:id="134" w:author="Sass, Gregory G" w:date="2020-08-11T16:35:00Z">
        <w:r w:rsidR="00EF0B82">
          <w:t>ing</w:t>
        </w:r>
      </w:ins>
      <w:r w:rsidR="001D6B85">
        <w:t xml:space="preserve"> experiments in systems where </w:t>
      </w:r>
      <w:ins w:id="135" w:author="Sass, Gregory G" w:date="2020-08-11T16:35:00Z">
        <w:r w:rsidR="00EF0B82">
          <w:t>a</w:t>
        </w:r>
      </w:ins>
      <w:del w:id="136" w:author="Sass, Gregory G" w:date="2020-08-11T16:35:00Z">
        <w:r w:rsidR="001D6B85" w:rsidDel="00EF0B82">
          <w:delText>the</w:delText>
        </w:r>
      </w:del>
      <w:r w:rsidR="001D6B85">
        <w:t xml:space="preserve"> manager’s goal is to either maintain a desired stable state or push the system to a desired stable state from an undesired </w:t>
      </w:r>
      <w:commentRangeStart w:id="137"/>
      <w:r w:rsidR="001D6B85">
        <w:t>one</w:t>
      </w:r>
      <w:commentRangeEnd w:id="137"/>
      <w:r w:rsidR="00EF0B82">
        <w:rPr>
          <w:rStyle w:val="CommentReference"/>
        </w:rPr>
        <w:commentReference w:id="137"/>
      </w:r>
      <w:r w:rsidR="001D6B85">
        <w:t>.</w:t>
      </w:r>
    </w:p>
    <w:p w14:paraId="1539B9E4" w14:textId="77777777" w:rsidR="005D5F13" w:rsidRPr="007E5422" w:rsidRDefault="001D6B85">
      <w:pPr>
        <w:pStyle w:val="Heading1"/>
        <w:rPr>
          <w:color w:val="000000" w:themeColor="text1"/>
          <w:sz w:val="24"/>
          <w:szCs w:val="24"/>
        </w:rPr>
      </w:pPr>
      <w:bookmarkStart w:id="138" w:name="methods"/>
      <w:r w:rsidRPr="007E5422">
        <w:rPr>
          <w:color w:val="000000" w:themeColor="text1"/>
          <w:sz w:val="24"/>
          <w:szCs w:val="24"/>
        </w:rPr>
        <w:t>Methods</w:t>
      </w:r>
      <w:bookmarkEnd w:id="138"/>
    </w:p>
    <w:p w14:paraId="629D1F5E" w14:textId="77777777" w:rsidR="005D5F13" w:rsidRPr="007E5422" w:rsidRDefault="001D6B85">
      <w:pPr>
        <w:pStyle w:val="Heading2"/>
        <w:rPr>
          <w:i/>
          <w:iCs/>
          <w:color w:val="000000" w:themeColor="text1"/>
          <w:sz w:val="24"/>
          <w:szCs w:val="24"/>
        </w:rPr>
      </w:pPr>
      <w:bookmarkStart w:id="139" w:name="base-model"/>
      <w:r w:rsidRPr="007E5422">
        <w:rPr>
          <w:i/>
          <w:iCs/>
          <w:color w:val="000000" w:themeColor="text1"/>
          <w:sz w:val="24"/>
          <w:szCs w:val="24"/>
        </w:rPr>
        <w:t>Base model</w:t>
      </w:r>
      <w:bookmarkEnd w:id="139"/>
    </w:p>
    <w:p w14:paraId="40C93430" w14:textId="7087E94B" w:rsidR="005D5F13" w:rsidRDefault="001D6B85">
      <w:pPr>
        <w:pStyle w:val="FirstParagraph"/>
      </w:pPr>
      <w:r>
        <w:t>We used a stage</w:t>
      </w:r>
      <w:ins w:id="140" w:author="Sass, Gregory G" w:date="2020-08-11T16:36:00Z">
        <w:r w:rsidR="00EF0B82">
          <w:t>-</w:t>
        </w:r>
      </w:ins>
      <w:del w:id="141" w:author="Sass, Gregory G" w:date="2020-08-11T16:36:00Z">
        <w:r w:rsidDel="00EF0B82">
          <w:delText xml:space="preserve"> </w:delText>
        </w:r>
      </w:del>
      <w:r>
        <w:t>structured, fishery model</w:t>
      </w:r>
      <w:ins w:id="142" w:author="Sass, Gregory G" w:date="2020-08-11T16:36:00Z">
        <w:r w:rsidR="00EF0B82">
          <w:t xml:space="preserve"> adapted</w:t>
        </w:r>
      </w:ins>
      <w:r>
        <w:t xml:space="preserve"> from Biggs</w:t>
      </w:r>
      <w:ins w:id="143" w:author="Sass, Gregory G" w:date="2020-08-11T16:37:00Z">
        <w:r w:rsidR="00EF0B82">
          <w:t xml:space="preserve"> et al.</w:t>
        </w:r>
      </w:ins>
      <w:del w:id="144" w:author="Sass, Gregory G" w:date="2020-08-11T16:37:00Z">
        <w:r w:rsidDel="00EF0B82">
          <w:delText>, Carpenter, and Brock</w:delText>
        </w:r>
      </w:del>
      <w:r>
        <w:t xml:space="preserve"> (2009). Their original model contained trophic triangle dynamics between a harvested sport fish with juvenile and adult stages, and a single</w:t>
      </w:r>
      <w:ins w:id="145" w:author="Sass, Gregory G" w:date="2020-08-11T16:39:00Z">
        <w:r w:rsidR="00C47368">
          <w:t>-</w:t>
        </w:r>
      </w:ins>
      <w:del w:id="146" w:author="Sass, Gregory G" w:date="2020-08-11T16:39:00Z">
        <w:r w:rsidDel="00C47368">
          <w:delText xml:space="preserve"> </w:delText>
        </w:r>
      </w:del>
      <w:r>
        <w:t>stage planktivor</w:t>
      </w:r>
      <w:ins w:id="147" w:author="Sass, Gregory G" w:date="2020-08-11T16:39:00Z">
        <w:r w:rsidR="00C47368">
          <w:t>ous</w:t>
        </w:r>
      </w:ins>
      <w:del w:id="148" w:author="Sass, Gregory G" w:date="2020-08-11T16:39:00Z">
        <w:r w:rsidDel="00C47368">
          <w:delText>e</w:delText>
        </w:r>
      </w:del>
      <w:r>
        <w:t xml:space="preserve"> fish that was not part of the fishery. The model also contain</w:t>
      </w:r>
      <w:ins w:id="149" w:author="Sass, Gregory G" w:date="2020-08-11T16:39:00Z">
        <w:r w:rsidR="00C47368">
          <w:t>ed</w:t>
        </w:r>
      </w:ins>
      <w:del w:id="150" w:author="Sass, Gregory G" w:date="2020-08-11T16:39:00Z">
        <w:r w:rsidDel="00C47368">
          <w:delText>s</w:delText>
        </w:r>
      </w:del>
      <w:r>
        <w:t xml:space="preserve"> basic foraging arena dynamics where juvenile sportfish and planktivores move between the foraging arena and </w:t>
      </w:r>
      <w:commentRangeStart w:id="151"/>
      <w:r>
        <w:t>refuge</w:t>
      </w:r>
      <w:commentRangeEnd w:id="151"/>
      <w:r w:rsidR="00C47368">
        <w:rPr>
          <w:rStyle w:val="CommentReference"/>
        </w:rPr>
        <w:commentReference w:id="151"/>
      </w:r>
      <w:r>
        <w:t>. In this model</w:t>
      </w:r>
      <w:ins w:id="152" w:author="Sass, Gregory G" w:date="2020-08-11T16:40:00Z">
        <w:r w:rsidR="00C47368">
          <w:t>,</w:t>
        </w:r>
      </w:ins>
      <w:r>
        <w:t xml:space="preserve"> adult sportfish can </w:t>
      </w:r>
      <w:ins w:id="153" w:author="Sass, Gregory G" w:date="2020-08-11T16:40:00Z">
        <w:r w:rsidR="00C47368">
          <w:t>ca</w:t>
        </w:r>
      </w:ins>
      <w:ins w:id="154" w:author="Sass, Gregory G" w:date="2020-08-11T16:41:00Z">
        <w:r w:rsidR="00C47368">
          <w:t>nnibalize</w:t>
        </w:r>
      </w:ins>
      <w:del w:id="155" w:author="Sass, Gregory G" w:date="2020-08-11T16:40:00Z">
        <w:r w:rsidDel="00C47368">
          <w:delText>prey upon their own</w:delText>
        </w:r>
      </w:del>
      <w:r>
        <w:t xml:space="preserve"> juveniles and planktivores when they are in the foraging arena. Planktivores can prey on juvenile sportfish in</w:t>
      </w:r>
      <w:del w:id="156" w:author="Sass, Gregory G" w:date="2020-08-11T16:41:00Z">
        <w:r w:rsidDel="00C47368">
          <w:delText xml:space="preserve"> both</w:delText>
        </w:r>
      </w:del>
      <w:r>
        <w:t xml:space="preserve"> the refuge and the foraging arena. Harvest rate and the amount of refuge available to fish are both externally controlled.</w:t>
      </w:r>
    </w:p>
    <w:p w14:paraId="01E3E384" w14:textId="356EFCC4" w:rsidR="005D5F13" w:rsidRDefault="001D6B85">
      <w:pPr>
        <w:pStyle w:val="BodyText"/>
      </w:pPr>
      <w:r>
        <w:t>We modified this model by replacing the single</w:t>
      </w:r>
      <w:ins w:id="157" w:author="Sass, Gregory G" w:date="2020-08-11T16:41:00Z">
        <w:r w:rsidR="00C47368">
          <w:t>-</w:t>
        </w:r>
      </w:ins>
      <w:del w:id="158" w:author="Sass, Gregory G" w:date="2020-08-11T16:41:00Z">
        <w:r w:rsidDel="00C47368">
          <w:delText xml:space="preserve"> </w:delText>
        </w:r>
      </w:del>
      <w:r>
        <w:t>stage planktivore with a second two-stage sport fish species</w:t>
      </w:r>
      <w:ins w:id="159" w:author="Sass, Gregory G" w:date="2020-08-11T16:41:00Z">
        <w:r w:rsidR="00C47368">
          <w:t xml:space="preserve"> or</w:t>
        </w:r>
      </w:ins>
      <w:ins w:id="160" w:author="Sass, Gregory G" w:date="2020-08-11T16:42:00Z">
        <w:r w:rsidR="00C47368">
          <w:t xml:space="preserve"> species complex</w:t>
        </w:r>
      </w:ins>
      <w:r>
        <w:t xml:space="preserve">. Adults of both species can </w:t>
      </w:r>
      <w:ins w:id="161" w:author="Sass, Gregory G" w:date="2020-08-11T16:42:00Z">
        <w:r w:rsidR="00C47368">
          <w:t>cannibalize</w:t>
        </w:r>
      </w:ins>
      <w:del w:id="162" w:author="Sass, Gregory G" w:date="2020-08-11T16:42:00Z">
        <w:r w:rsidDel="00C47368">
          <w:delText>predate on</w:delText>
        </w:r>
      </w:del>
      <w:r>
        <w:t xml:space="preserve"> their own juveniles and juveniles of the opposite species when juveniles are present in the foraging arena. Juveniles of both species</w:t>
      </w:r>
      <w:ins w:id="163" w:author="Sass, Gregory G" w:date="2020-08-11T16:42:00Z">
        <w:r w:rsidR="00C47368">
          <w:t xml:space="preserve"> also</w:t>
        </w:r>
      </w:ins>
      <w:r>
        <w:t xml:space="preserve"> </w:t>
      </w:r>
      <w:ins w:id="164" w:author="Sass, Gregory G" w:date="2020-08-11T16:42:00Z">
        <w:r w:rsidR="00C47368">
          <w:t>interact</w:t>
        </w:r>
      </w:ins>
      <w:del w:id="165" w:author="Sass, Gregory G" w:date="2020-08-11T16:42:00Z">
        <w:r w:rsidDel="00C47368">
          <w:delText>compete</w:delText>
        </w:r>
      </w:del>
      <w:r>
        <w:t xml:space="preserve"> with each other for resources</w:t>
      </w:r>
      <w:del w:id="166" w:author="Sass, Gregory G" w:date="2020-08-11T16:42:00Z">
        <w:r w:rsidDel="00C47368">
          <w:delText xml:space="preserve"> as well</w:delText>
        </w:r>
      </w:del>
      <w:r>
        <w:t xml:space="preserve">. </w:t>
      </w:r>
      <w:ins w:id="167" w:author="Sass, Gregory G" w:date="2020-08-11T16:43:00Z">
        <w:r w:rsidR="00C47368">
          <w:t>Similarly</w:t>
        </w:r>
      </w:ins>
      <w:del w:id="168" w:author="Sass, Gregory G" w:date="2020-08-11T16:43:00Z">
        <w:r w:rsidDel="00C47368">
          <w:delText>H</w:delText>
        </w:r>
      </w:del>
      <w:del w:id="169" w:author="Sass, Gregory G" w:date="2020-08-11T16:42:00Z">
        <w:r w:rsidDel="00C47368">
          <w:delText>ere too</w:delText>
        </w:r>
      </w:del>
      <w:r>
        <w:t>, harvest rate and the amount of refuge available to fish are both externally controlled. Our model is set up as a series of differential equations where adults are removed through catch and subsequent harvest (</w:t>
      </w:r>
      <m:oMath>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oMath>
      <w:r>
        <w:t>) and natural mortality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oMath>
      <w:r>
        <w:t>). New adults are produced by juveniles maturing at a constant rate(</w:t>
      </w:r>
      <m:oMath>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oMath>
      <w:r>
        <w:t>). As an example we provide the equations for species 1 adults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and juveniles (</w:t>
      </w:r>
      <m:oMath>
        <m:sSub>
          <m:sSubPr>
            <m:ctrlPr>
              <w:rPr>
                <w:rFonts w:ascii="Cambria Math" w:hAnsi="Cambria Math"/>
              </w:rPr>
            </m:ctrlPr>
          </m:sSubPr>
          <m:e>
            <m:r>
              <w:rPr>
                <w:rFonts w:ascii="Cambria Math" w:hAnsi="Cambria Math"/>
              </w:rPr>
              <m:t>J</m:t>
            </m:r>
          </m:e>
          <m:sub>
            <m:r>
              <w:rPr>
                <w:rFonts w:ascii="Cambria Math" w:hAnsi="Cambria Math"/>
              </w:rPr>
              <m:t>1</m:t>
            </m:r>
          </m:sub>
        </m:sSub>
      </m:oMath>
      <w:r>
        <w:t>). The equations for species 2 are identical with reversed subscripts.</w:t>
      </w:r>
    </w:p>
    <w:p w14:paraId="1E9BFCC5" w14:textId="77777777" w:rsidR="005D5F13" w:rsidRDefault="00F93E32">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dt</m:t>
              </m:r>
            </m:den>
          </m:f>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oMath>
      </m:oMathPara>
    </w:p>
    <w:p w14:paraId="613CE5C9" w14:textId="77777777" w:rsidR="005D5F13" w:rsidRDefault="00F93E32">
      <w:pPr>
        <w:pStyle w:val="FirstParagraph"/>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J</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num>
            <m:den>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14:paraId="78484727" w14:textId="608AB382" w:rsidR="005D5F13" w:rsidRDefault="001D6B85">
      <w:pPr>
        <w:pStyle w:val="FirstParagraph"/>
      </w:pPr>
      <w:r>
        <w:t>The model displays hysteretic behavior typical of systems were</w:t>
      </w:r>
      <w:ins w:id="170" w:author="Sass, Gregory G" w:date="2020-08-11T16:44:00Z">
        <w:r w:rsidR="00C47368">
          <w:t xml:space="preserve"> interacting</w:t>
        </w:r>
      </w:ins>
      <w:del w:id="171" w:author="Sass, Gregory G" w:date="2020-08-11T16:44:00Z">
        <w:r w:rsidDel="00C47368">
          <w:delText xml:space="preserve"> competing</w:delText>
        </w:r>
      </w:del>
      <w:r>
        <w:t xml:space="preserve"> species </w:t>
      </w:r>
      <w:ins w:id="172" w:author="Sass, Gregory G" w:date="2020-08-11T16:44:00Z">
        <w:r w:rsidR="00C47368">
          <w:t>are</w:t>
        </w:r>
      </w:ins>
      <w:del w:id="173" w:author="Sass, Gregory G" w:date="2020-08-11T16:44:00Z">
        <w:r w:rsidDel="00C47368">
          <w:delText>have</w:delText>
        </w:r>
      </w:del>
      <w:r>
        <w:t xml:space="preserve"> limited more strongly by each other than by themselves. This manifests itself in what is typically called a ‘priority effect’</w:t>
      </w:r>
      <w:ins w:id="174" w:author="Sass, Gregory G" w:date="2020-08-11T16:44:00Z">
        <w:r w:rsidR="00C47368">
          <w:t>,</w:t>
        </w:r>
      </w:ins>
      <w:r>
        <w:t xml:space="preserve"> where the initial abundance is </w:t>
      </w:r>
      <w:ins w:id="175" w:author="Sass, Gregory G" w:date="2020-08-11T16:45:00Z">
        <w:r w:rsidR="00C47368">
          <w:t>what</w:t>
        </w:r>
      </w:ins>
      <w:del w:id="176" w:author="Sass, Gregory G" w:date="2020-08-11T16:45:00Z">
        <w:r w:rsidDel="00C47368">
          <w:delText>all the</w:delText>
        </w:r>
      </w:del>
      <w:r>
        <w:t xml:space="preserve"> determines which species dominates. Here, the more abundant species is able to cultivate conditions for itself through predation on and </w:t>
      </w:r>
      <w:commentRangeStart w:id="177"/>
      <w:r>
        <w:t>competition</w:t>
      </w:r>
      <w:commentRangeEnd w:id="177"/>
      <w:r w:rsidR="00C47368">
        <w:rPr>
          <w:rStyle w:val="CommentReference"/>
        </w:rPr>
        <w:commentReference w:id="177"/>
      </w:r>
      <w:r>
        <w:t xml:space="preserve"> with juveniles of the opposite species. The equilibrium abundances of the two competing species will depend on</w:t>
      </w:r>
      <w:del w:id="178" w:author="Sass, Gregory G" w:date="2020-08-11T16:46:00Z">
        <w:r w:rsidDel="00C47368">
          <w:delText xml:space="preserve"> both</w:delText>
        </w:r>
      </w:del>
      <w:r>
        <w:t xml:space="preserve"> the strength of harvest on each species and the strength of their effects on each other. When the species limit themselves more than they limit each other there is only one stable equilibrium point and hysteresis is gone from the system.</w:t>
      </w:r>
    </w:p>
    <w:p w14:paraId="07DE9C08" w14:textId="77777777" w:rsidR="005D5F13" w:rsidRPr="007E5422" w:rsidRDefault="001D6B85">
      <w:pPr>
        <w:pStyle w:val="Heading2"/>
        <w:rPr>
          <w:i/>
          <w:iCs/>
          <w:color w:val="000000" w:themeColor="text1"/>
          <w:sz w:val="24"/>
          <w:szCs w:val="24"/>
        </w:rPr>
      </w:pPr>
      <w:bookmarkStart w:id="179" w:name="simulations"/>
      <w:r w:rsidRPr="007E5422">
        <w:rPr>
          <w:i/>
          <w:iCs/>
          <w:color w:val="000000" w:themeColor="text1"/>
          <w:sz w:val="24"/>
          <w:szCs w:val="24"/>
        </w:rPr>
        <w:lastRenderedPageBreak/>
        <w:t>Simulations</w:t>
      </w:r>
      <w:bookmarkEnd w:id="179"/>
    </w:p>
    <w:p w14:paraId="021491F0" w14:textId="304B4653" w:rsidR="005D5F13" w:rsidRDefault="001D6B85">
      <w:pPr>
        <w:pStyle w:val="FirstParagraph"/>
      </w:pPr>
      <w:r>
        <w:t xml:space="preserve">Simulations were run using the ‘deSolve’ package in R (Team 2020; Soetaert, Petzoldt, and Setzer 2010). We varied management </w:t>
      </w:r>
      <w:ins w:id="180" w:author="Sass, Gregory G" w:date="2020-08-11T16:46:00Z">
        <w:r w:rsidR="00C47368">
          <w:t>scenarios</w:t>
        </w:r>
      </w:ins>
      <w:del w:id="181" w:author="Sass, Gregory G" w:date="2020-08-11T16:46:00Z">
        <w:r w:rsidDel="00C47368">
          <w:delText>measures</w:delText>
        </w:r>
      </w:del>
      <w:r>
        <w:t xml:space="preserve"> of stocking and harvest rate within the system in order to understand the </w:t>
      </w:r>
      <w:ins w:id="182" w:author="Sass, Gregory G" w:date="2020-08-11T16:46:00Z">
        <w:r w:rsidR="00C47368">
          <w:t>influence</w:t>
        </w:r>
      </w:ins>
      <w:del w:id="183" w:author="Sass, Gregory G" w:date="2020-08-11T16:46:00Z">
        <w:r w:rsidDel="00C47368">
          <w:delText>impact</w:delText>
        </w:r>
      </w:del>
      <w:r>
        <w:t xml:space="preserve"> of management on the maintenance of alternate stable states. Stocking </w:t>
      </w:r>
      <w:ins w:id="184" w:author="Sass, Gregory G" w:date="2020-08-11T16:47:00Z">
        <w:r w:rsidR="00C47368">
          <w:t>is</w:t>
        </w:r>
      </w:ins>
      <w:del w:id="185" w:author="Sass, Gregory G" w:date="2020-08-11T16:47:00Z">
        <w:r w:rsidDel="00C47368">
          <w:delText>as</w:delText>
        </w:r>
      </w:del>
      <w:r>
        <w:t xml:space="preserve"> included in our version of the Biggs</w:t>
      </w:r>
      <w:ins w:id="186" w:author="Sass, Gregory G" w:date="2020-08-11T16:46:00Z">
        <w:r w:rsidR="00C47368">
          <w:t xml:space="preserve"> et a</w:t>
        </w:r>
      </w:ins>
      <w:ins w:id="187" w:author="Sass, Gregory G" w:date="2020-08-11T16:47:00Z">
        <w:r w:rsidR="00C47368">
          <w:t>l.</w:t>
        </w:r>
      </w:ins>
      <w:del w:id="188" w:author="Sass, Gregory G" w:date="2020-08-11T16:46:00Z">
        <w:r w:rsidDel="00C47368">
          <w:delText>, Carpenter, and Brock</w:delText>
        </w:r>
      </w:del>
      <w:r>
        <w:t xml:space="preserve"> (2009, 2009) model through the term </w:t>
      </w:r>
      <m:oMath>
        <m:r>
          <w:rPr>
            <w:rFonts w:ascii="Cambria Math" w:hAnsi="Cambria Math"/>
          </w:rPr>
          <m:t>+ϵ</m:t>
        </m:r>
      </m:oMath>
      <w:r>
        <w:t>. Stocking takes the form of a yearly addition of a number</w:t>
      </w:r>
      <w:ins w:id="189" w:author="Sass, Gregory G" w:date="2020-08-11T16:47:00Z">
        <w:r w:rsidR="00C47368">
          <w:t xml:space="preserve"> of</w:t>
        </w:r>
      </w:ins>
      <w:r>
        <w:t xml:space="preserve"> juveniles to the </w:t>
      </w:r>
      <w:commentRangeStart w:id="190"/>
      <w:r>
        <w:t>system</w:t>
      </w:r>
      <w:commentRangeEnd w:id="190"/>
      <w:r w:rsidR="00C47368">
        <w:rPr>
          <w:rStyle w:val="CommentReference"/>
        </w:rPr>
        <w:commentReference w:id="190"/>
      </w:r>
      <w:r>
        <w:t>. Harvest rate control in our model is done through setting harvest rate to a given level (</w:t>
      </w:r>
      <w:r>
        <w:rPr>
          <w:i/>
        </w:rPr>
        <w:t xml:space="preserve">Note to us: this results in a proportion of the population removed each time step, at smaller pop size fewer fish are removed and vis </w:t>
      </w:r>
      <w:commentRangeStart w:id="191"/>
      <w:r>
        <w:rPr>
          <w:i/>
        </w:rPr>
        <w:t>versa</w:t>
      </w:r>
      <w:commentRangeEnd w:id="191"/>
      <w:r w:rsidR="00C47368">
        <w:rPr>
          <w:rStyle w:val="CommentReference"/>
        </w:rPr>
        <w:commentReference w:id="191"/>
      </w:r>
      <w:r>
        <w:t>). This can be set as a constant level across time or can be allowed to vary between years. Similarly, stocking of juveniles by managers can be held constant through time or allowed to vary through time. A third management option which we do not</w:t>
      </w:r>
      <w:ins w:id="192" w:author="Sass, Gregory G" w:date="2020-08-11T16:50:00Z">
        <w:r w:rsidR="001331BA">
          <w:t xml:space="preserve"> </w:t>
        </w:r>
      </w:ins>
      <w:del w:id="193" w:author="Sass, Gregory G" w:date="2020-08-11T16:50:00Z">
        <w:r w:rsidDel="001331BA">
          <w:delText xml:space="preserve"> </w:delText>
        </w:r>
      </w:del>
      <w:r>
        <w:t xml:space="preserve">address here is </w:t>
      </w:r>
      <w:ins w:id="194" w:author="Sass, Gregory G" w:date="2020-08-11T16:50:00Z">
        <w:r w:rsidR="001331BA">
          <w:t>variable availability</w:t>
        </w:r>
      </w:ins>
      <w:del w:id="195" w:author="Sass, Gregory G" w:date="2020-08-11T16:50:00Z">
        <w:r w:rsidDel="001331BA">
          <w:delText>through improvements</w:delText>
        </w:r>
      </w:del>
      <w:r>
        <w:t xml:space="preserve"> </w:t>
      </w:r>
      <w:ins w:id="196" w:author="Sass, Gregory G" w:date="2020-08-11T16:50:00Z">
        <w:r w:rsidR="001331BA">
          <w:t>of</w:t>
        </w:r>
      </w:ins>
      <w:del w:id="197" w:author="Sass, Gregory G" w:date="2020-08-11T16:50:00Z">
        <w:r w:rsidDel="001331BA">
          <w:delText>in</w:delText>
        </w:r>
      </w:del>
      <w:r>
        <w:t xml:space="preserve"> refuge (</w:t>
      </w:r>
      <m:oMath>
        <m:r>
          <w:rPr>
            <w:rFonts w:ascii="Cambria Math" w:hAnsi="Cambria Math"/>
          </w:rPr>
          <m:t>h</m:t>
        </m:r>
      </m:oMath>
      <w:r>
        <w:t>)</w:t>
      </w:r>
      <w:del w:id="198" w:author="Sass, Gregory G" w:date="2020-08-11T16:50:00Z">
        <w:r w:rsidDel="001331BA">
          <w:delText xml:space="preserve"> availability</w:delText>
        </w:r>
      </w:del>
      <w:r>
        <w:t xml:space="preserve"> leading to increased</w:t>
      </w:r>
      <w:ins w:id="199" w:author="Sass, Gregory G" w:date="2020-08-11T16:51:00Z">
        <w:r w:rsidR="001331BA">
          <w:t xml:space="preserve"> or decreased</w:t>
        </w:r>
      </w:ins>
      <w:r>
        <w:t xml:space="preserve"> juvenile survival</w:t>
      </w:r>
      <w:ins w:id="200" w:author="Sass, Gregory G" w:date="2020-08-11T16:51:00Z">
        <w:r w:rsidR="001331BA">
          <w:t xml:space="preserve"> rates</w:t>
        </w:r>
      </w:ins>
      <w:r>
        <w:t xml:space="preserve">. Simulation were run in order to </w:t>
      </w:r>
      <w:ins w:id="201" w:author="Sass, Gregory G" w:date="2020-08-11T16:51:00Z">
        <w:r w:rsidR="001331BA">
          <w:t>examine</w:t>
        </w:r>
      </w:ins>
      <w:del w:id="202" w:author="Sass, Gregory G" w:date="2020-08-11T16:51:00Z">
        <w:r w:rsidDel="001331BA">
          <w:delText>look at</w:delText>
        </w:r>
      </w:del>
      <w:r>
        <w:t xml:space="preserve"> the magnitude of management intervention necessary to maintain or alter the state of a system.</w:t>
      </w:r>
    </w:p>
    <w:p w14:paraId="6A2F4C0C" w14:textId="77777777" w:rsidR="005D5F13" w:rsidRDefault="001D6B85">
      <w:pPr>
        <w:pStyle w:val="TableCaption"/>
      </w:pPr>
      <w:r>
        <w:t>Paramater Values</w:t>
      </w:r>
    </w:p>
    <w:tbl>
      <w:tblPr>
        <w:tblStyle w:val="Table"/>
        <w:tblW w:w="0" w:type="pct"/>
        <w:tblLook w:val="07E0" w:firstRow="1" w:lastRow="1" w:firstColumn="1" w:lastColumn="1" w:noHBand="1" w:noVBand="1"/>
        <w:tblCaption w:val="Paramater Values"/>
      </w:tblPr>
      <w:tblGrid>
        <w:gridCol w:w="811"/>
        <w:gridCol w:w="797"/>
      </w:tblGrid>
      <w:tr w:rsidR="005D5F13" w14:paraId="22F2AACA" w14:textId="77777777">
        <w:tc>
          <w:tcPr>
            <w:tcW w:w="0" w:type="auto"/>
            <w:tcBorders>
              <w:bottom w:val="single" w:sz="0" w:space="0" w:color="auto"/>
            </w:tcBorders>
            <w:vAlign w:val="bottom"/>
          </w:tcPr>
          <w:p w14:paraId="33855A7B" w14:textId="77777777" w:rsidR="005D5F13" w:rsidRDefault="005D5F13">
            <w:pPr>
              <w:pStyle w:val="Compact"/>
            </w:pPr>
          </w:p>
        </w:tc>
        <w:tc>
          <w:tcPr>
            <w:tcW w:w="0" w:type="auto"/>
            <w:tcBorders>
              <w:bottom w:val="single" w:sz="0" w:space="0" w:color="auto"/>
            </w:tcBorders>
            <w:vAlign w:val="bottom"/>
          </w:tcPr>
          <w:p w14:paraId="1DECDD4E" w14:textId="77777777" w:rsidR="005D5F13" w:rsidRDefault="001D6B85">
            <w:pPr>
              <w:pStyle w:val="Compact"/>
              <w:jc w:val="right"/>
            </w:pPr>
            <w:r>
              <w:t>Value</w:t>
            </w:r>
          </w:p>
        </w:tc>
      </w:tr>
      <w:tr w:rsidR="005D5F13" w14:paraId="7250A62F" w14:textId="77777777">
        <w:tc>
          <w:tcPr>
            <w:tcW w:w="0" w:type="auto"/>
          </w:tcPr>
          <w:p w14:paraId="528EDCBA" w14:textId="77777777" w:rsidR="005D5F13" w:rsidRDefault="001D6B85">
            <w:pPr>
              <w:pStyle w:val="Compact"/>
            </w:pPr>
            <w:r>
              <w:t>s1</w:t>
            </w:r>
          </w:p>
        </w:tc>
        <w:tc>
          <w:tcPr>
            <w:tcW w:w="0" w:type="auto"/>
          </w:tcPr>
          <w:p w14:paraId="4DB6A123" w14:textId="77777777" w:rsidR="005D5F13" w:rsidRDefault="001D6B85">
            <w:pPr>
              <w:pStyle w:val="Compact"/>
              <w:jc w:val="right"/>
            </w:pPr>
            <w:r>
              <w:t>0.100</w:t>
            </w:r>
          </w:p>
        </w:tc>
      </w:tr>
      <w:tr w:rsidR="005D5F13" w14:paraId="4ECEA463" w14:textId="77777777">
        <w:tc>
          <w:tcPr>
            <w:tcW w:w="0" w:type="auto"/>
          </w:tcPr>
          <w:p w14:paraId="1B045D8D" w14:textId="77777777" w:rsidR="005D5F13" w:rsidRDefault="001D6B85">
            <w:pPr>
              <w:pStyle w:val="Compact"/>
            </w:pPr>
            <w:r>
              <w:t>cJ1A1</w:t>
            </w:r>
          </w:p>
        </w:tc>
        <w:tc>
          <w:tcPr>
            <w:tcW w:w="0" w:type="auto"/>
          </w:tcPr>
          <w:p w14:paraId="1185A319" w14:textId="77777777" w:rsidR="005D5F13" w:rsidRDefault="001D6B85">
            <w:pPr>
              <w:pStyle w:val="Compact"/>
              <w:jc w:val="right"/>
            </w:pPr>
            <w:r>
              <w:t>0.002</w:t>
            </w:r>
          </w:p>
        </w:tc>
      </w:tr>
      <w:tr w:rsidR="005D5F13" w14:paraId="65F9A566" w14:textId="77777777">
        <w:tc>
          <w:tcPr>
            <w:tcW w:w="0" w:type="auto"/>
          </w:tcPr>
          <w:p w14:paraId="68854D8B" w14:textId="77777777" w:rsidR="005D5F13" w:rsidRDefault="001D6B85">
            <w:pPr>
              <w:pStyle w:val="Compact"/>
            </w:pPr>
            <w:r>
              <w:t>cJ1A2</w:t>
            </w:r>
          </w:p>
        </w:tc>
        <w:tc>
          <w:tcPr>
            <w:tcW w:w="0" w:type="auto"/>
          </w:tcPr>
          <w:p w14:paraId="5CFCB6B2" w14:textId="77777777" w:rsidR="005D5F13" w:rsidRDefault="001D6B85">
            <w:pPr>
              <w:pStyle w:val="Compact"/>
              <w:jc w:val="right"/>
            </w:pPr>
            <w:r>
              <w:t>0.500</w:t>
            </w:r>
          </w:p>
        </w:tc>
      </w:tr>
      <w:tr w:rsidR="005D5F13" w14:paraId="2678FC8E" w14:textId="77777777">
        <w:tc>
          <w:tcPr>
            <w:tcW w:w="0" w:type="auto"/>
          </w:tcPr>
          <w:p w14:paraId="354B38FC" w14:textId="77777777" w:rsidR="005D5F13" w:rsidRDefault="001D6B85">
            <w:pPr>
              <w:pStyle w:val="Compact"/>
            </w:pPr>
            <w:r>
              <w:t>cJ1J2</w:t>
            </w:r>
          </w:p>
        </w:tc>
        <w:tc>
          <w:tcPr>
            <w:tcW w:w="0" w:type="auto"/>
          </w:tcPr>
          <w:p w14:paraId="21D5E9D9" w14:textId="77777777" w:rsidR="005D5F13" w:rsidRDefault="001D6B85">
            <w:pPr>
              <w:pStyle w:val="Compact"/>
              <w:jc w:val="right"/>
            </w:pPr>
            <w:r>
              <w:t>0.003</w:t>
            </w:r>
          </w:p>
        </w:tc>
      </w:tr>
      <w:tr w:rsidR="005D5F13" w14:paraId="7EDAEAB1" w14:textId="77777777">
        <w:tc>
          <w:tcPr>
            <w:tcW w:w="0" w:type="auto"/>
          </w:tcPr>
          <w:p w14:paraId="0A7D9B72" w14:textId="77777777" w:rsidR="005D5F13" w:rsidRDefault="001D6B85">
            <w:pPr>
              <w:pStyle w:val="Compact"/>
            </w:pPr>
            <w:r>
              <w:t>v1</w:t>
            </w:r>
          </w:p>
        </w:tc>
        <w:tc>
          <w:tcPr>
            <w:tcW w:w="0" w:type="auto"/>
          </w:tcPr>
          <w:p w14:paraId="0FC11F50" w14:textId="77777777" w:rsidR="005D5F13" w:rsidRDefault="001D6B85">
            <w:pPr>
              <w:pStyle w:val="Compact"/>
              <w:jc w:val="right"/>
            </w:pPr>
            <w:r>
              <w:t>1.000</w:t>
            </w:r>
          </w:p>
        </w:tc>
      </w:tr>
      <w:tr w:rsidR="005D5F13" w14:paraId="0C48D55F" w14:textId="77777777">
        <w:tc>
          <w:tcPr>
            <w:tcW w:w="0" w:type="auto"/>
          </w:tcPr>
          <w:p w14:paraId="2F6A9611" w14:textId="77777777" w:rsidR="005D5F13" w:rsidRDefault="001D6B85">
            <w:pPr>
              <w:pStyle w:val="Compact"/>
            </w:pPr>
            <w:r>
              <w:t>f1</w:t>
            </w:r>
          </w:p>
        </w:tc>
        <w:tc>
          <w:tcPr>
            <w:tcW w:w="0" w:type="auto"/>
          </w:tcPr>
          <w:p w14:paraId="270BD721" w14:textId="77777777" w:rsidR="005D5F13" w:rsidRDefault="001D6B85">
            <w:pPr>
              <w:pStyle w:val="Compact"/>
              <w:jc w:val="right"/>
            </w:pPr>
            <w:r>
              <w:t>2.000</w:t>
            </w:r>
          </w:p>
        </w:tc>
      </w:tr>
      <w:tr w:rsidR="005D5F13" w14:paraId="38365E7F" w14:textId="77777777">
        <w:tc>
          <w:tcPr>
            <w:tcW w:w="0" w:type="auto"/>
          </w:tcPr>
          <w:p w14:paraId="612E62D2" w14:textId="77777777" w:rsidR="005D5F13" w:rsidRDefault="001D6B85">
            <w:pPr>
              <w:pStyle w:val="Compact"/>
            </w:pPr>
            <w:r>
              <w:t>s2</w:t>
            </w:r>
          </w:p>
        </w:tc>
        <w:tc>
          <w:tcPr>
            <w:tcW w:w="0" w:type="auto"/>
          </w:tcPr>
          <w:p w14:paraId="4B91ECCD" w14:textId="77777777" w:rsidR="005D5F13" w:rsidRDefault="001D6B85">
            <w:pPr>
              <w:pStyle w:val="Compact"/>
              <w:jc w:val="right"/>
            </w:pPr>
            <w:r>
              <w:t>0.100</w:t>
            </w:r>
          </w:p>
        </w:tc>
      </w:tr>
      <w:tr w:rsidR="005D5F13" w14:paraId="70BEEEF5" w14:textId="77777777">
        <w:tc>
          <w:tcPr>
            <w:tcW w:w="0" w:type="auto"/>
          </w:tcPr>
          <w:p w14:paraId="18D408CD" w14:textId="77777777" w:rsidR="005D5F13" w:rsidRDefault="001D6B85">
            <w:pPr>
              <w:pStyle w:val="Compact"/>
            </w:pPr>
            <w:r>
              <w:t>cJ2A2</w:t>
            </w:r>
          </w:p>
        </w:tc>
        <w:tc>
          <w:tcPr>
            <w:tcW w:w="0" w:type="auto"/>
          </w:tcPr>
          <w:p w14:paraId="19627212" w14:textId="77777777" w:rsidR="005D5F13" w:rsidRDefault="001D6B85">
            <w:pPr>
              <w:pStyle w:val="Compact"/>
              <w:jc w:val="right"/>
            </w:pPr>
            <w:r>
              <w:t>0.002</w:t>
            </w:r>
          </w:p>
        </w:tc>
      </w:tr>
      <w:tr w:rsidR="005D5F13" w14:paraId="11D6AF4B" w14:textId="77777777">
        <w:tc>
          <w:tcPr>
            <w:tcW w:w="0" w:type="auto"/>
          </w:tcPr>
          <w:p w14:paraId="67E225B6" w14:textId="77777777" w:rsidR="005D5F13" w:rsidRDefault="001D6B85">
            <w:pPr>
              <w:pStyle w:val="Compact"/>
            </w:pPr>
            <w:r>
              <w:t>cJ2A1</w:t>
            </w:r>
          </w:p>
        </w:tc>
        <w:tc>
          <w:tcPr>
            <w:tcW w:w="0" w:type="auto"/>
          </w:tcPr>
          <w:p w14:paraId="69CDA8EE" w14:textId="77777777" w:rsidR="005D5F13" w:rsidRDefault="001D6B85">
            <w:pPr>
              <w:pStyle w:val="Compact"/>
              <w:jc w:val="right"/>
            </w:pPr>
            <w:r>
              <w:t>0.500</w:t>
            </w:r>
          </w:p>
        </w:tc>
      </w:tr>
      <w:tr w:rsidR="005D5F13" w14:paraId="10A76FCD" w14:textId="77777777">
        <w:tc>
          <w:tcPr>
            <w:tcW w:w="0" w:type="auto"/>
          </w:tcPr>
          <w:p w14:paraId="740F9B3F" w14:textId="77777777" w:rsidR="005D5F13" w:rsidRDefault="001D6B85">
            <w:pPr>
              <w:pStyle w:val="Compact"/>
            </w:pPr>
            <w:r>
              <w:t>cJ2J1</w:t>
            </w:r>
          </w:p>
        </w:tc>
        <w:tc>
          <w:tcPr>
            <w:tcW w:w="0" w:type="auto"/>
          </w:tcPr>
          <w:p w14:paraId="15C3B946" w14:textId="77777777" w:rsidR="005D5F13" w:rsidRDefault="001D6B85">
            <w:pPr>
              <w:pStyle w:val="Compact"/>
              <w:jc w:val="right"/>
            </w:pPr>
            <w:r>
              <w:t>0.003</w:t>
            </w:r>
          </w:p>
        </w:tc>
      </w:tr>
      <w:tr w:rsidR="005D5F13" w14:paraId="02A0D3E7" w14:textId="77777777">
        <w:tc>
          <w:tcPr>
            <w:tcW w:w="0" w:type="auto"/>
          </w:tcPr>
          <w:p w14:paraId="0278B5E3" w14:textId="77777777" w:rsidR="005D5F13" w:rsidRDefault="001D6B85">
            <w:pPr>
              <w:pStyle w:val="Compact"/>
            </w:pPr>
            <w:r>
              <w:t>v2</w:t>
            </w:r>
          </w:p>
        </w:tc>
        <w:tc>
          <w:tcPr>
            <w:tcW w:w="0" w:type="auto"/>
          </w:tcPr>
          <w:p w14:paraId="6BE67198" w14:textId="77777777" w:rsidR="005D5F13" w:rsidRDefault="001D6B85">
            <w:pPr>
              <w:pStyle w:val="Compact"/>
              <w:jc w:val="right"/>
            </w:pPr>
            <w:r>
              <w:t>1.000</w:t>
            </w:r>
          </w:p>
        </w:tc>
      </w:tr>
      <w:tr w:rsidR="005D5F13" w14:paraId="43EB0DB1" w14:textId="77777777">
        <w:tc>
          <w:tcPr>
            <w:tcW w:w="0" w:type="auto"/>
          </w:tcPr>
          <w:p w14:paraId="6EEDFCE3" w14:textId="77777777" w:rsidR="005D5F13" w:rsidRDefault="001D6B85">
            <w:pPr>
              <w:pStyle w:val="Compact"/>
            </w:pPr>
            <w:r>
              <w:t>f2</w:t>
            </w:r>
          </w:p>
        </w:tc>
        <w:tc>
          <w:tcPr>
            <w:tcW w:w="0" w:type="auto"/>
          </w:tcPr>
          <w:p w14:paraId="3B0B849B" w14:textId="77777777" w:rsidR="005D5F13" w:rsidRDefault="001D6B85">
            <w:pPr>
              <w:pStyle w:val="Compact"/>
              <w:jc w:val="right"/>
            </w:pPr>
            <w:r>
              <w:t>2.000</w:t>
            </w:r>
          </w:p>
        </w:tc>
      </w:tr>
    </w:tbl>
    <w:p w14:paraId="2B7921E8" w14:textId="77777777" w:rsidR="005D5F13" w:rsidRPr="007E5422" w:rsidRDefault="001D6B85">
      <w:pPr>
        <w:pStyle w:val="Heading1"/>
        <w:rPr>
          <w:color w:val="000000" w:themeColor="text1"/>
          <w:sz w:val="24"/>
          <w:szCs w:val="24"/>
        </w:rPr>
      </w:pPr>
      <w:bookmarkStart w:id="203" w:name="results"/>
      <w:r w:rsidRPr="007E5422">
        <w:rPr>
          <w:color w:val="000000" w:themeColor="text1"/>
          <w:sz w:val="24"/>
          <w:szCs w:val="24"/>
        </w:rPr>
        <w:t>Results</w:t>
      </w:r>
      <w:bookmarkEnd w:id="203"/>
    </w:p>
    <w:p w14:paraId="61169C9E" w14:textId="77777777" w:rsidR="005D5F13" w:rsidRPr="007E5422" w:rsidRDefault="001D6B85">
      <w:pPr>
        <w:pStyle w:val="Heading3"/>
        <w:rPr>
          <w:i/>
          <w:iCs/>
          <w:color w:val="000000" w:themeColor="text1"/>
          <w:sz w:val="24"/>
          <w:szCs w:val="24"/>
        </w:rPr>
      </w:pPr>
      <w:bookmarkStart w:id="204" w:name="base-model-behavior"/>
      <w:r w:rsidRPr="007E5422">
        <w:rPr>
          <w:i/>
          <w:iCs/>
          <w:color w:val="000000" w:themeColor="text1"/>
          <w:sz w:val="24"/>
          <w:szCs w:val="24"/>
        </w:rPr>
        <w:t>Base Model Behavior</w:t>
      </w:r>
      <w:bookmarkEnd w:id="204"/>
    </w:p>
    <w:p w14:paraId="3B834359" w14:textId="634D677E" w:rsidR="005D5F13" w:rsidRDefault="001D6B85">
      <w:pPr>
        <w:pStyle w:val="FirstParagraph"/>
      </w:pPr>
      <w:r>
        <w:t>Th</w:t>
      </w:r>
      <w:ins w:id="205" w:author="Sass, Gregory G" w:date="2020-08-11T16:51:00Z">
        <w:r w:rsidR="001331BA">
          <w:t>e base</w:t>
        </w:r>
      </w:ins>
      <w:del w:id="206" w:author="Sass, Gregory G" w:date="2020-08-11T16:51:00Z">
        <w:r w:rsidDel="001331BA">
          <w:delText>is</w:delText>
        </w:r>
      </w:del>
      <w:r>
        <w:t xml:space="preserve"> model shows the presence of alternative stable states</w:t>
      </w:r>
      <w:del w:id="207" w:author="Sass, Gregory G" w:date="2020-08-11T16:52:00Z">
        <w:r w:rsidDel="001331BA">
          <w:delText xml:space="preserve"> (Figure 1)</w:delText>
        </w:r>
      </w:del>
      <w:r>
        <w:t xml:space="preserve"> occur</w:t>
      </w:r>
      <w:ins w:id="208" w:author="Sass, Gregory G" w:date="2020-08-11T16:51:00Z">
        <w:r w:rsidR="001331BA">
          <w:t>r</w:t>
        </w:r>
      </w:ins>
      <w:r>
        <w:t>ing with dominance of species 1 and species 2 based on initial conditions</w:t>
      </w:r>
      <w:ins w:id="209" w:author="Sass, Gregory G" w:date="2020-08-11T16:51:00Z">
        <w:r w:rsidR="001331BA">
          <w:t xml:space="preserve"> </w:t>
        </w:r>
      </w:ins>
      <w:ins w:id="210" w:author="Sass, Gregory G" w:date="2020-08-11T16:52:00Z">
        <w:r w:rsidR="001331BA">
          <w:t>(Figure 1)</w:t>
        </w:r>
      </w:ins>
      <w:r>
        <w:t xml:space="preserve">. When initial abundance of species 1 is high and species 2 is low, low harvest will maintain high abundance of species 1 and low abundance of species 2 (when harvest of species 2 remains constant). At high harvest of species 1, </w:t>
      </w:r>
      <w:del w:id="211" w:author="Sass, Gregory G" w:date="2020-08-11T16:52:00Z">
        <w:r w:rsidDel="001331BA">
          <w:delText xml:space="preserve">eventually </w:delText>
        </w:r>
      </w:del>
      <w:r>
        <w:t>the model</w:t>
      </w:r>
      <w:ins w:id="212" w:author="Sass, Gregory G" w:date="2020-08-11T16:52:00Z">
        <w:r w:rsidR="001331BA">
          <w:t xml:space="preserve"> eventually</w:t>
        </w:r>
      </w:ins>
      <w:r>
        <w:t xml:space="preserve"> results in functional </w:t>
      </w:r>
      <w:r>
        <w:lastRenderedPageBreak/>
        <w:t>ext</w:t>
      </w:r>
      <w:ins w:id="213" w:author="Sass, Gregory G" w:date="2020-08-11T16:52:00Z">
        <w:r w:rsidR="001331BA">
          <w:t>irpation</w:t>
        </w:r>
      </w:ins>
      <w:del w:id="214" w:author="Sass, Gregory G" w:date="2020-08-11T16:52:00Z">
        <w:r w:rsidDel="001331BA">
          <w:delText>inction</w:delText>
        </w:r>
      </w:del>
      <w:r>
        <w:t xml:space="preserve"> of species 1, while maintaining a moderate abundance of species 2. However, when we alternate these (species 2 is initially dominant),</w:t>
      </w:r>
      <w:del w:id="215" w:author="Sass, Gregory G" w:date="2020-08-11T16:53:00Z">
        <w:r w:rsidDel="001331BA">
          <w:delText xml:space="preserve"> we fin</w:delText>
        </w:r>
      </w:del>
      <w:del w:id="216" w:author="Sass, Gregory G" w:date="2020-08-11T16:52:00Z">
        <w:r w:rsidDel="001331BA">
          <w:delText>d that</w:delText>
        </w:r>
      </w:del>
      <w:r>
        <w:t xml:space="preserve"> even low levels of harvest of species 1 result in functional exti</w:t>
      </w:r>
      <w:ins w:id="217" w:author="Sass, Gregory G" w:date="2020-08-11T16:53:00Z">
        <w:r w:rsidR="001331BA">
          <w:t>rpation</w:t>
        </w:r>
      </w:ins>
      <w:del w:id="218" w:author="Sass, Gregory G" w:date="2020-08-11T16:53:00Z">
        <w:r w:rsidDel="001331BA">
          <w:delText>nction</w:delText>
        </w:r>
      </w:del>
      <w:r>
        <w:t xml:space="preserve"> of species 1, and mainten</w:t>
      </w:r>
      <w:del w:id="219" w:author="Sass, Gregory G" w:date="2020-08-11T16:53:00Z">
        <w:r w:rsidDel="001331BA">
          <w:delText>t</w:delText>
        </w:r>
      </w:del>
      <w:r>
        <w:t>ance of species 2 (again with harvest of species 2 remaining constant).</w:t>
      </w:r>
    </w:p>
    <w:p w14:paraId="35BB8107" w14:textId="77777777" w:rsidR="005D5F13" w:rsidRDefault="001D6B85">
      <w:pPr>
        <w:pStyle w:val="CaptionedFigure"/>
      </w:pPr>
      <w:r>
        <w:rPr>
          <w:noProof/>
        </w:rPr>
        <w:drawing>
          <wp:inline distT="0" distB="0" distL="0" distR="0" wp14:anchorId="55AF09DA" wp14:editId="3719E323">
            <wp:extent cx="4620126" cy="3696101"/>
            <wp:effectExtent l="0" t="0" r="0" b="0"/>
            <wp:docPr id="1" name="Picture"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51BF42" w14:textId="77777777" w:rsidR="005D5F13" w:rsidRDefault="001D6B85">
      <w:pPr>
        <w:pStyle w:val="ImageCaption"/>
      </w:pPr>
      <w:r>
        <w:t>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14:paraId="5C233F63" w14:textId="419BA5AD" w:rsidR="005D5F13" w:rsidRPr="007E5422" w:rsidRDefault="001331BA">
      <w:pPr>
        <w:pStyle w:val="Heading3"/>
        <w:rPr>
          <w:i/>
          <w:iCs/>
          <w:color w:val="000000" w:themeColor="text1"/>
          <w:sz w:val="24"/>
          <w:szCs w:val="24"/>
        </w:rPr>
      </w:pPr>
      <w:bookmarkStart w:id="220" w:name="impact-of-stocking-on-system-dynamics"/>
      <w:ins w:id="221" w:author="Sass, Gregory G" w:date="2020-08-11T16:53:00Z">
        <w:r>
          <w:rPr>
            <w:i/>
            <w:iCs/>
            <w:color w:val="000000" w:themeColor="text1"/>
            <w:sz w:val="24"/>
            <w:szCs w:val="24"/>
          </w:rPr>
          <w:t>Influenc</w:t>
        </w:r>
      </w:ins>
      <w:ins w:id="222" w:author="Sass, Gregory G" w:date="2020-08-11T16:54:00Z">
        <w:r>
          <w:rPr>
            <w:i/>
            <w:iCs/>
            <w:color w:val="000000" w:themeColor="text1"/>
            <w:sz w:val="24"/>
            <w:szCs w:val="24"/>
          </w:rPr>
          <w:t>e</w:t>
        </w:r>
      </w:ins>
      <w:del w:id="223" w:author="Sass, Gregory G" w:date="2020-08-11T16:53:00Z">
        <w:r w:rsidR="001D6B85" w:rsidRPr="007E5422" w:rsidDel="001331BA">
          <w:rPr>
            <w:i/>
            <w:iCs/>
            <w:color w:val="000000" w:themeColor="text1"/>
            <w:sz w:val="24"/>
            <w:szCs w:val="24"/>
          </w:rPr>
          <w:delText>Impact</w:delText>
        </w:r>
      </w:del>
      <w:r w:rsidR="001D6B85" w:rsidRPr="007E5422">
        <w:rPr>
          <w:i/>
          <w:iCs/>
          <w:color w:val="000000" w:themeColor="text1"/>
          <w:sz w:val="24"/>
          <w:szCs w:val="24"/>
        </w:rPr>
        <w:t xml:space="preserve"> of stocking on system dynamics</w:t>
      </w:r>
      <w:bookmarkEnd w:id="220"/>
    </w:p>
    <w:p w14:paraId="4F438EE8" w14:textId="0B2FC57A" w:rsidR="005D5F13" w:rsidRDefault="001D6B85">
      <w:pPr>
        <w:pStyle w:val="FirstParagraph"/>
      </w:pPr>
      <w:r>
        <w:t>At low levels of stocking of Species 1, increased harvest resulted in dominance of Species 2. However, when stocking was increased, dominance of Species 1 also increased (Figure 2). In model simulations in which Species 1 initially dominated in the system, low levels of stocking were all that were necessary to maintain the stable state of Species 1 dominance. Here,</w:t>
      </w:r>
      <w:del w:id="224" w:author="Sass, Gregory G" w:date="2020-08-11T16:54:00Z">
        <w:r w:rsidDel="001331BA">
          <w:delText xml:space="preserve"> we found</w:delText>
        </w:r>
      </w:del>
      <w:r>
        <w:t xml:space="preserve">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t>
      </w:r>
      <w:del w:id="225" w:author="Sass, Gregory G" w:date="2020-08-11T16:54:00Z">
        <w:r w:rsidDel="001331BA">
          <w:delText xml:space="preserve">we found that </w:delText>
        </w:r>
      </w:del>
      <w:r>
        <w:t xml:space="preserve">the presence of hysteresis resulted in higher levels of stocking necessary in order to result in </w:t>
      </w:r>
      <w:ins w:id="226" w:author="Sass, Gregory G" w:date="2020-08-11T16:55:00Z">
        <w:r w:rsidR="001331BA">
          <w:t>a</w:t>
        </w:r>
      </w:ins>
      <w:del w:id="227" w:author="Sass, Gregory G" w:date="2020-08-11T16:55:00Z">
        <w:r w:rsidDel="001331BA">
          <w:delText>that</w:delText>
        </w:r>
      </w:del>
      <w:r>
        <w:t xml:space="preserve"> shift in stable state. These results indicate that in order to manipulate the stable state of a system, it may be necessary to increase the magnitude of the stocking intervention.</w:t>
      </w:r>
    </w:p>
    <w:p w14:paraId="6DCE413B" w14:textId="77777777" w:rsidR="005D5F13" w:rsidRDefault="001D6B85">
      <w:pPr>
        <w:pStyle w:val="CaptionedFigure"/>
      </w:pPr>
      <w:r>
        <w:rPr>
          <w:noProof/>
        </w:rPr>
        <w:lastRenderedPageBreak/>
        <w:drawing>
          <wp:inline distT="0" distB="0" distL="0" distR="0" wp14:anchorId="772B819D" wp14:editId="5B186450">
            <wp:extent cx="5334000" cy="5334000"/>
            <wp:effectExtent l="0" t="0" r="0" b="0"/>
            <wp:docPr id="2" name="Picture" descr="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CA9644E" w14:textId="77777777" w:rsidR="005D5F13" w:rsidRDefault="001D6B85">
      <w:pPr>
        <w:pStyle w:val="ImageCaption"/>
      </w:pPr>
      <w:r>
        <w:t>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w:t>
      </w:r>
    </w:p>
    <w:p w14:paraId="2979BF28" w14:textId="6D3EB27D" w:rsidR="005D5F13" w:rsidRPr="007E5422" w:rsidRDefault="001331BA">
      <w:pPr>
        <w:pStyle w:val="Heading3"/>
        <w:rPr>
          <w:i/>
          <w:iCs/>
          <w:color w:val="000000" w:themeColor="text1"/>
          <w:sz w:val="24"/>
          <w:szCs w:val="24"/>
        </w:rPr>
      </w:pPr>
      <w:bookmarkStart w:id="228" w:name="impact-of-managment-on-system-dyanmics"/>
      <w:ins w:id="229" w:author="Sass, Gregory G" w:date="2020-08-11T16:56:00Z">
        <w:r>
          <w:rPr>
            <w:i/>
            <w:iCs/>
            <w:color w:val="000000" w:themeColor="text1"/>
            <w:sz w:val="24"/>
            <w:szCs w:val="24"/>
          </w:rPr>
          <w:t>Influence</w:t>
        </w:r>
      </w:ins>
      <w:del w:id="230" w:author="Sass, Gregory G" w:date="2020-08-11T16:55:00Z">
        <w:r w:rsidR="001D6B85" w:rsidRPr="007E5422" w:rsidDel="001331BA">
          <w:rPr>
            <w:i/>
            <w:iCs/>
            <w:color w:val="000000" w:themeColor="text1"/>
            <w:sz w:val="24"/>
            <w:szCs w:val="24"/>
          </w:rPr>
          <w:delText>Impact</w:delText>
        </w:r>
      </w:del>
      <w:r w:rsidR="001D6B85" w:rsidRPr="007E5422">
        <w:rPr>
          <w:i/>
          <w:iCs/>
          <w:color w:val="000000" w:themeColor="text1"/>
          <w:sz w:val="24"/>
          <w:szCs w:val="24"/>
        </w:rPr>
        <w:t xml:space="preserve"> of </w:t>
      </w:r>
      <w:ins w:id="231" w:author="Sass, Gregory G" w:date="2020-08-11T16:56:00Z">
        <w:r>
          <w:rPr>
            <w:i/>
            <w:iCs/>
            <w:color w:val="000000" w:themeColor="text1"/>
            <w:sz w:val="24"/>
            <w:szCs w:val="24"/>
          </w:rPr>
          <w:t>m</w:t>
        </w:r>
      </w:ins>
      <w:del w:id="232" w:author="Sass, Gregory G" w:date="2020-08-11T16:56:00Z">
        <w:r w:rsidR="001D6B85" w:rsidRPr="007E5422" w:rsidDel="001331BA">
          <w:rPr>
            <w:i/>
            <w:iCs/>
            <w:color w:val="000000" w:themeColor="text1"/>
            <w:sz w:val="24"/>
            <w:szCs w:val="24"/>
          </w:rPr>
          <w:delText>M</w:delText>
        </w:r>
      </w:del>
      <w:r w:rsidR="001D6B85" w:rsidRPr="007E5422">
        <w:rPr>
          <w:i/>
          <w:iCs/>
          <w:color w:val="000000" w:themeColor="text1"/>
          <w:sz w:val="24"/>
          <w:szCs w:val="24"/>
        </w:rPr>
        <w:t>anag</w:t>
      </w:r>
      <w:ins w:id="233" w:author="Sass, Gregory G" w:date="2020-08-11T16:56:00Z">
        <w:r>
          <w:rPr>
            <w:i/>
            <w:iCs/>
            <w:color w:val="000000" w:themeColor="text1"/>
            <w:sz w:val="24"/>
            <w:szCs w:val="24"/>
          </w:rPr>
          <w:t>e</w:t>
        </w:r>
      </w:ins>
      <w:r w:rsidR="001D6B85" w:rsidRPr="007E5422">
        <w:rPr>
          <w:i/>
          <w:iCs/>
          <w:color w:val="000000" w:themeColor="text1"/>
          <w:sz w:val="24"/>
          <w:szCs w:val="24"/>
        </w:rPr>
        <w:t>ment on system dy</w:t>
      </w:r>
      <w:ins w:id="234" w:author="Sass, Gregory G" w:date="2020-08-11T16:56:00Z">
        <w:r>
          <w:rPr>
            <w:i/>
            <w:iCs/>
            <w:color w:val="000000" w:themeColor="text1"/>
            <w:sz w:val="24"/>
            <w:szCs w:val="24"/>
          </w:rPr>
          <w:t>na</w:t>
        </w:r>
      </w:ins>
      <w:del w:id="235" w:author="Sass, Gregory G" w:date="2020-08-11T16:56:00Z">
        <w:r w:rsidR="001D6B85" w:rsidRPr="007E5422" w:rsidDel="001331BA">
          <w:rPr>
            <w:i/>
            <w:iCs/>
            <w:color w:val="000000" w:themeColor="text1"/>
            <w:sz w:val="24"/>
            <w:szCs w:val="24"/>
          </w:rPr>
          <w:delText>an</w:delText>
        </w:r>
      </w:del>
      <w:r w:rsidR="001D6B85" w:rsidRPr="007E5422">
        <w:rPr>
          <w:i/>
          <w:iCs/>
          <w:color w:val="000000" w:themeColor="text1"/>
          <w:sz w:val="24"/>
          <w:szCs w:val="24"/>
        </w:rPr>
        <w:t>mics</w:t>
      </w:r>
      <w:bookmarkEnd w:id="228"/>
    </w:p>
    <w:p w14:paraId="3EA72B90" w14:textId="77777777" w:rsidR="005D5F13" w:rsidRDefault="001D6B85">
      <w:pPr>
        <w:pStyle w:val="Compact"/>
        <w:numPr>
          <w:ilvl w:val="0"/>
          <w:numId w:val="3"/>
        </w:numPr>
      </w:pPr>
      <w:r>
        <w:t>optimal strategy and magnitude - How harvest control can influence the stable state of the system (Figure 3).</w:t>
      </w:r>
      <w:r>
        <w:br/>
      </w:r>
    </w:p>
    <w:p w14:paraId="2E3EF879" w14:textId="77777777" w:rsidR="005D5F13" w:rsidRDefault="001D6B85">
      <w:pPr>
        <w:pStyle w:val="Compact"/>
        <w:numPr>
          <w:ilvl w:val="0"/>
          <w:numId w:val="3"/>
        </w:numPr>
      </w:pPr>
      <w:r>
        <w:t>influence of hysteresis</w:t>
      </w:r>
    </w:p>
    <w:p w14:paraId="40CF0689" w14:textId="77777777" w:rsidR="005D5F13" w:rsidRDefault="001D6B85">
      <w:pPr>
        <w:pStyle w:val="CaptionedFigure"/>
      </w:pPr>
      <w:r>
        <w:rPr>
          <w:noProof/>
        </w:rPr>
        <w:lastRenderedPageBreak/>
        <w:drawing>
          <wp:inline distT="0" distB="0" distL="0" distR="0" wp14:anchorId="51CD29B4" wp14:editId="46C5B3A9">
            <wp:extent cx="4620126" cy="3696101"/>
            <wp:effectExtent l="0" t="0" r="0" b="0"/>
            <wp:docPr id="3" name="Picture"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13A81AC" w14:textId="77777777" w:rsidR="005D5F13" w:rsidRDefault="001D6B85">
      <w:pPr>
        <w:pStyle w:val="ImageCaption"/>
      </w:pPr>
      <w:r>
        <w:t>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14:paraId="1C8D7D67" w14:textId="0A9D2608" w:rsidR="005D5F13" w:rsidRDefault="001D6B85">
      <w:pPr>
        <w:pStyle w:val="BodyText"/>
      </w:pPr>
      <w:r>
        <w:t>Refuge (or declines in available refuge) also play a role in maintaining the stable state of the system, although</w:t>
      </w:r>
      <w:del w:id="236" w:author="Sass, Gregory G" w:date="2020-08-11T16:56:00Z">
        <w:r w:rsidDel="001331BA">
          <w:delText>t</w:delText>
        </w:r>
      </w:del>
      <w:r>
        <w:t xml:space="preserve"> the </w:t>
      </w:r>
      <w:ins w:id="237" w:author="Sass, Gregory G" w:date="2020-08-11T16:57:00Z">
        <w:r w:rsidR="001331BA">
          <w:t>influence</w:t>
        </w:r>
      </w:ins>
      <w:del w:id="238" w:author="Sass, Gregory G" w:date="2020-08-11T16:56:00Z">
        <w:r w:rsidDel="001331BA">
          <w:delText>impacts</w:delText>
        </w:r>
      </w:del>
      <w:r>
        <w:t xml:space="preserve"> can be mitigated through increased stocking interventions. </w:t>
      </w:r>
      <w:ins w:id="239" w:author="Sass, Gregory G" w:date="2020-08-11T16:57:00Z">
        <w:r w:rsidR="001331BA">
          <w:t>D</w:t>
        </w:r>
      </w:ins>
      <w:del w:id="240" w:author="Sass, Gregory G" w:date="2020-08-11T16:57:00Z">
        <w:r w:rsidDel="001331BA">
          <w:delText>We found that d</w:delText>
        </w:r>
      </w:del>
      <w:r>
        <w:t>eclines in refuge can result in</w:t>
      </w:r>
      <w:ins w:id="241" w:author="Sass, Gregory G" w:date="2020-08-11T16:57:00Z">
        <w:r w:rsidR="001331BA">
          <w:t xml:space="preserve"> a</w:t>
        </w:r>
      </w:ins>
      <w:r>
        <w:t xml:space="preserve"> transition to alternative stables states, especially in those instances where refuge declines are disproportionate </w:t>
      </w:r>
      <w:ins w:id="242" w:author="Sass, Gregory G" w:date="2020-08-11T16:57:00Z">
        <w:r w:rsidR="001331BA">
          <w:t>between</w:t>
        </w:r>
      </w:ins>
      <w:del w:id="243" w:author="Sass, Gregory G" w:date="2020-08-11T16:57:00Z">
        <w:r w:rsidDel="001331BA">
          <w:delText>across</w:delText>
        </w:r>
      </w:del>
      <w:r>
        <w:t xml:space="preserve"> the two species. However, we found that this transition can be halted by managers through stocking interventions (Figure 4b).</w:t>
      </w:r>
    </w:p>
    <w:p w14:paraId="7B108AB1" w14:textId="77777777" w:rsidR="005D5F13" w:rsidRDefault="001D6B85">
      <w:pPr>
        <w:pStyle w:val="CaptionedFigure"/>
      </w:pPr>
      <w:r>
        <w:rPr>
          <w:noProof/>
        </w:rPr>
        <w:lastRenderedPageBreak/>
        <w:drawing>
          <wp:inline distT="0" distB="0" distL="0" distR="0" wp14:anchorId="298A28FF" wp14:editId="345386DE">
            <wp:extent cx="4620126" cy="3696101"/>
            <wp:effectExtent l="0" t="0" r="0" b="0"/>
            <wp:docPr id="4" name="Picture"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A5A3EF" w14:textId="77777777" w:rsidR="005D5F13" w:rsidRDefault="001D6B85">
      <w:pPr>
        <w:pStyle w:val="ImageCaption"/>
      </w:pPr>
      <w:r>
        <w:t>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14:paraId="218ED693" w14:textId="49C8AC37" w:rsidR="005D5F13" w:rsidRPr="007E5422" w:rsidRDefault="001D6B85">
      <w:pPr>
        <w:pStyle w:val="Heading3"/>
        <w:rPr>
          <w:i/>
          <w:iCs/>
          <w:color w:val="000000" w:themeColor="text1"/>
          <w:sz w:val="24"/>
          <w:szCs w:val="24"/>
        </w:rPr>
      </w:pPr>
      <w:bookmarkStart w:id="244" w:name="optimal-strategiesmanagement-and-stockin"/>
      <w:r w:rsidRPr="007E5422">
        <w:rPr>
          <w:i/>
          <w:iCs/>
          <w:color w:val="000000" w:themeColor="text1"/>
          <w:sz w:val="24"/>
          <w:szCs w:val="24"/>
        </w:rPr>
        <w:t xml:space="preserve">Optimal </w:t>
      </w:r>
      <w:ins w:id="245" w:author="Sass, Gregory G" w:date="2020-08-11T16:58:00Z">
        <w:r w:rsidR="001331BA">
          <w:rPr>
            <w:i/>
            <w:iCs/>
            <w:color w:val="000000" w:themeColor="text1"/>
            <w:sz w:val="24"/>
            <w:szCs w:val="24"/>
          </w:rPr>
          <w:t>s</w:t>
        </w:r>
      </w:ins>
      <w:del w:id="246" w:author="Sass, Gregory G" w:date="2020-08-11T16:58:00Z">
        <w:r w:rsidRPr="007E5422" w:rsidDel="001331BA">
          <w:rPr>
            <w:i/>
            <w:iCs/>
            <w:color w:val="000000" w:themeColor="text1"/>
            <w:sz w:val="24"/>
            <w:szCs w:val="24"/>
          </w:rPr>
          <w:delText>S</w:delText>
        </w:r>
      </w:del>
      <w:r w:rsidRPr="007E5422">
        <w:rPr>
          <w:i/>
          <w:iCs/>
          <w:color w:val="000000" w:themeColor="text1"/>
          <w:sz w:val="24"/>
          <w:szCs w:val="24"/>
        </w:rPr>
        <w:t>trategies/management and stocking</w:t>
      </w:r>
      <w:bookmarkEnd w:id="244"/>
    </w:p>
    <w:p w14:paraId="7FCA9B91" w14:textId="01161948" w:rsidR="005D5F13" w:rsidRDefault="001331BA">
      <w:pPr>
        <w:pStyle w:val="FirstParagraph"/>
      </w:pPr>
      <w:ins w:id="247" w:author="Sass, Gregory G" w:date="2020-08-11T16:58:00Z">
        <w:r>
          <w:t>M</w:t>
        </w:r>
      </w:ins>
      <w:del w:id="248" w:author="Sass, Gregory G" w:date="2020-08-11T16:58:00Z">
        <w:r w:rsidR="001D6B85" w:rsidDel="001331BA">
          <w:delText>When we m</w:delText>
        </w:r>
      </w:del>
      <w:r w:rsidR="001D6B85">
        <w:t>odel</w:t>
      </w:r>
      <w:ins w:id="249" w:author="Sass, Gregory G" w:date="2020-08-11T16:58:00Z">
        <w:r>
          <w:t>ing</w:t>
        </w:r>
      </w:ins>
      <w:r w:rsidR="001D6B85">
        <w:t xml:space="preserve"> the combination of stocking and harvest control on the system,</w:t>
      </w:r>
      <w:del w:id="250" w:author="Sass, Gregory G" w:date="2020-08-11T16:59:00Z">
        <w:r w:rsidR="001D6B85" w:rsidDel="001331BA">
          <w:delText xml:space="preserve"> we find evidence that taking into account the </w:delText>
        </w:r>
      </w:del>
      <w:ins w:id="251" w:author="Sass, Gregory G" w:date="2020-08-11T16:59:00Z">
        <w:r>
          <w:t xml:space="preserve">the </w:t>
        </w:r>
      </w:ins>
      <w:r w:rsidR="001D6B85">
        <w:t xml:space="preserve">hysteretic behavior of these systems </w:t>
      </w:r>
      <w:ins w:id="252" w:author="Sass, Gregory G" w:date="2020-08-11T16:59:00Z">
        <w:r>
          <w:t>significantly</w:t>
        </w:r>
      </w:ins>
      <w:commentRangeStart w:id="253"/>
      <w:del w:id="254" w:author="Sass, Gregory G" w:date="2020-08-11T16:59:00Z">
        <w:r w:rsidR="001D6B85" w:rsidDel="001331BA">
          <w:delText>dramatically</w:delText>
        </w:r>
      </w:del>
      <w:commentRangeEnd w:id="253"/>
      <w:r w:rsidR="00831AA9">
        <w:rPr>
          <w:rStyle w:val="CommentReference"/>
        </w:rPr>
        <w:commentReference w:id="253"/>
      </w:r>
      <w:r w:rsidR="001D6B85">
        <w:t xml:space="preserve"> alters what management actions are necessary to either keep a system in a desired state (Fig 2. a &amp; c) or flip a system into a desirable state (Fig 2. b &amp; d). </w:t>
      </w:r>
      <w:ins w:id="255" w:author="Sass, Gregory G" w:date="2020-08-11T17:00:00Z">
        <w:r w:rsidR="00831AA9">
          <w:t>D</w:t>
        </w:r>
      </w:ins>
      <w:commentRangeStart w:id="256"/>
      <w:del w:id="257" w:author="Sass, Gregory G" w:date="2020-08-11T17:00:00Z">
        <w:r w:rsidR="001D6B85" w:rsidDel="00831AA9">
          <w:delText>We</w:delText>
        </w:r>
      </w:del>
      <w:commentRangeEnd w:id="256"/>
      <w:r w:rsidR="00831AA9">
        <w:rPr>
          <w:rStyle w:val="CommentReference"/>
        </w:rPr>
        <w:commentReference w:id="256"/>
      </w:r>
      <w:del w:id="258" w:author="Sass, Gregory G" w:date="2020-08-11T17:00:00Z">
        <w:r w:rsidR="001D6B85" w:rsidDel="00831AA9">
          <w:delText xml:space="preserve"> further found that d</w:delText>
        </w:r>
      </w:del>
      <w:r w:rsidR="001D6B85">
        <w:t>epending on the species desired and the type of management intervention, management control is likely to strongly influence the dominance of desired species and mainten</w:t>
      </w:r>
      <w:del w:id="259" w:author="Sass, Gregory G" w:date="2020-08-11T17:00:00Z">
        <w:r w:rsidR="001D6B85" w:rsidDel="00831AA9">
          <w:delText>t</w:delText>
        </w:r>
      </w:del>
      <w:r w:rsidR="001D6B85">
        <w:t>ance of the desired stable state.</w:t>
      </w:r>
      <w:r w:rsidR="000C10E2">
        <w:t xml:space="preserve"> </w:t>
      </w:r>
    </w:p>
    <w:p w14:paraId="1ABF0589" w14:textId="77777777" w:rsidR="005D5F13" w:rsidRDefault="000C10E2" w:rsidP="000C10E2">
      <w:pPr>
        <w:pStyle w:val="CaptionedFigure"/>
        <w:jc w:val="center"/>
      </w:pPr>
      <w:r w:rsidRPr="000C10E2">
        <w:rPr>
          <w:noProof/>
        </w:rPr>
        <w:lastRenderedPageBreak/>
        <w:drawing>
          <wp:inline distT="0" distB="0" distL="0" distR="0" wp14:anchorId="0369D063" wp14:editId="0D6C225C">
            <wp:extent cx="4290646" cy="44132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905" cy="4427902"/>
                    </a:xfrm>
                    <a:prstGeom prst="rect">
                      <a:avLst/>
                    </a:prstGeom>
                  </pic:spPr>
                </pic:pic>
              </a:graphicData>
            </a:graphic>
          </wp:inline>
        </w:drawing>
      </w:r>
    </w:p>
    <w:p w14:paraId="2D4415FD" w14:textId="77777777" w:rsidR="005D5F13" w:rsidRDefault="001D6B85">
      <w:pPr>
        <w:pStyle w:val="ImageCaption"/>
      </w:pPr>
      <w:r>
        <w:t>Figure 5. System dynamics over a range of management interventions, including</w:t>
      </w:r>
      <w:del w:id="260" w:author="Sass, Gregory G" w:date="2020-08-11T17:00:00Z">
        <w:r w:rsidDel="00831AA9">
          <w:delText xml:space="preserve"> both</w:delText>
        </w:r>
      </w:del>
      <w:r>
        <w:t xml:space="preserve"> stocking and harvest. Solid lines indicate no stocking, long dashes indicate stocking of species 1, short dashes indicate stocking of species 2.</w:t>
      </w:r>
    </w:p>
    <w:p w14:paraId="280C4DBF" w14:textId="77777777" w:rsidR="005D5F13" w:rsidRPr="007E5422" w:rsidRDefault="001D6B85">
      <w:pPr>
        <w:pStyle w:val="Heading1"/>
        <w:rPr>
          <w:color w:val="000000" w:themeColor="text1"/>
          <w:sz w:val="24"/>
          <w:szCs w:val="24"/>
        </w:rPr>
      </w:pPr>
      <w:bookmarkStart w:id="261" w:name="discussion"/>
      <w:r w:rsidRPr="007E5422">
        <w:rPr>
          <w:color w:val="000000" w:themeColor="text1"/>
          <w:sz w:val="24"/>
          <w:szCs w:val="24"/>
        </w:rPr>
        <w:t>Discussion</w:t>
      </w:r>
      <w:bookmarkEnd w:id="261"/>
    </w:p>
    <w:p w14:paraId="7B0F731F" w14:textId="6C1D71B2" w:rsidR="005D5F13" w:rsidRDefault="001D6B85">
      <w:pPr>
        <w:pStyle w:val="FirstParagraph"/>
      </w:pPr>
      <w:r>
        <w:t xml:space="preserve">Here, we </w:t>
      </w:r>
      <w:ins w:id="262" w:author="Sass, Gregory G" w:date="2020-08-11T17:01:00Z">
        <w:r w:rsidR="00831AA9">
          <w:t>present</w:t>
        </w:r>
      </w:ins>
      <w:del w:id="263" w:author="Sass, Gregory G" w:date="2020-08-11T17:01:00Z">
        <w:r w:rsidDel="00831AA9">
          <w:delText>found</w:delText>
        </w:r>
      </w:del>
      <w:r>
        <w:t xml:space="preserve"> evidence</w:t>
      </w:r>
      <w:ins w:id="264" w:author="Sass, Gregory G" w:date="2020-08-11T17:01:00Z">
        <w:r w:rsidR="00831AA9">
          <w:t xml:space="preserve"> to suggest</w:t>
        </w:r>
      </w:ins>
      <w:r>
        <w:t xml:space="preserve"> that the hysteretic behavior that characterizes the transition between states plays an important role in determining what level of management action is necessary to ach</w:t>
      </w:r>
      <w:ins w:id="265" w:author="Sass, Gregory G" w:date="2020-08-11T17:01:00Z">
        <w:r w:rsidR="00831AA9">
          <w:t>i</w:t>
        </w:r>
      </w:ins>
      <w:r>
        <w:t>e</w:t>
      </w:r>
      <w:del w:id="266" w:author="Sass, Gregory G" w:date="2020-08-11T17:01:00Z">
        <w:r w:rsidDel="00831AA9">
          <w:delText>i</w:delText>
        </w:r>
      </w:del>
      <w:r>
        <w:t>ve a manager’s goals. Our models</w:t>
      </w:r>
      <w:ins w:id="267" w:author="Sass, Gregory G" w:date="2020-08-11T17:01:00Z">
        <w:r w:rsidR="00831AA9">
          <w:t>,</w:t>
        </w:r>
      </w:ins>
      <w:r>
        <w:t xml:space="preserve"> which include and exclude hysteresis</w:t>
      </w:r>
      <w:ins w:id="268" w:author="Sass, Gregory G" w:date="2020-08-11T17:01:00Z">
        <w:r w:rsidR="00831AA9">
          <w:t>,</w:t>
        </w:r>
      </w:ins>
      <w:r>
        <w:t xml:space="preserve"> generally show that when we ass</w:t>
      </w:r>
      <w:ins w:id="269" w:author="Sass, Gregory G" w:date="2020-08-11T17:02:00Z">
        <w:r w:rsidR="00831AA9">
          <w:t>u</w:t>
        </w:r>
      </w:ins>
      <w:r>
        <w:t xml:space="preserve">me </w:t>
      </w:r>
      <w:ins w:id="270" w:author="Sass, Gregory G" w:date="2020-08-11T17:02:00Z">
        <w:r w:rsidR="00831AA9">
          <w:t>hysteretic</w:t>
        </w:r>
      </w:ins>
      <w:del w:id="271" w:author="Sass, Gregory G" w:date="2020-08-11T17:02:00Z">
        <w:r w:rsidDel="00831AA9">
          <w:delText>those</w:delText>
        </w:r>
      </w:del>
      <w:r>
        <w:t xml:space="preserve"> dynamics are absent from the system</w:t>
      </w:r>
      <w:ins w:id="272" w:author="Sass, Gregory G" w:date="2020-08-11T17:02:00Z">
        <w:r w:rsidR="00831AA9">
          <w:t>,</w:t>
        </w:r>
      </w:ins>
      <w:r>
        <w:t xml:space="preserve"> we will underestimate the magnitude of action necessary to either maintain or flip a system. </w:t>
      </w:r>
      <w:ins w:id="273" w:author="Sass, Gregory G" w:date="2020-08-11T17:02:00Z">
        <w:r w:rsidR="00831AA9">
          <w:t>Our</w:t>
        </w:r>
      </w:ins>
      <w:del w:id="274" w:author="Sass, Gregory G" w:date="2020-08-11T17:02:00Z">
        <w:r w:rsidDel="00831AA9">
          <w:delText>These</w:delText>
        </w:r>
      </w:del>
      <w:r>
        <w:t xml:space="preserve"> results highlight the importance of understanding the ecological interactions of fishes in a multi</w:t>
      </w:r>
      <w:ins w:id="275" w:author="Sass, Gregory G" w:date="2020-08-11T17:02:00Z">
        <w:r w:rsidR="00831AA9">
          <w:t>-</w:t>
        </w:r>
      </w:ins>
      <w:r>
        <w:t>species fishery. Further, our results indicate the importance of ecosystem-based multi-species management in systems where multiple species are targeted by recreational anglers.</w:t>
      </w:r>
    </w:p>
    <w:p w14:paraId="1AC06B31" w14:textId="77777777" w:rsidR="005D5F13" w:rsidRDefault="001D6B85">
      <w:pPr>
        <w:pStyle w:val="BodyText"/>
      </w:pPr>
      <w:r>
        <w:t>Impact of hysteresis in our model</w:t>
      </w:r>
      <w:r>
        <w:br/>
        <w:t>How timing of management and stocking are important factors to consider.</w:t>
      </w:r>
      <w:r>
        <w:br/>
        <w:t>extrapolate to freshwater fish dynamics</w:t>
      </w:r>
      <w:r>
        <w:br/>
        <w:t>* How our model is/is not a good representation of freshwater systems.</w:t>
      </w:r>
      <w:r>
        <w:br/>
      </w:r>
      <w:r>
        <w:lastRenderedPageBreak/>
        <w:t>+ Right now the parameter values, abundances, harvest and stocking rates, etc. are pretty abstract. We can still do more to ground this. + The effect of refuge on model dynamics isn’t as strong as the effect of stocking or harvesting, maybe we should’ve expected this?</w:t>
      </w:r>
      <w:r>
        <w:br/>
        <w:t>* What is missing from our model.</w:t>
      </w:r>
      <w:r>
        <w:br/>
        <w:t xml:space="preserve">+ Fishing effort is controlled externally, it’s not responsive to changes in catch rate. It’s maybe not important to add in just to note that the model is set up this way (in q3 we change this and allow effort to respond to abundance within the </w:t>
      </w:r>
      <w:commentRangeStart w:id="276"/>
      <w:r>
        <w:t>model</w:t>
      </w:r>
      <w:commentRangeEnd w:id="276"/>
      <w:r w:rsidR="00831AA9">
        <w:rPr>
          <w:rStyle w:val="CommentReference"/>
        </w:rPr>
        <w:commentReference w:id="276"/>
      </w:r>
      <w:r>
        <w:t>)</w:t>
      </w:r>
    </w:p>
    <w:p w14:paraId="62DD0540" w14:textId="77777777" w:rsidR="005D5F13" w:rsidRDefault="001D6B85">
      <w:pPr>
        <w:pStyle w:val="BodyText"/>
      </w:pPr>
      <w:r>
        <w:t>Optimal Management Strategies</w:t>
      </w:r>
      <w:r>
        <w:br/>
        <w:t xml:space="preserve">* What did we learn from comparing </w:t>
      </w:r>
      <w:commentRangeStart w:id="277"/>
      <w:r>
        <w:t>stocking</w:t>
      </w:r>
      <w:commentRangeEnd w:id="277"/>
      <w:r w:rsidR="00831AA9">
        <w:rPr>
          <w:rStyle w:val="CommentReference"/>
        </w:rPr>
        <w:commentReference w:id="277"/>
      </w:r>
      <w:r>
        <w:t xml:space="preserve"> and controlling harvest?</w:t>
      </w:r>
      <w:r>
        <w:br/>
        <w:t xml:space="preserve">* Management implications - do we use models like this to identify ‘Early Warning Signs’ of potential regime shift? (Litzow and Hunsicker </w:t>
      </w:r>
      <w:commentRangeStart w:id="278"/>
      <w:r>
        <w:t>2016</w:t>
      </w:r>
      <w:commentRangeEnd w:id="278"/>
      <w:r w:rsidR="00831AA9">
        <w:rPr>
          <w:rStyle w:val="CommentReference"/>
        </w:rPr>
        <w:commentReference w:id="278"/>
      </w:r>
      <w:r>
        <w:t>).</w:t>
      </w:r>
    </w:p>
    <w:p w14:paraId="541F48E8" w14:textId="77777777" w:rsidR="005D5F13" w:rsidRDefault="001D6B85">
      <w:pPr>
        <w:pStyle w:val="BodyText"/>
      </w:pPr>
      <w:r>
        <w:t>How can this be used by managers</w:t>
      </w:r>
      <w:r>
        <w:br/>
        <w:t>* Strategies for maintaining a desired stable state</w:t>
      </w:r>
    </w:p>
    <w:p w14:paraId="4F3CD242" w14:textId="77777777" w:rsidR="005D5F13" w:rsidRDefault="001D6B85">
      <w:pPr>
        <w:pStyle w:val="BodyText"/>
      </w:pPr>
      <w:r>
        <w:t>Future work</w:t>
      </w:r>
      <w:r>
        <w:br/>
        <w:t>* Ground truth this model with empirical data</w:t>
      </w:r>
      <w:r>
        <w:br/>
        <w:t xml:space="preserve">* Think about how angler dynamics can impact fisheries </w:t>
      </w:r>
      <w:commentRangeStart w:id="279"/>
      <w:r>
        <w:t>outcomes</w:t>
      </w:r>
      <w:commentRangeEnd w:id="279"/>
      <w:r w:rsidR="00831AA9">
        <w:rPr>
          <w:rStyle w:val="CommentReference"/>
        </w:rPr>
        <w:commentReference w:id="279"/>
      </w:r>
      <w:r>
        <w:br/>
      </w:r>
      <w:r>
        <w:rPr>
          <w:i/>
        </w:rPr>
        <w:t>I’m just adding these to show that the need to understand these is there (and to put a plug for our other two papers)</w:t>
      </w:r>
      <w:r>
        <w:br/>
        <w:t>Conclusions</w:t>
      </w:r>
    </w:p>
    <w:p w14:paraId="6B5B0FFB" w14:textId="77777777" w:rsidR="005D5F13" w:rsidRPr="007E5422" w:rsidRDefault="001D6B85">
      <w:pPr>
        <w:pStyle w:val="Heading1"/>
        <w:rPr>
          <w:color w:val="000000" w:themeColor="text1"/>
          <w:sz w:val="24"/>
          <w:szCs w:val="24"/>
        </w:rPr>
      </w:pPr>
      <w:bookmarkStart w:id="281" w:name="supplemental"/>
      <w:r w:rsidRPr="007E5422">
        <w:rPr>
          <w:color w:val="000000" w:themeColor="text1"/>
          <w:sz w:val="24"/>
          <w:szCs w:val="24"/>
        </w:rPr>
        <w:lastRenderedPageBreak/>
        <w:t>Supplemental</w:t>
      </w:r>
      <w:bookmarkEnd w:id="281"/>
    </w:p>
    <w:p w14:paraId="1F810081" w14:textId="77777777" w:rsidR="005D5F13" w:rsidRPr="007E5422" w:rsidRDefault="001D6B85">
      <w:pPr>
        <w:pStyle w:val="Heading2"/>
        <w:rPr>
          <w:color w:val="000000" w:themeColor="text1"/>
          <w:sz w:val="24"/>
          <w:szCs w:val="24"/>
        </w:rPr>
      </w:pPr>
      <w:bookmarkStart w:id="282" w:name="figure-graveyard"/>
      <w:r w:rsidRPr="007E5422">
        <w:rPr>
          <w:color w:val="000000" w:themeColor="text1"/>
          <w:sz w:val="24"/>
          <w:szCs w:val="24"/>
        </w:rPr>
        <w:t>Figure graveyard</w:t>
      </w:r>
      <w:bookmarkEnd w:id="282"/>
    </w:p>
    <w:p w14:paraId="32FD1321" w14:textId="77777777" w:rsidR="005D5F13" w:rsidRDefault="001D6B85">
      <w:pPr>
        <w:pStyle w:val="CaptionedFigure"/>
      </w:pPr>
      <w:r>
        <w:rPr>
          <w:noProof/>
        </w:rPr>
        <w:drawing>
          <wp:inline distT="0" distB="0" distL="0" distR="0" wp14:anchorId="086EE656" wp14:editId="21872C96">
            <wp:extent cx="4620126" cy="3696101"/>
            <wp:effectExtent l="0" t="0" r="0" b="0"/>
            <wp:docPr id="6" name="Picture" descr="Figure 2. Temporal influence of management interventions. Intervention to stop harvest one year too late can allow for regime shift to undesired stat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D3B0A8" w14:textId="77777777" w:rsidR="005D5F13" w:rsidRDefault="001D6B85">
      <w:pPr>
        <w:pStyle w:val="ImageCaption"/>
      </w:pPr>
      <w:r>
        <w:t>Figure 2. Temporal influence of management interventions. Intervention to stop harvest one year too late can allow for regime shift to undesired state</w:t>
      </w:r>
    </w:p>
    <w:p w14:paraId="212CE471" w14:textId="77777777" w:rsidR="005D5F13" w:rsidRDefault="001D6B85">
      <w:pPr>
        <w:pStyle w:val="CaptionedFigure"/>
      </w:pPr>
      <w:r>
        <w:rPr>
          <w:noProof/>
        </w:rPr>
        <w:lastRenderedPageBreak/>
        <w:drawing>
          <wp:inline distT="0" distB="0" distL="0" distR="0" wp14:anchorId="59C64AEF" wp14:editId="2735A7DD">
            <wp:extent cx="5334000" cy="4267200"/>
            <wp:effectExtent l="0" t="0" r="0" b="0"/>
            <wp:docPr id="7" name="Picture" descr="Figure 3. Effect of stocking at different harvest rates. (a) with hysteresis, (b) without hysteresis"/>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cache==TRUE-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2447A7F" w14:textId="77777777" w:rsidR="005D5F13" w:rsidRDefault="001D6B85">
      <w:pPr>
        <w:pStyle w:val="ImageCaption"/>
      </w:pPr>
      <w:r>
        <w:t>Figure 3. Effect of stocking at different harvest rates. (a) with hysteresis, (b) without hysteresis</w:t>
      </w:r>
    </w:p>
    <w:p w14:paraId="281C43DD" w14:textId="77777777" w:rsidR="005D5F13" w:rsidRDefault="001D6B85">
      <w:pPr>
        <w:pStyle w:val="CaptionedFigure"/>
      </w:pPr>
      <w:r>
        <w:rPr>
          <w:noProof/>
        </w:rPr>
        <w:lastRenderedPageBreak/>
        <w:drawing>
          <wp:inline distT="0" distB="0" distL="0" distR="0" wp14:anchorId="5075987C" wp14:editId="4A67A6A9">
            <wp:extent cx="5334000" cy="4267200"/>
            <wp:effectExtent l="0" t="0" r="0" b="0"/>
            <wp:docPr id="8" name="Picture" descr="Figure 1. Basic model behavior. When species are equal in all interactions, alternate stable states can be produced by through harvest. The stable state will depend on the combination of harvest rate and the species with the higher initial abundanc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F643413" w14:textId="77777777" w:rsidR="005D5F13" w:rsidRDefault="001D6B85">
      <w:pPr>
        <w:pStyle w:val="ImageCaption"/>
      </w:pPr>
      <w:r>
        <w:t>Figure 1. Basic model behavior. When species are equal in all interactions, alternate stable states can be produced by through harvest. The stable state will depend on the combination of harvest rate and the species with the higher initial abundance.</w:t>
      </w:r>
    </w:p>
    <w:p w14:paraId="222E9EFC" w14:textId="77777777" w:rsidR="007E5422" w:rsidRDefault="007E5422">
      <w:pPr>
        <w:rPr>
          <w:rFonts w:asciiTheme="majorHAnsi" w:eastAsiaTheme="majorEastAsia" w:hAnsiTheme="majorHAnsi" w:cstheme="majorBidi"/>
          <w:b/>
          <w:bCs/>
          <w:color w:val="000000" w:themeColor="text1"/>
        </w:rPr>
      </w:pPr>
      <w:bookmarkStart w:id="283" w:name="references"/>
      <w:r>
        <w:rPr>
          <w:color w:val="000000" w:themeColor="text1"/>
        </w:rPr>
        <w:br w:type="page"/>
      </w:r>
    </w:p>
    <w:p w14:paraId="7195FA77" w14:textId="77777777" w:rsidR="005D5F13" w:rsidRPr="007E5422" w:rsidRDefault="001D6B85">
      <w:pPr>
        <w:pStyle w:val="Heading1"/>
        <w:rPr>
          <w:color w:val="000000" w:themeColor="text1"/>
          <w:sz w:val="24"/>
          <w:szCs w:val="24"/>
        </w:rPr>
      </w:pPr>
      <w:r w:rsidRPr="007E5422">
        <w:rPr>
          <w:color w:val="000000" w:themeColor="text1"/>
          <w:sz w:val="24"/>
          <w:szCs w:val="24"/>
        </w:rPr>
        <w:lastRenderedPageBreak/>
        <w:t>References</w:t>
      </w:r>
      <w:bookmarkEnd w:id="283"/>
    </w:p>
    <w:p w14:paraId="21B6AE07" w14:textId="77777777" w:rsidR="005D5F13" w:rsidRDefault="001D6B85">
      <w:pPr>
        <w:pStyle w:val="Bibliography"/>
      </w:pPr>
      <w:bookmarkStart w:id="284" w:name="ref-biggs2009"/>
      <w:bookmarkStart w:id="285" w:name="refs"/>
      <w:r>
        <w:t xml:space="preserve">Biggs, Reinette, Stephen R. Carpenter, and William A. Brock. 2009. “Turning Back from the Brink: Detecting an Impending Regime Shift in Time to Avert It.” </w:t>
      </w:r>
      <w:r>
        <w:rPr>
          <w:i/>
        </w:rPr>
        <w:t>Proceedings of the National Academy of Sciences</w:t>
      </w:r>
      <w:r>
        <w:t xml:space="preserve"> 106 (3). National Academy of Sciences: 826–31. </w:t>
      </w:r>
      <w:hyperlink r:id="rId19">
        <w:r>
          <w:rPr>
            <w:rStyle w:val="Hyperlink"/>
          </w:rPr>
          <w:t>https://doi.org/10.1073/pnas.0811729106</w:t>
        </w:r>
      </w:hyperlink>
      <w:r>
        <w:t>.</w:t>
      </w:r>
    </w:p>
    <w:p w14:paraId="783F13B0" w14:textId="77777777" w:rsidR="005D5F13" w:rsidRDefault="001D6B85">
      <w:pPr>
        <w:pStyle w:val="Bibliography"/>
      </w:pPr>
      <w:bookmarkStart w:id="286" w:name="ref-blackwood2012"/>
      <w:bookmarkEnd w:id="284"/>
      <w:r>
        <w:t xml:space="preserve">Blackwood, Julie C., Alan Hastings, and Peter J. Mumby. 2012. “The Effect of Fishing on Hysteresis in Caribbean Coral Reefs.” </w:t>
      </w:r>
      <w:r>
        <w:rPr>
          <w:i/>
        </w:rPr>
        <w:t>Theoretical Ecology</w:t>
      </w:r>
      <w:r>
        <w:t xml:space="preserve"> 5 (1): 105–14. </w:t>
      </w:r>
      <w:hyperlink r:id="rId20">
        <w:r>
          <w:rPr>
            <w:rStyle w:val="Hyperlink"/>
          </w:rPr>
          <w:t>https://doi.org/10.1007/s12080-010-0102-0</w:t>
        </w:r>
      </w:hyperlink>
      <w:r>
        <w:t>.</w:t>
      </w:r>
    </w:p>
    <w:p w14:paraId="26E33C47" w14:textId="77777777" w:rsidR="005D5F13" w:rsidRDefault="001D6B85">
      <w:pPr>
        <w:pStyle w:val="Bibliography"/>
      </w:pPr>
      <w:bookmarkStart w:id="287" w:name="ref-collie2016"/>
      <w:bookmarkEnd w:id="286"/>
      <w:r>
        <w:t xml:space="preserve">Collie, Jeremy S., Louis W. Botsford, Alan Hastings, Isaac C. Kaplan, John L. Largier, Patricia A. Livingston, Éva Plagányi, Kenneth A. Rose, Brian K. Wells, and Francisco E. Werner. 2016. “Ecosystem Models for Fisheries Management: Finding the Sweet Spot.” </w:t>
      </w:r>
      <w:r>
        <w:rPr>
          <w:i/>
        </w:rPr>
        <w:t>Fish and Fisheries</w:t>
      </w:r>
      <w:r>
        <w:t xml:space="preserve"> 17 (1): 101–25. </w:t>
      </w:r>
      <w:hyperlink r:id="rId21">
        <w:r>
          <w:rPr>
            <w:rStyle w:val="Hyperlink"/>
          </w:rPr>
          <w:t>https://doi.org/10.1111/faf.12093</w:t>
        </w:r>
      </w:hyperlink>
      <w:r>
        <w:t>.</w:t>
      </w:r>
    </w:p>
    <w:p w14:paraId="768C34A6" w14:textId="77777777" w:rsidR="005D5F13" w:rsidRDefault="001D6B85">
      <w:pPr>
        <w:pStyle w:val="Bibliography"/>
      </w:pPr>
      <w:bookmarkStart w:id="288" w:name="ref-crowder2008"/>
      <w:bookmarkEnd w:id="287"/>
      <w:r>
        <w:t xml:space="preserve">Crowder, Larry B., Elliott L. Hazen, Naomi Avissar, Rhema Bjorkland, Catherine Latanich, and Matthew B. Ogburn. 2008. “The Impacts of Fisheries on Marine Ecosystems and the Transition to Ecosystem-Based Management.” </w:t>
      </w:r>
      <w:r>
        <w:rPr>
          <w:i/>
        </w:rPr>
        <w:t>Annual Review of Ecology, Evolution, and Systematics</w:t>
      </w:r>
      <w:r>
        <w:t xml:space="preserve"> 39 (1): 259–78. </w:t>
      </w:r>
      <w:hyperlink r:id="rId22">
        <w:r>
          <w:rPr>
            <w:rStyle w:val="Hyperlink"/>
          </w:rPr>
          <w:t>https://doi.org/10.1146/annurev.ecolsys.39.110707.173406</w:t>
        </w:r>
      </w:hyperlink>
      <w:r>
        <w:t>.</w:t>
      </w:r>
    </w:p>
    <w:p w14:paraId="7BCCC1BB" w14:textId="77777777" w:rsidR="005D5F13" w:rsidRDefault="001D6B85">
      <w:pPr>
        <w:pStyle w:val="Bibliography"/>
      </w:pPr>
      <w:bookmarkStart w:id="289" w:name="ref-curry2003"/>
      <w:bookmarkEnd w:id="288"/>
      <w:r>
        <w:t xml:space="preserve">Curry, R. Allen, Charles Brady, and George E. Morgan. 2003. “Effects of Recreational Fishing on the Population Dynamics of Lake-Dwelling Brook Trout.” </w:t>
      </w:r>
      <w:r>
        <w:rPr>
          <w:i/>
        </w:rPr>
        <w:t>North American Journal of Fisheries Management</w:t>
      </w:r>
      <w:r>
        <w:t xml:space="preserve"> 23 (1). Taylor &amp; Francis: 35–47. </w:t>
      </w:r>
      <w:hyperlink r:id="rId23">
        <w:r>
          <w:rPr>
            <w:rStyle w:val="Hyperlink"/>
          </w:rPr>
          <w:t>https://doi.org/10.1577/1548-8675(2003)023&lt;0035:EORFOT&gt;2.0.CO;2</w:t>
        </w:r>
      </w:hyperlink>
      <w:r>
        <w:t>.</w:t>
      </w:r>
    </w:p>
    <w:p w14:paraId="793125D5" w14:textId="77777777" w:rsidR="005D5F13" w:rsidRDefault="001D6B85">
      <w:pPr>
        <w:pStyle w:val="Bibliography"/>
      </w:pPr>
      <w:bookmarkStart w:id="290" w:name="ref-essington2015"/>
      <w:bookmarkEnd w:id="289"/>
      <w:r>
        <w:t xml:space="preserve">Essington, Timothy E, Marissa L Baskett, James N Sanchirico, and Carl Walters. 2015. “A Novel Model of Predator-Prey Interactions Reveals the Sensitivity of Forage Fish: Piscivore Fishery Trade-Off to Ecological Conditions.” </w:t>
      </w:r>
      <w:r>
        <w:rPr>
          <w:i/>
        </w:rPr>
        <w:t>ICES Journal of Marine Science</w:t>
      </w:r>
      <w:r>
        <w:t xml:space="preserve"> 72 (5): 1349–58. </w:t>
      </w:r>
      <w:hyperlink r:id="rId24">
        <w:r>
          <w:rPr>
            <w:rStyle w:val="Hyperlink"/>
          </w:rPr>
          <w:t>https://doi.org/doi:10.1093/icesjms/fsu242</w:t>
        </w:r>
      </w:hyperlink>
      <w:r>
        <w:t>.</w:t>
      </w:r>
    </w:p>
    <w:p w14:paraId="6D8542CE" w14:textId="77777777" w:rsidR="005D5F13" w:rsidRDefault="001D6B85">
      <w:pPr>
        <w:pStyle w:val="Bibliography"/>
      </w:pPr>
      <w:bookmarkStart w:id="291" w:name="ref-gardmark2015"/>
      <w:bookmarkEnd w:id="290"/>
      <w:r>
        <w:t xml:space="preserve">Gårdmark, Anna, Michele Casini, Magnus Huss, Anieke van Leeuwen, Joakim Hjelm, Lennart Persson, and André M. de Roos. 2015. “Regime Shifts in Exploited Marine Food Webs: Detecting Mechanisms Underlying Alternative Stable States Using Size-Structured Community Dynamics Theory.” </w:t>
      </w:r>
      <w:r>
        <w:rPr>
          <w:i/>
        </w:rPr>
        <w:t>Philosophical Transactions of the Royal Society B: Biological Sciences</w:t>
      </w:r>
      <w:r>
        <w:t xml:space="preserve"> 370 (1659). Royal Society: 20130262. </w:t>
      </w:r>
      <w:hyperlink r:id="rId25">
        <w:r>
          <w:rPr>
            <w:rStyle w:val="Hyperlink"/>
          </w:rPr>
          <w:t>https://doi.org/10.1098/rstb.2013.0262</w:t>
        </w:r>
      </w:hyperlink>
      <w:r>
        <w:t>.</w:t>
      </w:r>
    </w:p>
    <w:p w14:paraId="2C60BE5E" w14:textId="77777777" w:rsidR="005D5F13" w:rsidRDefault="001D6B85">
      <w:pPr>
        <w:pStyle w:val="Bibliography"/>
      </w:pPr>
      <w:bookmarkStart w:id="292" w:name="ref-johnston2013"/>
      <w:bookmarkEnd w:id="291"/>
      <w:r>
        <w:t xml:space="preserve">Johnston, Fiona D., Robert Arlinghaus, and Ulf Dieckmann. 2013. “Fish Life History, Angler Behaviour and Optimal Management of Recreational Fisheries.” </w:t>
      </w:r>
      <w:r>
        <w:rPr>
          <w:i/>
        </w:rPr>
        <w:t>Fish and Fisheries</w:t>
      </w:r>
      <w:r>
        <w:t xml:space="preserve"> 14 (4): 554–79. </w:t>
      </w:r>
      <w:hyperlink r:id="rId26">
        <w:r>
          <w:rPr>
            <w:rStyle w:val="Hyperlink"/>
          </w:rPr>
          <w:t>https://doi.org/10.1111/j.1467-2979.2012.00487.x</w:t>
        </w:r>
      </w:hyperlink>
      <w:r>
        <w:t>.</w:t>
      </w:r>
    </w:p>
    <w:p w14:paraId="1673D46C" w14:textId="77777777" w:rsidR="005D5F13" w:rsidRDefault="001D6B85">
      <w:pPr>
        <w:pStyle w:val="Bibliography"/>
      </w:pPr>
      <w:bookmarkStart w:id="293" w:name="ref-king2015"/>
      <w:bookmarkEnd w:id="292"/>
      <w:r>
        <w:t xml:space="preserve">King, Jacquelynne R., Gordon A. McFarlane, and André E. Punt. 2015. “Shifts in Fisheries Management: Adapting to Regime Shifts.” </w:t>
      </w:r>
      <w:r>
        <w:rPr>
          <w:i/>
        </w:rPr>
        <w:t>Philosophical Transactions of the Royal Society B: Biological Sciences</w:t>
      </w:r>
      <w:r>
        <w:t xml:space="preserve"> 370 (1659). Royal Society: 20130277. </w:t>
      </w:r>
      <w:hyperlink r:id="rId27">
        <w:r>
          <w:rPr>
            <w:rStyle w:val="Hyperlink"/>
          </w:rPr>
          <w:t>https://doi.org/10.1098/rstb.2013.0277</w:t>
        </w:r>
      </w:hyperlink>
      <w:r>
        <w:t>.</w:t>
      </w:r>
    </w:p>
    <w:p w14:paraId="74A8F684" w14:textId="77777777" w:rsidR="005D5F13" w:rsidRDefault="001D6B85">
      <w:pPr>
        <w:pStyle w:val="Bibliography"/>
      </w:pPr>
      <w:bookmarkStart w:id="294" w:name="ref-litzow2016"/>
      <w:bookmarkEnd w:id="293"/>
      <w:r>
        <w:t xml:space="preserve">Litzow, Michael A., and Mary E. Hunsicker. 2016. “Early Warning Signals, Nonlinearity, and Signs of Hysteresis in Real Ecosystems.” </w:t>
      </w:r>
      <w:r>
        <w:rPr>
          <w:i/>
        </w:rPr>
        <w:t>Ecosphere</w:t>
      </w:r>
      <w:r>
        <w:t xml:space="preserve"> 7 (12): e01614. </w:t>
      </w:r>
      <w:hyperlink r:id="rId28">
        <w:r>
          <w:rPr>
            <w:rStyle w:val="Hyperlink"/>
          </w:rPr>
          <w:t>https://doi.org/10.1002/ecs2.1614</w:t>
        </w:r>
      </w:hyperlink>
      <w:r>
        <w:t>.</w:t>
      </w:r>
    </w:p>
    <w:p w14:paraId="11062A81" w14:textId="77777777" w:rsidR="005D5F13" w:rsidRDefault="001D6B85">
      <w:pPr>
        <w:pStyle w:val="Bibliography"/>
      </w:pPr>
      <w:bookmarkStart w:id="295" w:name="ref-liu2015"/>
      <w:bookmarkEnd w:id="294"/>
      <w:r>
        <w:lastRenderedPageBreak/>
        <w:t xml:space="preserve">Liu, Junguo, Giri Kattel, Hans Peter H. Arp, and Hong Yang. 2015. “Towards Threshold-Based Management of Freshwater Ecosystems in the Context of Climate Change.” </w:t>
      </w:r>
      <w:r>
        <w:rPr>
          <w:i/>
        </w:rPr>
        <w:t>Ecological Modelling</w:t>
      </w:r>
      <w:r>
        <w:t xml:space="preserve">, Ecological management for human-dominated urban and regional ecosystems, 318 (December): 265–74. </w:t>
      </w:r>
      <w:hyperlink r:id="rId29">
        <w:r>
          <w:rPr>
            <w:rStyle w:val="Hyperlink"/>
          </w:rPr>
          <w:t>https://doi.org/10.1016/j.ecolmodel.2014.09.010</w:t>
        </w:r>
      </w:hyperlink>
      <w:r>
        <w:t>.</w:t>
      </w:r>
    </w:p>
    <w:p w14:paraId="349956C7" w14:textId="77777777" w:rsidR="005D5F13" w:rsidRDefault="001D6B85">
      <w:pPr>
        <w:pStyle w:val="Bibliography"/>
      </w:pPr>
      <w:bookmarkStart w:id="296" w:name="ref-oken2016"/>
      <w:bookmarkEnd w:id="295"/>
      <w:r>
        <w:t xml:space="preserve">Oken, Kiva L, and Timothy E Essington. 2016. “Evaluating the Effect of a Selective Piscivore Fishery on Rockfish Recovery Within Marine Protected Areas.” </w:t>
      </w:r>
      <w:r>
        <w:rPr>
          <w:i/>
        </w:rPr>
        <w:t>ICES Journal of Marine Science</w:t>
      </w:r>
      <w:r>
        <w:t xml:space="preserve"> 73 (9): 2267–77. </w:t>
      </w:r>
      <w:hyperlink r:id="rId30">
        <w:r>
          <w:rPr>
            <w:rStyle w:val="Hyperlink"/>
          </w:rPr>
          <w:t>https://doi.org/doi:10.1093/icesjms/fsw074 Original</w:t>
        </w:r>
      </w:hyperlink>
      <w:r>
        <w:t>.</w:t>
      </w:r>
    </w:p>
    <w:p w14:paraId="79A2E7CE" w14:textId="77777777" w:rsidR="005D5F13" w:rsidRDefault="001D6B85">
      <w:pPr>
        <w:pStyle w:val="Bibliography"/>
      </w:pPr>
      <w:bookmarkStart w:id="297" w:name="ref-pine2009"/>
      <w:bookmarkEnd w:id="296"/>
      <w:r>
        <w:t xml:space="preserve">Pine, William E., Steven J. D. Martell, Carl J. Walters, and James F. Kitchell. 2009. “Counterintuitive Responses of Fish Populations to Management Actions.” </w:t>
      </w:r>
      <w:r>
        <w:rPr>
          <w:i/>
        </w:rPr>
        <w:t>Fisheries</w:t>
      </w:r>
      <w:r>
        <w:t xml:space="preserve"> 34 (4): 165–80. </w:t>
      </w:r>
      <w:hyperlink r:id="rId31">
        <w:r>
          <w:rPr>
            <w:rStyle w:val="Hyperlink"/>
          </w:rPr>
          <w:t>https://doi.org/10.1577/1548-8446-34.4.165</w:t>
        </w:r>
      </w:hyperlink>
      <w:r>
        <w:t>.</w:t>
      </w:r>
    </w:p>
    <w:p w14:paraId="79A3D008" w14:textId="77777777" w:rsidR="005D5F13" w:rsidRDefault="001D6B85">
      <w:pPr>
        <w:pStyle w:val="Bibliography"/>
      </w:pPr>
      <w:bookmarkStart w:id="298" w:name="ref-rothschild2004"/>
      <w:bookmarkEnd w:id="297"/>
      <w:r>
        <w:t xml:space="preserve">Rothschild, B. J., and L. J. Shannon. 2004. “Regime Shifts and Fishery Management.” </w:t>
      </w:r>
      <w:r>
        <w:rPr>
          <w:i/>
        </w:rPr>
        <w:t>Progress in Oceanography</w:t>
      </w:r>
      <w:r>
        <w:t xml:space="preserve">, Regime shifts in the ocean. Reconciling observations and theory, 60 (2): 397–402. </w:t>
      </w:r>
      <w:hyperlink r:id="rId32">
        <w:r>
          <w:rPr>
            <w:rStyle w:val="Hyperlink"/>
          </w:rPr>
          <w:t>https://doi.org/10.1016/j.pocean.2004.02.010</w:t>
        </w:r>
      </w:hyperlink>
      <w:r>
        <w:t>.</w:t>
      </w:r>
    </w:p>
    <w:p w14:paraId="1C70A909" w14:textId="77777777" w:rsidR="005D5F13" w:rsidRDefault="001D6B85">
      <w:pPr>
        <w:pStyle w:val="Bibliography"/>
      </w:pPr>
      <w:bookmarkStart w:id="299" w:name="ref-scheffer2001"/>
      <w:bookmarkEnd w:id="298"/>
      <w:r>
        <w:t xml:space="preserve">Scheffer, Marten, Steve Carpenter, Jonathan A. Foley, Carl Folke, and Brian Walker. 2001. “Catastrophic Shifts in Ecosystems.” </w:t>
      </w:r>
      <w:r>
        <w:rPr>
          <w:i/>
        </w:rPr>
        <w:t>Nature</w:t>
      </w:r>
      <w:r>
        <w:t xml:space="preserve"> 413 (6856, 6856). Nature Publishing Group: 591–96. </w:t>
      </w:r>
      <w:hyperlink r:id="rId33">
        <w:r>
          <w:rPr>
            <w:rStyle w:val="Hyperlink"/>
          </w:rPr>
          <w:t>https://doi.org/10.1038/35098000</w:t>
        </w:r>
      </w:hyperlink>
      <w:r>
        <w:t>.</w:t>
      </w:r>
    </w:p>
    <w:p w14:paraId="291187ED" w14:textId="77777777" w:rsidR="005D5F13" w:rsidRDefault="001D6B85">
      <w:pPr>
        <w:pStyle w:val="Bibliography"/>
      </w:pPr>
      <w:bookmarkStart w:id="300" w:name="ref-soetaert2010"/>
      <w:bookmarkEnd w:id="299"/>
      <w:r>
        <w:t xml:space="preserve">Soetaert, Karline, Thomas Petzoldt, and R. Woodrow Setzer. 2010. </w:t>
      </w:r>
      <w:r>
        <w:rPr>
          <w:i/>
        </w:rPr>
        <w:t>Solving Differential Equations in R: Package deSolve</w:t>
      </w:r>
      <w:r>
        <w:t xml:space="preserve">. </w:t>
      </w:r>
      <w:hyperlink r:id="rId34">
        <w:r>
          <w:rPr>
            <w:rStyle w:val="Hyperlink"/>
          </w:rPr>
          <w:t>http://www.jstatsoft.org/v33/i09</w:t>
        </w:r>
      </w:hyperlink>
      <w:r>
        <w:t>.</w:t>
      </w:r>
    </w:p>
    <w:p w14:paraId="209857C8" w14:textId="77777777" w:rsidR="005D5F13" w:rsidRDefault="001D6B85">
      <w:pPr>
        <w:pStyle w:val="Bibliography"/>
      </w:pPr>
      <w:bookmarkStart w:id="301" w:name="ref-steele1996"/>
      <w:bookmarkEnd w:id="300"/>
      <w:r>
        <w:t xml:space="preserve">Steele, John H. 1996. “Regime Shifts in Fisheries Management.” </w:t>
      </w:r>
      <w:r>
        <w:rPr>
          <w:i/>
        </w:rPr>
        <w:t>Fisheries Research</w:t>
      </w:r>
      <w:r>
        <w:t xml:space="preserve"> 25 (1): 19–23. </w:t>
      </w:r>
      <w:hyperlink r:id="rId35">
        <w:r>
          <w:rPr>
            <w:rStyle w:val="Hyperlink"/>
          </w:rPr>
          <w:t>https://doi.org/10.1016/0165-7836(95)00440-8</w:t>
        </w:r>
      </w:hyperlink>
      <w:r>
        <w:t>.</w:t>
      </w:r>
    </w:p>
    <w:p w14:paraId="0F6C4E7A" w14:textId="77777777" w:rsidR="005D5F13" w:rsidRDefault="001D6B85">
      <w:pPr>
        <w:pStyle w:val="Bibliography"/>
      </w:pPr>
      <w:bookmarkStart w:id="302" w:name="ref-rcoreteam2020"/>
      <w:bookmarkEnd w:id="301"/>
      <w:r>
        <w:t xml:space="preserve">Team, R Core. 2020. </w:t>
      </w:r>
      <w:r>
        <w:rPr>
          <w:i/>
        </w:rPr>
        <w:t>R: A Language and Environment for Statistical Computing</w:t>
      </w:r>
      <w:r>
        <w:t xml:space="preserve"> (version 4.0.2). R Foundation for Statistical Computing. </w:t>
      </w:r>
      <w:hyperlink r:id="rId36">
        <w:r>
          <w:rPr>
            <w:rStyle w:val="Hyperlink"/>
          </w:rPr>
          <w:t>https://www.R-project.org/</w:t>
        </w:r>
      </w:hyperlink>
      <w:r>
        <w:t>.</w:t>
      </w:r>
    </w:p>
    <w:p w14:paraId="490B6859" w14:textId="77777777" w:rsidR="005D5F13" w:rsidRDefault="001D6B85">
      <w:pPr>
        <w:pStyle w:val="Bibliography"/>
      </w:pPr>
      <w:bookmarkStart w:id="303" w:name="ref-walters2001"/>
      <w:bookmarkEnd w:id="302"/>
      <w:r>
        <w:t xml:space="preserve">Walters, Carl, and James F Kitchell. 2001. “Cultivation/Depensation Effects on Juvenile Survival and Recruitment: Implications for the Theory of Fishing.” </w:t>
      </w:r>
      <w:r>
        <w:rPr>
          <w:i/>
        </w:rPr>
        <w:t>Canadian Journal of Fisheries and Aquatic Sciences</w:t>
      </w:r>
      <w:r>
        <w:t xml:space="preserve"> 58 (1). NRC Research Press: 39–50. </w:t>
      </w:r>
      <w:hyperlink r:id="rId37">
        <w:r>
          <w:rPr>
            <w:rStyle w:val="Hyperlink"/>
          </w:rPr>
          <w:t>https://doi.org/10.1139/f00-160</w:t>
        </w:r>
      </w:hyperlink>
      <w:r>
        <w:t>.</w:t>
      </w:r>
      <w:bookmarkEnd w:id="285"/>
      <w:bookmarkEnd w:id="303"/>
    </w:p>
    <w:sectPr w:rsidR="005D5F13">
      <w:footerReference w:type="even" r:id="rId38"/>
      <w:footerReference w:type="default" r:id="rId3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ass, Gregory G" w:date="2020-08-11T11:17:00Z" w:initials="SGG">
    <w:p w14:paraId="3C84CDB6" w14:textId="77777777" w:rsidR="005D3254" w:rsidRDefault="005D3254">
      <w:pPr>
        <w:pStyle w:val="CommentText"/>
      </w:pPr>
      <w:r>
        <w:rPr>
          <w:rStyle w:val="CommentReference"/>
        </w:rPr>
        <w:annotationRef/>
      </w:r>
      <w:r>
        <w:t xml:space="preserve">Need to keep in mind here that catch and release preferences for a certain species can result in imbalances just like selective harvest.  Sass and Shaw </w:t>
      </w:r>
      <w:r w:rsidR="00602225">
        <w:t>(</w:t>
      </w:r>
      <w:r>
        <w:t>2020</w:t>
      </w:r>
      <w:r w:rsidR="00602225">
        <w:t>)</w:t>
      </w:r>
      <w:r>
        <w:t xml:space="preserve"> discuss</w:t>
      </w:r>
      <w:r w:rsidR="00602225">
        <w:t>es</w:t>
      </w:r>
      <w:r>
        <w:t xml:space="preserve"> this.</w:t>
      </w:r>
    </w:p>
  </w:comment>
  <w:comment w:id="13" w:author="Sass, Gregory G" w:date="2020-08-11T11:26:00Z" w:initials="SGG">
    <w:p w14:paraId="4DD49E5A" w14:textId="77777777" w:rsidR="00602225" w:rsidRDefault="00602225">
      <w:pPr>
        <w:pStyle w:val="CommentText"/>
      </w:pPr>
      <w:r>
        <w:rPr>
          <w:rStyle w:val="CommentReference"/>
        </w:rPr>
        <w:annotationRef/>
      </w:r>
      <w:r>
        <w:t>Need citations here.  Could cite Walter and Martell 2004 book, Walters initial adaptive management book or other adaptive management related citations, and Carpenter et al. (2017) SOS and recent Gretchen Hansen SOS for Mille Lacs in MN.</w:t>
      </w:r>
    </w:p>
  </w:comment>
  <w:comment w:id="26" w:author="Sass, Gregory G" w:date="2020-08-11T11:30:00Z" w:initials="SGG">
    <w:p w14:paraId="70CBB75D" w14:textId="77777777" w:rsidR="00602225" w:rsidRDefault="00602225">
      <w:pPr>
        <w:pStyle w:val="CommentText"/>
      </w:pPr>
      <w:r>
        <w:rPr>
          <w:rStyle w:val="CommentReference"/>
        </w:rPr>
        <w:annotationRef/>
      </w:r>
      <w:r>
        <w:t>This is a pub by Ed Camp and Brett van Poorten in Reviews in Fisheries Science and Aquaculture about buffet style management that should be cited here.</w:t>
      </w:r>
    </w:p>
  </w:comment>
  <w:comment w:id="20" w:author="Sass, Gregory G" w:date="2020-08-11T11:29:00Z" w:initials="SGG">
    <w:p w14:paraId="52464E5D" w14:textId="77777777" w:rsidR="00602225" w:rsidRDefault="00602225">
      <w:pPr>
        <w:pStyle w:val="CommentText"/>
      </w:pPr>
      <w:r>
        <w:rPr>
          <w:rStyle w:val="CommentReference"/>
        </w:rPr>
        <w:annotationRef/>
      </w:r>
      <w:r>
        <w:t>Great statement.  It’s about time someone explicitly states this.  Single species management is more prevalent because it’s easy, yet not realistic.</w:t>
      </w:r>
    </w:p>
  </w:comment>
  <w:comment w:id="36" w:author="Sass, Gregory G" w:date="2020-08-11T11:34:00Z" w:initials="SGG">
    <w:p w14:paraId="66E76D86" w14:textId="1F602ACF" w:rsidR="0042257B" w:rsidRDefault="0042257B">
      <w:pPr>
        <w:pStyle w:val="CommentText"/>
      </w:pPr>
      <w:r>
        <w:rPr>
          <w:rStyle w:val="CommentReference"/>
        </w:rPr>
        <w:annotationRef/>
      </w:r>
      <w:r>
        <w:t>See and also cite Carpenter 2003 book on regime shifts in lake ecosystems</w:t>
      </w:r>
    </w:p>
  </w:comment>
  <w:comment w:id="37" w:author="Sass, Gregory G" w:date="2020-08-11T11:35:00Z" w:initials="SGG">
    <w:p w14:paraId="4756FE6C" w14:textId="548CEEA2" w:rsidR="0042257B" w:rsidRDefault="0042257B">
      <w:pPr>
        <w:pStyle w:val="CommentText"/>
      </w:pPr>
      <w:r>
        <w:rPr>
          <w:rStyle w:val="CommentReference"/>
        </w:rPr>
        <w:annotationRef/>
      </w:r>
      <w:r>
        <w:t xml:space="preserve">Cite Magee et al. 2019 and Tingley et al. 2020 in special issue of Lake and Reservoir Management.  </w:t>
      </w:r>
    </w:p>
  </w:comment>
  <w:comment w:id="43" w:author="Sass, Gregory G" w:date="2020-08-11T11:37:00Z" w:initials="SGG">
    <w:p w14:paraId="59515B4A" w14:textId="4016EF5C" w:rsidR="00E95F1A" w:rsidRDefault="00E95F1A">
      <w:pPr>
        <w:pStyle w:val="CommentText"/>
      </w:pPr>
      <w:r>
        <w:rPr>
          <w:rStyle w:val="CommentReference"/>
        </w:rPr>
        <w:annotationRef/>
      </w:r>
      <w:r>
        <w:t>Invisible collapse paper in Fisheries</w:t>
      </w:r>
    </w:p>
  </w:comment>
  <w:comment w:id="44" w:author="Sass, Gregory G" w:date="2020-08-11T11:37:00Z" w:initials="SGG">
    <w:p w14:paraId="4AE96B52" w14:textId="16BDB819" w:rsidR="00E95F1A" w:rsidRDefault="00E95F1A">
      <w:pPr>
        <w:pStyle w:val="CommentText"/>
      </w:pPr>
      <w:r>
        <w:rPr>
          <w:rStyle w:val="CommentReference"/>
        </w:rPr>
        <w:annotationRef/>
      </w:r>
      <w:r>
        <w:t>Perhaps a sentence or two here about hyperstability as well.  Hyperstability can mask an upcoming regime shift.</w:t>
      </w:r>
    </w:p>
  </w:comment>
  <w:comment w:id="56" w:author="Sass, Gregory G" w:date="2020-08-11T11:41:00Z" w:initials="SGG">
    <w:p w14:paraId="635D09DC" w14:textId="2004DB67" w:rsidR="00591746" w:rsidRDefault="00591746">
      <w:pPr>
        <w:pStyle w:val="CommentText"/>
      </w:pPr>
      <w:r>
        <w:rPr>
          <w:rStyle w:val="CommentReference"/>
        </w:rPr>
        <w:annotationRef/>
      </w:r>
      <w:r>
        <w:t>This would probably be a great place to include some citations of EcoPath with EcoSim simulations.  Walters, Villy Christensen, Jefferson Hinke, others.</w:t>
      </w:r>
    </w:p>
  </w:comment>
  <w:comment w:id="66" w:author="Sass, Gregory G" w:date="2020-08-11T11:44:00Z" w:initials="SGG">
    <w:p w14:paraId="689952C6" w14:textId="732C8CF5" w:rsidR="00591746" w:rsidRDefault="00591746">
      <w:pPr>
        <w:pStyle w:val="CommentText"/>
      </w:pPr>
      <w:r>
        <w:rPr>
          <w:rStyle w:val="CommentReference"/>
        </w:rPr>
        <w:annotationRef/>
      </w:r>
      <w:r>
        <w:t>Cite a Dan Isermann paper here that suggested that bag limits would have to be super low to actually reduce fishing mortality.  Especially in open access fisheries where effort is not managed.</w:t>
      </w:r>
      <w:r w:rsidR="00EF0B82">
        <w:t xml:space="preserve">  I can get you a recent Kaitlyn Schnell paper on this as well.</w:t>
      </w:r>
    </w:p>
  </w:comment>
  <w:comment w:id="67" w:author="Sass, Gregory G" w:date="2020-08-11T11:46:00Z" w:initials="SGG">
    <w:p w14:paraId="04B3D74E" w14:textId="77777777" w:rsidR="00223DE4" w:rsidRDefault="00223DE4">
      <w:pPr>
        <w:pStyle w:val="CommentText"/>
      </w:pPr>
      <w:r>
        <w:rPr>
          <w:rStyle w:val="CommentReference"/>
        </w:rPr>
        <w:annotationRef/>
      </w:r>
      <w:r>
        <w:t>Cultivation-depensation is a mechanism that drives depensation.  I think this paragraph should lead off with depensation first.</w:t>
      </w:r>
    </w:p>
    <w:p w14:paraId="709A8F63" w14:textId="77777777" w:rsidR="00223DE4" w:rsidRDefault="00223DE4">
      <w:pPr>
        <w:pStyle w:val="CommentText"/>
      </w:pPr>
    </w:p>
    <w:p w14:paraId="2716C144" w14:textId="5F41C024" w:rsidR="00223DE4" w:rsidRPr="00223DE4" w:rsidRDefault="00223DE4">
      <w:pPr>
        <w:pStyle w:val="CommentText"/>
      </w:pPr>
      <w:r>
        <w:t>“Depensation, or elevated juvenile mortality rates at low adult stock sizes, is a phenomenon suggested to result in abrupt collapses of fish populations (Ricker 1954, Myers et al. 1995, Liermann and Hilborn 1997, Post et al. 2002, Hilborn et al. 2014, Sass et al. 2020).  Previous research has found weak evidence for depensation in commercial and recreational fisheries; however, Sass et al. (2020) provided the first empirical evidence for the phenomenon for a recreational and subsistence walleye (</w:t>
      </w:r>
      <w:r>
        <w:rPr>
          <w:i/>
          <w:iCs/>
        </w:rPr>
        <w:t>Sander vitreus</w:t>
      </w:r>
      <w:r>
        <w:t>) fishery.”</w:t>
      </w:r>
    </w:p>
  </w:comment>
  <w:comment w:id="94" w:author="Sass, Gregory G" w:date="2020-08-11T16:22:00Z" w:initials="SGG">
    <w:p w14:paraId="19DAA5F1" w14:textId="33C0376D" w:rsidR="00CB121D" w:rsidRDefault="00CB121D">
      <w:pPr>
        <w:pStyle w:val="CommentText"/>
      </w:pPr>
      <w:r>
        <w:rPr>
          <w:rStyle w:val="CommentReference"/>
        </w:rPr>
        <w:annotationRef/>
      </w:r>
      <w:r>
        <w:t>Be sure “compete” is the right word here.  Competition involves a limiting resource.  Maybe “interact”?  Maybe “trophically interact”?</w:t>
      </w:r>
    </w:p>
  </w:comment>
  <w:comment w:id="97" w:author="Sass, Gregory G" w:date="2020-08-11T16:25:00Z" w:initials="SGG">
    <w:p w14:paraId="07AD7B26" w14:textId="11B576EC" w:rsidR="00CB121D" w:rsidRDefault="00CB121D">
      <w:pPr>
        <w:pStyle w:val="CommentText"/>
      </w:pPr>
      <w:r>
        <w:rPr>
          <w:rStyle w:val="CommentReference"/>
        </w:rPr>
        <w:annotationRef/>
      </w:r>
      <w:r>
        <w:t>I need to review the model again, but you could potentially include these scenarios.  That said, you’d just be manipulating the fishing knob to test the outcomes anyway.  For example, climate change affects species 1 negatively, but not species 2.  Therefore, just turn up the fishing mortality knob for species 1 to simulate climate change.  Same for habitat.</w:t>
      </w:r>
    </w:p>
  </w:comment>
  <w:comment w:id="111" w:author="Sass, Gregory G" w:date="2020-08-11T16:28:00Z" w:initials="SGG">
    <w:p w14:paraId="1E6689E7" w14:textId="4AA8A3A1" w:rsidR="00CB121D" w:rsidRDefault="00CB121D">
      <w:pPr>
        <w:pStyle w:val="CommentText"/>
      </w:pPr>
      <w:r>
        <w:rPr>
          <w:rStyle w:val="CommentReference"/>
        </w:rPr>
        <w:annotationRef/>
      </w:r>
      <w:r>
        <w:t xml:space="preserve">Add sentence here about why we are using these species.  For example, </w:t>
      </w:r>
      <w:r w:rsidR="00EF0B82">
        <w:t>“Multiple lines of evidence have suggested that centrarchids and walleye negatively interact through various mechanisms including lake warming due to climate change, habitat loss, and overexploitation(Craig Kelling paper, J. Hansen et al. 2015, Gretchen Hansen papers, Carpenter et al. 2017 SOS, Embke et al 2019)</w:t>
      </w:r>
    </w:p>
  </w:comment>
  <w:comment w:id="137" w:author="Sass, Gregory G" w:date="2020-08-11T16:36:00Z" w:initials="SGG">
    <w:p w14:paraId="55CE8576" w14:textId="23E87B80" w:rsidR="00EF0B82" w:rsidRDefault="00EF0B82">
      <w:pPr>
        <w:pStyle w:val="CommentText"/>
      </w:pPr>
      <w:r>
        <w:rPr>
          <w:rStyle w:val="CommentReference"/>
        </w:rPr>
        <w:annotationRef/>
      </w:r>
      <w:r>
        <w:t>I thought this introduction was outstanding.  Bravo!</w:t>
      </w:r>
    </w:p>
  </w:comment>
  <w:comment w:id="151" w:author="Sass, Gregory G" w:date="2020-08-11T16:40:00Z" w:initials="SGG">
    <w:p w14:paraId="7EA7EA99" w14:textId="144BE916" w:rsidR="00C47368" w:rsidRDefault="00C47368">
      <w:pPr>
        <w:pStyle w:val="CommentText"/>
      </w:pPr>
      <w:r>
        <w:rPr>
          <w:rStyle w:val="CommentReference"/>
        </w:rPr>
        <w:annotationRef/>
      </w:r>
      <w:r>
        <w:t>Citations for foraging arena could include Walters and Juanes 1993 and more recently by Rob Ahrens (I believe maybe 2015).</w:t>
      </w:r>
    </w:p>
  </w:comment>
  <w:comment w:id="177" w:author="Sass, Gregory G" w:date="2020-08-11T16:45:00Z" w:initials="SGG">
    <w:p w14:paraId="44156F66" w14:textId="3E73482E" w:rsidR="00C47368" w:rsidRDefault="00C47368">
      <w:pPr>
        <w:pStyle w:val="CommentText"/>
      </w:pPr>
      <w:r>
        <w:rPr>
          <w:rStyle w:val="CommentReference"/>
        </w:rPr>
        <w:annotationRef/>
      </w:r>
      <w:r>
        <w:t>Here, competition makes more sense, so totally your call on wording.</w:t>
      </w:r>
    </w:p>
  </w:comment>
  <w:comment w:id="190" w:author="Sass, Gregory G" w:date="2020-08-11T16:47:00Z" w:initials="SGG">
    <w:p w14:paraId="4858E988" w14:textId="0EEF87F3" w:rsidR="00C47368" w:rsidRDefault="00C47368">
      <w:pPr>
        <w:pStyle w:val="CommentText"/>
      </w:pPr>
      <w:r>
        <w:rPr>
          <w:rStyle w:val="CommentReference"/>
        </w:rPr>
        <w:annotationRef/>
      </w:r>
      <w:r>
        <w:t>Do both species have the capability of being stocked or just one?</w:t>
      </w:r>
    </w:p>
  </w:comment>
  <w:comment w:id="191" w:author="Sass, Gregory G" w:date="2020-08-11T16:48:00Z" w:initials="SGG">
    <w:p w14:paraId="163F2D67" w14:textId="6FA416BF" w:rsidR="00C47368" w:rsidRDefault="00C47368">
      <w:pPr>
        <w:pStyle w:val="CommentText"/>
      </w:pPr>
      <w:r>
        <w:rPr>
          <w:rStyle w:val="CommentReference"/>
        </w:rPr>
        <w:annotationRef/>
      </w:r>
      <w:r>
        <w:t>I’m not sure this is necessary, but you could also mess with various scenarios for more realism here.  Here, you’re making harvest control proportional.</w:t>
      </w:r>
    </w:p>
  </w:comment>
  <w:comment w:id="253" w:author="Sass, Gregory G" w:date="2020-08-11T16:59:00Z" w:initials="SGG">
    <w:p w14:paraId="69F2F4EA" w14:textId="7D174745" w:rsidR="00831AA9" w:rsidRDefault="00831AA9">
      <w:pPr>
        <w:pStyle w:val="CommentText"/>
      </w:pPr>
      <w:r>
        <w:rPr>
          <w:rStyle w:val="CommentReference"/>
        </w:rPr>
        <w:annotationRef/>
      </w:r>
      <w:r>
        <w:t>Is there really anything dramatic about science?</w:t>
      </w:r>
    </w:p>
  </w:comment>
  <w:comment w:id="256" w:author="Sass, Gregory G" w:date="2020-08-11T17:00:00Z" w:initials="SGG">
    <w:p w14:paraId="47D49255" w14:textId="06FA854E" w:rsidR="00831AA9" w:rsidRDefault="00831AA9">
      <w:pPr>
        <w:pStyle w:val="CommentText"/>
      </w:pPr>
      <w:r>
        <w:rPr>
          <w:rStyle w:val="CommentReference"/>
        </w:rPr>
        <w:annotationRef/>
      </w:r>
      <w:r>
        <w:t>Just suggesting these changes because active voice (“We”) should not be used in the Results section.</w:t>
      </w:r>
    </w:p>
  </w:comment>
  <w:comment w:id="276" w:author="Sass, Gregory G" w:date="2020-08-11T17:03:00Z" w:initials="SGG">
    <w:p w14:paraId="409FB8AB" w14:textId="702B7024" w:rsidR="00831AA9" w:rsidRDefault="00831AA9">
      <w:pPr>
        <w:pStyle w:val="CommentText"/>
      </w:pPr>
      <w:r>
        <w:rPr>
          <w:rStyle w:val="CommentReference"/>
        </w:rPr>
        <w:annotationRef/>
      </w:r>
      <w:r>
        <w:t>See my note above about this.  We could potentially test some other scenarios between harvest rate and stock size for added realism.</w:t>
      </w:r>
    </w:p>
  </w:comment>
  <w:comment w:id="277" w:author="Sass, Gregory G" w:date="2020-08-11T17:03:00Z" w:initials="SGG">
    <w:p w14:paraId="4D7A161B" w14:textId="5613B2FE" w:rsidR="00831AA9" w:rsidRDefault="00831AA9">
      <w:pPr>
        <w:pStyle w:val="CommentText"/>
      </w:pPr>
      <w:r>
        <w:rPr>
          <w:rStyle w:val="CommentReference"/>
        </w:rPr>
        <w:annotationRef/>
      </w:r>
      <w:r>
        <w:t>Perhaps discuss how stocking is assumed to add fish to the fishery.  This is not always the case.</w:t>
      </w:r>
    </w:p>
  </w:comment>
  <w:comment w:id="278" w:author="Sass, Gregory G" w:date="2020-08-11T17:04:00Z" w:initials="SGG">
    <w:p w14:paraId="4CC69EFA" w14:textId="6CD643FF" w:rsidR="00831AA9" w:rsidRDefault="00831AA9">
      <w:pPr>
        <w:pStyle w:val="CommentText"/>
      </w:pPr>
      <w:r>
        <w:rPr>
          <w:rStyle w:val="CommentReference"/>
        </w:rPr>
        <w:annotationRef/>
      </w:r>
      <w:r>
        <w:t>I would suggest that future research test these models in a whole-lake study(ies).</w:t>
      </w:r>
    </w:p>
  </w:comment>
  <w:comment w:id="279" w:author="Sass, Gregory G" w:date="2020-08-11T17:04:00Z" w:initials="SGG">
    <w:p w14:paraId="72FB6FA4" w14:textId="4EC751C3" w:rsidR="00831AA9" w:rsidRDefault="00831AA9">
      <w:pPr>
        <w:pStyle w:val="CommentText"/>
      </w:pPr>
      <w:r>
        <w:rPr>
          <w:rStyle w:val="CommentReference"/>
        </w:rPr>
        <w:annotationRef/>
      </w:r>
      <w:r>
        <w:t>Especially when effort is not controlled in open access fisheries.  We can regulate the hell out of something with bag and size limits, but major changes will often required a limitation of effort.</w:t>
      </w:r>
      <w:bookmarkStart w:id="280" w:name="_GoBack"/>
      <w:bookmarkEnd w:id="28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4CDB6" w15:done="0"/>
  <w15:commentEx w15:paraId="4DD49E5A" w15:done="0"/>
  <w15:commentEx w15:paraId="70CBB75D" w15:done="0"/>
  <w15:commentEx w15:paraId="52464E5D" w15:done="0"/>
  <w15:commentEx w15:paraId="66E76D86" w15:done="0"/>
  <w15:commentEx w15:paraId="4756FE6C" w15:done="0"/>
  <w15:commentEx w15:paraId="59515B4A" w15:done="0"/>
  <w15:commentEx w15:paraId="4AE96B52" w15:done="0"/>
  <w15:commentEx w15:paraId="635D09DC" w15:done="0"/>
  <w15:commentEx w15:paraId="689952C6" w15:done="0"/>
  <w15:commentEx w15:paraId="2716C144" w15:done="0"/>
  <w15:commentEx w15:paraId="19DAA5F1" w15:done="0"/>
  <w15:commentEx w15:paraId="07AD7B26" w15:done="0"/>
  <w15:commentEx w15:paraId="1E6689E7" w15:done="0"/>
  <w15:commentEx w15:paraId="55CE8576" w15:done="0"/>
  <w15:commentEx w15:paraId="7EA7EA99" w15:done="0"/>
  <w15:commentEx w15:paraId="44156F66" w15:done="0"/>
  <w15:commentEx w15:paraId="4858E988" w15:done="0"/>
  <w15:commentEx w15:paraId="163F2D67" w15:done="0"/>
  <w15:commentEx w15:paraId="69F2F4EA" w15:done="0"/>
  <w15:commentEx w15:paraId="47D49255" w15:done="0"/>
  <w15:commentEx w15:paraId="409FB8AB" w15:done="0"/>
  <w15:commentEx w15:paraId="4D7A161B" w15:done="0"/>
  <w15:commentEx w15:paraId="4CC69EFA" w15:done="0"/>
  <w15:commentEx w15:paraId="72FB6F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4CDB6" w16cid:durableId="22DCFCAE"/>
  <w16cid:commentId w16cid:paraId="4DD49E5A" w16cid:durableId="22DCFEE8"/>
  <w16cid:commentId w16cid:paraId="70CBB75D" w16cid:durableId="22DCFFEC"/>
  <w16cid:commentId w16cid:paraId="52464E5D" w16cid:durableId="22DCFFAB"/>
  <w16cid:commentId w16cid:paraId="66E76D86" w16cid:durableId="22DD00C1"/>
  <w16cid:commentId w16cid:paraId="4756FE6C" w16cid:durableId="22DD00FC"/>
  <w16cid:commentId w16cid:paraId="59515B4A" w16cid:durableId="22DD016C"/>
  <w16cid:commentId w16cid:paraId="4AE96B52" w16cid:durableId="22DD0190"/>
  <w16cid:commentId w16cid:paraId="635D09DC" w16cid:durableId="22DD026A"/>
  <w16cid:commentId w16cid:paraId="689952C6" w16cid:durableId="22DD0312"/>
  <w16cid:commentId w16cid:paraId="2716C144" w16cid:durableId="22DD0380"/>
  <w16cid:commentId w16cid:paraId="19DAA5F1" w16cid:durableId="22DD4450"/>
  <w16cid:commentId w16cid:paraId="07AD7B26" w16cid:durableId="22DD44FB"/>
  <w16cid:commentId w16cid:paraId="1E6689E7" w16cid:durableId="22DD45C6"/>
  <w16cid:commentId w16cid:paraId="55CE8576" w16cid:durableId="22DD477A"/>
  <w16cid:commentId w16cid:paraId="7EA7EA99" w16cid:durableId="22DD4867"/>
  <w16cid:commentId w16cid:paraId="44156F66" w16cid:durableId="22DD49B0"/>
  <w16cid:commentId w16cid:paraId="4858E988" w16cid:durableId="22DD4A2A"/>
  <w16cid:commentId w16cid:paraId="163F2D67" w16cid:durableId="22DD4A5A"/>
  <w16cid:commentId w16cid:paraId="69F2F4EA" w16cid:durableId="22DD4D02"/>
  <w16cid:commentId w16cid:paraId="47D49255" w16cid:durableId="22DD4D19"/>
  <w16cid:commentId w16cid:paraId="409FB8AB" w16cid:durableId="22DD4DD3"/>
  <w16cid:commentId w16cid:paraId="4D7A161B" w16cid:durableId="22DD4DF8"/>
  <w16cid:commentId w16cid:paraId="4CC69EFA" w16cid:durableId="22DD4E16"/>
  <w16cid:commentId w16cid:paraId="72FB6FA4" w16cid:durableId="22DD4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C9008" w14:textId="77777777" w:rsidR="00F93E32" w:rsidRDefault="00F93E32">
      <w:pPr>
        <w:spacing w:after="0"/>
      </w:pPr>
      <w:r>
        <w:separator/>
      </w:r>
    </w:p>
  </w:endnote>
  <w:endnote w:type="continuationSeparator" w:id="0">
    <w:p w14:paraId="36A37016" w14:textId="77777777" w:rsidR="00F93E32" w:rsidRDefault="00F93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6817011"/>
      <w:docPartObj>
        <w:docPartGallery w:val="Page Numbers (Bottom of Page)"/>
        <w:docPartUnique/>
      </w:docPartObj>
    </w:sdtPr>
    <w:sdtEndPr>
      <w:rPr>
        <w:rStyle w:val="PageNumber"/>
      </w:rPr>
    </w:sdtEndPr>
    <w:sdtContent>
      <w:p w14:paraId="6C6A9604" w14:textId="77777777"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09FF01" w14:textId="77777777" w:rsidR="007E5422" w:rsidRDefault="007E5422" w:rsidP="007E54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934183"/>
      <w:docPartObj>
        <w:docPartGallery w:val="Page Numbers (Bottom of Page)"/>
        <w:docPartUnique/>
      </w:docPartObj>
    </w:sdtPr>
    <w:sdtEndPr>
      <w:rPr>
        <w:rStyle w:val="PageNumber"/>
      </w:rPr>
    </w:sdtEndPr>
    <w:sdtContent>
      <w:p w14:paraId="5717D17E" w14:textId="77777777"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CCB2F4" w14:textId="77777777" w:rsidR="007E5422" w:rsidRDefault="007E5422" w:rsidP="007E54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7F04C" w14:textId="77777777" w:rsidR="00F93E32" w:rsidRDefault="00F93E32">
      <w:r>
        <w:separator/>
      </w:r>
    </w:p>
  </w:footnote>
  <w:footnote w:type="continuationSeparator" w:id="0">
    <w:p w14:paraId="52B041FA" w14:textId="77777777" w:rsidR="00F93E32" w:rsidRDefault="00F93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31A9D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F82D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DE89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10E2"/>
    <w:rsid w:val="001331BA"/>
    <w:rsid w:val="001D6B85"/>
    <w:rsid w:val="00223DE4"/>
    <w:rsid w:val="0042257B"/>
    <w:rsid w:val="004E29B3"/>
    <w:rsid w:val="00590D07"/>
    <w:rsid w:val="00591746"/>
    <w:rsid w:val="005D3254"/>
    <w:rsid w:val="005D5F13"/>
    <w:rsid w:val="00602225"/>
    <w:rsid w:val="00784D58"/>
    <w:rsid w:val="007E5422"/>
    <w:rsid w:val="00831AA9"/>
    <w:rsid w:val="008A096F"/>
    <w:rsid w:val="008D6863"/>
    <w:rsid w:val="00B86B75"/>
    <w:rsid w:val="00BC48D5"/>
    <w:rsid w:val="00C36279"/>
    <w:rsid w:val="00C47368"/>
    <w:rsid w:val="00CB121D"/>
    <w:rsid w:val="00E315A3"/>
    <w:rsid w:val="00E95F1A"/>
    <w:rsid w:val="00EA2B7B"/>
    <w:rsid w:val="00EF0B82"/>
    <w:rsid w:val="00F87B70"/>
    <w:rsid w:val="00F93E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ACC"/>
  <w15:docId w15:val="{2635E860-E20D-F94B-80CC-4EAD9685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7E5422"/>
    <w:pPr>
      <w:tabs>
        <w:tab w:val="center" w:pos="4680"/>
        <w:tab w:val="right" w:pos="9360"/>
      </w:tabs>
      <w:spacing w:after="0"/>
    </w:pPr>
  </w:style>
  <w:style w:type="character" w:customStyle="1" w:styleId="FooterChar">
    <w:name w:val="Footer Char"/>
    <w:basedOn w:val="DefaultParagraphFont"/>
    <w:link w:val="Footer"/>
    <w:rsid w:val="007E5422"/>
  </w:style>
  <w:style w:type="character" w:styleId="PageNumber">
    <w:name w:val="page number"/>
    <w:basedOn w:val="DefaultParagraphFont"/>
    <w:semiHidden/>
    <w:unhideWhenUsed/>
    <w:rsid w:val="007E5422"/>
  </w:style>
  <w:style w:type="character" w:styleId="CommentReference">
    <w:name w:val="annotation reference"/>
    <w:basedOn w:val="DefaultParagraphFont"/>
    <w:semiHidden/>
    <w:unhideWhenUsed/>
    <w:rsid w:val="005D3254"/>
    <w:rPr>
      <w:sz w:val="16"/>
      <w:szCs w:val="16"/>
    </w:rPr>
  </w:style>
  <w:style w:type="paragraph" w:styleId="CommentText">
    <w:name w:val="annotation text"/>
    <w:basedOn w:val="Normal"/>
    <w:link w:val="CommentTextChar"/>
    <w:semiHidden/>
    <w:unhideWhenUsed/>
    <w:rsid w:val="005D3254"/>
    <w:rPr>
      <w:sz w:val="20"/>
      <w:szCs w:val="20"/>
    </w:rPr>
  </w:style>
  <w:style w:type="character" w:customStyle="1" w:styleId="CommentTextChar">
    <w:name w:val="Comment Text Char"/>
    <w:basedOn w:val="DefaultParagraphFont"/>
    <w:link w:val="CommentText"/>
    <w:semiHidden/>
    <w:rsid w:val="005D3254"/>
    <w:rPr>
      <w:sz w:val="20"/>
      <w:szCs w:val="20"/>
    </w:rPr>
  </w:style>
  <w:style w:type="paragraph" w:styleId="CommentSubject">
    <w:name w:val="annotation subject"/>
    <w:basedOn w:val="CommentText"/>
    <w:next w:val="CommentText"/>
    <w:link w:val="CommentSubjectChar"/>
    <w:semiHidden/>
    <w:unhideWhenUsed/>
    <w:rsid w:val="005D3254"/>
    <w:rPr>
      <w:b/>
      <w:bCs/>
    </w:rPr>
  </w:style>
  <w:style w:type="character" w:customStyle="1" w:styleId="CommentSubjectChar">
    <w:name w:val="Comment Subject Char"/>
    <w:basedOn w:val="CommentTextChar"/>
    <w:link w:val="CommentSubject"/>
    <w:semiHidden/>
    <w:rsid w:val="005D3254"/>
    <w:rPr>
      <w:b/>
      <w:bCs/>
      <w:sz w:val="20"/>
      <w:szCs w:val="20"/>
    </w:rPr>
  </w:style>
  <w:style w:type="paragraph" w:styleId="BalloonText">
    <w:name w:val="Balloon Text"/>
    <w:basedOn w:val="Normal"/>
    <w:link w:val="BalloonTextChar"/>
    <w:semiHidden/>
    <w:unhideWhenUsed/>
    <w:rsid w:val="005D325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D3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111/j.1467-2979.2012.00487.x"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111/faf.12093" TargetMode="External"/><Relationship Id="rId34" Type="http://schemas.openxmlformats.org/officeDocument/2006/relationships/hyperlink" Target="http://www.jstatsoft.org/v33/i0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98/rstb.2013.0262" TargetMode="External"/><Relationship Id="rId33" Type="http://schemas.openxmlformats.org/officeDocument/2006/relationships/hyperlink" Target="https://doi.org/10.1038/3509800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07/s12080-010-0102-0" TargetMode="External"/><Relationship Id="rId29" Type="http://schemas.openxmlformats.org/officeDocument/2006/relationships/hyperlink" Target="https://doi.org/10.1016/j.ecolmodel.2014.09.01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doi:10.1093/icesjms/fsu242" TargetMode="External"/><Relationship Id="rId32" Type="http://schemas.openxmlformats.org/officeDocument/2006/relationships/hyperlink" Target="https://doi.org/10.1016/j.pocean.2004.02.010" TargetMode="External"/><Relationship Id="rId37" Type="http://schemas.openxmlformats.org/officeDocument/2006/relationships/hyperlink" Target="https://doi.org/10.1139/f00-1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iff"/><Relationship Id="rId23" Type="http://schemas.openxmlformats.org/officeDocument/2006/relationships/hyperlink" Target="https://doi.org/10.1577/1548-8675(2003)023%3c0035:EORFOT%3e2.0.CO;2" TargetMode="External"/><Relationship Id="rId28" Type="http://schemas.openxmlformats.org/officeDocument/2006/relationships/hyperlink" Target="https://doi.org/10.1002/ecs2.1614" TargetMode="External"/><Relationship Id="rId36" Type="http://schemas.openxmlformats.org/officeDocument/2006/relationships/hyperlink" Target="https://www.R-project.org/" TargetMode="External"/><Relationship Id="rId10" Type="http://schemas.microsoft.com/office/2016/09/relationships/commentsIds" Target="commentsIds.xml"/><Relationship Id="rId19" Type="http://schemas.openxmlformats.org/officeDocument/2006/relationships/hyperlink" Target="https://doi.org/10.1073/pnas.0811729106" TargetMode="External"/><Relationship Id="rId31" Type="http://schemas.openxmlformats.org/officeDocument/2006/relationships/hyperlink" Target="https://doi.org/10.1577/1548-8446-34.4.16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146/annurev.ecolsys.39.110707.173406" TargetMode="External"/><Relationship Id="rId27" Type="http://schemas.openxmlformats.org/officeDocument/2006/relationships/hyperlink" Target="https://doi.org/10.1098/rstb.2013.0277" TargetMode="External"/><Relationship Id="rId30" Type="http://schemas.openxmlformats.org/officeDocument/2006/relationships/hyperlink" Target="https://doi.org/doi:10.1093/icesjms/fsw074%20Original" TargetMode="External"/><Relationship Id="rId35" Type="http://schemas.openxmlformats.org/officeDocument/2006/relationships/hyperlink" Target="https://doi.org/10.1016/0165-7836(95)004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2AD17-15C4-43E6-B67E-30AB59AD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Q2: Hysteresis and Management</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cp:lastModifiedBy>Sass, Gregory G</cp:lastModifiedBy>
  <cp:revision>7</cp:revision>
  <dcterms:created xsi:type="dcterms:W3CDTF">2020-08-11T16:31:00Z</dcterms:created>
  <dcterms:modified xsi:type="dcterms:W3CDTF">2020-08-11T22:06:00Z</dcterms:modified>
</cp:coreProperties>
</file>