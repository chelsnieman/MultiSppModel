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41F57" w14:textId="77777777" w:rsidR="00104DC1" w:rsidRDefault="00D61CE4">
      <w:r>
        <w:t>Potential outlines for q2 paper</w:t>
      </w:r>
    </w:p>
    <w:p w14:paraId="6E3328FD" w14:textId="77777777" w:rsidR="00D61CE4" w:rsidRDefault="00D61CE4"/>
    <w:p w14:paraId="3BB870B0" w14:textId="77777777" w:rsidR="009D1A93" w:rsidRDefault="009D1A93">
      <w:r>
        <w:t>Here I narrow to aquatic systems and then quickly to fisheries, later in the intro</w:t>
      </w:r>
    </w:p>
    <w:p w14:paraId="2DC7F6AA" w14:textId="77777777" w:rsidR="00D61CE4" w:rsidRDefault="00B3042C" w:rsidP="00D61CE4">
      <w:pPr>
        <w:pStyle w:val="ListParagraph"/>
        <w:numPr>
          <w:ilvl w:val="0"/>
          <w:numId w:val="2"/>
        </w:numPr>
      </w:pPr>
      <w:r>
        <w:t>Ecosystems often can exhibit multiple stable states</w:t>
      </w:r>
    </w:p>
    <w:p w14:paraId="6B4EB2B8" w14:textId="77777777" w:rsidR="00B3042C" w:rsidRDefault="00B3042C" w:rsidP="00175E91">
      <w:pPr>
        <w:pStyle w:val="ListParagraph"/>
        <w:numPr>
          <w:ilvl w:val="1"/>
          <w:numId w:val="2"/>
        </w:numPr>
        <w:pPrChange w:id="0" w:author="CLN" w:date="2020-08-21T12:37:00Z">
          <w:pPr>
            <w:pStyle w:val="ListParagraph"/>
            <w:numPr>
              <w:numId w:val="2"/>
            </w:numPr>
            <w:ind w:left="360" w:hanging="360"/>
          </w:pPr>
        </w:pPrChange>
      </w:pPr>
      <w:r>
        <w:t>The transition between these states is often non-linear and may come with little warning</w:t>
      </w:r>
    </w:p>
    <w:p w14:paraId="452B2A50" w14:textId="77777777" w:rsidR="00B3042C" w:rsidRDefault="00B3042C" w:rsidP="00175E91">
      <w:pPr>
        <w:pStyle w:val="ListParagraph"/>
        <w:numPr>
          <w:ilvl w:val="1"/>
          <w:numId w:val="2"/>
        </w:numPr>
        <w:pPrChange w:id="1" w:author="CLN" w:date="2020-08-21T12:37:00Z">
          <w:pPr>
            <w:pStyle w:val="ListParagraph"/>
            <w:numPr>
              <w:numId w:val="2"/>
            </w:numPr>
            <w:ind w:left="360" w:hanging="360"/>
          </w:pPr>
        </w:pPrChange>
      </w:pPr>
      <w:r>
        <w:t>Because of this, keeping ecosystems in a safe operating space is crucial to buffering against disturbances and preventing regime shifts to undesirable states</w:t>
      </w:r>
    </w:p>
    <w:p w14:paraId="24032771" w14:textId="34AD5E4B" w:rsidR="00B3042C" w:rsidRDefault="003315B9" w:rsidP="00D61CE4">
      <w:pPr>
        <w:pStyle w:val="ListParagraph"/>
        <w:numPr>
          <w:ilvl w:val="0"/>
          <w:numId w:val="2"/>
        </w:numPr>
        <w:rPr>
          <w:ins w:id="2" w:author="CLN" w:date="2020-08-21T12:44:00Z"/>
        </w:rPr>
      </w:pPr>
      <w:r>
        <w:t>Ecosystems transition between stable states due to changes in the community dynamics. This can occur either through slow moving changes to underlying abiotic factors that favor some species over others (nod to Hansen climate change work) or through direct impacts by humans on the species themselves.</w:t>
      </w:r>
    </w:p>
    <w:p w14:paraId="7A0720C2" w14:textId="128E8617" w:rsidR="00175E91" w:rsidRDefault="00175E91" w:rsidP="00175E91">
      <w:pPr>
        <w:pStyle w:val="ListParagraph"/>
        <w:numPr>
          <w:ilvl w:val="1"/>
          <w:numId w:val="2"/>
        </w:numPr>
        <w:rPr>
          <w:ins w:id="3" w:author="CLN" w:date="2020-08-21T12:44:00Z"/>
        </w:rPr>
      </w:pPr>
      <w:ins w:id="4" w:author="CLN" w:date="2020-08-21T12:44:00Z">
        <w:r>
          <w:t xml:space="preserve">There is evidence of these shifts in aquatic systems </w:t>
        </w:r>
      </w:ins>
    </w:p>
    <w:p w14:paraId="00BAD482" w14:textId="3200F56A" w:rsidR="00175E91" w:rsidRDefault="00175E91" w:rsidP="00175E91">
      <w:pPr>
        <w:pStyle w:val="ListParagraph"/>
        <w:numPr>
          <w:ilvl w:val="2"/>
          <w:numId w:val="2"/>
        </w:numPr>
        <w:pPrChange w:id="5" w:author="CLN" w:date="2020-08-21T12:44:00Z">
          <w:pPr>
            <w:pStyle w:val="ListParagraph"/>
            <w:numPr>
              <w:numId w:val="2"/>
            </w:numPr>
            <w:ind w:left="360" w:hanging="360"/>
          </w:pPr>
        </w:pPrChange>
      </w:pPr>
      <w:ins w:id="6" w:author="CLN" w:date="2020-08-21T12:44:00Z">
        <w:r>
          <w:t xml:space="preserve">Fisheries are an interesting case study within these systems, as they are systems in which human impacts play a </w:t>
        </w:r>
      </w:ins>
      <w:ins w:id="7" w:author="CLN" w:date="2020-08-21T12:45:00Z">
        <w:r>
          <w:t xml:space="preserve">direct role. </w:t>
        </w:r>
      </w:ins>
    </w:p>
    <w:p w14:paraId="280CCE81" w14:textId="2BD8BBE7" w:rsidR="00FA1349" w:rsidDel="00175E91" w:rsidRDefault="00FA1349" w:rsidP="00FA1349">
      <w:pPr>
        <w:pStyle w:val="ListParagraph"/>
        <w:numPr>
          <w:ilvl w:val="1"/>
          <w:numId w:val="2"/>
        </w:numPr>
        <w:rPr>
          <w:del w:id="8" w:author="CLN" w:date="2020-08-21T12:44:00Z"/>
        </w:rPr>
      </w:pPr>
      <w:del w:id="9" w:author="CLN" w:date="2020-08-21T12:44:00Z">
        <w:r w:rsidDel="00175E91">
          <w:delText>Narrow to aquatic systems here, and fisheries specifically?</w:delText>
        </w:r>
      </w:del>
    </w:p>
    <w:p w14:paraId="0E5AE409" w14:textId="1A1DAF0C" w:rsidR="003315B9" w:rsidRDefault="003315B9" w:rsidP="003315B9">
      <w:pPr>
        <w:pStyle w:val="ListParagraph"/>
        <w:numPr>
          <w:ilvl w:val="1"/>
          <w:numId w:val="2"/>
        </w:numPr>
      </w:pPr>
      <w:r>
        <w:t xml:space="preserve">Talk about </w:t>
      </w:r>
      <w:del w:id="10" w:author="CLN" w:date="2020-08-21T13:37:00Z">
        <w:r w:rsidDel="00A830BE">
          <w:delText xml:space="preserve">how both the </w:delText>
        </w:r>
      </w:del>
      <w:r>
        <w:t>ways in which humans alter species interactions</w:t>
      </w:r>
      <w:ins w:id="11" w:author="CLN" w:date="2020-08-21T13:37:00Z">
        <w:r w:rsidR="00A830BE">
          <w:t xml:space="preserve"> - </w:t>
        </w:r>
      </w:ins>
      <w:del w:id="12" w:author="CLN" w:date="2020-08-21T13:37:00Z">
        <w:r w:rsidDel="00A830BE">
          <w:delText xml:space="preserve">, </w:delText>
        </w:r>
      </w:del>
      <w:r>
        <w:t>both play a role in reinforcing or changing the stable state.</w:t>
      </w:r>
    </w:p>
    <w:p w14:paraId="4FEAF773" w14:textId="7FD10CB0" w:rsidR="003315B9" w:rsidRDefault="003315B9" w:rsidP="003315B9">
      <w:pPr>
        <w:pStyle w:val="ListParagraph"/>
        <w:numPr>
          <w:ilvl w:val="2"/>
          <w:numId w:val="2"/>
        </w:numPr>
        <w:rPr>
          <w:ins w:id="13" w:author="CLN" w:date="2020-08-21T13:38:00Z"/>
        </w:rPr>
      </w:pPr>
      <w:r>
        <w:t>Harvest, catch and release – (thinking these are the things the average person controls)</w:t>
      </w:r>
    </w:p>
    <w:p w14:paraId="11E0B806" w14:textId="5871AFCB" w:rsidR="00A830BE" w:rsidRDefault="00A830BE" w:rsidP="00A830BE">
      <w:pPr>
        <w:pStyle w:val="ListParagraph"/>
        <w:numPr>
          <w:ilvl w:val="3"/>
          <w:numId w:val="2"/>
        </w:numPr>
        <w:pPrChange w:id="14" w:author="CLN" w:date="2020-08-21T13:38:00Z">
          <w:pPr>
            <w:pStyle w:val="ListParagraph"/>
            <w:numPr>
              <w:ilvl w:val="2"/>
              <w:numId w:val="2"/>
            </w:numPr>
            <w:ind w:left="1080" w:hanging="360"/>
          </w:pPr>
        </w:pPrChange>
      </w:pPr>
      <w:ins w:id="15" w:author="CLN" w:date="2020-08-21T13:38:00Z">
        <w:r>
          <w:t xml:space="preserve">This is more of an emergent thing – people do not really think about the stable state when they do this, they are thinking about catch rate, etc. </w:t>
        </w:r>
      </w:ins>
    </w:p>
    <w:p w14:paraId="0423C9E0" w14:textId="1C71F031" w:rsidR="003315B9" w:rsidRDefault="003315B9" w:rsidP="003315B9">
      <w:pPr>
        <w:pStyle w:val="ListParagraph"/>
        <w:numPr>
          <w:ilvl w:val="2"/>
          <w:numId w:val="2"/>
        </w:numPr>
        <w:rPr>
          <w:ins w:id="16" w:author="CLN" w:date="2020-08-21T13:38:00Z"/>
        </w:rPr>
      </w:pPr>
      <w:r>
        <w:t>Stocking, limiting harvest – (these are the things managers can control)</w:t>
      </w:r>
    </w:p>
    <w:p w14:paraId="5A183B6D" w14:textId="4B921185" w:rsidR="00A830BE" w:rsidRDefault="00A830BE" w:rsidP="00A830BE">
      <w:pPr>
        <w:pStyle w:val="ListParagraph"/>
        <w:numPr>
          <w:ilvl w:val="3"/>
          <w:numId w:val="2"/>
        </w:numPr>
        <w:rPr>
          <w:ins w:id="17" w:author="CLN" w:date="2020-08-21T13:39:00Z"/>
        </w:rPr>
      </w:pPr>
      <w:ins w:id="18" w:author="CLN" w:date="2020-08-21T13:38:00Z">
        <w:r>
          <w:t>This is where managers ca</w:t>
        </w:r>
      </w:ins>
      <w:ins w:id="19" w:author="CLN" w:date="2020-08-21T13:39:00Z">
        <w:r>
          <w:t>n influence stable state</w:t>
        </w:r>
      </w:ins>
    </w:p>
    <w:p w14:paraId="3DB6F767" w14:textId="2F1C53F3" w:rsidR="00A830BE" w:rsidRDefault="00A830BE" w:rsidP="00A830BE">
      <w:pPr>
        <w:pStyle w:val="ListParagraph"/>
        <w:numPr>
          <w:ilvl w:val="3"/>
          <w:numId w:val="2"/>
        </w:numPr>
        <w:rPr>
          <w:ins w:id="20" w:author="CLN" w:date="2020-08-21T13:39:00Z"/>
        </w:rPr>
      </w:pPr>
      <w:proofErr w:type="gramStart"/>
      <w:ins w:id="21" w:author="CLN" w:date="2020-08-21T13:39:00Z">
        <w:r>
          <w:t>Also</w:t>
        </w:r>
        <w:proofErr w:type="gramEnd"/>
        <w:r>
          <w:t xml:space="preserve"> where managers can change/maintain a stable state as a direct result of harvest/catch (basically, this is where you can deal with whatever people did, which may not have been ideal) </w:t>
        </w:r>
      </w:ins>
    </w:p>
    <w:p w14:paraId="6CCD5D8D" w14:textId="6D09ED98" w:rsidR="00A830BE" w:rsidRDefault="00A830BE" w:rsidP="00A830BE">
      <w:pPr>
        <w:pStyle w:val="ListParagraph"/>
        <w:numPr>
          <w:ilvl w:val="4"/>
          <w:numId w:val="2"/>
        </w:numPr>
        <w:pPrChange w:id="22" w:author="CLN" w:date="2020-08-21T13:39:00Z">
          <w:pPr>
            <w:pStyle w:val="ListParagraph"/>
            <w:numPr>
              <w:ilvl w:val="2"/>
              <w:numId w:val="2"/>
            </w:numPr>
            <w:ind w:left="1080" w:hanging="360"/>
          </w:pPr>
        </w:pPrChange>
      </w:pPr>
      <w:ins w:id="23" w:author="CLN" w:date="2020-08-21T13:39:00Z">
        <w:r>
          <w:t xml:space="preserve">Here, I am </w:t>
        </w:r>
      </w:ins>
      <w:ins w:id="24" w:author="CLN" w:date="2020-08-21T13:40:00Z">
        <w:r>
          <w:t>thinking we could talk about how managers have control over changing undesirable states created through human impacts</w:t>
        </w:r>
      </w:ins>
    </w:p>
    <w:p w14:paraId="6C045AB5" w14:textId="30ECCFF0" w:rsidR="003315B9" w:rsidRDefault="003315B9" w:rsidP="00D61CE4">
      <w:pPr>
        <w:pStyle w:val="ListParagraph"/>
        <w:numPr>
          <w:ilvl w:val="0"/>
          <w:numId w:val="2"/>
        </w:numPr>
        <w:rPr>
          <w:ins w:id="25" w:author="CLN" w:date="2020-08-21T13:40:00Z"/>
        </w:rPr>
      </w:pPr>
      <w:r>
        <w:t>Here we explore this second pathway, direct human influence on an ecosystem, through a modeled recreational fishery to show why understanding the complex interactions between species</w:t>
      </w:r>
      <w:r w:rsidR="00C268A2">
        <w:t xml:space="preserve"> is necessary to either maintain or rehabilitate an ecosystem.</w:t>
      </w:r>
    </w:p>
    <w:p w14:paraId="07F1FD70" w14:textId="4333A0D9" w:rsidR="00A830BE" w:rsidRDefault="00A830BE" w:rsidP="00D61CE4">
      <w:pPr>
        <w:pStyle w:val="ListParagraph"/>
        <w:numPr>
          <w:ilvl w:val="0"/>
          <w:numId w:val="2"/>
        </w:numPr>
        <w:rPr>
          <w:ins w:id="26" w:author="CLN" w:date="2020-08-21T13:41:00Z"/>
        </w:rPr>
      </w:pPr>
      <w:commentRangeStart w:id="27"/>
      <w:ins w:id="28" w:author="CLN" w:date="2020-08-21T13:40:00Z">
        <w:r>
          <w:t>This shows how managers</w:t>
        </w:r>
      </w:ins>
      <w:ins w:id="29" w:author="CLN" w:date="2020-08-21T13:41:00Z">
        <w:r>
          <w:t>, with an understanding of the hysteresis and stable states in their system, can purposefully manage their systems to maintain stable states</w:t>
        </w:r>
      </w:ins>
    </w:p>
    <w:p w14:paraId="2EAE8677" w14:textId="2B33B30C" w:rsidR="00A830BE" w:rsidRDefault="00A830BE" w:rsidP="00A830BE">
      <w:pPr>
        <w:pStyle w:val="ListParagraph"/>
        <w:numPr>
          <w:ilvl w:val="1"/>
          <w:numId w:val="2"/>
        </w:numPr>
        <w:pPrChange w:id="30" w:author="CLN" w:date="2020-08-21T13:41:00Z">
          <w:pPr>
            <w:pStyle w:val="ListParagraph"/>
            <w:numPr>
              <w:numId w:val="2"/>
            </w:numPr>
            <w:ind w:left="360" w:hanging="360"/>
          </w:pPr>
        </w:pPrChange>
      </w:pPr>
      <w:proofErr w:type="gramStart"/>
      <w:ins w:id="31" w:author="CLN" w:date="2020-08-21T13:41:00Z">
        <w:r>
          <w:t>Also</w:t>
        </w:r>
        <w:proofErr w:type="gramEnd"/>
        <w:r>
          <w:t xml:space="preserve"> that this multi-species/multi-lev</w:t>
        </w:r>
      </w:ins>
      <w:ins w:id="32" w:author="CLN" w:date="2020-08-21T13:42:00Z">
        <w:r>
          <w:t xml:space="preserve">el approach is important in maintaining ‘desired’ ecosystem function </w:t>
        </w:r>
        <w:commentRangeEnd w:id="27"/>
        <w:r>
          <w:rPr>
            <w:rStyle w:val="CommentReference"/>
          </w:rPr>
          <w:commentReference w:id="27"/>
        </w:r>
      </w:ins>
    </w:p>
    <w:p w14:paraId="7E18C4C4" w14:textId="77777777" w:rsidR="00C268A2" w:rsidRDefault="00C268A2" w:rsidP="00C268A2"/>
    <w:p w14:paraId="17418C84" w14:textId="77777777" w:rsidR="00C268A2" w:rsidRDefault="00C268A2" w:rsidP="00C268A2"/>
    <w:p w14:paraId="48B85A6D" w14:textId="77777777" w:rsidR="00C268A2" w:rsidDel="00175E91" w:rsidRDefault="009D1A93" w:rsidP="00C268A2">
      <w:pPr>
        <w:rPr>
          <w:del w:id="33" w:author="CLN" w:date="2020-08-21T12:38:00Z"/>
        </w:rPr>
      </w:pPr>
      <w:r>
        <w:t>Another version where we narrow to aquatic systems earlier, and fisheries later</w:t>
      </w:r>
    </w:p>
    <w:p w14:paraId="6371E375" w14:textId="77777777" w:rsidR="009D1A93" w:rsidRDefault="009D1A93" w:rsidP="00C268A2"/>
    <w:p w14:paraId="232FF3DF" w14:textId="77777777" w:rsidR="009D1A93" w:rsidRDefault="009D1A93" w:rsidP="009D1A93">
      <w:pPr>
        <w:pStyle w:val="ListParagraph"/>
        <w:numPr>
          <w:ilvl w:val="0"/>
          <w:numId w:val="3"/>
        </w:numPr>
      </w:pPr>
      <w:r>
        <w:t>Ecosystems often can exhibit multiple stable states, aquatic ecosystems have provided classic examples of this</w:t>
      </w:r>
    </w:p>
    <w:p w14:paraId="01AB68DD" w14:textId="77777777" w:rsidR="009D1A93" w:rsidRDefault="009D1A93" w:rsidP="009D1A93">
      <w:pPr>
        <w:pStyle w:val="ListParagraph"/>
        <w:numPr>
          <w:ilvl w:val="0"/>
          <w:numId w:val="3"/>
        </w:numPr>
      </w:pPr>
      <w:r>
        <w:t>The transition between these states is often non-linear and may come with little warning</w:t>
      </w:r>
    </w:p>
    <w:p w14:paraId="27E29844" w14:textId="77777777" w:rsidR="009D1A93" w:rsidRDefault="009D1A93" w:rsidP="009D1A93">
      <w:pPr>
        <w:pStyle w:val="ListParagraph"/>
        <w:numPr>
          <w:ilvl w:val="0"/>
          <w:numId w:val="3"/>
        </w:numPr>
      </w:pPr>
      <w:r>
        <w:lastRenderedPageBreak/>
        <w:t>Because of this, keeping ecosystems in a safe operating space is crucial to buffering against disturbances and preventing regime shifts to undesirable states</w:t>
      </w:r>
    </w:p>
    <w:p w14:paraId="3AF8221A" w14:textId="2E916E79" w:rsidR="009D1A93" w:rsidRDefault="009D1A93" w:rsidP="009D1A93">
      <w:pPr>
        <w:pStyle w:val="ListParagraph"/>
        <w:numPr>
          <w:ilvl w:val="0"/>
          <w:numId w:val="3"/>
        </w:numPr>
      </w:pPr>
      <w:r>
        <w:t xml:space="preserve">Ecosystems transition between stable states </w:t>
      </w:r>
      <w:ins w:id="34" w:author="CLN" w:date="2020-08-21T13:52:00Z">
        <w:r w:rsidR="007F59D3">
          <w:t>resulting from</w:t>
        </w:r>
      </w:ins>
      <w:del w:id="35" w:author="CLN" w:date="2020-08-21T13:52:00Z">
        <w:r w:rsidDel="007F59D3">
          <w:delText>due to</w:delText>
        </w:r>
      </w:del>
      <w:r>
        <w:t xml:space="preserve"> changes in</w:t>
      </w:r>
      <w:ins w:id="36" w:author="CLN" w:date="2020-08-21T13:52:00Z">
        <w:r w:rsidR="007F59D3">
          <w:t xml:space="preserve"> </w:t>
        </w:r>
      </w:ins>
      <w:del w:id="37" w:author="CLN" w:date="2020-08-21T13:52:00Z">
        <w:r w:rsidDel="007F59D3">
          <w:delText xml:space="preserve"> the </w:delText>
        </w:r>
      </w:del>
      <w:r>
        <w:t>community dynamics. This can occur either through slow moving changes to underlying abiotic factors that favor some species over others (nod to Hansen climate change work) or through direct impacts by humans on the species themselves.</w:t>
      </w:r>
    </w:p>
    <w:p w14:paraId="5C410F2B" w14:textId="1C47E07D" w:rsidR="009D1A93" w:rsidRDefault="009D1A93" w:rsidP="009D1A93">
      <w:pPr>
        <w:pStyle w:val="ListParagraph"/>
        <w:numPr>
          <w:ilvl w:val="1"/>
          <w:numId w:val="3"/>
        </w:numPr>
        <w:rPr>
          <w:ins w:id="38" w:author="CLN" w:date="2020-08-21T13:53:00Z"/>
        </w:rPr>
      </w:pPr>
      <w:r>
        <w:t>Fisheries are a prime example of this kind of system where humans impact the system directly through fishing and indirectly through climate change</w:t>
      </w:r>
    </w:p>
    <w:p w14:paraId="0C7BEEA9" w14:textId="3532F9FB" w:rsidR="007F59D3" w:rsidRDefault="007F59D3" w:rsidP="007F59D3">
      <w:pPr>
        <w:pStyle w:val="ListParagraph"/>
        <w:numPr>
          <w:ilvl w:val="2"/>
          <w:numId w:val="3"/>
        </w:numPr>
        <w:pPrChange w:id="39" w:author="CLN" w:date="2020-08-21T13:53:00Z">
          <w:pPr>
            <w:pStyle w:val="ListParagraph"/>
            <w:numPr>
              <w:ilvl w:val="1"/>
              <w:numId w:val="3"/>
            </w:numPr>
            <w:ind w:hanging="360"/>
          </w:pPr>
        </w:pPrChange>
      </w:pPr>
      <w:ins w:id="40" w:author="CLN" w:date="2020-08-21T13:53:00Z">
        <w:r>
          <w:t>Indirect ways example (climate change Hansen work) – these are hard to manage</w:t>
        </w:r>
      </w:ins>
    </w:p>
    <w:p w14:paraId="46EFC8A6" w14:textId="5CA73E2D" w:rsidR="009D1A93" w:rsidRDefault="009D1A93" w:rsidP="009D1A93">
      <w:pPr>
        <w:pStyle w:val="ListParagraph"/>
        <w:numPr>
          <w:ilvl w:val="1"/>
          <w:numId w:val="3"/>
        </w:numPr>
      </w:pPr>
      <w:r>
        <w:t xml:space="preserve">Talk about how both the ways in which humans </w:t>
      </w:r>
      <w:ins w:id="41" w:author="CLN" w:date="2020-08-21T13:53:00Z">
        <w:r w:rsidR="007F59D3">
          <w:t xml:space="preserve">directly </w:t>
        </w:r>
      </w:ins>
      <w:r>
        <w:t>alter species interactions can play a role in reinforcing or changing the stable state.</w:t>
      </w:r>
    </w:p>
    <w:p w14:paraId="096C9494" w14:textId="77777777" w:rsidR="007F59D3" w:rsidRDefault="009D1A93" w:rsidP="007F59D3">
      <w:pPr>
        <w:pStyle w:val="ListParagraph"/>
        <w:numPr>
          <w:ilvl w:val="2"/>
          <w:numId w:val="3"/>
        </w:numPr>
        <w:rPr>
          <w:ins w:id="42" w:author="CLN" w:date="2020-08-21T13:54:00Z"/>
        </w:rPr>
      </w:pPr>
      <w:r>
        <w:t>Harvest, catch and release – (thinking these are the things the average person controls)</w:t>
      </w:r>
    </w:p>
    <w:p w14:paraId="1B10AF65" w14:textId="483DE44F" w:rsidR="007F59D3" w:rsidRDefault="007F59D3" w:rsidP="007F59D3">
      <w:pPr>
        <w:pStyle w:val="ListParagraph"/>
        <w:numPr>
          <w:ilvl w:val="3"/>
          <w:numId w:val="3"/>
        </w:numPr>
        <w:pPrChange w:id="43" w:author="CLN" w:date="2020-08-21T13:54:00Z">
          <w:pPr>
            <w:pStyle w:val="ListParagraph"/>
            <w:numPr>
              <w:ilvl w:val="2"/>
              <w:numId w:val="3"/>
            </w:numPr>
            <w:ind w:left="1080" w:hanging="360"/>
          </w:pPr>
        </w:pPrChange>
      </w:pPr>
      <w:ins w:id="44" w:author="CLN" w:date="2020-08-21T13:54:00Z">
        <w:r>
          <w:t xml:space="preserve">This is more of an emergent thing – people do not really think about the stable state when they do this, they are thinking about catch rate, etc. </w:t>
        </w:r>
      </w:ins>
    </w:p>
    <w:p w14:paraId="052076A8" w14:textId="4BF41254" w:rsidR="009D1A93" w:rsidRDefault="009D1A93" w:rsidP="009D1A93">
      <w:pPr>
        <w:pStyle w:val="ListParagraph"/>
        <w:numPr>
          <w:ilvl w:val="2"/>
          <w:numId w:val="3"/>
        </w:numPr>
        <w:rPr>
          <w:ins w:id="45" w:author="CLN" w:date="2020-08-21T13:54:00Z"/>
        </w:rPr>
      </w:pPr>
      <w:r>
        <w:t>Stocking, limiting harvest – (these are the things managers can control</w:t>
      </w:r>
    </w:p>
    <w:p w14:paraId="7A26BAC6" w14:textId="77777777" w:rsidR="007F59D3" w:rsidRDefault="007F59D3" w:rsidP="007F59D3">
      <w:pPr>
        <w:pStyle w:val="ListParagraph"/>
        <w:numPr>
          <w:ilvl w:val="3"/>
          <w:numId w:val="3"/>
        </w:numPr>
        <w:rPr>
          <w:ins w:id="46" w:author="CLN" w:date="2020-08-21T13:54:00Z"/>
        </w:rPr>
      </w:pPr>
      <w:ins w:id="47" w:author="CLN" w:date="2020-08-21T13:54:00Z">
        <w:r>
          <w:t>This is where managers can influence stable state</w:t>
        </w:r>
      </w:ins>
    </w:p>
    <w:p w14:paraId="3AD83059" w14:textId="77777777" w:rsidR="007F59D3" w:rsidRDefault="007F59D3" w:rsidP="007F59D3">
      <w:pPr>
        <w:pStyle w:val="ListParagraph"/>
        <w:numPr>
          <w:ilvl w:val="3"/>
          <w:numId w:val="3"/>
        </w:numPr>
        <w:rPr>
          <w:ins w:id="48" w:author="CLN" w:date="2020-08-21T13:54:00Z"/>
        </w:rPr>
      </w:pPr>
      <w:proofErr w:type="gramStart"/>
      <w:ins w:id="49" w:author="CLN" w:date="2020-08-21T13:54:00Z">
        <w:r>
          <w:t>Also</w:t>
        </w:r>
        <w:proofErr w:type="gramEnd"/>
        <w:r>
          <w:t xml:space="preserve"> where managers can change/maintain a stable state as a direct result of harvest/catch (basically, this is where you can deal with whatever people did, which may not have been ideal) </w:t>
        </w:r>
      </w:ins>
    </w:p>
    <w:p w14:paraId="6D6FEEBD" w14:textId="346FC5EB" w:rsidR="007F59D3" w:rsidRDefault="007F59D3" w:rsidP="007F59D3">
      <w:pPr>
        <w:pStyle w:val="ListParagraph"/>
        <w:numPr>
          <w:ilvl w:val="4"/>
          <w:numId w:val="3"/>
        </w:numPr>
        <w:pPrChange w:id="50" w:author="CLN" w:date="2020-08-21T13:54:00Z">
          <w:pPr>
            <w:pStyle w:val="ListParagraph"/>
            <w:numPr>
              <w:ilvl w:val="2"/>
              <w:numId w:val="3"/>
            </w:numPr>
            <w:ind w:left="1080" w:hanging="360"/>
          </w:pPr>
        </w:pPrChange>
      </w:pPr>
      <w:ins w:id="51" w:author="CLN" w:date="2020-08-21T13:54:00Z">
        <w:r>
          <w:t>Here, I am thinking we could talk about how managers have control over changing undesirable states created through human impacts</w:t>
        </w:r>
      </w:ins>
    </w:p>
    <w:p w14:paraId="4974BF8E" w14:textId="77777777" w:rsidR="009D1A93" w:rsidRDefault="009D1A93" w:rsidP="009D1A93">
      <w:pPr>
        <w:pStyle w:val="ListParagraph"/>
        <w:numPr>
          <w:ilvl w:val="0"/>
          <w:numId w:val="3"/>
        </w:numPr>
      </w:pPr>
      <w:r>
        <w:t>Here we explore this second pathway, direct human influence on an ecosystem, through a modeled recreational fishery to show why understanding the complex interactions between species is necessary to either maintain or rehabilitate an ecosystem.</w:t>
      </w:r>
    </w:p>
    <w:p w14:paraId="1EE59117" w14:textId="77777777" w:rsidR="009D1A93" w:rsidRDefault="009D1A93" w:rsidP="00C268A2"/>
    <w:p w14:paraId="67FBE569" w14:textId="77777777" w:rsidR="009D1A93" w:rsidRDefault="009D1A93" w:rsidP="00C268A2">
      <w:r>
        <w:t>Start off talking about biotic interactions</w:t>
      </w:r>
    </w:p>
    <w:p w14:paraId="459CE6FA" w14:textId="77777777" w:rsidR="009D1A93" w:rsidRDefault="009D1A93" w:rsidP="009D1A93">
      <w:pPr>
        <w:pStyle w:val="ListParagraph"/>
        <w:numPr>
          <w:ilvl w:val="0"/>
          <w:numId w:val="4"/>
        </w:numPr>
      </w:pPr>
      <w:r>
        <w:t>Interspecific interactions play a large role in shaping the stable state of aquatic ecosystems</w:t>
      </w:r>
    </w:p>
    <w:p w14:paraId="2F55EBFF" w14:textId="77777777" w:rsidR="005052FB" w:rsidRDefault="005052FB" w:rsidP="005052FB">
      <w:pPr>
        <w:pStyle w:val="ListParagraph"/>
        <w:numPr>
          <w:ilvl w:val="0"/>
          <w:numId w:val="4"/>
        </w:numPr>
      </w:pPr>
      <w:r>
        <w:t>Aquatic ecosystems transition between stable states due to changes in the community dynamics. This can occur either through slow moving changes to underlying abiotic factors that favor some species over others (nod to Hansen climate change work) or through direct impacts by humans on the species themselves.</w:t>
      </w:r>
    </w:p>
    <w:p w14:paraId="0E4B740D" w14:textId="77777777" w:rsidR="005052FB" w:rsidRDefault="005052FB" w:rsidP="005052FB">
      <w:pPr>
        <w:pStyle w:val="ListParagraph"/>
        <w:numPr>
          <w:ilvl w:val="1"/>
          <w:numId w:val="4"/>
        </w:numPr>
      </w:pPr>
      <w:r>
        <w:t>Fisheries are a prime example of this kind of system where humans impact the system directly through fishing and indirectly through climate change</w:t>
      </w:r>
    </w:p>
    <w:p w14:paraId="7FAFC51A" w14:textId="77777777" w:rsidR="005052FB" w:rsidRDefault="005052FB" w:rsidP="005052FB">
      <w:pPr>
        <w:pStyle w:val="ListParagraph"/>
        <w:numPr>
          <w:ilvl w:val="1"/>
          <w:numId w:val="4"/>
        </w:numPr>
      </w:pPr>
      <w:r>
        <w:t>Talk about how both the ways in which humans alter species interactions can play a role in reinforcing or changing the stable state.</w:t>
      </w:r>
    </w:p>
    <w:p w14:paraId="152960FF" w14:textId="77777777" w:rsidR="005052FB" w:rsidRDefault="005052FB" w:rsidP="005052FB">
      <w:pPr>
        <w:pStyle w:val="ListParagraph"/>
        <w:numPr>
          <w:ilvl w:val="2"/>
          <w:numId w:val="4"/>
        </w:numPr>
      </w:pPr>
      <w:r>
        <w:t>Harvest, catch and release – (thinking these are the things the average person controls)</w:t>
      </w:r>
    </w:p>
    <w:p w14:paraId="6F7AD580" w14:textId="77777777" w:rsidR="005052FB" w:rsidRDefault="005052FB" w:rsidP="005052FB">
      <w:pPr>
        <w:pStyle w:val="ListParagraph"/>
        <w:numPr>
          <w:ilvl w:val="2"/>
          <w:numId w:val="4"/>
        </w:numPr>
      </w:pPr>
      <w:r>
        <w:t>Stocking, limiting harvest – (these are the things managers can control</w:t>
      </w:r>
    </w:p>
    <w:p w14:paraId="565D788C" w14:textId="77777777" w:rsidR="009D1A93" w:rsidRDefault="005052FB" w:rsidP="009D1A93">
      <w:pPr>
        <w:pStyle w:val="ListParagraph"/>
        <w:numPr>
          <w:ilvl w:val="0"/>
          <w:numId w:val="4"/>
        </w:numPr>
      </w:pPr>
      <w:r>
        <w:t xml:space="preserve">As we seek to protect or rehabilitate aquatic systems we must consider these dynamics when making management decisions. </w:t>
      </w:r>
    </w:p>
    <w:p w14:paraId="5AE6862C" w14:textId="77777777" w:rsidR="007367A9" w:rsidRDefault="007367A9" w:rsidP="009D1A93">
      <w:pPr>
        <w:pStyle w:val="ListParagraph"/>
        <w:numPr>
          <w:ilvl w:val="0"/>
          <w:numId w:val="4"/>
        </w:numPr>
      </w:pPr>
      <w:r>
        <w:t>Here we use a simple model of a 2 species fishery to show how species interactions can lead to counterintuitive management action when trying to maintain or change the stable state.</w:t>
      </w:r>
    </w:p>
    <w:sectPr w:rsidR="007367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CLN" w:date="2020-08-21T13:42:00Z" w:initials="CLN">
    <w:p w14:paraId="3C3A2F33" w14:textId="7DDC1575" w:rsidR="00A830BE" w:rsidRDefault="00A830BE">
      <w:pPr>
        <w:pStyle w:val="CommentText"/>
      </w:pPr>
      <w:r>
        <w:rPr>
          <w:rStyle w:val="CommentReference"/>
        </w:rPr>
        <w:annotationRef/>
      </w:r>
      <w:r>
        <w:t xml:space="preserve">Here, I was just trying at the end to broaden the scope to be like, yeah, we are talking about fish, but this really applies to all aquatic systems – This might be more of a point for the discussion?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3A2F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A4DBC" w16cex:dateUtc="2020-08-21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3A2F33" w16cid:durableId="22EA4D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DD"/>
    <w:multiLevelType w:val="hybridMultilevel"/>
    <w:tmpl w:val="96DE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3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0284D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CE4"/>
    <w:rsid w:val="00175E91"/>
    <w:rsid w:val="003315B9"/>
    <w:rsid w:val="005052FB"/>
    <w:rsid w:val="005832FB"/>
    <w:rsid w:val="006A4FD2"/>
    <w:rsid w:val="007367A9"/>
    <w:rsid w:val="007F59D3"/>
    <w:rsid w:val="008E1DA0"/>
    <w:rsid w:val="00936155"/>
    <w:rsid w:val="009D1A93"/>
    <w:rsid w:val="00A830BE"/>
    <w:rsid w:val="00AC597A"/>
    <w:rsid w:val="00B0014A"/>
    <w:rsid w:val="00B3042C"/>
    <w:rsid w:val="00C268A2"/>
    <w:rsid w:val="00C73A6D"/>
    <w:rsid w:val="00D61CE4"/>
    <w:rsid w:val="00FA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AF3E"/>
  <w15:chartTrackingRefBased/>
  <w15:docId w15:val="{A306F8CA-0CE6-4392-A19E-5F5E67C3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E4"/>
    <w:pPr>
      <w:ind w:left="720"/>
      <w:contextualSpacing/>
    </w:pPr>
  </w:style>
  <w:style w:type="character" w:styleId="CommentReference">
    <w:name w:val="annotation reference"/>
    <w:basedOn w:val="DefaultParagraphFont"/>
    <w:uiPriority w:val="99"/>
    <w:semiHidden/>
    <w:unhideWhenUsed/>
    <w:rsid w:val="00A830BE"/>
    <w:rPr>
      <w:sz w:val="16"/>
      <w:szCs w:val="16"/>
    </w:rPr>
  </w:style>
  <w:style w:type="paragraph" w:styleId="CommentText">
    <w:name w:val="annotation text"/>
    <w:basedOn w:val="Normal"/>
    <w:link w:val="CommentTextChar"/>
    <w:uiPriority w:val="99"/>
    <w:semiHidden/>
    <w:unhideWhenUsed/>
    <w:rsid w:val="00A830BE"/>
    <w:pPr>
      <w:spacing w:line="240" w:lineRule="auto"/>
    </w:pPr>
    <w:rPr>
      <w:sz w:val="20"/>
      <w:szCs w:val="20"/>
    </w:rPr>
  </w:style>
  <w:style w:type="character" w:customStyle="1" w:styleId="CommentTextChar">
    <w:name w:val="Comment Text Char"/>
    <w:basedOn w:val="DefaultParagraphFont"/>
    <w:link w:val="CommentText"/>
    <w:uiPriority w:val="99"/>
    <w:semiHidden/>
    <w:rsid w:val="00A830BE"/>
    <w:rPr>
      <w:sz w:val="20"/>
      <w:szCs w:val="20"/>
    </w:rPr>
  </w:style>
  <w:style w:type="paragraph" w:styleId="CommentSubject">
    <w:name w:val="annotation subject"/>
    <w:basedOn w:val="CommentText"/>
    <w:next w:val="CommentText"/>
    <w:link w:val="CommentSubjectChar"/>
    <w:uiPriority w:val="99"/>
    <w:semiHidden/>
    <w:unhideWhenUsed/>
    <w:rsid w:val="00A830BE"/>
    <w:rPr>
      <w:b/>
      <w:bCs/>
    </w:rPr>
  </w:style>
  <w:style w:type="character" w:customStyle="1" w:styleId="CommentSubjectChar">
    <w:name w:val="Comment Subject Char"/>
    <w:basedOn w:val="CommentTextChar"/>
    <w:link w:val="CommentSubject"/>
    <w:uiPriority w:val="99"/>
    <w:semiHidden/>
    <w:rsid w:val="00A830BE"/>
    <w:rPr>
      <w:b/>
      <w:bCs/>
      <w:sz w:val="20"/>
      <w:szCs w:val="20"/>
    </w:rPr>
  </w:style>
  <w:style w:type="paragraph" w:styleId="BalloonText">
    <w:name w:val="Balloon Text"/>
    <w:basedOn w:val="Normal"/>
    <w:link w:val="BalloonTextChar"/>
    <w:uiPriority w:val="99"/>
    <w:semiHidden/>
    <w:unhideWhenUsed/>
    <w:rsid w:val="00A830B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30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662892">
      <w:bodyDiv w:val="1"/>
      <w:marLeft w:val="0"/>
      <w:marRight w:val="0"/>
      <w:marTop w:val="0"/>
      <w:marBottom w:val="0"/>
      <w:divBdr>
        <w:top w:val="none" w:sz="0" w:space="0" w:color="auto"/>
        <w:left w:val="none" w:sz="0" w:space="0" w:color="auto"/>
        <w:bottom w:val="none" w:sz="0" w:space="0" w:color="auto"/>
        <w:right w:val="none" w:sz="0" w:space="0" w:color="auto"/>
      </w:divBdr>
      <w:divsChild>
        <w:div w:id="956062006">
          <w:marLeft w:val="0"/>
          <w:marRight w:val="0"/>
          <w:marTop w:val="0"/>
          <w:marBottom w:val="0"/>
          <w:divBdr>
            <w:top w:val="none" w:sz="0" w:space="0" w:color="auto"/>
            <w:left w:val="none" w:sz="0" w:space="0" w:color="auto"/>
            <w:bottom w:val="none" w:sz="0" w:space="0" w:color="auto"/>
            <w:right w:val="none" w:sz="0" w:space="0" w:color="auto"/>
          </w:divBdr>
        </w:div>
        <w:div w:id="234510996">
          <w:marLeft w:val="0"/>
          <w:marRight w:val="0"/>
          <w:marTop w:val="0"/>
          <w:marBottom w:val="0"/>
          <w:divBdr>
            <w:top w:val="none" w:sz="0" w:space="0" w:color="auto"/>
            <w:left w:val="none" w:sz="0" w:space="0" w:color="auto"/>
            <w:bottom w:val="none" w:sz="0" w:space="0" w:color="auto"/>
            <w:right w:val="none" w:sz="0" w:space="0" w:color="auto"/>
          </w:divBdr>
        </w:div>
        <w:div w:id="346568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CLN</cp:lastModifiedBy>
  <cp:revision>2</cp:revision>
  <dcterms:created xsi:type="dcterms:W3CDTF">2020-08-21T18:59:00Z</dcterms:created>
  <dcterms:modified xsi:type="dcterms:W3CDTF">2020-08-21T18:59:00Z</dcterms:modified>
</cp:coreProperties>
</file>