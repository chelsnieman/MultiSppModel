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A8ED2" w14:textId="3982B7DC" w:rsidR="00F31BBC" w:rsidRPr="0085205D" w:rsidRDefault="00F31BBC" w:rsidP="00F31BBC">
      <w:pPr>
        <w:pStyle w:val="BodyText"/>
        <w:rPr>
          <w:rFonts w:ascii="Times New Roman" w:hAnsi="Times New Roman" w:cs="Times New Roman"/>
        </w:rPr>
      </w:pPr>
      <w:r w:rsidRPr="003A2A6C">
        <w:rPr>
          <w:rFonts w:ascii="Times New Roman" w:hAnsi="Times New Roman" w:cs="Times New Roman"/>
        </w:rPr>
        <w:t xml:space="preserve">Table 1. </w:t>
      </w:r>
      <w:r>
        <w:rPr>
          <w:rFonts w:ascii="Times New Roman" w:hAnsi="Times New Roman" w:cs="Times New Roman"/>
        </w:rPr>
        <w:t xml:space="preserve">Model parameterization 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1243"/>
        <w:gridCol w:w="2806"/>
        <w:gridCol w:w="5311"/>
      </w:tblGrid>
      <w:tr w:rsidR="00F31BBC" w:rsidRPr="00F31BBC" w14:paraId="66E7CBF7" w14:textId="04C83367" w:rsidTr="00F3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61250" w14:textId="77777777" w:rsidR="00F31BBC" w:rsidRPr="00F31BBC" w:rsidRDefault="00F31BBC" w:rsidP="001D16D9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1499" w:type="pct"/>
          </w:tcPr>
          <w:p w14:paraId="1B7C4783" w14:textId="07525C5D" w:rsidR="00F31BBC" w:rsidRPr="00F31BBC" w:rsidRDefault="00F31BBC" w:rsidP="001D16D9">
            <w:pPr>
              <w:pStyle w:val="Compact"/>
              <w:widowControl w:val="0"/>
              <w:suppressLineNumber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Value</w:t>
            </w:r>
          </w:p>
        </w:tc>
        <w:tc>
          <w:tcPr>
            <w:tcW w:w="2837" w:type="pct"/>
          </w:tcPr>
          <w:p w14:paraId="36C96300" w14:textId="76079216" w:rsidR="00F31BBC" w:rsidRPr="00F31BBC" w:rsidRDefault="00F31BBC" w:rsidP="001D16D9">
            <w:pPr>
              <w:pStyle w:val="Compact"/>
              <w:widowControl w:val="0"/>
              <w:suppressLineNumber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Definitions</w:t>
            </w:r>
          </w:p>
        </w:tc>
      </w:tr>
      <w:tr w:rsidR="00F31BBC" w:rsidRPr="00F31BBC" w14:paraId="52B0EA9E" w14:textId="3AA42663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8C22E" w14:textId="2A77BDB6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0" w:author="Unknown" w:date="2020-12-18T14:48:00Z"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117EF16F" w14:textId="3FFFE6B2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7" w:type="pct"/>
          </w:tcPr>
          <w:p w14:paraId="4A8E5DCA" w14:textId="09D02743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survival, species 1 j</w:t>
            </w:r>
            <w:r w:rsidRPr="00F31BBC">
              <w:rPr>
                <w:rFonts w:ascii="Times New Roman" w:hAnsi="Times New Roman" w:cs="Times New Roman"/>
              </w:rPr>
              <w:t>uvenile</w:t>
            </w:r>
          </w:p>
        </w:tc>
      </w:tr>
      <w:tr w:rsidR="00F31BBC" w:rsidRPr="00F31BBC" w14:paraId="25935334" w14:textId="21588539" w:rsidTr="00F31BBC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25A03D" w14:textId="6AF2270E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" w:author="Unknown" w:date="2020-12-18T14:48:00Z"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16EC3767" w14:textId="73955795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837" w:type="pct"/>
          </w:tcPr>
          <w:p w14:paraId="06813322" w14:textId="4E00FCBA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mortality, species 1 adult</w:t>
            </w:r>
          </w:p>
        </w:tc>
      </w:tr>
      <w:tr w:rsidR="00F31BBC" w:rsidRPr="00F31BBC" w14:paraId="6FFD0AC1" w14:textId="5E65BC16" w:rsidTr="00F31BB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BC00B" w14:textId="5E882A7B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2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sSub>
                      <m:sSubPr>
                        <m:ctrlPr>
                          <w:ins w:id="3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ins w:id="4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99" w:type="pct"/>
          </w:tcPr>
          <w:p w14:paraId="0D7D37C4" w14:textId="159E440F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837" w:type="pct"/>
          </w:tcPr>
          <w:p w14:paraId="32332AC8" w14:textId="7F1616FF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31BBC">
              <w:rPr>
                <w:rFonts w:ascii="Times New Roman" w:hAnsi="Times New Roman" w:cs="Times New Roman"/>
              </w:rPr>
              <w:t>annibalism</w:t>
            </w:r>
            <w:r>
              <w:rPr>
                <w:rFonts w:ascii="Times New Roman" w:hAnsi="Times New Roman" w:cs="Times New Roman"/>
              </w:rPr>
              <w:t>, species 1</w:t>
            </w:r>
          </w:p>
        </w:tc>
      </w:tr>
      <w:tr w:rsidR="00F31BBC" w:rsidRPr="00F31BBC" w14:paraId="6A0E1FB8" w14:textId="57005E56" w:rsidTr="00F31BB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26E9F" w14:textId="06C4BFE3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5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sSub>
                      <m:sSubPr>
                        <m:ctrlPr>
                          <w:ins w:id="6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ins w:id="7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99" w:type="pct"/>
          </w:tcPr>
          <w:p w14:paraId="494EA629" w14:textId="5F395BB0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837" w:type="pct"/>
          </w:tcPr>
          <w:p w14:paraId="61AAA1CD" w14:textId="17D108E3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1BBC">
              <w:rPr>
                <w:rFonts w:ascii="Times New Roman" w:hAnsi="Times New Roman" w:cs="Times New Roman"/>
              </w:rPr>
              <w:t xml:space="preserve">redation by </w:t>
            </w:r>
            <w:r>
              <w:rPr>
                <w:rFonts w:ascii="Times New Roman" w:hAnsi="Times New Roman" w:cs="Times New Roman"/>
              </w:rPr>
              <w:t>species 2 on species 1</w:t>
            </w:r>
          </w:p>
        </w:tc>
      </w:tr>
      <w:tr w:rsidR="00F31BBC" w:rsidRPr="00F31BBC" w14:paraId="15A2A492" w14:textId="000FC14D" w:rsidTr="00F31BB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3C56A" w14:textId="00CE4C97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8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sSub>
                      <m:sSubPr>
                        <m:ctrlPr>
                          <w:ins w:id="9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ins w:id="10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99" w:type="pct"/>
          </w:tcPr>
          <w:p w14:paraId="3B486306" w14:textId="7FF86CEE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2837" w:type="pct"/>
          </w:tcPr>
          <w:p w14:paraId="4F1938BE" w14:textId="6949477D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Pr="00F31BBC">
              <w:rPr>
                <w:rFonts w:ascii="Times New Roman" w:hAnsi="Times New Roman" w:cs="Times New Roman"/>
              </w:rPr>
              <w:t>uvenile competition</w:t>
            </w:r>
          </w:p>
        </w:tc>
      </w:tr>
      <w:tr w:rsidR="00F31BBC" w:rsidRPr="00F31BBC" w14:paraId="72F3E8E2" w14:textId="36911993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03CD3" w14:textId="23094313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1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50A4AD14" w14:textId="7877E4B6" w:rsidR="00F31BBC" w:rsidRP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7" w:type="pct"/>
          </w:tcPr>
          <w:p w14:paraId="077A1E95" w14:textId="630BA423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 xml:space="preserve">rate </w:t>
            </w:r>
            <w:r>
              <w:rPr>
                <w:rFonts w:ascii="Times New Roman" w:hAnsi="Times New Roman" w:cs="Times New Roman"/>
              </w:rPr>
              <w:t xml:space="preserve">at which </w:t>
            </w:r>
            <w:r w:rsidRPr="00F31BBC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 xml:space="preserve">ecies </w:t>
            </w:r>
            <w:r w:rsidRPr="00F31BBC">
              <w:rPr>
                <w:rFonts w:ascii="Times New Roman" w:hAnsi="Times New Roman" w:cs="Times New Roman"/>
              </w:rPr>
              <w:t>1 juveniles enter FA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F31BBC" w:rsidRPr="00F31BBC" w14:paraId="718E1AB9" w14:textId="42CE7717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A0D22" w14:textId="04A47CA5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2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4263C39A" w14:textId="77777777" w:rsidR="00F31BBC" w:rsidRPr="00F31BBC" w:rsidRDefault="00F31BBC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37" w:type="pct"/>
          </w:tcPr>
          <w:p w14:paraId="58167B89" w14:textId="5890B45A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 xml:space="preserve">rate </w:t>
            </w:r>
            <w:r>
              <w:rPr>
                <w:rFonts w:ascii="Times New Roman" w:hAnsi="Times New Roman" w:cs="Times New Roman"/>
              </w:rPr>
              <w:t xml:space="preserve">at which </w:t>
            </w:r>
            <w:r w:rsidRPr="00F31BBC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 xml:space="preserve">ecies </w:t>
            </w:r>
            <w:r w:rsidRPr="00F31BBC">
              <w:rPr>
                <w:rFonts w:ascii="Times New Roman" w:hAnsi="Times New Roman" w:cs="Times New Roman"/>
              </w:rPr>
              <w:t>1 juveniles leave FA</w:t>
            </w:r>
          </w:p>
        </w:tc>
      </w:tr>
      <w:tr w:rsidR="00F31BBC" w:rsidRPr="00F31BBC" w14:paraId="48C299F7" w14:textId="089FBF6C" w:rsidTr="00F31BB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410E2" w14:textId="4A838223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3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0F583437" w14:textId="0B9462EC" w:rsidR="00F31BBC" w:rsidRDefault="00BE6E84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0-2000</w:t>
            </w:r>
          </w:p>
        </w:tc>
        <w:tc>
          <w:tcPr>
            <w:tcW w:w="2837" w:type="pct"/>
          </w:tcPr>
          <w:p w14:paraId="78289AAB" w14:textId="0853BBCC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F31BBC">
              <w:rPr>
                <w:rFonts w:ascii="Times New Roman" w:hAnsi="Times New Roman" w:cs="Times New Roman"/>
              </w:rPr>
              <w:t>tocking</w:t>
            </w:r>
            <w:r>
              <w:rPr>
                <w:rFonts w:ascii="Times New Roman" w:hAnsi="Times New Roman" w:cs="Times New Roman"/>
              </w:rPr>
              <w:t>,</w:t>
            </w:r>
            <w:r w:rsidRPr="00F31BBC">
              <w:rPr>
                <w:rFonts w:ascii="Times New Roman" w:hAnsi="Times New Roman" w:cs="Times New Roman"/>
              </w:rPr>
              <w:t xml:space="preserve"> species 1</w:t>
            </w:r>
          </w:p>
        </w:tc>
      </w:tr>
      <w:tr w:rsidR="00F31BBC" w:rsidRPr="00F31BBC" w14:paraId="01624DCC" w14:textId="75DE5A8F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97EB5" w14:textId="16C41577" w:rsidR="00F31BBC" w:rsidRPr="00B62048" w:rsidRDefault="00B62048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q</m:t>
                </m:r>
                <m:sSub>
                  <m:sSubPr>
                    <m:ctrlPr>
                      <w:ins w:id="14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03728333" w14:textId="1C14D940" w:rsidR="00F31BBC" w:rsidRP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0-8</w:t>
            </w:r>
          </w:p>
        </w:tc>
        <w:tc>
          <w:tcPr>
            <w:tcW w:w="2837" w:type="pct"/>
          </w:tcPr>
          <w:p w14:paraId="579EC7C2" w14:textId="45D7D0D0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harvest rate</w:t>
            </w:r>
            <w:r>
              <w:rPr>
                <w:rFonts w:ascii="Times New Roman" w:hAnsi="Times New Roman" w:cs="Times New Roman"/>
              </w:rPr>
              <w:t>,</w:t>
            </w:r>
            <w:r w:rsidRPr="00F31BBC">
              <w:rPr>
                <w:rFonts w:ascii="Times New Roman" w:hAnsi="Times New Roman" w:cs="Times New Roman"/>
              </w:rPr>
              <w:t xml:space="preserve"> sp</w:t>
            </w:r>
            <w:r>
              <w:rPr>
                <w:rFonts w:ascii="Times New Roman" w:hAnsi="Times New Roman" w:cs="Times New Roman"/>
              </w:rPr>
              <w:t xml:space="preserve">ecies </w:t>
            </w:r>
            <w:r w:rsidRPr="00F31BBC">
              <w:rPr>
                <w:rFonts w:ascii="Times New Roman" w:hAnsi="Times New Roman" w:cs="Times New Roman"/>
              </w:rPr>
              <w:t>1</w:t>
            </w:r>
          </w:p>
        </w:tc>
      </w:tr>
      <w:tr w:rsidR="00F31BBC" w:rsidRPr="00F31BBC" w14:paraId="5980A083" w14:textId="6DEC3E88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F494D" w14:textId="0815CC36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5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711B6250" w14:textId="0B60B16A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7" w:type="pct"/>
          </w:tcPr>
          <w:p w14:paraId="03BBDFAD" w14:textId="5B1FE184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survival, species 2 j</w:t>
            </w:r>
            <w:r w:rsidRPr="00F31BBC">
              <w:rPr>
                <w:rFonts w:ascii="Times New Roman" w:hAnsi="Times New Roman" w:cs="Times New Roman"/>
              </w:rPr>
              <w:t xml:space="preserve">uvenile </w:t>
            </w:r>
          </w:p>
        </w:tc>
      </w:tr>
      <w:tr w:rsidR="00F31BBC" w:rsidRPr="00F31BBC" w14:paraId="5B05F48D" w14:textId="634F300A" w:rsidTr="00F31BB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AADAD" w14:textId="275008D7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6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48B04A32" w14:textId="7830451B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837" w:type="pct"/>
          </w:tcPr>
          <w:p w14:paraId="67058D2D" w14:textId="42977D57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natural mortality, species 2 </w:t>
            </w:r>
            <w:r w:rsidRPr="00F31BBC">
              <w:rPr>
                <w:rFonts w:ascii="Times New Roman" w:hAnsi="Times New Roman" w:cs="Times New Roman"/>
              </w:rPr>
              <w:t xml:space="preserve">adult </w:t>
            </w:r>
          </w:p>
        </w:tc>
      </w:tr>
      <w:tr w:rsidR="00F31BBC" w:rsidRPr="00F31BBC" w14:paraId="67FBB13E" w14:textId="53D3EE57" w:rsidTr="00F31BB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83B312" w14:textId="6988EB4F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17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sSub>
                      <m:sSubPr>
                        <m:ctrlPr>
                          <w:ins w:id="18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ins w:id="19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99" w:type="pct"/>
          </w:tcPr>
          <w:p w14:paraId="677E53A9" w14:textId="398ED4EA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837" w:type="pct"/>
          </w:tcPr>
          <w:p w14:paraId="6D7977F4" w14:textId="2E1B46F8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31BBC">
              <w:rPr>
                <w:rFonts w:ascii="Times New Roman" w:hAnsi="Times New Roman" w:cs="Times New Roman"/>
              </w:rPr>
              <w:t>annibalism</w:t>
            </w:r>
            <w:r>
              <w:rPr>
                <w:rFonts w:ascii="Times New Roman" w:hAnsi="Times New Roman" w:cs="Times New Roman"/>
              </w:rPr>
              <w:t>, species 2</w:t>
            </w:r>
          </w:p>
        </w:tc>
      </w:tr>
      <w:tr w:rsidR="00F31BBC" w:rsidRPr="00F31BBC" w14:paraId="258DBED7" w14:textId="248A0524" w:rsidTr="00F31BB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B7D0D" w14:textId="702865F8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20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sSub>
                      <m:sSubPr>
                        <m:ctrlPr>
                          <w:ins w:id="21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ins w:id="22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99" w:type="pct"/>
          </w:tcPr>
          <w:p w14:paraId="176B58B3" w14:textId="57972772" w:rsidR="00F31BBC" w:rsidRP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837" w:type="pct"/>
          </w:tcPr>
          <w:p w14:paraId="42893A48" w14:textId="745C63BE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predation by sp</w:t>
            </w:r>
            <w:r>
              <w:rPr>
                <w:rFonts w:ascii="Times New Roman" w:hAnsi="Times New Roman" w:cs="Times New Roman"/>
              </w:rPr>
              <w:t xml:space="preserve">ecies </w:t>
            </w:r>
            <w:r w:rsidRPr="00F31BB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on species 2</w:t>
            </w:r>
          </w:p>
        </w:tc>
      </w:tr>
      <w:tr w:rsidR="00F31BBC" w:rsidRPr="00F31BBC" w14:paraId="427AF982" w14:textId="743F1CA1" w:rsidTr="00F31BB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EFA0C" w14:textId="088E6010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23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sSub>
                      <m:sSubPr>
                        <m:ctrlPr>
                          <w:ins w:id="24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ins w:id="25" w:author="Chelsey Nieman" w:date="2020-12-21T13:07:00Z">
                            <w:rPr>
                              <w:rFonts w:ascii="Cambria Math" w:hAnsi="Cambria Math" w:cs="Times New Roman"/>
                              <w:b w:val="0"/>
                              <w:bCs w:val="0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99" w:type="pct"/>
          </w:tcPr>
          <w:p w14:paraId="25F57A9E" w14:textId="364709C0" w:rsid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2837" w:type="pct"/>
          </w:tcPr>
          <w:p w14:paraId="0A2B8431" w14:textId="0C369B6E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Pr="00F31BBC">
              <w:rPr>
                <w:rFonts w:ascii="Times New Roman" w:hAnsi="Times New Roman" w:cs="Times New Roman"/>
              </w:rPr>
              <w:t>uvenile competition</w:t>
            </w:r>
          </w:p>
        </w:tc>
      </w:tr>
      <w:tr w:rsidR="00F31BBC" w:rsidRPr="00F31BBC" w14:paraId="77949060" w14:textId="3BF3302B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2C26D" w14:textId="5EE4D369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26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6F766A63" w14:textId="5E4DD0A8" w:rsidR="00F31BBC" w:rsidRP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7" w:type="pct"/>
          </w:tcPr>
          <w:p w14:paraId="04A98D0B" w14:textId="556DC6F4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 xml:space="preserve">rate </w:t>
            </w:r>
            <w:r>
              <w:rPr>
                <w:rFonts w:ascii="Times New Roman" w:hAnsi="Times New Roman" w:cs="Times New Roman"/>
              </w:rPr>
              <w:t xml:space="preserve">at which </w:t>
            </w:r>
            <w:r w:rsidRPr="00F31BBC">
              <w:rPr>
                <w:rFonts w:ascii="Times New Roman" w:hAnsi="Times New Roman" w:cs="Times New Roman"/>
              </w:rPr>
              <w:t>sp</w:t>
            </w:r>
            <w:r>
              <w:rPr>
                <w:rFonts w:ascii="Times New Roman" w:hAnsi="Times New Roman" w:cs="Times New Roman"/>
              </w:rPr>
              <w:t xml:space="preserve">ecies </w:t>
            </w:r>
            <w:r w:rsidRPr="00F31BBC">
              <w:rPr>
                <w:rFonts w:ascii="Times New Roman" w:hAnsi="Times New Roman" w:cs="Times New Roman"/>
              </w:rPr>
              <w:t>2 juveniles enter FA</w:t>
            </w:r>
          </w:p>
        </w:tc>
      </w:tr>
      <w:tr w:rsidR="00F31BBC" w:rsidRPr="00F31BBC" w14:paraId="788ED566" w14:textId="3A55D308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3983F" w14:textId="6D0342C9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27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1794B065" w14:textId="77777777" w:rsidR="00F31BBC" w:rsidRPr="00F31BBC" w:rsidRDefault="00F31BBC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37" w:type="pct"/>
          </w:tcPr>
          <w:p w14:paraId="02A46A4E" w14:textId="2CDC3973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rate at which species 2 juveniles leave FA</w:t>
            </w:r>
          </w:p>
        </w:tc>
      </w:tr>
      <w:tr w:rsidR="00F31BBC" w:rsidRPr="00F31BBC" w14:paraId="301C148E" w14:textId="1B947F4E" w:rsidTr="00F31BB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DAA90" w14:textId="35D7EFA9" w:rsidR="00F31BBC" w:rsidRPr="00B62048" w:rsidRDefault="00E43285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ins w:id="28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30DB8333" w14:textId="550532DE" w:rsidR="00F31BBC" w:rsidRPr="00F31BBC" w:rsidRDefault="00BE6E84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0-2000</w:t>
            </w:r>
          </w:p>
        </w:tc>
        <w:tc>
          <w:tcPr>
            <w:tcW w:w="2837" w:type="pct"/>
          </w:tcPr>
          <w:p w14:paraId="2DA50E23" w14:textId="3E3FCE56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stocking, species 2</w:t>
            </w:r>
          </w:p>
        </w:tc>
      </w:tr>
      <w:tr w:rsidR="00F31BBC" w:rsidRPr="00F31BBC" w14:paraId="59B25E03" w14:textId="1C1A6AFA" w:rsidTr="00F31BB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D5C22" w14:textId="636E5CD0" w:rsidR="00F31BBC" w:rsidRPr="00B62048" w:rsidRDefault="00B62048" w:rsidP="001D16D9">
            <w:pPr>
              <w:pStyle w:val="Compact"/>
              <w:widowControl w:val="0"/>
              <w:suppressLineNumbers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</m:t>
                </m:r>
                <m:sSub>
                  <m:sSubPr>
                    <m:ctrlPr>
                      <w:ins w:id="29" w:author="Chelsey Nieman" w:date="2020-12-21T13:07:00Z">
                        <w:rPr>
                          <w:rFonts w:ascii="Cambria Math" w:hAnsi="Cambria Math" w:cs="Times New Roman"/>
                          <w:b w:val="0"/>
                          <w:bCs w:val="0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9" w:type="pct"/>
          </w:tcPr>
          <w:p w14:paraId="212CD88B" w14:textId="69AB0C0A" w:rsidR="00F31BBC" w:rsidRPr="00F31BBC" w:rsidRDefault="007E6C9F" w:rsidP="007E6C9F">
            <w:pPr>
              <w:pStyle w:val="Compact"/>
              <w:widowControl w:val="0"/>
              <w:suppressLineNumber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0-8</w:t>
            </w:r>
          </w:p>
        </w:tc>
        <w:tc>
          <w:tcPr>
            <w:tcW w:w="2837" w:type="pct"/>
          </w:tcPr>
          <w:p w14:paraId="72D4684E" w14:textId="7044F9B7" w:rsidR="00F31BBC" w:rsidRPr="00F31BBC" w:rsidRDefault="00F31BBC" w:rsidP="001D16D9">
            <w:pPr>
              <w:pStyle w:val="Compact"/>
              <w:widowControl w:val="0"/>
              <w:suppressLineNumber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1BBC">
              <w:rPr>
                <w:rFonts w:ascii="Times New Roman" w:hAnsi="Times New Roman" w:cs="Times New Roman"/>
              </w:rPr>
              <w:t>harvest rate, species 2</w:t>
            </w:r>
          </w:p>
        </w:tc>
      </w:tr>
    </w:tbl>
    <w:p w14:paraId="27B62E2B" w14:textId="3DF86B58" w:rsidR="00DF5479" w:rsidRPr="00F31BBC" w:rsidRDefault="00F31BBC">
      <w:pPr>
        <w:rPr>
          <w:rFonts w:ascii="Times New Roman" w:hAnsi="Times New Roman" w:cs="Times New Roman"/>
        </w:rPr>
      </w:pPr>
      <w:r w:rsidRPr="00F31BBC">
        <w:rPr>
          <w:rFonts w:ascii="Times New Roman" w:hAnsi="Times New Roman" w:cs="Times New Roman"/>
        </w:rPr>
        <w:t>*foraging arena</w:t>
      </w:r>
    </w:p>
    <w:sectPr w:rsidR="00DF5479" w:rsidRPr="00F31BBC" w:rsidSect="008C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82E4C"/>
    <w:multiLevelType w:val="hybridMultilevel"/>
    <w:tmpl w:val="6C1039C8"/>
    <w:lvl w:ilvl="0" w:tplc="B92C5BF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C"/>
    <w:rsid w:val="007E6C9F"/>
    <w:rsid w:val="008C5C8A"/>
    <w:rsid w:val="00B62048"/>
    <w:rsid w:val="00BE6E84"/>
    <w:rsid w:val="00DF5479"/>
    <w:rsid w:val="00E43285"/>
    <w:rsid w:val="00F3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33EF6"/>
  <w15:chartTrackingRefBased/>
  <w15:docId w15:val="{911BB28A-2021-E341-97CD-BD2F819B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BC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1BB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F31BBC"/>
  </w:style>
  <w:style w:type="paragraph" w:customStyle="1" w:styleId="Compact">
    <w:name w:val="Compact"/>
    <w:basedOn w:val="BodyText"/>
    <w:qFormat/>
    <w:rsid w:val="00F31BBC"/>
    <w:pPr>
      <w:spacing w:before="36" w:after="36"/>
    </w:pPr>
  </w:style>
  <w:style w:type="table" w:customStyle="1" w:styleId="Table">
    <w:name w:val="Table"/>
    <w:semiHidden/>
    <w:unhideWhenUsed/>
    <w:qFormat/>
    <w:rsid w:val="00F31BBC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1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B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B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BC"/>
    <w:rPr>
      <w:rFonts w:ascii="Times New Roman" w:hAnsi="Times New Roman" w:cs="Times New Roman"/>
      <w:sz w:val="18"/>
      <w:szCs w:val="18"/>
    </w:rPr>
  </w:style>
  <w:style w:type="table" w:styleId="PlainTable3">
    <w:name w:val="Plain Table 3"/>
    <w:basedOn w:val="TableNormal"/>
    <w:uiPriority w:val="43"/>
    <w:rsid w:val="00F31B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1B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1B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31B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31B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1B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F31BB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31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BE944-97D8-B04E-B726-3B7E1915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781</Characters>
  <Application>Microsoft Office Word</Application>
  <DocSecurity>0</DocSecurity>
  <Lines>17</Lines>
  <Paragraphs>7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Nieman</dc:creator>
  <cp:keywords/>
  <dc:description/>
  <cp:lastModifiedBy>Chelsey Nieman</cp:lastModifiedBy>
  <cp:revision>2</cp:revision>
  <dcterms:created xsi:type="dcterms:W3CDTF">2020-12-21T19:22:00Z</dcterms:created>
  <dcterms:modified xsi:type="dcterms:W3CDTF">2020-12-21T19:22:00Z</dcterms:modified>
</cp:coreProperties>
</file>