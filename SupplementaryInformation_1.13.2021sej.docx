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4F9A" w14:textId="77777777" w:rsidR="007411F9" w:rsidRPr="007411F9" w:rsidRDefault="007411F9">
      <w:pPr>
        <w:rPr>
          <w:rFonts w:ascii="Times New Roman" w:hAnsi="Times New Roman" w:cs="Times New Roman"/>
          <w:b/>
        </w:rPr>
      </w:pPr>
      <w:r w:rsidRPr="007411F9">
        <w:rPr>
          <w:rFonts w:ascii="Times New Roman" w:hAnsi="Times New Roman" w:cs="Times New Roman"/>
          <w:b/>
        </w:rPr>
        <w:t>Supplementary Information</w:t>
      </w:r>
    </w:p>
    <w:p w14:paraId="0674A06A" w14:textId="77777777" w:rsidR="007411F9" w:rsidRDefault="007411F9">
      <w:pPr>
        <w:rPr>
          <w:rFonts w:ascii="Times New Roman" w:hAnsi="Times New Roman" w:cs="Times New Roman"/>
        </w:rPr>
      </w:pPr>
      <w:r>
        <w:rPr>
          <w:rFonts w:ascii="Times New Roman" w:hAnsi="Times New Roman" w:cs="Times New Roman"/>
        </w:rPr>
        <w:t>Table S1. Descriptions of model experiments and key parameter values. Unless noted all other parameter values are as listed in Table 1 of the manuscript.</w:t>
      </w:r>
    </w:p>
    <w:tbl>
      <w:tblPr>
        <w:tblStyle w:val="TableGrid"/>
        <w:tblpPr w:leftFromText="180" w:rightFromText="180" w:vertAnchor="page" w:horzAnchor="margin" w:tblpXSpec="center" w:tblpY="2611"/>
        <w:tblW w:w="13619" w:type="dxa"/>
        <w:tblLook w:val="04A0" w:firstRow="1" w:lastRow="0" w:firstColumn="1" w:lastColumn="0" w:noHBand="0" w:noVBand="1"/>
      </w:tblPr>
      <w:tblGrid>
        <w:gridCol w:w="4539"/>
        <w:gridCol w:w="4540"/>
        <w:gridCol w:w="4540"/>
      </w:tblGrid>
      <w:tr w:rsidR="007411F9" w14:paraId="06B83CF4" w14:textId="77777777" w:rsidTr="007411F9">
        <w:trPr>
          <w:trHeight w:val="795"/>
        </w:trPr>
        <w:tc>
          <w:tcPr>
            <w:tcW w:w="4539" w:type="dxa"/>
            <w:tcBorders>
              <w:top w:val="single" w:sz="4" w:space="0" w:color="auto"/>
              <w:left w:val="nil"/>
              <w:bottom w:val="single" w:sz="4" w:space="0" w:color="auto"/>
              <w:right w:val="nil"/>
            </w:tcBorders>
          </w:tcPr>
          <w:p w14:paraId="433AB157" w14:textId="77777777" w:rsidR="007411F9" w:rsidRPr="00373B2A" w:rsidRDefault="007411F9" w:rsidP="007411F9">
            <w:pPr>
              <w:rPr>
                <w:b/>
              </w:rPr>
            </w:pPr>
            <w:r w:rsidRPr="00373B2A">
              <w:rPr>
                <w:b/>
              </w:rPr>
              <w:t>Model Experiment</w:t>
            </w:r>
          </w:p>
        </w:tc>
        <w:tc>
          <w:tcPr>
            <w:tcW w:w="4540" w:type="dxa"/>
            <w:tcBorders>
              <w:top w:val="single" w:sz="4" w:space="0" w:color="auto"/>
              <w:left w:val="nil"/>
              <w:bottom w:val="single" w:sz="4" w:space="0" w:color="auto"/>
              <w:right w:val="nil"/>
            </w:tcBorders>
          </w:tcPr>
          <w:p w14:paraId="3DB21E3D" w14:textId="77777777" w:rsidR="007411F9" w:rsidRPr="00373B2A" w:rsidRDefault="007411F9" w:rsidP="007411F9">
            <w:pPr>
              <w:rPr>
                <w:b/>
              </w:rPr>
            </w:pPr>
            <w:r w:rsidRPr="00373B2A">
              <w:rPr>
                <w:b/>
              </w:rPr>
              <w:t>Description</w:t>
            </w:r>
          </w:p>
        </w:tc>
        <w:tc>
          <w:tcPr>
            <w:tcW w:w="4540" w:type="dxa"/>
            <w:tcBorders>
              <w:top w:val="single" w:sz="4" w:space="0" w:color="auto"/>
              <w:left w:val="nil"/>
              <w:bottom w:val="single" w:sz="4" w:space="0" w:color="auto"/>
              <w:right w:val="nil"/>
            </w:tcBorders>
          </w:tcPr>
          <w:p w14:paraId="753ED682" w14:textId="77777777" w:rsidR="007411F9" w:rsidRPr="00373B2A" w:rsidRDefault="007411F9" w:rsidP="007411F9">
            <w:pPr>
              <w:rPr>
                <w:b/>
              </w:rPr>
            </w:pPr>
            <w:r w:rsidRPr="00373B2A">
              <w:rPr>
                <w:b/>
              </w:rPr>
              <w:t xml:space="preserve">Parameters </w:t>
            </w:r>
            <w:r>
              <w:rPr>
                <w:b/>
              </w:rPr>
              <w:t>Changed</w:t>
            </w:r>
          </w:p>
        </w:tc>
      </w:tr>
      <w:tr w:rsidR="007411F9" w14:paraId="2A3BD110" w14:textId="77777777" w:rsidTr="007411F9">
        <w:trPr>
          <w:trHeight w:val="1350"/>
        </w:trPr>
        <w:tc>
          <w:tcPr>
            <w:tcW w:w="4539" w:type="dxa"/>
            <w:tcBorders>
              <w:top w:val="single" w:sz="4" w:space="0" w:color="auto"/>
              <w:left w:val="nil"/>
              <w:bottom w:val="nil"/>
              <w:right w:val="nil"/>
            </w:tcBorders>
          </w:tcPr>
          <w:p w14:paraId="65071CB4" w14:textId="77777777" w:rsidR="007411F9" w:rsidRDefault="007411F9" w:rsidP="007411F9">
            <w:r>
              <w:t>Leveraging Interactions Experiment</w:t>
            </w:r>
          </w:p>
        </w:tc>
        <w:tc>
          <w:tcPr>
            <w:tcW w:w="4540" w:type="dxa"/>
            <w:tcBorders>
              <w:top w:val="single" w:sz="4" w:space="0" w:color="auto"/>
              <w:left w:val="nil"/>
              <w:bottom w:val="nil"/>
              <w:right w:val="nil"/>
            </w:tcBorders>
          </w:tcPr>
          <w:p w14:paraId="5CE50AD8" w14:textId="52DB0A56" w:rsidR="007411F9" w:rsidRDefault="007411F9" w:rsidP="007411F9">
            <w:r>
              <w:t xml:space="preserve">How </w:t>
            </w:r>
            <w:ins w:id="0" w:author="Stuart Jones" w:date="2021-01-14T01:09:00Z">
              <w:r w:rsidR="00336B7E">
                <w:t>d</w:t>
              </w:r>
            </w:ins>
            <w:del w:id="1" w:author="Stuart Jones" w:date="2021-01-14T01:09:00Z">
              <w:r w:rsidDel="00336B7E">
                <w:delText>t</w:delText>
              </w:r>
            </w:del>
            <w:r>
              <w:t>o outcomes differ across a range of species 1 harvest and stocking levels either with or without harvest of species 2.</w:t>
            </w:r>
          </w:p>
        </w:tc>
        <w:tc>
          <w:tcPr>
            <w:tcW w:w="4540" w:type="dxa"/>
            <w:tcBorders>
              <w:top w:val="single" w:sz="4" w:space="0" w:color="auto"/>
              <w:left w:val="nil"/>
              <w:bottom w:val="nil"/>
              <w:right w:val="nil"/>
            </w:tcBorders>
          </w:tcPr>
          <w:p w14:paraId="59DDD80F" w14:textId="77777777" w:rsidR="007411F9" w:rsidRDefault="00336B7E" w:rsidP="007411F9">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sidR="003804A9">
              <w:t xml:space="preserve"> range 0 to 4</w:t>
            </w:r>
            <w:r w:rsidR="007411F9">
              <w:t>000</w:t>
            </w:r>
          </w:p>
          <w:p w14:paraId="2EB69E41" w14:textId="77777777"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1</m:t>
                  </m:r>
                </m:sub>
              </m:sSub>
            </m:oMath>
            <w:r>
              <w:t xml:space="preserve"> 0 to 8</w:t>
            </w:r>
          </w:p>
          <w:p w14:paraId="2EE1DF2F" w14:textId="77777777"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0 or 2 respectively</w:t>
            </w:r>
          </w:p>
        </w:tc>
      </w:tr>
      <w:tr w:rsidR="007411F9" w14:paraId="373A48E1" w14:textId="77777777" w:rsidTr="007411F9">
        <w:trPr>
          <w:trHeight w:val="1877"/>
        </w:trPr>
        <w:tc>
          <w:tcPr>
            <w:tcW w:w="4539" w:type="dxa"/>
            <w:tcBorders>
              <w:top w:val="nil"/>
              <w:left w:val="nil"/>
              <w:bottom w:val="nil"/>
              <w:right w:val="nil"/>
            </w:tcBorders>
          </w:tcPr>
          <w:p w14:paraId="53D01520" w14:textId="77777777" w:rsidR="007411F9" w:rsidRDefault="007411F9" w:rsidP="007411F9">
            <w:r>
              <w:t>Alternative Approaches Experiment</w:t>
            </w:r>
          </w:p>
        </w:tc>
        <w:tc>
          <w:tcPr>
            <w:tcW w:w="4540" w:type="dxa"/>
            <w:tcBorders>
              <w:top w:val="nil"/>
              <w:left w:val="nil"/>
              <w:bottom w:val="nil"/>
              <w:right w:val="nil"/>
            </w:tcBorders>
          </w:tcPr>
          <w:p w14:paraId="70C73CF2" w14:textId="77777777" w:rsidR="007411F9" w:rsidRDefault="007411F9" w:rsidP="007411F9">
            <w:r>
              <w:t>Managers may achieve the same outcome through managing the focal species only or both interacting species.  We compare outcomes across a range of species 1 stocking and species 2 harvest combinations at 3 different levels of species 1 harvest.</w:t>
            </w:r>
          </w:p>
        </w:tc>
        <w:commentRangeStart w:id="2"/>
        <w:tc>
          <w:tcPr>
            <w:tcW w:w="4540" w:type="dxa"/>
            <w:tcBorders>
              <w:top w:val="nil"/>
              <w:left w:val="nil"/>
              <w:bottom w:val="nil"/>
              <w:right w:val="nil"/>
            </w:tcBorders>
          </w:tcPr>
          <w:p w14:paraId="267A0554" w14:textId="77777777" w:rsidR="007411F9" w:rsidRDefault="00336B7E" w:rsidP="007411F9">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sidR="003804A9">
              <w:t xml:space="preserve"> range 0 to 4</w:t>
            </w:r>
            <w:r w:rsidR="007411F9">
              <w:t>000</w:t>
            </w:r>
          </w:p>
          <w:p w14:paraId="322B3345" w14:textId="77777777"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0 to 8</w:t>
            </w:r>
          </w:p>
          <w:p w14:paraId="3E5AAA0B" w14:textId="77777777" w:rsidR="007411F9" w:rsidRDefault="007411F9" w:rsidP="007411F9">
            <m:oMath>
              <m:r>
                <w:rPr>
                  <w:rFonts w:ascii="Cambria Math" w:hAnsi="Cambria Math" w:cs="Times New Roman"/>
                </w:rPr>
                <m:t>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1</m:t>
                  </m:r>
                </m:sub>
              </m:sSub>
            </m:oMath>
            <w:r>
              <w:t xml:space="preserve"> 0 or 2 respectively</w:t>
            </w:r>
            <w:commentRangeEnd w:id="2"/>
            <w:r w:rsidR="00336B7E">
              <w:rPr>
                <w:rStyle w:val="CommentReference"/>
              </w:rPr>
              <w:commentReference w:id="2"/>
            </w:r>
          </w:p>
        </w:tc>
      </w:tr>
      <w:tr w:rsidR="007411F9" w14:paraId="11A9272E" w14:textId="77777777" w:rsidTr="003804A9">
        <w:trPr>
          <w:trHeight w:val="1908"/>
        </w:trPr>
        <w:tc>
          <w:tcPr>
            <w:tcW w:w="4539" w:type="dxa"/>
            <w:tcBorders>
              <w:top w:val="nil"/>
              <w:left w:val="nil"/>
              <w:bottom w:val="single" w:sz="4" w:space="0" w:color="auto"/>
              <w:right w:val="nil"/>
            </w:tcBorders>
          </w:tcPr>
          <w:p w14:paraId="520AB442" w14:textId="77777777" w:rsidR="007411F9" w:rsidRDefault="007411F9" w:rsidP="007411F9">
            <w:r>
              <w:t>Safe Operating Space Experiment</w:t>
            </w:r>
          </w:p>
        </w:tc>
        <w:tc>
          <w:tcPr>
            <w:tcW w:w="4540" w:type="dxa"/>
            <w:tcBorders>
              <w:top w:val="nil"/>
              <w:left w:val="nil"/>
              <w:bottom w:val="single" w:sz="4" w:space="0" w:color="auto"/>
              <w:right w:val="nil"/>
            </w:tcBorders>
          </w:tcPr>
          <w:p w14:paraId="7FB21D9E" w14:textId="77777777" w:rsidR="007411F9" w:rsidRDefault="007411F9" w:rsidP="007411F9">
            <w:r>
              <w:t>Given a slow moving change that is outside managerial control, can we use the tools at our disposal to keep the system in the safe operating space where the desired stable state is maintained.</w:t>
            </w:r>
          </w:p>
        </w:tc>
        <w:tc>
          <w:tcPr>
            <w:tcW w:w="4540" w:type="dxa"/>
            <w:tcBorders>
              <w:top w:val="nil"/>
              <w:left w:val="nil"/>
              <w:bottom w:val="single" w:sz="4" w:space="0" w:color="auto"/>
              <w:right w:val="nil"/>
            </w:tcBorders>
          </w:tcPr>
          <w:p w14:paraId="6F2727D6" w14:textId="77777777" w:rsidR="007411F9" w:rsidRDefault="007411F9" w:rsidP="007411F9">
            <w:r>
              <w:t>Panel A: fecundity declines to 1% of its initial value over 100 years</w:t>
            </w:r>
          </w:p>
          <w:p w14:paraId="4C303D3E" w14:textId="77777777" w:rsidR="007411F9" w:rsidRDefault="007411F9" w:rsidP="007411F9">
            <w:r>
              <w:t xml:space="preserve">Panel B: Fecundity declines as above, </w:t>
            </w:r>
            <m:oMath>
              <m:r>
                <w:rPr>
                  <w:rFonts w:ascii="Cambria Math" w:hAnsi="Cambria Math" w:cs="Times New Roman"/>
                </w:rPr>
                <m:t xml:space="preserve"> q</m:t>
              </m:r>
              <m:sSub>
                <m:sSubPr>
                  <m:ctrlPr>
                    <w:rPr>
                      <w:rFonts w:ascii="Cambria Math" w:hAnsi="Cambria Math" w:cs="Times New Roman"/>
                      <w:b/>
                      <w:bCs/>
                    </w:rPr>
                  </m:ctrlPr>
                </m:sSubPr>
                <m:e>
                  <m:r>
                    <w:rPr>
                      <w:rFonts w:ascii="Cambria Math" w:hAnsi="Cambria Math" w:cs="Times New Roman"/>
                    </w:rPr>
                    <m:t>E</m:t>
                  </m:r>
                </m:e>
                <m:sub>
                  <m:r>
                    <w:rPr>
                      <w:rFonts w:ascii="Cambria Math" w:hAnsi="Cambria Math" w:cs="Times New Roman"/>
                    </w:rPr>
                    <m:t>2</m:t>
                  </m:r>
                </m:sub>
              </m:sSub>
            </m:oMath>
            <w:r>
              <w:t xml:space="preserve"> = 2</w:t>
            </w:r>
          </w:p>
          <w:p w14:paraId="71AA6124" w14:textId="77777777" w:rsidR="007411F9" w:rsidRDefault="007411F9" w:rsidP="007411F9">
            <w:r>
              <w:t xml:space="preserve">Panel C: Fecundity declines as above, </w:t>
            </w:r>
            <m:oMath>
              <m:sSub>
                <m:sSubPr>
                  <m:ctrlPr>
                    <w:rPr>
                      <w:rFonts w:ascii="Cambria Math" w:hAnsi="Cambria Math" w:cs="Times New Roman"/>
                      <w:b/>
                      <w:bCs/>
                    </w:rPr>
                  </m:ctrlPr>
                </m:sSubPr>
                <m:e>
                  <m:r>
                    <w:rPr>
                      <w:rFonts w:ascii="Cambria Math" w:hAnsi="Cambria Math" w:cs="Times New Roman"/>
                    </w:rPr>
                    <m:t>k</m:t>
                  </m:r>
                </m:e>
                <m:sub>
                  <m:r>
                    <w:rPr>
                      <w:rFonts w:ascii="Cambria Math" w:hAnsi="Cambria Math" w:cs="Times New Roman"/>
                    </w:rPr>
                    <m:t>1</m:t>
                  </m:r>
                </m:sub>
              </m:sSub>
            </m:oMath>
            <w:r>
              <w:rPr>
                <w:rFonts w:eastAsiaTheme="minorEastAsia"/>
                <w:b/>
                <w:bCs/>
              </w:rPr>
              <w:t xml:space="preserve">= </w:t>
            </w:r>
            <w:r>
              <w:t>15</w:t>
            </w:r>
          </w:p>
          <w:p w14:paraId="305D9851" w14:textId="77777777" w:rsidR="007411F9" w:rsidRDefault="007411F9" w:rsidP="007411F9">
            <w:r>
              <w:t>Panel D: Fecundity declines as above</w:t>
            </w:r>
            <w:r w:rsidRPr="00512D4A">
              <w:t xml:space="preserve">, </w:t>
            </w:r>
            <m:oMath>
              <m:sSub>
                <m:sSubPr>
                  <m:ctrlPr>
                    <w:rPr>
                      <w:rFonts w:ascii="Cambria Math" w:hAnsi="Cambria Math" w:cs="Times New Roman"/>
                      <w:bCs/>
                    </w:rPr>
                  </m:ctrlPr>
                </m:sSubPr>
                <m:e>
                  <m:r>
                    <w:rPr>
                      <w:rFonts w:ascii="Cambria Math" w:hAnsi="Cambria Math" w:cs="Times New Roman"/>
                    </w:rPr>
                    <m:t>k</m:t>
                  </m:r>
                </m:e>
                <m:sub>
                  <m:r>
                    <w:rPr>
                      <w:rFonts w:ascii="Cambria Math" w:hAnsi="Cambria Math" w:cs="Times New Roman"/>
                    </w:rPr>
                    <m:t>1</m:t>
                  </m:r>
                </m:sub>
              </m:sSub>
            </m:oMath>
            <w:r>
              <w:rPr>
                <w:rFonts w:eastAsiaTheme="minorEastAsia"/>
                <w:b/>
                <w:bCs/>
              </w:rPr>
              <w:t xml:space="preserve">= </w:t>
            </w:r>
            <w:r>
              <w:t xml:space="preserve">15, </w:t>
            </w:r>
            <w:r w:rsidRPr="00512D4A">
              <w:t xml:space="preserve">and </w:t>
            </w:r>
            <m:oMath>
              <m:r>
                <w:rPr>
                  <w:rFonts w:ascii="Cambria Math" w:hAnsi="Cambria Math" w:cs="Times New Roman"/>
                </w:rPr>
                <m:t xml:space="preserve"> q</m:t>
              </m:r>
              <m:sSub>
                <m:sSubPr>
                  <m:ctrlPr>
                    <w:rPr>
                      <w:rFonts w:ascii="Cambria Math" w:hAnsi="Cambria Math" w:cs="Times New Roman"/>
                      <w:bCs/>
                    </w:rPr>
                  </m:ctrlPr>
                </m:sSubPr>
                <m:e>
                  <m:r>
                    <w:rPr>
                      <w:rFonts w:ascii="Cambria Math" w:hAnsi="Cambria Math" w:cs="Times New Roman"/>
                    </w:rPr>
                    <m:t>E</m:t>
                  </m:r>
                </m:e>
                <m:sub>
                  <m:r>
                    <w:rPr>
                      <w:rFonts w:ascii="Cambria Math" w:hAnsi="Cambria Math" w:cs="Times New Roman"/>
                    </w:rPr>
                    <m:t>2</m:t>
                  </m:r>
                </m:sub>
              </m:sSub>
            </m:oMath>
            <w:r>
              <w:t xml:space="preserve"> = 2</w:t>
            </w:r>
          </w:p>
        </w:tc>
      </w:tr>
    </w:tbl>
    <w:p w14:paraId="2150DBB1" w14:textId="77777777" w:rsidR="007411F9" w:rsidRDefault="007411F9">
      <w:pPr>
        <w:rPr>
          <w:rFonts w:ascii="Times New Roman" w:hAnsi="Times New Roman" w:cs="Times New Roman"/>
        </w:rPr>
        <w:sectPr w:rsidR="007411F9" w:rsidSect="007411F9">
          <w:pgSz w:w="15840" w:h="12240" w:orient="landscape"/>
          <w:pgMar w:top="1440" w:right="1440" w:bottom="1440" w:left="1440" w:header="720" w:footer="720" w:gutter="0"/>
          <w:cols w:space="720"/>
          <w:docGrid w:linePitch="360"/>
        </w:sectPr>
      </w:pPr>
    </w:p>
    <w:p w14:paraId="3608CFD2" w14:textId="77777777" w:rsidR="00C02C93" w:rsidRPr="00057441" w:rsidRDefault="00C02C93">
      <w:pPr>
        <w:rPr>
          <w:rFonts w:ascii="Times New Roman" w:hAnsi="Times New Roman" w:cs="Times New Roman"/>
        </w:rPr>
      </w:pPr>
      <w:r w:rsidRPr="00057441">
        <w:rPr>
          <w:rFonts w:ascii="Times New Roman" w:hAnsi="Times New Roman" w:cs="Times New Roman"/>
        </w:rPr>
        <w:lastRenderedPageBreak/>
        <w:t xml:space="preserve">Increases in harvest can drive regime </w:t>
      </w:r>
      <w:commentRangeStart w:id="3"/>
      <w:r w:rsidRPr="00057441">
        <w:rPr>
          <w:rFonts w:ascii="Times New Roman" w:hAnsi="Times New Roman" w:cs="Times New Roman"/>
        </w:rPr>
        <w:t>shifts</w:t>
      </w:r>
      <w:commentRangeEnd w:id="3"/>
      <w:r w:rsidR="00336B7E">
        <w:rPr>
          <w:rStyle w:val="CommentReference"/>
        </w:rPr>
        <w:commentReference w:id="3"/>
      </w:r>
      <w:r w:rsidRPr="00057441">
        <w:rPr>
          <w:rFonts w:ascii="Times New Roman" w:hAnsi="Times New Roman" w:cs="Times New Roman"/>
        </w:rPr>
        <w:t>.</w:t>
      </w:r>
    </w:p>
    <w:p w14:paraId="0B197FD0" w14:textId="77777777" w:rsidR="00C02C93" w:rsidRDefault="004F74A3">
      <w:r>
        <w:rPr>
          <w:noProof/>
        </w:rPr>
        <mc:AlternateContent>
          <mc:Choice Requires="wps">
            <w:drawing>
              <wp:anchor distT="0" distB="0" distL="114300" distR="114300" simplePos="0" relativeHeight="251656192" behindDoc="0" locked="0" layoutInCell="1" allowOverlap="1" wp14:anchorId="1C6E2C80" wp14:editId="2C39CBC8">
                <wp:simplePos x="0" y="0"/>
                <wp:positionH relativeFrom="margin">
                  <wp:posOffset>-270344</wp:posOffset>
                </wp:positionH>
                <wp:positionV relativeFrom="paragraph">
                  <wp:posOffset>4238625</wp:posOffset>
                </wp:positionV>
                <wp:extent cx="4161790" cy="25844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4161790" cy="258445"/>
                        </a:xfrm>
                        <a:prstGeom prst="rect">
                          <a:avLst/>
                        </a:prstGeom>
                        <a:solidFill>
                          <a:prstClr val="white"/>
                        </a:solidFill>
                        <a:ln>
                          <a:noFill/>
                        </a:ln>
                      </wps:spPr>
                      <wps:txbx>
                        <w:txbxContent>
                          <w:p w14:paraId="62DFB66D" w14:textId="77777777" w:rsidR="00C02C93" w:rsidRPr="001239C7" w:rsidRDefault="00C02C93" w:rsidP="00C02C93">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E5EBF">
                              <w:rPr>
                                <w:rFonts w:ascii="Times New Roman" w:hAnsi="Times New Roman" w:cs="Times New Roman"/>
                                <w:noProof/>
                              </w:rPr>
                              <w:t>1</w:t>
                            </w:r>
                            <w:r w:rsidRPr="001239C7">
                              <w:rPr>
                                <w:rFonts w:ascii="Times New Roman" w:hAnsi="Times New Roman" w:cs="Times New Roman"/>
                              </w:rPr>
                              <w:fldChar w:fldCharType="end"/>
                            </w:r>
                            <w:r w:rsidRPr="001239C7">
                              <w:rPr>
                                <w:rFonts w:ascii="Times New Roman" w:hAnsi="Times New Roman" w:cs="Times New Roman"/>
                              </w:rPr>
                              <w:t>. Increases in harvest over time can drive a regime shift in our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6E2C80" id="_x0000_t202" coordsize="21600,21600" o:spt="202" path="m,l,21600r21600,l21600,xe">
                <v:stroke joinstyle="miter"/>
                <v:path gradientshapeok="t" o:connecttype="rect"/>
              </v:shapetype>
              <v:shape id="Text Box 2" o:spid="_x0000_s1026" type="#_x0000_t202" style="position:absolute;margin-left:-21.3pt;margin-top:333.75pt;width:327.7pt;height:20.3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" stroked="f">
                <v:textbox style="mso-fit-shape-to-text:t" inset="0,0,0,0">
                  <w:txbxContent>
                    <w:p w14:paraId="62DFB66D" w14:textId="77777777" w:rsidR="00C02C93" w:rsidRPr="001239C7" w:rsidRDefault="00C02C93" w:rsidP="00C02C93">
                      <w:pPr>
                        <w:pStyle w:val="Caption"/>
                        <w:rPr>
                          <w:rFonts w:ascii="Times New Roman" w:hAnsi="Times New Roman" w:cs="Times New Roman"/>
                          <w:noProof/>
                        </w:rPr>
                      </w:pPr>
                      <w:r w:rsidRPr="001239C7">
                        <w:rPr>
                          <w:rFonts w:ascii="Times New Roman" w:hAnsi="Times New Roman" w:cs="Times New Roman"/>
                        </w:rPr>
                        <w:t>Figure 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E5EBF">
                        <w:rPr>
                          <w:rFonts w:ascii="Times New Roman" w:hAnsi="Times New Roman" w:cs="Times New Roman"/>
                          <w:noProof/>
                        </w:rPr>
                        <w:t>1</w:t>
                      </w:r>
                      <w:r w:rsidRPr="001239C7">
                        <w:rPr>
                          <w:rFonts w:ascii="Times New Roman" w:hAnsi="Times New Roman" w:cs="Times New Roman"/>
                        </w:rPr>
                        <w:fldChar w:fldCharType="end"/>
                      </w:r>
                      <w:r w:rsidRPr="001239C7">
                        <w:rPr>
                          <w:rFonts w:ascii="Times New Roman" w:hAnsi="Times New Roman" w:cs="Times New Roman"/>
                        </w:rPr>
                        <w:t>. Increases in harvest over time can drive a regime shift in our system.</w:t>
                      </w:r>
                    </w:p>
                  </w:txbxContent>
                </v:textbox>
                <w10:wrap type="topAndBottom" anchorx="margin"/>
              </v:shape>
            </w:pict>
          </mc:Fallback>
        </mc:AlternateContent>
      </w:r>
      <w:r>
        <w:rPr>
          <w:noProof/>
        </w:rPr>
        <w:drawing>
          <wp:inline distT="0" distB="0" distL="0" distR="0" wp14:anchorId="2FB07FE8" wp14:editId="2127A94C">
            <wp:extent cx="4161905" cy="41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905" cy="4142857"/>
                    </a:xfrm>
                    <a:prstGeom prst="rect">
                      <a:avLst/>
                    </a:prstGeom>
                  </pic:spPr>
                </pic:pic>
              </a:graphicData>
            </a:graphic>
          </wp:inline>
        </w:drawing>
      </w:r>
    </w:p>
    <w:p w14:paraId="6C48FDD7" w14:textId="77777777" w:rsidR="00C02C93" w:rsidRDefault="00C02C93"/>
    <w:p w14:paraId="473F128C" w14:textId="77777777" w:rsidR="009F5919" w:rsidRDefault="009F5919" w:rsidP="00C02C93">
      <w:pPr>
        <w:rPr>
          <w:rFonts w:ascii="Times New Roman" w:hAnsi="Times New Roman" w:cs="Times New Roman"/>
        </w:rPr>
      </w:pPr>
    </w:p>
    <w:p w14:paraId="59B75EFF" w14:textId="77777777" w:rsidR="004F74A3" w:rsidRDefault="004F74A3" w:rsidP="00C02C93">
      <w:pPr>
        <w:rPr>
          <w:rFonts w:ascii="Times New Roman" w:hAnsi="Times New Roman" w:cs="Times New Roman"/>
        </w:rPr>
      </w:pPr>
    </w:p>
    <w:p w14:paraId="6AC44A2E" w14:textId="77777777" w:rsidR="004F74A3" w:rsidRDefault="004F74A3" w:rsidP="00C02C93">
      <w:pPr>
        <w:rPr>
          <w:rFonts w:ascii="Times New Roman" w:hAnsi="Times New Roman" w:cs="Times New Roman"/>
        </w:rPr>
      </w:pPr>
    </w:p>
    <w:p w14:paraId="075EB5FC" w14:textId="77777777" w:rsidR="004F74A3" w:rsidRDefault="004F74A3" w:rsidP="00C02C93">
      <w:pPr>
        <w:rPr>
          <w:rFonts w:ascii="Times New Roman" w:hAnsi="Times New Roman" w:cs="Times New Roman"/>
        </w:rPr>
      </w:pPr>
    </w:p>
    <w:p w14:paraId="57782DFB" w14:textId="77777777" w:rsidR="004F74A3" w:rsidRDefault="004F74A3" w:rsidP="00C02C93">
      <w:pPr>
        <w:rPr>
          <w:rFonts w:ascii="Times New Roman" w:hAnsi="Times New Roman" w:cs="Times New Roman"/>
        </w:rPr>
      </w:pPr>
    </w:p>
    <w:p w14:paraId="3888E12F" w14:textId="77777777" w:rsidR="004F74A3" w:rsidRDefault="004F74A3" w:rsidP="00C02C93">
      <w:pPr>
        <w:rPr>
          <w:rFonts w:ascii="Times New Roman" w:hAnsi="Times New Roman" w:cs="Times New Roman"/>
        </w:rPr>
      </w:pPr>
    </w:p>
    <w:p w14:paraId="76338A3C" w14:textId="77777777" w:rsidR="004F74A3" w:rsidRDefault="004F74A3" w:rsidP="00C02C93">
      <w:pPr>
        <w:rPr>
          <w:rFonts w:ascii="Times New Roman" w:hAnsi="Times New Roman" w:cs="Times New Roman"/>
        </w:rPr>
      </w:pPr>
    </w:p>
    <w:p w14:paraId="324B088C" w14:textId="77777777" w:rsidR="004F74A3" w:rsidRDefault="004F74A3" w:rsidP="00C02C93">
      <w:pPr>
        <w:rPr>
          <w:rFonts w:ascii="Times New Roman" w:hAnsi="Times New Roman" w:cs="Times New Roman"/>
        </w:rPr>
      </w:pPr>
    </w:p>
    <w:p w14:paraId="0393BA4E" w14:textId="77777777" w:rsidR="004F74A3" w:rsidRDefault="004F74A3" w:rsidP="00C02C93">
      <w:pPr>
        <w:rPr>
          <w:rFonts w:ascii="Times New Roman" w:hAnsi="Times New Roman" w:cs="Times New Roman"/>
        </w:rPr>
      </w:pPr>
    </w:p>
    <w:p w14:paraId="555EF4D6" w14:textId="77777777" w:rsidR="004F74A3" w:rsidRDefault="004F74A3" w:rsidP="00C02C93">
      <w:pPr>
        <w:rPr>
          <w:rFonts w:ascii="Times New Roman" w:hAnsi="Times New Roman" w:cs="Times New Roman"/>
        </w:rPr>
      </w:pPr>
    </w:p>
    <w:p w14:paraId="36E39FEB" w14:textId="77777777" w:rsidR="004F74A3" w:rsidRDefault="004F74A3" w:rsidP="00C02C93">
      <w:pPr>
        <w:rPr>
          <w:rFonts w:ascii="Times New Roman" w:hAnsi="Times New Roman" w:cs="Times New Roman"/>
        </w:rPr>
      </w:pPr>
    </w:p>
    <w:p w14:paraId="557ABC9B" w14:textId="1A87CC7E" w:rsidR="009F5919" w:rsidRDefault="00C02C93" w:rsidP="00C02C93">
      <w:pPr>
        <w:rPr>
          <w:rFonts w:ascii="Times New Roman" w:hAnsi="Times New Roman" w:cs="Times New Roman"/>
        </w:rPr>
      </w:pPr>
      <w:r>
        <w:rPr>
          <w:rFonts w:ascii="Times New Roman" w:hAnsi="Times New Roman" w:cs="Times New Roman"/>
        </w:rPr>
        <w:lastRenderedPageBreak/>
        <w:t>Model dynamics for scenarios where the manager’s goal is to flip the system from species 2 to species 1 are similar to the maintain scenarios presented in the main text</w:t>
      </w:r>
      <w:r w:rsidR="009F5919">
        <w:rPr>
          <w:rFonts w:ascii="Times New Roman" w:hAnsi="Times New Roman" w:cs="Times New Roman"/>
        </w:rPr>
        <w:t xml:space="preserve"> (Fig 2</w:t>
      </w:r>
      <w:ins w:id="4" w:author="Stuart Jones" w:date="2021-01-14T01:12:00Z">
        <w:r w:rsidR="00336B7E">
          <w:rPr>
            <w:rFonts w:ascii="Times New Roman" w:hAnsi="Times New Roman" w:cs="Times New Roman"/>
          </w:rPr>
          <w:t xml:space="preserve"> and 3</w:t>
        </w:r>
      </w:ins>
      <w:del w:id="5" w:author="Stuart Jones" w:date="2021-01-14T01:12:00Z">
        <w:r w:rsidR="009F5919" w:rsidDel="00336B7E">
          <w:rPr>
            <w:rFonts w:ascii="Times New Roman" w:hAnsi="Times New Roman" w:cs="Times New Roman"/>
          </w:rPr>
          <w:delText xml:space="preserve"> and S3</w:delText>
        </w:r>
      </w:del>
      <w:r w:rsidR="009F5919">
        <w:rPr>
          <w:rFonts w:ascii="Times New Roman" w:hAnsi="Times New Roman" w:cs="Times New Roman"/>
        </w:rPr>
        <w:t>)</w:t>
      </w:r>
      <w:r>
        <w:rPr>
          <w:rFonts w:ascii="Times New Roman" w:hAnsi="Times New Roman" w:cs="Times New Roman"/>
        </w:rPr>
        <w:t xml:space="preserve">. The magnitude of management action necessary to achieve the desired outcome (species 1 dominance) is larger </w:t>
      </w:r>
      <w:del w:id="6" w:author="Stuart Jones" w:date="2021-01-14T01:12:00Z">
        <w:r w:rsidDel="00336B7E">
          <w:rPr>
            <w:rFonts w:ascii="Times New Roman" w:hAnsi="Times New Roman" w:cs="Times New Roman"/>
          </w:rPr>
          <w:delText>in the flip</w:delText>
        </w:r>
      </w:del>
      <w:ins w:id="7" w:author="Stuart Jones" w:date="2021-01-14T01:12:00Z">
        <w:r w:rsidR="00336B7E">
          <w:rPr>
            <w:rFonts w:ascii="Times New Roman" w:hAnsi="Times New Roman" w:cs="Times New Roman"/>
          </w:rPr>
          <w:t>when beginning with species 2 as the dom</w:t>
        </w:r>
      </w:ins>
      <w:ins w:id="8" w:author="Stuart Jones" w:date="2021-01-14T01:13:00Z">
        <w:r w:rsidR="00336B7E">
          <w:rPr>
            <w:rFonts w:ascii="Times New Roman" w:hAnsi="Times New Roman" w:cs="Times New Roman"/>
          </w:rPr>
          <w:t>inant population</w:t>
        </w:r>
      </w:ins>
      <w:del w:id="9" w:author="Stuart Jones" w:date="2021-01-14T01:13:00Z">
        <w:r w:rsidDel="00336B7E">
          <w:rPr>
            <w:rFonts w:ascii="Times New Roman" w:hAnsi="Times New Roman" w:cs="Times New Roman"/>
          </w:rPr>
          <w:delText xml:space="preserve"> scenario in order to overcome the initial dominance of species 2</w:delText>
        </w:r>
      </w:del>
      <w:r>
        <w:rPr>
          <w:rFonts w:ascii="Times New Roman" w:hAnsi="Times New Roman" w:cs="Times New Roman"/>
        </w:rPr>
        <w:t>.</w:t>
      </w:r>
    </w:p>
    <w:p w14:paraId="60A27606" w14:textId="77777777" w:rsidR="009F5919" w:rsidRDefault="009F5919" w:rsidP="00C02C93">
      <w:pPr>
        <w:rPr>
          <w:rFonts w:ascii="Times New Roman" w:hAnsi="Times New Roman" w:cs="Times New Roman"/>
        </w:rPr>
      </w:pPr>
    </w:p>
    <w:p w14:paraId="5396BDB6" w14:textId="77777777" w:rsidR="009F5919" w:rsidRDefault="00077B45" w:rsidP="00C02C93">
      <w:pPr>
        <w:rPr>
          <w:rFonts w:ascii="Times New Roman" w:hAnsi="Times New Roman" w:cs="Times New Roman"/>
        </w:rPr>
      </w:pPr>
      <w:r>
        <w:rPr>
          <w:noProof/>
        </w:rPr>
        <w:drawing>
          <wp:inline distT="0" distB="0" distL="0" distR="0" wp14:anchorId="09967D10" wp14:editId="6D4887FB">
            <wp:extent cx="4161905" cy="414285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905" cy="4142857"/>
                    </a:xfrm>
                    <a:prstGeom prst="rect">
                      <a:avLst/>
                    </a:prstGeom>
                  </pic:spPr>
                </pic:pic>
              </a:graphicData>
            </a:graphic>
          </wp:inline>
        </w:drawing>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29598BB" wp14:editId="1010EAD2">
                <wp:simplePos x="0" y="0"/>
                <wp:positionH relativeFrom="column">
                  <wp:posOffset>438150</wp:posOffset>
                </wp:positionH>
                <wp:positionV relativeFrom="paragraph">
                  <wp:posOffset>4483100</wp:posOffset>
                </wp:positionV>
                <wp:extent cx="4161790" cy="91567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161790" cy="915670"/>
                        </a:xfrm>
                        <a:prstGeom prst="rect">
                          <a:avLst/>
                        </a:prstGeom>
                        <a:solidFill>
                          <a:prstClr val="white"/>
                        </a:solidFill>
                        <a:ln>
                          <a:noFill/>
                        </a:ln>
                      </wps:spPr>
                      <wps:txbx>
                        <w:txbxContent>
                          <w:p w14:paraId="5EB8733A" w14:textId="77777777" w:rsidR="009F5919" w:rsidRPr="00E13CF0" w:rsidRDefault="009F5919" w:rsidP="009F5919">
                            <w:pPr>
                              <w:pStyle w:val="Caption"/>
                              <w:rPr>
                                <w:rFonts w:ascii="Times New Roman" w:hAnsi="Times New Roman" w:cs="Times New Roman"/>
                                <w:noProof/>
                              </w:rPr>
                            </w:pPr>
                            <w:r w:rsidRPr="00E13CF0">
                              <w:rPr>
                                <w:rFonts w:ascii="Times New Roman" w:hAnsi="Times New Roman" w:cs="Times New Roman"/>
                              </w:rPr>
                              <w:t xml:space="preserve">Figure </w:t>
                            </w:r>
                            <w:r w:rsidR="001239C7">
                              <w:rPr>
                                <w:rFonts w:ascii="Times New Roman" w:hAnsi="Times New Roman" w:cs="Times New Roman"/>
                              </w:rPr>
                              <w:t>S</w:t>
                            </w:r>
                            <w:r w:rsidRPr="00E13CF0">
                              <w:rPr>
                                <w:rFonts w:ascii="Times New Roman" w:hAnsi="Times New Roman" w:cs="Times New Roman"/>
                              </w:rPr>
                              <w:fldChar w:fldCharType="begin"/>
                            </w:r>
                            <w:r w:rsidRPr="00E13CF0">
                              <w:rPr>
                                <w:rFonts w:ascii="Times New Roman" w:hAnsi="Times New Roman" w:cs="Times New Roman"/>
                              </w:rPr>
                              <w:instrText xml:space="preserve"> SEQ Figure \* ARABIC </w:instrText>
                            </w:r>
                            <w:r w:rsidRPr="00E13CF0">
                              <w:rPr>
                                <w:rFonts w:ascii="Times New Roman" w:hAnsi="Times New Roman" w:cs="Times New Roman"/>
                              </w:rPr>
                              <w:fldChar w:fldCharType="separate"/>
                            </w:r>
                            <w:r w:rsidR="00FE5EBF">
                              <w:rPr>
                                <w:rFonts w:ascii="Times New Roman" w:hAnsi="Times New Roman" w:cs="Times New Roman"/>
                                <w:noProof/>
                              </w:rPr>
                              <w:t>2</w:t>
                            </w:r>
                            <w:r w:rsidRPr="00E13CF0">
                              <w:rPr>
                                <w:rFonts w:ascii="Times New Roman" w:hAnsi="Times New Roman" w:cs="Times New Roman"/>
                              </w:rPr>
                              <w:fldChar w:fldCharType="end"/>
                            </w:r>
                            <w:r w:rsidRPr="00E13CF0">
                              <w:rPr>
                                <w:rFonts w:ascii="Times New Roman" w:hAnsi="Times New Roman" w:cs="Times New Roman"/>
                              </w:rPr>
                              <w:t>. Isoclines here separate different outcomes for two management approaches. Species 1 dominates in areas above</w:t>
                            </w:r>
                            <w:r w:rsidR="00512D4A">
                              <w:rPr>
                                <w:rFonts w:ascii="Times New Roman" w:hAnsi="Times New Roman" w:cs="Times New Roman"/>
                              </w:rPr>
                              <w:t xml:space="preserve"> the</w:t>
                            </w:r>
                            <w:r w:rsidRPr="00E13CF0">
                              <w:rPr>
                                <w:rFonts w:ascii="Times New Roman" w:hAnsi="Times New Roman" w:cs="Times New Roman"/>
                              </w:rPr>
                              <w:t xml:space="preserve"> line. Areas below the isoclines represent outcomes where species 2 dominates. In </w:t>
                            </w:r>
                            <w:r w:rsidR="00E13CF0">
                              <w:rPr>
                                <w:rFonts w:ascii="Times New Roman" w:hAnsi="Times New Roman" w:cs="Times New Roman"/>
                              </w:rPr>
                              <w:t>this model experiment, species 2</w:t>
                            </w:r>
                            <w:r w:rsidRPr="00E13CF0">
                              <w:rPr>
                                <w:rFonts w:ascii="Times New Roman" w:hAnsi="Times New Roman" w:cs="Times New Roman"/>
                              </w:rPr>
                              <w:t xml:space="preserve"> is initially dominant and the management goal is to </w:t>
                            </w:r>
                            <w:r w:rsidR="00E13CF0">
                              <w:rPr>
                                <w:rFonts w:ascii="Times New Roman" w:hAnsi="Times New Roman" w:cs="Times New Roman"/>
                              </w:rPr>
                              <w:t>flip the system towards species 1</w:t>
                            </w:r>
                            <w:r w:rsidRPr="00E13CF0">
                              <w:rPr>
                                <w:rFonts w:ascii="Times New Roman" w:hAnsi="Times New Roman" w:cs="Times New Roman"/>
                              </w:rPr>
                              <w:t>. Solid line separates outcomes when the manager considers species interactions, while the dashed line separates outcomes where the manager only manages species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7" type="#_x0000_t202" style="position:absolute;margin-left:34.5pt;margin-top:353pt;width:327.7pt;height:7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" stroked="f">
                <v:textbox style="mso-fit-shape-to-text:t" inset="0,0,0,0">
                  <w:txbxContent>
                    <w:p w:rsidR="009F5919" w:rsidRPr="00E13CF0" w:rsidRDefault="009F5919" w:rsidP="009F5919">
                      <w:pPr>
                        <w:pStyle w:val="Caption"/>
                        <w:rPr>
                          <w:rFonts w:ascii="Times New Roman" w:hAnsi="Times New Roman" w:cs="Times New Roman"/>
                          <w:noProof/>
                        </w:rPr>
                      </w:pPr>
                      <w:r w:rsidRPr="00E13CF0">
                        <w:rPr>
                          <w:rFonts w:ascii="Times New Roman" w:hAnsi="Times New Roman" w:cs="Times New Roman"/>
                        </w:rPr>
                        <w:t xml:space="preserve">Figure </w:t>
                      </w:r>
                      <w:r w:rsidR="001239C7">
                        <w:rPr>
                          <w:rFonts w:ascii="Times New Roman" w:hAnsi="Times New Roman" w:cs="Times New Roman"/>
                        </w:rPr>
                        <w:t>S</w:t>
                      </w:r>
                      <w:r w:rsidRPr="00E13CF0">
                        <w:rPr>
                          <w:rFonts w:ascii="Times New Roman" w:hAnsi="Times New Roman" w:cs="Times New Roman"/>
                        </w:rPr>
                        <w:fldChar w:fldCharType="begin"/>
                      </w:r>
                      <w:r w:rsidRPr="00E13CF0">
                        <w:rPr>
                          <w:rFonts w:ascii="Times New Roman" w:hAnsi="Times New Roman" w:cs="Times New Roman"/>
                        </w:rPr>
                        <w:instrText xml:space="preserve"> SEQ Figure \* ARABIC </w:instrText>
                      </w:r>
                      <w:r w:rsidRPr="00E13CF0">
                        <w:rPr>
                          <w:rFonts w:ascii="Times New Roman" w:hAnsi="Times New Roman" w:cs="Times New Roman"/>
                        </w:rPr>
                        <w:fldChar w:fldCharType="separate"/>
                      </w:r>
                      <w:r w:rsidR="00FE5EBF">
                        <w:rPr>
                          <w:rFonts w:ascii="Times New Roman" w:hAnsi="Times New Roman" w:cs="Times New Roman"/>
                          <w:noProof/>
                        </w:rPr>
                        <w:t>2</w:t>
                      </w:r>
                      <w:r w:rsidRPr="00E13CF0">
                        <w:rPr>
                          <w:rFonts w:ascii="Times New Roman" w:hAnsi="Times New Roman" w:cs="Times New Roman"/>
                        </w:rPr>
                        <w:fldChar w:fldCharType="end"/>
                      </w:r>
                      <w:r w:rsidRPr="00E13CF0">
                        <w:rPr>
                          <w:rFonts w:ascii="Times New Roman" w:hAnsi="Times New Roman" w:cs="Times New Roman"/>
                        </w:rPr>
                        <w:t>. Isoclines here separate different outcomes for two management approaches. Species 1 dominates in areas above</w:t>
                      </w:r>
                      <w:r w:rsidR="00512D4A">
                        <w:rPr>
                          <w:rFonts w:ascii="Times New Roman" w:hAnsi="Times New Roman" w:cs="Times New Roman"/>
                        </w:rPr>
                        <w:t xml:space="preserve"> the</w:t>
                      </w:r>
                      <w:r w:rsidRPr="00E13CF0">
                        <w:rPr>
                          <w:rFonts w:ascii="Times New Roman" w:hAnsi="Times New Roman" w:cs="Times New Roman"/>
                        </w:rPr>
                        <w:t xml:space="preserve"> line. Areas below the isoclines represent outcomes where species 2 dominates. In </w:t>
                      </w:r>
                      <w:r w:rsidR="00E13CF0">
                        <w:rPr>
                          <w:rFonts w:ascii="Times New Roman" w:hAnsi="Times New Roman" w:cs="Times New Roman"/>
                        </w:rPr>
                        <w:t>this model experiment, species 2</w:t>
                      </w:r>
                      <w:r w:rsidRPr="00E13CF0">
                        <w:rPr>
                          <w:rFonts w:ascii="Times New Roman" w:hAnsi="Times New Roman" w:cs="Times New Roman"/>
                        </w:rPr>
                        <w:t xml:space="preserve"> is initially dominant and the management goal is to </w:t>
                      </w:r>
                      <w:r w:rsidR="00E13CF0">
                        <w:rPr>
                          <w:rFonts w:ascii="Times New Roman" w:hAnsi="Times New Roman" w:cs="Times New Roman"/>
                        </w:rPr>
                        <w:t>flip the system towards species 1</w:t>
                      </w:r>
                      <w:r w:rsidRPr="00E13CF0">
                        <w:rPr>
                          <w:rFonts w:ascii="Times New Roman" w:hAnsi="Times New Roman" w:cs="Times New Roman"/>
                        </w:rPr>
                        <w:t>. Solid line separates outcomes when the manager considers species interactions, while the dashed line separates outcomes where the manager only manages species 1.</w:t>
                      </w:r>
                    </w:p>
                  </w:txbxContent>
                </v:textbox>
                <w10:wrap type="topAndBottom"/>
              </v:shape>
            </w:pict>
          </mc:Fallback>
        </mc:AlternateContent>
      </w:r>
    </w:p>
    <w:p w14:paraId="58F8E0C8" w14:textId="77777777" w:rsidR="009F5919" w:rsidRDefault="009F5919" w:rsidP="00C02C93">
      <w:pPr>
        <w:rPr>
          <w:rFonts w:ascii="Times New Roman" w:hAnsi="Times New Roman" w:cs="Times New Roman"/>
        </w:rPr>
      </w:pPr>
    </w:p>
    <w:p w14:paraId="5ED4478C" w14:textId="77777777" w:rsidR="009F5919" w:rsidRDefault="009F5919" w:rsidP="00C02C93">
      <w:pPr>
        <w:rPr>
          <w:rFonts w:ascii="Times New Roman" w:hAnsi="Times New Roman" w:cs="Times New Roman"/>
        </w:rPr>
      </w:pPr>
    </w:p>
    <w:p w14:paraId="10C9BF79" w14:textId="77777777" w:rsidR="009F5919" w:rsidRDefault="009F5919" w:rsidP="00C02C93">
      <w:pPr>
        <w:rPr>
          <w:rFonts w:ascii="Times New Roman" w:hAnsi="Times New Roman" w:cs="Times New Roman"/>
        </w:rPr>
      </w:pPr>
    </w:p>
    <w:p w14:paraId="26C330DE" w14:textId="77777777" w:rsidR="00642113" w:rsidRDefault="009F5919" w:rsidP="00C02C93">
      <w:r>
        <w:rPr>
          <w:rFonts w:ascii="Times New Roman" w:hAnsi="Times New Roman" w:cs="Times New Roman"/>
        </w:rPr>
        <w:t>Tradeoffs in managing speci</w:t>
      </w:r>
      <w:r w:rsidR="00512D4A">
        <w:rPr>
          <w:rFonts w:ascii="Times New Roman" w:hAnsi="Times New Roman" w:cs="Times New Roman"/>
        </w:rPr>
        <w:t>es 1 or its competitor allow</w:t>
      </w:r>
      <w:r>
        <w:rPr>
          <w:rFonts w:ascii="Times New Roman" w:hAnsi="Times New Roman" w:cs="Times New Roman"/>
        </w:rPr>
        <w:t xml:space="preserve"> similar outcomes to be achieved through different actions.</w:t>
      </w:r>
      <w:r w:rsidR="00E13CF0">
        <w:rPr>
          <w:rFonts w:ascii="Times New Roman" w:hAnsi="Times New Roman" w:cs="Times New Roman"/>
        </w:rPr>
        <w:t xml:space="preserve"> The magnitude of action necessary to flip the system towards species 1 increases as harvest of species 1 increases.</w:t>
      </w:r>
    </w:p>
    <w:p w14:paraId="2936790F" w14:textId="77777777" w:rsidR="00642113" w:rsidRDefault="00642113" w:rsidP="00C02C93"/>
    <w:p w14:paraId="29CF0812" w14:textId="77777777" w:rsidR="00642113" w:rsidRDefault="00642113" w:rsidP="00C02C93"/>
    <w:p w14:paraId="0675694B" w14:textId="77777777" w:rsidR="00642113" w:rsidRDefault="00642113" w:rsidP="00C02C93"/>
    <w:p w14:paraId="6155120C" w14:textId="77777777" w:rsidR="00E13CF0" w:rsidRDefault="001239C7" w:rsidP="00C02C93">
      <w:r>
        <w:rPr>
          <w:noProof/>
        </w:rPr>
        <mc:AlternateContent>
          <mc:Choice Requires="wps">
            <w:drawing>
              <wp:anchor distT="0" distB="0" distL="114300" distR="114300" simplePos="0" relativeHeight="251666432" behindDoc="0" locked="0" layoutInCell="1" allowOverlap="1" wp14:anchorId="740D2632" wp14:editId="377F36F0">
                <wp:simplePos x="0" y="0"/>
                <wp:positionH relativeFrom="column">
                  <wp:posOffset>600075</wp:posOffset>
                </wp:positionH>
                <wp:positionV relativeFrom="paragraph">
                  <wp:posOffset>4209415</wp:posOffset>
                </wp:positionV>
                <wp:extent cx="416179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161790" cy="635"/>
                        </a:xfrm>
                        <a:prstGeom prst="rect">
                          <a:avLst/>
                        </a:prstGeom>
                        <a:solidFill>
                          <a:prstClr val="white"/>
                        </a:solidFill>
                        <a:ln>
                          <a:noFill/>
                        </a:ln>
                      </wps:spPr>
                      <wps:txbx>
                        <w:txbxContent>
                          <w:p w14:paraId="02488EFF" w14:textId="77777777" w:rsidR="001239C7" w:rsidRPr="001239C7" w:rsidRDefault="001239C7" w:rsidP="001239C7">
                            <w:pPr>
                              <w:pStyle w:val="Caption"/>
                              <w:rPr>
                                <w:rFonts w:ascii="Times New Roman" w:hAnsi="Times New Roman" w:cs="Times New Roman"/>
                                <w:noProof/>
                              </w:rPr>
                            </w:pPr>
                            <w:r w:rsidRPr="001239C7">
                              <w:rPr>
                                <w:rFonts w:ascii="Times New Roman" w:hAnsi="Times New Roman" w:cs="Times New Roman"/>
                              </w:rPr>
                              <w:t xml:space="preserve">Figure </w:t>
                            </w:r>
                            <w:r>
                              <w:rPr>
                                <w:rFonts w:ascii="Times New Roman" w:hAnsi="Times New Roman" w:cs="Times New Roman"/>
                              </w:rPr>
                              <w:t>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E5EBF">
                              <w:rPr>
                                <w:rFonts w:ascii="Times New Roman" w:hAnsi="Times New Roman" w:cs="Times New Roman"/>
                                <w:noProof/>
                              </w:rPr>
                              <w:t>3</w:t>
                            </w:r>
                            <w:r w:rsidRPr="001239C7">
                              <w:rPr>
                                <w:rFonts w:ascii="Times New Roman" w:hAnsi="Times New Roman" w:cs="Times New Roman"/>
                              </w:rPr>
                              <w:fldChar w:fldCharType="end"/>
                            </w:r>
                            <w:r w:rsidRPr="001239C7">
                              <w:rPr>
                                <w:rFonts w:ascii="Times New Roman" w:hAnsi="Times New Roman" w:cs="Times New Roman"/>
                              </w:rPr>
                              <w:t xml:space="preserve">. Stocking of species 1 and harvest of species 2 can, on their own, result in flipping to the desired stable state of a system (species 1 dominance). Tradeoff between stocking and competitor harvest are presented for various levels of harvest on species 1 (solid and dashed lines). Areas above/to the right of the lines represent positive outcomes (species 1 dominance), areas below/to the left represent </w:t>
                            </w:r>
                            <w:r>
                              <w:rPr>
                                <w:rFonts w:ascii="Times New Roman" w:hAnsi="Times New Roman" w:cs="Times New Roman"/>
                              </w:rPr>
                              <w:t>maintenance of</w:t>
                            </w:r>
                            <w:r w:rsidRPr="001239C7">
                              <w:rPr>
                                <w:rFonts w:ascii="Times New Roman" w:hAnsi="Times New Roman" w:cs="Times New Roman"/>
                              </w:rPr>
                              <w:t xml:space="preserve"> species 2</w:t>
                            </w:r>
                            <w:r>
                              <w:rPr>
                                <w:rFonts w:ascii="Times New Roman" w:hAnsi="Times New Roman" w:cs="Times New Roman"/>
                              </w:rPr>
                              <w:t xml:space="preserve"> dominance</w:t>
                            </w:r>
                            <w:r w:rsidRPr="001239C7">
                              <w:rPr>
                                <w:rFonts w:ascii="Times New Roman" w:hAnsi="Times New Roman" w:cs="Times New Roman"/>
                              </w:rPr>
                              <w:t>. The negative relationship between stocking species 1 and harvesting species 2 allows managers to achieve similar outcomes through implementation of either strategy or a combination of both.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5B8724" id="Text Box 15" o:spid="_x0000_s1028" type="#_x0000_t202" style="position:absolute;margin-left:47.25pt;margin-top:331.45pt;width:327.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" stroked="f">
                <v:textbox style="mso-fit-shape-to-text:t" inset="0,0,0,0">
                  <w:txbxContent>
                    <w:p w:rsidR="001239C7" w:rsidRPr="001239C7" w:rsidRDefault="001239C7" w:rsidP="001239C7">
                      <w:pPr>
                        <w:pStyle w:val="Caption"/>
                        <w:rPr>
                          <w:rFonts w:ascii="Times New Roman" w:hAnsi="Times New Roman" w:cs="Times New Roman"/>
                          <w:noProof/>
                        </w:rPr>
                      </w:pPr>
                      <w:r w:rsidRPr="001239C7">
                        <w:rPr>
                          <w:rFonts w:ascii="Times New Roman" w:hAnsi="Times New Roman" w:cs="Times New Roman"/>
                        </w:rPr>
                        <w:t xml:space="preserve">Figure </w:t>
                      </w:r>
                      <w:r>
                        <w:rPr>
                          <w:rFonts w:ascii="Times New Roman" w:hAnsi="Times New Roman" w:cs="Times New Roman"/>
                        </w:rPr>
                        <w:t>S</w:t>
                      </w:r>
                      <w:r w:rsidRPr="001239C7">
                        <w:rPr>
                          <w:rFonts w:ascii="Times New Roman" w:hAnsi="Times New Roman" w:cs="Times New Roman"/>
                        </w:rPr>
                        <w:fldChar w:fldCharType="begin"/>
                      </w:r>
                      <w:r w:rsidRPr="001239C7">
                        <w:rPr>
                          <w:rFonts w:ascii="Times New Roman" w:hAnsi="Times New Roman" w:cs="Times New Roman"/>
                        </w:rPr>
                        <w:instrText xml:space="preserve"> SEQ Figure \* ARABIC </w:instrText>
                      </w:r>
                      <w:r w:rsidRPr="001239C7">
                        <w:rPr>
                          <w:rFonts w:ascii="Times New Roman" w:hAnsi="Times New Roman" w:cs="Times New Roman"/>
                        </w:rPr>
                        <w:fldChar w:fldCharType="separate"/>
                      </w:r>
                      <w:r w:rsidR="00FE5EBF">
                        <w:rPr>
                          <w:rFonts w:ascii="Times New Roman" w:hAnsi="Times New Roman" w:cs="Times New Roman"/>
                          <w:noProof/>
                        </w:rPr>
                        <w:t>3</w:t>
                      </w:r>
                      <w:r w:rsidRPr="001239C7">
                        <w:rPr>
                          <w:rFonts w:ascii="Times New Roman" w:hAnsi="Times New Roman" w:cs="Times New Roman"/>
                        </w:rPr>
                        <w:fldChar w:fldCharType="end"/>
                      </w:r>
                      <w:r w:rsidRPr="001239C7">
                        <w:rPr>
                          <w:rFonts w:ascii="Times New Roman" w:hAnsi="Times New Roman" w:cs="Times New Roman"/>
                        </w:rPr>
                        <w:t xml:space="preserve">. Stocking of species 1 and harvest of species 2 can, on their own, result in flipping to the desired stable state of a system (species 1 dominance). Tradeoff between stocking and competitor harvest are presented for various levels of harvest on species 1 (solid and dashed lines). Areas above/to the right of the lines represent positive outcomes (species 1 dominance), areas below/to the left represent </w:t>
                      </w:r>
                      <w:r>
                        <w:rPr>
                          <w:rFonts w:ascii="Times New Roman" w:hAnsi="Times New Roman" w:cs="Times New Roman"/>
                        </w:rPr>
                        <w:t>maintenance of</w:t>
                      </w:r>
                      <w:r w:rsidRPr="001239C7">
                        <w:rPr>
                          <w:rFonts w:ascii="Times New Roman" w:hAnsi="Times New Roman" w:cs="Times New Roman"/>
                        </w:rPr>
                        <w:t xml:space="preserve"> species 2</w:t>
                      </w:r>
                      <w:r>
                        <w:rPr>
                          <w:rFonts w:ascii="Times New Roman" w:hAnsi="Times New Roman" w:cs="Times New Roman"/>
                        </w:rPr>
                        <w:t xml:space="preserve"> dominance</w:t>
                      </w:r>
                      <w:r w:rsidRPr="001239C7">
                        <w:rPr>
                          <w:rFonts w:ascii="Times New Roman" w:hAnsi="Times New Roman" w:cs="Times New Roman"/>
                        </w:rPr>
                        <w:t>. The negative relationship between stocking species 1 and harvesting species 2 allows managers to achieve similar outcomes through implementation of either strategy or a combination of both.</w:t>
                      </w:r>
                    </w:p>
                  </w:txbxContent>
                </v:textbox>
                <w10:wrap type="topAndBottom"/>
              </v:shape>
            </w:pict>
          </mc:Fallback>
        </mc:AlternateContent>
      </w:r>
      <w:r w:rsidR="0007441A">
        <w:rPr>
          <w:noProof/>
        </w:rPr>
        <w:drawing>
          <wp:inline distT="0" distB="0" distL="0" distR="0" wp14:anchorId="266B68E2" wp14:editId="01A37BD3">
            <wp:extent cx="4161905" cy="414285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905" cy="4142857"/>
                    </a:xfrm>
                    <a:prstGeom prst="rect">
                      <a:avLst/>
                    </a:prstGeom>
                  </pic:spPr>
                </pic:pic>
              </a:graphicData>
            </a:graphic>
          </wp:inline>
        </w:drawing>
      </w:r>
    </w:p>
    <w:p w14:paraId="17A25238" w14:textId="77777777" w:rsidR="00642113" w:rsidRDefault="00642113" w:rsidP="00C02C93"/>
    <w:p w14:paraId="4938EB7C" w14:textId="77777777" w:rsidR="0007441A" w:rsidRDefault="0007441A" w:rsidP="00C02C93">
      <w:pPr>
        <w:rPr>
          <w:rFonts w:ascii="Times New Roman" w:hAnsi="Times New Roman" w:cs="Times New Roman"/>
        </w:rPr>
      </w:pPr>
    </w:p>
    <w:p w14:paraId="27AED648" w14:textId="77777777" w:rsidR="0007441A" w:rsidRDefault="0007441A" w:rsidP="00C02C93">
      <w:pPr>
        <w:rPr>
          <w:rFonts w:ascii="Times New Roman" w:hAnsi="Times New Roman" w:cs="Times New Roman"/>
        </w:rPr>
      </w:pPr>
    </w:p>
    <w:p w14:paraId="795F40A6" w14:textId="77777777" w:rsidR="0007441A" w:rsidRDefault="0007441A" w:rsidP="00C02C93">
      <w:pPr>
        <w:rPr>
          <w:rFonts w:ascii="Times New Roman" w:hAnsi="Times New Roman" w:cs="Times New Roman"/>
        </w:rPr>
      </w:pPr>
    </w:p>
    <w:p w14:paraId="56401EDC" w14:textId="77777777" w:rsidR="0007441A" w:rsidRDefault="0007441A" w:rsidP="00C02C93">
      <w:pPr>
        <w:rPr>
          <w:rFonts w:ascii="Times New Roman" w:hAnsi="Times New Roman" w:cs="Times New Roman"/>
        </w:rPr>
      </w:pPr>
    </w:p>
    <w:p w14:paraId="74ECAFD1" w14:textId="77777777" w:rsidR="0007441A" w:rsidRDefault="0007441A" w:rsidP="00C02C93">
      <w:pPr>
        <w:rPr>
          <w:rFonts w:ascii="Times New Roman" w:hAnsi="Times New Roman" w:cs="Times New Roman"/>
        </w:rPr>
      </w:pPr>
    </w:p>
    <w:p w14:paraId="3721D339" w14:textId="77777777" w:rsidR="0007441A" w:rsidRDefault="0007441A" w:rsidP="00C02C93">
      <w:pPr>
        <w:rPr>
          <w:rFonts w:ascii="Times New Roman" w:hAnsi="Times New Roman" w:cs="Times New Roman"/>
        </w:rPr>
      </w:pPr>
    </w:p>
    <w:p w14:paraId="27B0F392" w14:textId="77777777" w:rsidR="0007441A" w:rsidRDefault="0007441A" w:rsidP="00C02C93">
      <w:pPr>
        <w:rPr>
          <w:rFonts w:ascii="Times New Roman" w:hAnsi="Times New Roman" w:cs="Times New Roman"/>
        </w:rPr>
      </w:pPr>
    </w:p>
    <w:p w14:paraId="4A7CF4EA" w14:textId="77777777" w:rsidR="0007441A" w:rsidRDefault="0007441A" w:rsidP="00C02C93">
      <w:pPr>
        <w:rPr>
          <w:rFonts w:ascii="Times New Roman" w:hAnsi="Times New Roman" w:cs="Times New Roman"/>
        </w:rPr>
      </w:pPr>
    </w:p>
    <w:p w14:paraId="36CC9CC9" w14:textId="77777777" w:rsidR="00642113" w:rsidRPr="00057441" w:rsidRDefault="00642113" w:rsidP="00C02C93">
      <w:pPr>
        <w:rPr>
          <w:rFonts w:ascii="Times New Roman" w:hAnsi="Times New Roman" w:cs="Times New Roman"/>
        </w:rPr>
      </w:pPr>
      <w:commentRangeStart w:id="10"/>
      <w:r w:rsidRPr="00057441">
        <w:rPr>
          <w:rFonts w:ascii="Times New Roman" w:hAnsi="Times New Roman" w:cs="Times New Roman"/>
        </w:rPr>
        <w:lastRenderedPageBreak/>
        <w:t>Sensitivity Analysis</w:t>
      </w:r>
      <w:commentRangeEnd w:id="10"/>
      <w:r w:rsidR="00336B7E">
        <w:rPr>
          <w:rStyle w:val="CommentReference"/>
        </w:rPr>
        <w:commentReference w:id="10"/>
      </w:r>
    </w:p>
    <w:p w14:paraId="62A79473" w14:textId="77777777" w:rsidR="00642113" w:rsidRDefault="00642113" w:rsidP="00642113">
      <w:pPr>
        <w:pStyle w:val="FirstParagraph"/>
        <w:rPr>
          <w:rFonts w:ascii="Times New Roman" w:hAnsi="Times New Roman" w:cs="Times New Roman"/>
          <w:sz w:val="22"/>
          <w:szCs w:val="22"/>
        </w:rPr>
      </w:pPr>
      <w:r w:rsidRPr="00057441">
        <w:rPr>
          <w:rFonts w:ascii="Times New Roman" w:hAnsi="Times New Roman" w:cs="Times New Roman"/>
          <w:sz w:val="22"/>
          <w:szCs w:val="22"/>
        </w:rPr>
        <w:t xml:space="preserve">Here </w:t>
      </w:r>
      <w:r w:rsidR="00512D4A">
        <w:rPr>
          <w:rFonts w:ascii="Times New Roman" w:hAnsi="Times New Roman" w:cs="Times New Roman"/>
          <w:sz w:val="22"/>
          <w:szCs w:val="22"/>
        </w:rPr>
        <w:t>we</w:t>
      </w:r>
      <w:r w:rsidRPr="00057441">
        <w:rPr>
          <w:rFonts w:ascii="Times New Roman" w:hAnsi="Times New Roman" w:cs="Times New Roman"/>
          <w:sz w:val="22"/>
          <w:szCs w:val="22"/>
        </w:rPr>
        <w:t xml:space="preserve"> systematically vary juvenile survival </w:t>
      </w:r>
      <m:oMath>
        <m:r>
          <w:rPr>
            <w:rFonts w:ascii="Cambria Math" w:hAnsi="Cambria Math" w:cs="Times New Roman"/>
            <w:sz w:val="22"/>
            <w:szCs w:val="22"/>
          </w:rPr>
          <m:t>s</m:t>
        </m:r>
      </m:oMath>
      <w:r w:rsidRPr="00057441">
        <w:rPr>
          <w:rFonts w:ascii="Times New Roman" w:hAnsi="Times New Roman" w:cs="Times New Roman"/>
          <w:sz w:val="22"/>
          <w:szCs w:val="22"/>
        </w:rPr>
        <w:t xml:space="preserve">, adult natural mortality </w:t>
      </w:r>
      <m:oMath>
        <m:r>
          <w:rPr>
            <w:rFonts w:ascii="Cambria Math" w:hAnsi="Cambria Math" w:cs="Times New Roman"/>
            <w:sz w:val="22"/>
            <w:szCs w:val="22"/>
          </w:rPr>
          <m:t>m</m:t>
        </m:r>
      </m:oMath>
      <w:r w:rsidRPr="00057441">
        <w:rPr>
          <w:rFonts w:ascii="Times New Roman" w:hAnsi="Times New Roman" w:cs="Times New Roman"/>
          <w:sz w:val="22"/>
          <w:szCs w:val="22"/>
        </w:rPr>
        <w:t xml:space="preserve">, cannibalism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m:t>
                </m:r>
              </m:sub>
            </m:sSub>
          </m:sub>
        </m:sSub>
      </m:oMath>
      <w:r w:rsidRPr="00057441">
        <w:rPr>
          <w:rFonts w:ascii="Times New Roman" w:hAnsi="Times New Roman" w:cs="Times New Roman"/>
          <w:sz w:val="22"/>
          <w:szCs w:val="22"/>
        </w:rPr>
        <w:t xml:space="preserve">, predation by adult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2</m:t>
                </m:r>
              </m:sub>
            </m:sSub>
          </m:sub>
        </m:sSub>
      </m:oMath>
      <w:r w:rsidRPr="00057441">
        <w:rPr>
          <w:rFonts w:ascii="Times New Roman" w:hAnsi="Times New Roman" w:cs="Times New Roman"/>
          <w:sz w:val="22"/>
          <w:szCs w:val="22"/>
        </w:rPr>
        <w:t xml:space="preserve">, juvenile competition </w:t>
      </w:r>
      <m:oMath>
        <m:sSub>
          <m:sSubPr>
            <m:ctrlPr>
              <w:rPr>
                <w:rFonts w:ascii="Cambria Math" w:hAnsi="Cambria Math" w:cs="Times New Roman"/>
                <w:sz w:val="22"/>
                <w:szCs w:val="22"/>
              </w:rPr>
            </m:ctrlPr>
          </m:sSubPr>
          <m:e>
            <m:r>
              <w:rPr>
                <w:rFonts w:ascii="Cambria Math" w:hAnsi="Cambria Math" w:cs="Times New Roman"/>
                <w:sz w:val="22"/>
                <w:szCs w:val="22"/>
              </w:rPr>
              <m:t>c</m:t>
            </m:r>
          </m:e>
          <m:sub>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j</m:t>
                </m:r>
              </m:e>
              <m:sub>
                <m:r>
                  <w:rPr>
                    <w:rFonts w:ascii="Cambria Math" w:hAnsi="Cambria Math" w:cs="Times New Roman"/>
                    <w:sz w:val="22"/>
                    <w:szCs w:val="22"/>
                  </w:rPr>
                  <m:t>2</m:t>
                </m:r>
              </m:sub>
            </m:sSub>
          </m:sub>
        </m:sSub>
      </m:oMath>
      <w:r w:rsidRPr="00057441">
        <w:rPr>
          <w:rFonts w:ascii="Times New Roman" w:hAnsi="Times New Roman" w:cs="Times New Roman"/>
          <w:sz w:val="22"/>
          <w:szCs w:val="22"/>
        </w:rPr>
        <w:t>, and fecundity (</w:t>
      </w:r>
      <w:proofErr w:type="spellStart"/>
      <w:r w:rsidR="008344D4">
        <w:rPr>
          <w:rFonts w:ascii="Times New Roman" w:hAnsi="Times New Roman" w:cs="Times New Roman"/>
          <w:sz w:val="22"/>
          <w:szCs w:val="22"/>
        </w:rPr>
        <w:t>Beverton</w:t>
      </w:r>
      <w:proofErr w:type="spellEnd"/>
      <w:r w:rsidR="008344D4">
        <w:rPr>
          <w:rFonts w:ascii="Times New Roman" w:hAnsi="Times New Roman" w:cs="Times New Roman"/>
          <w:sz w:val="22"/>
          <w:szCs w:val="22"/>
        </w:rPr>
        <w:t xml:space="preserve"> - Holt</w:t>
      </w:r>
      <w:r w:rsidRPr="00057441">
        <w:rPr>
          <w:rFonts w:ascii="Times New Roman" w:hAnsi="Times New Roman" w:cs="Times New Roman"/>
          <w:sz w:val="22"/>
          <w:szCs w:val="22"/>
        </w:rPr>
        <w:t xml:space="preserve"> parameters </w:t>
      </w:r>
      <m:oMath>
        <m:r>
          <w:rPr>
            <w:rFonts w:ascii="Cambria Math" w:hAnsi="Cambria Math" w:cs="Times New Roman"/>
            <w:sz w:val="22"/>
            <w:szCs w:val="22"/>
          </w:rPr>
          <m:t>a</m:t>
        </m:r>
      </m:oMath>
      <w:r w:rsidRPr="00057441">
        <w:rPr>
          <w:rFonts w:ascii="Times New Roman" w:hAnsi="Times New Roman" w:cs="Times New Roman"/>
          <w:sz w:val="22"/>
          <w:szCs w:val="22"/>
        </w:rPr>
        <w:t xml:space="preserve"> and </w:t>
      </w:r>
      <m:oMath>
        <m:r>
          <w:rPr>
            <w:rFonts w:ascii="Cambria Math" w:hAnsi="Cambria Math" w:cs="Times New Roman"/>
            <w:sz w:val="22"/>
            <w:szCs w:val="22"/>
          </w:rPr>
          <m:t>b</m:t>
        </m:r>
      </m:oMath>
      <w:r w:rsidRPr="00057441">
        <w:rPr>
          <w:rFonts w:ascii="Times New Roman" w:hAnsi="Times New Roman" w:cs="Times New Roman"/>
          <w:sz w:val="22"/>
          <w:szCs w:val="22"/>
        </w:rPr>
        <w:t xml:space="preserve">) to see how the effect the occurence of stabe states. </w:t>
      </w:r>
      <w:r w:rsidR="00512D4A">
        <w:rPr>
          <w:rFonts w:ascii="Times New Roman" w:hAnsi="Times New Roman" w:cs="Times New Roman"/>
          <w:sz w:val="22"/>
          <w:szCs w:val="22"/>
        </w:rPr>
        <w:t>We varied only</w:t>
      </w:r>
      <w:r w:rsidRPr="00057441">
        <w:rPr>
          <w:rFonts w:ascii="Times New Roman" w:hAnsi="Times New Roman" w:cs="Times New Roman"/>
          <w:sz w:val="22"/>
          <w:szCs w:val="22"/>
        </w:rPr>
        <w:t xml:space="preserve"> values for species 1 and </w:t>
      </w:r>
      <w:r w:rsidR="00512D4A">
        <w:rPr>
          <w:rFonts w:ascii="Times New Roman" w:hAnsi="Times New Roman" w:cs="Times New Roman"/>
          <w:sz w:val="22"/>
          <w:szCs w:val="22"/>
        </w:rPr>
        <w:t>did not</w:t>
      </w:r>
      <w:r w:rsidRPr="00057441">
        <w:rPr>
          <w:rFonts w:ascii="Times New Roman" w:hAnsi="Times New Roman" w:cs="Times New Roman"/>
          <w:sz w:val="22"/>
          <w:szCs w:val="22"/>
        </w:rPr>
        <w:t xml:space="preserve"> vary any of these parms in combination with each other, only in isolation.</w:t>
      </w:r>
      <w:r w:rsidR="008344D4">
        <w:rPr>
          <w:rFonts w:ascii="Times New Roman" w:hAnsi="Times New Roman" w:cs="Times New Roman"/>
          <w:sz w:val="22"/>
          <w:szCs w:val="22"/>
        </w:rPr>
        <w:t xml:space="preserve"> Parameter values were varied between 1% </w:t>
      </w:r>
      <w:r w:rsidR="00743FA1">
        <w:rPr>
          <w:rFonts w:ascii="Times New Roman" w:hAnsi="Times New Roman" w:cs="Times New Roman"/>
          <w:sz w:val="22"/>
          <w:szCs w:val="22"/>
        </w:rPr>
        <w:t>and 200% of their typical value and simulations were run with either species as the initially dominant species.</w:t>
      </w:r>
    </w:p>
    <w:p w14:paraId="51F6D9EA" w14:textId="77777777" w:rsidR="00FE5EBF" w:rsidRPr="00FE5EBF" w:rsidRDefault="00FE5EBF" w:rsidP="00FE5EBF">
      <w:pPr>
        <w:pStyle w:val="BodyText"/>
      </w:pPr>
    </w:p>
    <w:p w14:paraId="0612D38F" w14:textId="77777777" w:rsidR="005544F6" w:rsidRDefault="00FE5EBF" w:rsidP="00FE5EBF">
      <w:pPr>
        <w:pStyle w:val="CaptionedFigure"/>
        <w:rPr>
          <w:noProof/>
        </w:rPr>
        <w:sectPr w:rsidR="005544F6">
          <w:pgSz w:w="12240" w:h="15840"/>
          <w:pgMar w:top="1440" w:right="1440" w:bottom="1440" w:left="1440" w:header="720" w:footer="720" w:gutter="0"/>
          <w:cols w:space="720"/>
          <w:docGrid w:linePitch="360"/>
        </w:sectPr>
      </w:pPr>
      <w:bookmarkStart w:id="11" w:name="plotsToMove"/>
      <w:r w:rsidRPr="00FE5EBF">
        <w:rPr>
          <w:noProof/>
        </w:rPr>
        <w:t xml:space="preserve"> </w:t>
      </w:r>
      <w:bookmarkEnd w:id="11"/>
    </w:p>
    <w:p w14:paraId="1B4AB77E" w14:textId="77777777" w:rsidR="00FE5EBF" w:rsidRDefault="005544F6" w:rsidP="00FE5EBF">
      <w:pPr>
        <w:pStyle w:val="CaptionedFigure"/>
      </w:pPr>
      <w:r>
        <w:rPr>
          <w:noProof/>
        </w:rPr>
        <w:lastRenderedPageBreak/>
        <mc:AlternateContent>
          <mc:Choice Requires="wps">
            <w:drawing>
              <wp:anchor distT="45720" distB="45720" distL="114300" distR="114300" simplePos="0" relativeHeight="251671552" behindDoc="0" locked="0" layoutInCell="1" allowOverlap="1" wp14:anchorId="77D1F955" wp14:editId="4D572E1C">
                <wp:simplePos x="0" y="0"/>
                <wp:positionH relativeFrom="margin">
                  <wp:align>right</wp:align>
                </wp:positionH>
                <wp:positionV relativeFrom="paragraph">
                  <wp:posOffset>3274695</wp:posOffset>
                </wp:positionV>
                <wp:extent cx="8218805" cy="9029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8218805" cy="902970"/>
                        </a:xfrm>
                        <a:prstGeom prst="rect">
                          <a:avLst/>
                        </a:prstGeom>
                        <a:solidFill>
                          <a:srgbClr val="FFFFFF"/>
                        </a:solidFill>
                        <a:ln w="9525">
                          <a:noFill/>
                          <a:miter lim="800000"/>
                          <a:headEnd/>
                          <a:tailEnd/>
                        </a:ln>
                      </wps:spPr>
                      <wps:txbx>
                        <w:txbxContent>
                          <w:p w14:paraId="5676289A" w14:textId="77777777" w:rsidR="005544F6" w:rsidRDefault="005544F6" w:rsidP="005544F6">
                            <w:pPr>
                              <w:pStyle w:val="Caption"/>
                            </w:pPr>
                            <w:r>
                              <w:t xml:space="preserve">Figure </w:t>
                            </w:r>
                            <w:fldSimple w:instr=" SEQ Figure \* ARABIC ">
                              <w:r>
                                <w:rPr>
                                  <w:noProof/>
                                </w:rPr>
                                <w:t>4</w:t>
                              </w:r>
                            </w:fldSimple>
                            <w:r>
                              <w:t>. Sensitivity of alternative stable state tipping points to variation in model parameters. The harvest level where the system transitioned to an alternate stable state is plotted against variation in parameter value that ranged from 1% to 200% of the original value. This was conducted for situations when species 1 was initially dominant (top row) and when species 2 (bottom row) was initially dominant.</w:t>
                            </w:r>
                          </w:p>
                          <w:p w14:paraId="0E006F58" w14:textId="77777777" w:rsidR="005544F6" w:rsidRDefault="005544F6" w:rsidP="005544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89B72" id="_x0000_s1029" type="#_x0000_t202" style="position:absolute;margin-left:595.95pt;margin-top:257.85pt;width:647.15pt;height:71.1pt;rotation:180;flip:y;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" stroked="f">
                <v:textbox>
                  <w:txbxContent>
                    <w:p w:rsidR="005544F6" w:rsidRDefault="005544F6" w:rsidP="005544F6">
                      <w:pPr>
                        <w:pStyle w:val="Caption"/>
                      </w:pPr>
                      <w:r>
                        <w:t xml:space="preserve">Figure </w:t>
                      </w:r>
                      <w:r>
                        <w:fldChar w:fldCharType="begin"/>
                      </w:r>
                      <w:r>
                        <w:instrText xml:space="preserve"> SEQ Figure \* ARABIC </w:instrText>
                      </w:r>
                      <w:r>
                        <w:fldChar w:fldCharType="separate"/>
                      </w:r>
                      <w:r>
                        <w:rPr>
                          <w:noProof/>
                        </w:rPr>
                        <w:t>4</w:t>
                      </w:r>
                      <w:r>
                        <w:fldChar w:fldCharType="end"/>
                      </w:r>
                      <w:r>
                        <w:t>. Sensitivity of alternative stable state tipping points to variation in model parameters. The harvest level where the system transitioned to an alternate stable state is plotted against variation in parameter value that ranged from 1% to 200% of the original value. This was conducted for situations when species 1 was initially dominant (top row) and when species 2 (bottom row) was initially dominant.</w:t>
                      </w:r>
                    </w:p>
                    <w:p w:rsidR="005544F6" w:rsidRDefault="005544F6" w:rsidP="005544F6"/>
                  </w:txbxContent>
                </v:textbox>
                <w10:wrap type="square" anchorx="margin"/>
              </v:shape>
            </w:pict>
          </mc:Fallback>
        </mc:AlternateContent>
      </w:r>
      <w:r>
        <w:rPr>
          <w:noProof/>
        </w:rPr>
        <w:drawing>
          <wp:anchor distT="0" distB="0" distL="114300" distR="114300" simplePos="0" relativeHeight="251669504" behindDoc="0" locked="0" layoutInCell="1" allowOverlap="1" wp14:anchorId="2490D3B2" wp14:editId="6316203D">
            <wp:simplePos x="0" y="0"/>
            <wp:positionH relativeFrom="margin">
              <wp:align>center</wp:align>
            </wp:positionH>
            <wp:positionV relativeFrom="paragraph">
              <wp:posOffset>0</wp:posOffset>
            </wp:positionV>
            <wp:extent cx="8870770" cy="3157870"/>
            <wp:effectExtent l="0" t="0" r="6985"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70770" cy="3157870"/>
                    </a:xfrm>
                    <a:prstGeom prst="rect">
                      <a:avLst/>
                    </a:prstGeom>
                  </pic:spPr>
                </pic:pic>
              </a:graphicData>
            </a:graphic>
          </wp:anchor>
        </w:drawing>
      </w:r>
    </w:p>
    <w:sectPr w:rsidR="00FE5EBF" w:rsidSect="005544F6">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tuart Jones" w:date="2021-01-14T01:10:00Z" w:initials="SJ">
    <w:p w14:paraId="7E648ADA" w14:textId="0C781C9B" w:rsidR="00336B7E" w:rsidRDefault="00336B7E">
      <w:pPr>
        <w:pStyle w:val="CommentText"/>
      </w:pPr>
      <w:r>
        <w:rPr>
          <w:rStyle w:val="CommentReference"/>
        </w:rPr>
        <w:annotationRef/>
      </w:r>
      <w:r>
        <w:t>This isn’t right I don’t think…</w:t>
      </w:r>
    </w:p>
  </w:comment>
  <w:comment w:id="3" w:author="Stuart Jones" w:date="2021-01-14T01:11:00Z" w:initials="SJ">
    <w:p w14:paraId="404B74B9" w14:textId="5B12DA0C" w:rsidR="00336B7E" w:rsidRDefault="00336B7E">
      <w:pPr>
        <w:pStyle w:val="CommentText"/>
      </w:pPr>
      <w:r>
        <w:rPr>
          <w:rStyle w:val="CommentReference"/>
        </w:rPr>
        <w:annotationRef/>
      </w:r>
      <w:r>
        <w:t>I’m not sure this one is necessary. If you decide to keep it, you need to better explain how harvest changes with time.</w:t>
      </w:r>
    </w:p>
  </w:comment>
  <w:comment w:id="10" w:author="Stuart Jones" w:date="2021-01-14T01:13:00Z" w:initials="SJ">
    <w:p w14:paraId="66BCC63A" w14:textId="08B97CAE" w:rsidR="00336B7E" w:rsidRDefault="00336B7E">
      <w:pPr>
        <w:pStyle w:val="CommentText"/>
      </w:pPr>
      <w:r>
        <w:rPr>
          <w:rStyle w:val="CommentReference"/>
        </w:rPr>
        <w:annotationRef/>
      </w:r>
      <w:r>
        <w:t xml:space="preserve">These should be in the order they are referenced in the text. </w:t>
      </w:r>
      <w:r>
        <w:t xml:space="preserve">It seems like this should come before some of the </w:t>
      </w:r>
      <w:proofErr w:type="spellStart"/>
      <w:r>
        <w:t>prepvious</w:t>
      </w:r>
      <w:proofErr w:type="spellEnd"/>
      <w:r>
        <w:t xml:space="preserve"> supplementary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648ADA" w15:done="0"/>
  <w15:commentEx w15:paraId="404B74B9" w15:done="0"/>
  <w15:commentEx w15:paraId="66BCC6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186B" w16cex:dateUtc="2021-01-14T06:10:00Z"/>
  <w16cex:commentExtensible w16cex:durableId="23AA18CB" w16cex:dateUtc="2021-01-14T06:11:00Z"/>
  <w16cex:commentExtensible w16cex:durableId="23AA194E" w16cex:dateUtc="2021-01-14T0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648ADA" w16cid:durableId="23AA186B"/>
  <w16cid:commentId w16cid:paraId="404B74B9" w16cid:durableId="23AA18CB"/>
  <w16cid:commentId w16cid:paraId="66BCC63A" w16cid:durableId="23AA19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uart Jones">
    <w15:presenceInfo w15:providerId="AD" w15:userId="S::sjones20@nd.edu::8013da4f-9ea2-49f3-8942-e418679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1EE"/>
    <w:rsid w:val="00044242"/>
    <w:rsid w:val="00056563"/>
    <w:rsid w:val="00057441"/>
    <w:rsid w:val="0007441A"/>
    <w:rsid w:val="00077B45"/>
    <w:rsid w:val="001239C7"/>
    <w:rsid w:val="001C64BF"/>
    <w:rsid w:val="00242446"/>
    <w:rsid w:val="00336B7E"/>
    <w:rsid w:val="003479EC"/>
    <w:rsid w:val="003804A9"/>
    <w:rsid w:val="00412A83"/>
    <w:rsid w:val="004F74A3"/>
    <w:rsid w:val="00512D4A"/>
    <w:rsid w:val="005544F6"/>
    <w:rsid w:val="00642113"/>
    <w:rsid w:val="007036FF"/>
    <w:rsid w:val="007411F9"/>
    <w:rsid w:val="00743FA1"/>
    <w:rsid w:val="00767FA2"/>
    <w:rsid w:val="007921EE"/>
    <w:rsid w:val="008344D4"/>
    <w:rsid w:val="00936155"/>
    <w:rsid w:val="009A3DD5"/>
    <w:rsid w:val="009F5919"/>
    <w:rsid w:val="00B0014A"/>
    <w:rsid w:val="00C02C93"/>
    <w:rsid w:val="00E13CF0"/>
    <w:rsid w:val="00F31A68"/>
    <w:rsid w:val="00FD39CA"/>
    <w:rsid w:val="00FE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FD35"/>
  <w15:chartTrackingRefBased/>
  <w15:docId w15:val="{DF8AF193-D29B-4AFA-B25D-456EFCE4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02C9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02C93"/>
    <w:rPr>
      <w:sz w:val="16"/>
      <w:szCs w:val="16"/>
    </w:rPr>
  </w:style>
  <w:style w:type="paragraph" w:styleId="CommentText">
    <w:name w:val="annotation text"/>
    <w:basedOn w:val="Normal"/>
    <w:link w:val="CommentTextChar"/>
    <w:uiPriority w:val="99"/>
    <w:unhideWhenUsed/>
    <w:rsid w:val="00C02C93"/>
    <w:pPr>
      <w:spacing w:after="200" w:line="240" w:lineRule="auto"/>
    </w:pPr>
    <w:rPr>
      <w:sz w:val="20"/>
      <w:szCs w:val="20"/>
    </w:rPr>
  </w:style>
  <w:style w:type="character" w:customStyle="1" w:styleId="CommentTextChar">
    <w:name w:val="Comment Text Char"/>
    <w:basedOn w:val="DefaultParagraphFont"/>
    <w:link w:val="CommentText"/>
    <w:uiPriority w:val="99"/>
    <w:rsid w:val="00C02C93"/>
    <w:rPr>
      <w:sz w:val="20"/>
      <w:szCs w:val="20"/>
    </w:rPr>
  </w:style>
  <w:style w:type="paragraph" w:styleId="BalloonText">
    <w:name w:val="Balloon Text"/>
    <w:basedOn w:val="Normal"/>
    <w:link w:val="BalloonTextChar"/>
    <w:uiPriority w:val="99"/>
    <w:semiHidden/>
    <w:unhideWhenUsed/>
    <w:rsid w:val="00C02C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C93"/>
    <w:rPr>
      <w:rFonts w:ascii="Segoe UI" w:hAnsi="Segoe UI" w:cs="Segoe UI"/>
      <w:sz w:val="18"/>
      <w:szCs w:val="18"/>
    </w:rPr>
  </w:style>
  <w:style w:type="paragraph" w:customStyle="1" w:styleId="FirstParagraph">
    <w:name w:val="First Paragraph"/>
    <w:basedOn w:val="BodyText"/>
    <w:next w:val="BodyText"/>
    <w:qFormat/>
    <w:rsid w:val="00642113"/>
    <w:pPr>
      <w:spacing w:before="180" w:after="180" w:line="240" w:lineRule="auto"/>
    </w:pPr>
    <w:rPr>
      <w:sz w:val="24"/>
      <w:szCs w:val="24"/>
    </w:rPr>
  </w:style>
  <w:style w:type="paragraph" w:styleId="BodyText">
    <w:name w:val="Body Text"/>
    <w:basedOn w:val="Normal"/>
    <w:link w:val="BodyTextChar"/>
    <w:uiPriority w:val="99"/>
    <w:semiHidden/>
    <w:unhideWhenUsed/>
    <w:rsid w:val="00642113"/>
    <w:pPr>
      <w:spacing w:after="120"/>
    </w:pPr>
  </w:style>
  <w:style w:type="character" w:customStyle="1" w:styleId="BodyTextChar">
    <w:name w:val="Body Text Char"/>
    <w:basedOn w:val="DefaultParagraphFont"/>
    <w:link w:val="BodyText"/>
    <w:uiPriority w:val="99"/>
    <w:semiHidden/>
    <w:rsid w:val="00642113"/>
  </w:style>
  <w:style w:type="paragraph" w:customStyle="1" w:styleId="ImageCaption">
    <w:name w:val="Image Caption"/>
    <w:basedOn w:val="Caption"/>
    <w:rsid w:val="00FD39CA"/>
    <w:pPr>
      <w:spacing w:after="120"/>
    </w:pPr>
    <w:rPr>
      <w:iCs w:val="0"/>
      <w:color w:val="auto"/>
      <w:sz w:val="24"/>
      <w:szCs w:val="24"/>
    </w:rPr>
  </w:style>
  <w:style w:type="paragraph" w:customStyle="1" w:styleId="CaptionedFigure">
    <w:name w:val="Captioned Figure"/>
    <w:basedOn w:val="Normal"/>
    <w:rsid w:val="00FD39CA"/>
    <w:pPr>
      <w:keepNext/>
      <w:spacing w:after="200" w:line="240" w:lineRule="auto"/>
    </w:pPr>
    <w:rPr>
      <w:sz w:val="24"/>
      <w:szCs w:val="24"/>
    </w:rPr>
  </w:style>
  <w:style w:type="table" w:styleId="TableGrid">
    <w:name w:val="Table Grid"/>
    <w:basedOn w:val="TableNormal"/>
    <w:uiPriority w:val="39"/>
    <w:rsid w:val="00741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36B7E"/>
    <w:pPr>
      <w:spacing w:after="160"/>
    </w:pPr>
    <w:rPr>
      <w:b/>
      <w:bCs/>
    </w:rPr>
  </w:style>
  <w:style w:type="character" w:customStyle="1" w:styleId="CommentSubjectChar">
    <w:name w:val="Comment Subject Char"/>
    <w:basedOn w:val="CommentTextChar"/>
    <w:link w:val="CommentSubject"/>
    <w:uiPriority w:val="99"/>
    <w:semiHidden/>
    <w:rsid w:val="00336B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E0336-32A3-445B-A3CA-A811BB40D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Stuart Jones</cp:lastModifiedBy>
  <cp:revision>3</cp:revision>
  <dcterms:created xsi:type="dcterms:W3CDTF">2021-01-14T06:09:00Z</dcterms:created>
  <dcterms:modified xsi:type="dcterms:W3CDTF">2021-01-14T06:14:00Z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