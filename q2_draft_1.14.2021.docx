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843A7" w14:textId="1F2450F8" w:rsidR="00DE2DCF" w:rsidRPr="00195A66" w:rsidRDefault="00DE2DCF" w:rsidP="00DE2DCF">
      <w:pPr>
        <w:pStyle w:val="BodyText"/>
        <w:rPr>
          <w:rFonts w:ascii="Times" w:hAnsi="Times"/>
          <w:b/>
        </w:rPr>
      </w:pPr>
      <w:r w:rsidRPr="00195A66">
        <w:rPr>
          <w:rFonts w:ascii="Times" w:hAnsi="Times"/>
          <w:b/>
        </w:rPr>
        <w:t>Managing recreational fisheries from a multi-species perspective: Leveraging species interactions and accounting for positive feedback loops to maintain desired ecosystem states</w:t>
      </w:r>
    </w:p>
    <w:p w14:paraId="6AC0E04F" w14:textId="6F5D1263" w:rsidR="00C45CD2" w:rsidRDefault="00E05CA0" w:rsidP="00C45CD2">
      <w:pPr>
        <w:pStyle w:val="Author"/>
        <w:keepNext w:val="0"/>
        <w:keepLines w:val="0"/>
        <w:widowControl w:val="0"/>
        <w:suppressLineNumbers/>
        <w:jc w:val="left"/>
        <w:rPr>
          <w:rFonts w:ascii="Times New Roman" w:hAnsi="Times New Roman" w:cs="Times New Roman"/>
          <w:vertAlign w:val="superscript"/>
        </w:rPr>
      </w:pPr>
      <w:r w:rsidRPr="00FA2D61">
        <w:rPr>
          <w:rFonts w:ascii="Times" w:hAnsi="Times" w:cs="Times New Roman"/>
        </w:rPr>
        <w:t>Colin</w:t>
      </w:r>
      <w:r w:rsidRPr="00C45CD2">
        <w:rPr>
          <w:rFonts w:ascii="Times New Roman" w:hAnsi="Times New Roman" w:cs="Times New Roman"/>
        </w:rPr>
        <w:t xml:space="preserve"> </w:t>
      </w:r>
      <w:r w:rsidR="00DE2DCF">
        <w:rPr>
          <w:rFonts w:ascii="Times New Roman" w:hAnsi="Times New Roman" w:cs="Times New Roman"/>
        </w:rPr>
        <w:t xml:space="preserve">J. </w:t>
      </w:r>
      <w:r w:rsidRPr="00C45CD2">
        <w:rPr>
          <w:rFonts w:ascii="Times New Roman" w:hAnsi="Times New Roman" w:cs="Times New Roman"/>
        </w:rPr>
        <w:t>Dassow</w:t>
      </w:r>
      <w:r w:rsidR="00C45CD2" w:rsidRPr="00C45CD2">
        <w:rPr>
          <w:rFonts w:ascii="Times New Roman" w:hAnsi="Times New Roman" w:cs="Times New Roman"/>
          <w:vertAlign w:val="superscript"/>
        </w:rPr>
        <w:t>1</w:t>
      </w:r>
      <w:r w:rsidRPr="00C45CD2">
        <w:rPr>
          <w:rFonts w:ascii="Times New Roman" w:hAnsi="Times New Roman" w:cs="Times New Roman"/>
        </w:rPr>
        <w:t xml:space="preserve">, Chelsey </w:t>
      </w:r>
      <w:r w:rsidR="00DE2DCF">
        <w:rPr>
          <w:rFonts w:ascii="Times New Roman" w:hAnsi="Times New Roman" w:cs="Times New Roman"/>
        </w:rPr>
        <w:t xml:space="preserve">L. </w:t>
      </w:r>
      <w:r w:rsidRPr="00C45CD2">
        <w:rPr>
          <w:rFonts w:ascii="Times New Roman" w:hAnsi="Times New Roman" w:cs="Times New Roman"/>
        </w:rPr>
        <w:t>Nieman</w:t>
      </w:r>
      <w:r w:rsidR="00C45CD2" w:rsidRPr="00C45CD2">
        <w:rPr>
          <w:rFonts w:ascii="Times New Roman" w:hAnsi="Times New Roman" w:cs="Times New Roman"/>
          <w:vertAlign w:val="superscript"/>
        </w:rPr>
        <w:t>2</w:t>
      </w:r>
      <w:r w:rsidRPr="00C45CD2">
        <w:rPr>
          <w:rFonts w:ascii="Times New Roman" w:hAnsi="Times New Roman" w:cs="Times New Roman"/>
        </w:rPr>
        <w:t xml:space="preserve">, Chris </w:t>
      </w:r>
      <w:r w:rsidR="00DE2DCF">
        <w:rPr>
          <w:rFonts w:ascii="Times New Roman" w:hAnsi="Times New Roman" w:cs="Times New Roman"/>
        </w:rPr>
        <w:t xml:space="preserve">T. </w:t>
      </w:r>
      <w:r w:rsidRPr="00C45CD2">
        <w:rPr>
          <w:rFonts w:ascii="Times New Roman" w:hAnsi="Times New Roman" w:cs="Times New Roman"/>
        </w:rPr>
        <w:t>Solomon</w:t>
      </w:r>
      <w:r w:rsidR="00C45CD2" w:rsidRPr="00C45CD2">
        <w:rPr>
          <w:rFonts w:ascii="Times New Roman" w:hAnsi="Times New Roman" w:cs="Times New Roman"/>
          <w:vertAlign w:val="superscript"/>
        </w:rPr>
        <w:t>2</w:t>
      </w:r>
      <w:r w:rsidRPr="00C45CD2">
        <w:rPr>
          <w:rFonts w:ascii="Times New Roman" w:hAnsi="Times New Roman" w:cs="Times New Roman"/>
        </w:rPr>
        <w:t>, Greg</w:t>
      </w:r>
      <w:r w:rsidR="00DE2DCF">
        <w:rPr>
          <w:rFonts w:ascii="Times New Roman" w:hAnsi="Times New Roman" w:cs="Times New Roman"/>
        </w:rPr>
        <w:t xml:space="preserve"> G.</w:t>
      </w:r>
      <w:r w:rsidRPr="00C45CD2">
        <w:rPr>
          <w:rFonts w:ascii="Times New Roman" w:hAnsi="Times New Roman" w:cs="Times New Roman"/>
        </w:rPr>
        <w:t xml:space="preserve"> Sass</w:t>
      </w:r>
      <w:r w:rsidR="00C45CD2" w:rsidRPr="00C45CD2">
        <w:rPr>
          <w:rFonts w:ascii="Times New Roman" w:hAnsi="Times New Roman" w:cs="Times New Roman"/>
          <w:vertAlign w:val="superscript"/>
        </w:rPr>
        <w:t>3</w:t>
      </w:r>
      <w:r w:rsidRPr="00C45CD2">
        <w:rPr>
          <w:rFonts w:ascii="Times New Roman" w:hAnsi="Times New Roman" w:cs="Times New Roman"/>
        </w:rPr>
        <w:t xml:space="preserve">, and Stuart </w:t>
      </w:r>
      <w:r w:rsidR="00DE2DCF">
        <w:rPr>
          <w:rFonts w:ascii="Times New Roman" w:hAnsi="Times New Roman" w:cs="Times New Roman"/>
        </w:rPr>
        <w:t xml:space="preserve">E. </w:t>
      </w:r>
      <w:r w:rsidRPr="00C45CD2">
        <w:rPr>
          <w:rFonts w:ascii="Times New Roman" w:hAnsi="Times New Roman" w:cs="Times New Roman"/>
        </w:rPr>
        <w:t>Jones</w:t>
      </w:r>
      <w:r w:rsidR="00C45CD2" w:rsidRPr="00C45CD2">
        <w:rPr>
          <w:rFonts w:ascii="Times New Roman" w:hAnsi="Times New Roman" w:cs="Times New Roman"/>
          <w:vertAlign w:val="superscript"/>
        </w:rPr>
        <w:t>1</w:t>
      </w:r>
    </w:p>
    <w:p w14:paraId="1122ECC8" w14:textId="77777777" w:rsidR="00DE2DCF" w:rsidRDefault="00DE2DCF" w:rsidP="00195A66">
      <w:pPr>
        <w:pStyle w:val="BodyText"/>
        <w:numPr>
          <w:ilvl w:val="0"/>
          <w:numId w:val="9"/>
        </w:numPr>
        <w:rPr>
          <w:rFonts w:ascii="Times New Roman" w:eastAsia="Times New Roman" w:hAnsi="Times New Roman" w:cs="Times New Roman"/>
          <w:sz w:val="22"/>
          <w:szCs w:val="22"/>
        </w:rPr>
      </w:pPr>
      <w:r w:rsidRPr="00195A66">
        <w:rPr>
          <w:rFonts w:ascii="Times New Roman" w:eastAsia="Times New Roman" w:hAnsi="Times New Roman" w:cs="Times New Roman"/>
          <w:sz w:val="22"/>
          <w:szCs w:val="22"/>
        </w:rPr>
        <w:t>Dept. of Biological Sciences, University of Notre Dame, Notre Dame, IN, USA.</w:t>
      </w:r>
    </w:p>
    <w:p w14:paraId="2E13B4DD" w14:textId="00B7401B" w:rsidR="00DE2DCF" w:rsidRPr="00195A66" w:rsidRDefault="00DE2DCF" w:rsidP="00195A66">
      <w:pPr>
        <w:pStyle w:val="BodyText"/>
        <w:numPr>
          <w:ilvl w:val="0"/>
          <w:numId w:val="9"/>
        </w:numPr>
        <w:rPr>
          <w:rFonts w:ascii="Times New Roman" w:eastAsia="Times New Roman" w:hAnsi="Times New Roman" w:cs="Times New Roman"/>
          <w:sz w:val="22"/>
          <w:szCs w:val="22"/>
        </w:rPr>
      </w:pPr>
      <w:r w:rsidRPr="00195A66">
        <w:rPr>
          <w:rFonts w:ascii="Times New Roman" w:eastAsia="Times New Roman" w:hAnsi="Times New Roman" w:cs="Times New Roman"/>
          <w:sz w:val="22"/>
          <w:szCs w:val="22"/>
        </w:rPr>
        <w:t>Cary Institute of Ecosystem Studies, Millbrook, NY, USA.</w:t>
      </w:r>
    </w:p>
    <w:p w14:paraId="71B5CC04" w14:textId="1FD78718" w:rsidR="00DE2DCF" w:rsidRPr="00195A66" w:rsidRDefault="00DE2DCF" w:rsidP="00195A66">
      <w:pPr>
        <w:pStyle w:val="ListParagraph"/>
        <w:numPr>
          <w:ilvl w:val="0"/>
          <w:numId w:val="9"/>
        </w:numPr>
        <w:rPr>
          <w:rFonts w:ascii="Times New Roman" w:eastAsia="Times New Roman" w:hAnsi="Times New Roman" w:cs="Times New Roman"/>
          <w:sz w:val="22"/>
          <w:szCs w:val="22"/>
        </w:rPr>
      </w:pPr>
      <w:r w:rsidRPr="00195A66">
        <w:rPr>
          <w:rFonts w:ascii="Times New Roman" w:eastAsia="Times New Roman" w:hAnsi="Times New Roman" w:cs="Times New Roman"/>
          <w:sz w:val="22"/>
          <w:szCs w:val="22"/>
        </w:rPr>
        <w:t>Wisconsin Dept. of Natural Resources, Boulder Junction, WI, USA.</w:t>
      </w:r>
    </w:p>
    <w:p w14:paraId="61837507" w14:textId="1C17B686" w:rsidR="00C45CD2" w:rsidRDefault="00C45CD2" w:rsidP="00FA2D61">
      <w:pPr>
        <w:pStyle w:val="BodyText"/>
        <w:rPr>
          <w:rFonts w:ascii="Times New Roman" w:hAnsi="Times New Roman" w:cs="Times New Roman"/>
          <w:b/>
          <w:bCs/>
        </w:rPr>
      </w:pPr>
      <w:r w:rsidRPr="00FA2D61">
        <w:rPr>
          <w:rFonts w:ascii="Times New Roman" w:hAnsi="Times New Roman" w:cs="Times New Roman"/>
          <w:b/>
          <w:bCs/>
        </w:rPr>
        <w:t>Keywords</w:t>
      </w:r>
    </w:p>
    <w:p w14:paraId="54C1FE5B" w14:textId="259885F5" w:rsidR="00896643" w:rsidRPr="00A97CD4" w:rsidRDefault="00896643" w:rsidP="00FA2D61">
      <w:pPr>
        <w:pStyle w:val="BodyText"/>
        <w:rPr>
          <w:rFonts w:ascii="Times New Roman" w:hAnsi="Times New Roman" w:cs="Times New Roman"/>
          <w:bCs/>
        </w:rPr>
      </w:pPr>
      <w:r>
        <w:rPr>
          <w:rFonts w:ascii="Times New Roman" w:hAnsi="Times New Roman" w:cs="Times New Roman"/>
          <w:bCs/>
        </w:rPr>
        <w:t>Regime Shift, Alternative Stable States, Recreational Fisheries</w:t>
      </w:r>
      <w:r w:rsidR="00C00992">
        <w:rPr>
          <w:rFonts w:ascii="Times New Roman" w:hAnsi="Times New Roman" w:cs="Times New Roman"/>
          <w:bCs/>
        </w:rPr>
        <w:t>, Safe-Operating Space</w:t>
      </w:r>
    </w:p>
    <w:p w14:paraId="37A94172" w14:textId="5F4595E2" w:rsidR="00C45CD2" w:rsidRPr="00CF3237" w:rsidRDefault="00C45CD2" w:rsidP="00C45CD2">
      <w:pPr>
        <w:pStyle w:val="BodyText"/>
        <w:rPr>
          <w:rFonts w:ascii="Times New Roman" w:hAnsi="Times New Roman" w:cs="Times New Roman"/>
          <w:b/>
          <w:bCs/>
        </w:rPr>
      </w:pPr>
      <w:r w:rsidRPr="00CF3237">
        <w:rPr>
          <w:rFonts w:ascii="Times New Roman" w:hAnsi="Times New Roman" w:cs="Times New Roman"/>
          <w:b/>
          <w:bCs/>
        </w:rPr>
        <w:t>Statement of Significance</w:t>
      </w:r>
    </w:p>
    <w:p w14:paraId="0B93E622" w14:textId="1AE26CE3" w:rsidR="00CF3237" w:rsidRPr="00A97CD4" w:rsidRDefault="00CF3237" w:rsidP="00A97CD4">
      <w:pPr>
        <w:rPr>
          <w:rFonts w:ascii="Times New Roman" w:hAnsi="Times New Roman" w:cs="Times New Roman"/>
          <w:lang w:val="en-CA"/>
        </w:rPr>
      </w:pPr>
      <w:r w:rsidRPr="00A97CD4">
        <w:rPr>
          <w:rFonts w:ascii="Times New Roman" w:hAnsi="Times New Roman" w:cs="Times New Roman"/>
          <w:lang w:val="en-CA"/>
        </w:rPr>
        <w:t>Fishery systems do not always respond in linear, predictable ways to management</w:t>
      </w:r>
      <w:ins w:id="0" w:author="Colin Dassow" w:date="2021-01-14T14:20:00Z">
        <w:r w:rsidR="00E42CB9">
          <w:rPr>
            <w:rFonts w:ascii="Times New Roman" w:hAnsi="Times New Roman" w:cs="Times New Roman"/>
            <w:lang w:val="en-CA"/>
          </w:rPr>
          <w:t>.</w:t>
        </w:r>
      </w:ins>
      <w:ins w:id="1" w:author="Colin Dassow" w:date="2021-01-14T14:11:00Z">
        <w:r w:rsidR="00210CA1">
          <w:rPr>
            <w:rFonts w:ascii="Times New Roman" w:hAnsi="Times New Roman" w:cs="Times New Roman"/>
            <w:lang w:val="en-CA"/>
          </w:rPr>
          <w:t xml:space="preserve"> </w:t>
        </w:r>
      </w:ins>
      <w:ins w:id="2" w:author="Colin Dassow" w:date="2021-01-14T14:20:00Z">
        <w:r w:rsidR="00E42CB9">
          <w:rPr>
            <w:rFonts w:ascii="Times New Roman" w:hAnsi="Times New Roman" w:cs="Times New Roman"/>
            <w:lang w:val="en-CA"/>
          </w:rPr>
          <w:t>One reason for this non-linearity is not accounting for interspecific interactions and resulting positive feedbacks that can maintain alternate stable states when making management decisions.</w:t>
        </w:r>
      </w:ins>
      <w:del w:id="3" w:author="Colin Dassow" w:date="2021-01-14T14:11:00Z">
        <w:r w:rsidRPr="00A97CD4" w:rsidDel="00210CA1">
          <w:rPr>
            <w:rFonts w:ascii="Times New Roman" w:hAnsi="Times New Roman" w:cs="Times New Roman"/>
            <w:lang w:val="en-CA"/>
          </w:rPr>
          <w:delText>. One reason for this non-linearity is not accounting for</w:delText>
        </w:r>
      </w:del>
      <w:del w:id="4" w:author="Colin Dassow" w:date="2021-01-14T14:20:00Z">
        <w:r w:rsidRPr="00A97CD4" w:rsidDel="00E42CB9">
          <w:rPr>
            <w:rFonts w:ascii="Times New Roman" w:hAnsi="Times New Roman" w:cs="Times New Roman"/>
            <w:lang w:val="en-CA"/>
          </w:rPr>
          <w:delText xml:space="preserve"> interspecific interactions </w:delText>
        </w:r>
        <w:r w:rsidR="00C00992" w:rsidDel="00E42CB9">
          <w:rPr>
            <w:rFonts w:ascii="Times New Roman" w:hAnsi="Times New Roman" w:cs="Times New Roman"/>
            <w:lang w:val="en-CA"/>
          </w:rPr>
          <w:delText>and resulting positive feedbacks that can maintain alternate stable states when making</w:delText>
        </w:r>
        <w:r w:rsidRPr="00A97CD4" w:rsidDel="00E42CB9">
          <w:rPr>
            <w:rFonts w:ascii="Times New Roman" w:hAnsi="Times New Roman" w:cs="Times New Roman"/>
            <w:lang w:val="en-CA"/>
          </w:rPr>
          <w:delText xml:space="preserve"> management</w:delText>
        </w:r>
        <w:r w:rsidR="00C00992" w:rsidDel="00E42CB9">
          <w:rPr>
            <w:rFonts w:ascii="Times New Roman" w:hAnsi="Times New Roman" w:cs="Times New Roman"/>
            <w:lang w:val="en-CA"/>
          </w:rPr>
          <w:delText xml:space="preserve"> decisions</w:delText>
        </w:r>
        <w:r w:rsidRPr="00A97CD4" w:rsidDel="00E42CB9">
          <w:rPr>
            <w:rFonts w:ascii="Times New Roman" w:hAnsi="Times New Roman" w:cs="Times New Roman"/>
            <w:lang w:val="en-CA"/>
          </w:rPr>
          <w:delText>.</w:delText>
        </w:r>
      </w:del>
      <w:r w:rsidRPr="00A97CD4">
        <w:rPr>
          <w:rFonts w:ascii="Times New Roman" w:hAnsi="Times New Roman" w:cs="Times New Roman"/>
          <w:lang w:val="en-CA"/>
        </w:rPr>
        <w:t xml:space="preserve"> </w:t>
      </w:r>
      <w:del w:id="5" w:author="Colin Dassow" w:date="2021-01-14T14:07:00Z">
        <w:r w:rsidRPr="00A97CD4" w:rsidDel="00210CA1">
          <w:rPr>
            <w:rFonts w:ascii="Times New Roman" w:hAnsi="Times New Roman" w:cs="Times New Roman"/>
            <w:lang w:val="en-CA"/>
          </w:rPr>
          <w:delText>Here, we</w:delText>
        </w:r>
      </w:del>
      <w:ins w:id="6" w:author="Colin Dassow" w:date="2021-01-14T14:07:00Z">
        <w:r w:rsidR="00210CA1">
          <w:rPr>
            <w:rFonts w:ascii="Times New Roman" w:hAnsi="Times New Roman" w:cs="Times New Roman"/>
            <w:lang w:val="en-CA"/>
          </w:rPr>
          <w:t>We</w:t>
        </w:r>
      </w:ins>
      <w:r w:rsidRPr="00A97CD4">
        <w:rPr>
          <w:rFonts w:ascii="Times New Roman" w:hAnsi="Times New Roman" w:cs="Times New Roman"/>
          <w:lang w:val="en-CA"/>
        </w:rPr>
        <w:t xml:space="preserve"> developed a theoretical model of a recreational fishery in which </w:t>
      </w:r>
      <w:del w:id="7" w:author="Colin Dassow" w:date="2021-01-14T14:07:00Z">
        <w:r w:rsidRPr="00A97CD4" w:rsidDel="00210CA1">
          <w:rPr>
            <w:rFonts w:ascii="Times New Roman" w:hAnsi="Times New Roman" w:cs="Times New Roman"/>
            <w:lang w:val="en-CA"/>
          </w:rPr>
          <w:delText>the initially dominant focal species can be influenced by another harvested species in the system</w:delText>
        </w:r>
      </w:del>
      <w:ins w:id="8" w:author="Colin Dassow" w:date="2021-01-14T14:07:00Z">
        <w:r w:rsidR="00210CA1">
          <w:rPr>
            <w:rFonts w:ascii="Times New Roman" w:hAnsi="Times New Roman" w:cs="Times New Roman"/>
            <w:lang w:val="en-CA"/>
          </w:rPr>
          <w:t>two simultaneously harvest</w:t>
        </w:r>
      </w:ins>
      <w:ins w:id="9" w:author="Colin Dassow" w:date="2021-01-14T14:18:00Z">
        <w:r w:rsidR="00210CA1">
          <w:rPr>
            <w:rFonts w:ascii="Times New Roman" w:hAnsi="Times New Roman" w:cs="Times New Roman"/>
            <w:lang w:val="en-CA"/>
          </w:rPr>
          <w:t>ed</w:t>
        </w:r>
      </w:ins>
      <w:ins w:id="10" w:author="Colin Dassow" w:date="2021-01-14T14:07:00Z">
        <w:r w:rsidR="00210CA1">
          <w:rPr>
            <w:rFonts w:ascii="Times New Roman" w:hAnsi="Times New Roman" w:cs="Times New Roman"/>
            <w:lang w:val="en-CA"/>
          </w:rPr>
          <w:t xml:space="preserve"> species compete with each other</w:t>
        </w:r>
      </w:ins>
      <w:r w:rsidRPr="00A97CD4">
        <w:rPr>
          <w:rFonts w:ascii="Times New Roman" w:hAnsi="Times New Roman" w:cs="Times New Roman"/>
          <w:lang w:val="en-CA"/>
        </w:rPr>
        <w:t>. Th</w:t>
      </w:r>
      <w:del w:id="11" w:author="Colin Dassow" w:date="2021-01-14T14:08:00Z">
        <w:r w:rsidRPr="00A97CD4" w:rsidDel="00210CA1">
          <w:rPr>
            <w:rFonts w:ascii="Times New Roman" w:hAnsi="Times New Roman" w:cs="Times New Roman"/>
            <w:lang w:val="en-CA"/>
          </w:rPr>
          <w:delText xml:space="preserve">is fishery </w:delText>
        </w:r>
      </w:del>
      <w:ins w:id="12" w:author="Colin Dassow" w:date="2021-01-14T14:08:00Z">
        <w:r w:rsidR="00210CA1">
          <w:rPr>
            <w:rFonts w:ascii="Times New Roman" w:hAnsi="Times New Roman" w:cs="Times New Roman"/>
            <w:lang w:val="en-CA"/>
          </w:rPr>
          <w:t xml:space="preserve">e </w:t>
        </w:r>
      </w:ins>
      <w:r w:rsidRPr="00A97CD4">
        <w:rPr>
          <w:rFonts w:ascii="Times New Roman" w:hAnsi="Times New Roman" w:cs="Times New Roman"/>
          <w:lang w:val="en-CA"/>
        </w:rPr>
        <w:t xml:space="preserve">model exhibits alternative stable states, driven </w:t>
      </w:r>
      <w:del w:id="13" w:author="Colin Dassow" w:date="2021-01-14T14:06:00Z">
        <w:r w:rsidRPr="00A97CD4" w:rsidDel="00210CA1">
          <w:rPr>
            <w:rFonts w:ascii="Times New Roman" w:hAnsi="Times New Roman" w:cs="Times New Roman"/>
            <w:lang w:val="en-CA"/>
          </w:rPr>
          <w:delText xml:space="preserve">primarily </w:delText>
        </w:r>
      </w:del>
      <w:r w:rsidRPr="00A97CD4">
        <w:rPr>
          <w:rFonts w:ascii="Times New Roman" w:hAnsi="Times New Roman" w:cs="Times New Roman"/>
          <w:lang w:val="en-CA"/>
        </w:rPr>
        <w:t>through cultivation-depensation mechanisms. We</w:t>
      </w:r>
      <w:del w:id="14" w:author="Colin Dassow" w:date="2021-01-14T14:06:00Z">
        <w:r w:rsidRPr="00A97CD4" w:rsidDel="00210CA1">
          <w:rPr>
            <w:rFonts w:ascii="Times New Roman" w:hAnsi="Times New Roman" w:cs="Times New Roman"/>
            <w:lang w:val="en-CA"/>
          </w:rPr>
          <w:delText xml:space="preserve"> then</w:delText>
        </w:r>
      </w:del>
      <w:r w:rsidRPr="00A97CD4">
        <w:rPr>
          <w:rFonts w:ascii="Times New Roman" w:hAnsi="Times New Roman" w:cs="Times New Roman"/>
          <w:lang w:val="en-CA"/>
        </w:rPr>
        <w:t xml:space="preserve"> use this </w:t>
      </w:r>
      <w:del w:id="15" w:author="Colin Dassow" w:date="2021-01-14T14:08:00Z">
        <w:r w:rsidRPr="00A97CD4" w:rsidDel="00210CA1">
          <w:rPr>
            <w:rFonts w:ascii="Times New Roman" w:hAnsi="Times New Roman" w:cs="Times New Roman"/>
            <w:lang w:val="en-CA"/>
          </w:rPr>
          <w:delText xml:space="preserve">fishery </w:delText>
        </w:r>
      </w:del>
      <w:r w:rsidRPr="00A97CD4">
        <w:rPr>
          <w:rFonts w:ascii="Times New Roman" w:hAnsi="Times New Roman" w:cs="Times New Roman"/>
          <w:lang w:val="en-CA"/>
        </w:rPr>
        <w:t>model to explore the impacts of management interventions in an effort to demonstrate how decision makers can leverage</w:t>
      </w:r>
      <w:ins w:id="16" w:author="Colin Dassow" w:date="2021-01-14T14:08:00Z">
        <w:r w:rsidR="00210CA1">
          <w:rPr>
            <w:rFonts w:ascii="Times New Roman" w:hAnsi="Times New Roman" w:cs="Times New Roman"/>
            <w:lang w:val="en-CA"/>
          </w:rPr>
          <w:t xml:space="preserve"> </w:t>
        </w:r>
      </w:ins>
      <w:del w:id="17" w:author="Colin Dassow" w:date="2021-01-14T14:08:00Z">
        <w:r w:rsidRPr="00A97CD4" w:rsidDel="00210CA1">
          <w:rPr>
            <w:rFonts w:ascii="Times New Roman" w:hAnsi="Times New Roman" w:cs="Times New Roman"/>
            <w:lang w:val="en-CA"/>
          </w:rPr>
          <w:delText xml:space="preserve"> these </w:delText>
        </w:r>
      </w:del>
      <w:r w:rsidRPr="00A97CD4">
        <w:rPr>
          <w:rFonts w:ascii="Times New Roman" w:hAnsi="Times New Roman" w:cs="Times New Roman"/>
          <w:lang w:val="en-CA"/>
        </w:rPr>
        <w:t xml:space="preserve">species interactions </w:t>
      </w:r>
      <w:del w:id="18" w:author="Colin Dassow" w:date="2021-01-14T14:14:00Z">
        <w:r w:rsidRPr="00A97CD4" w:rsidDel="00210CA1">
          <w:rPr>
            <w:rFonts w:ascii="Times New Roman" w:hAnsi="Times New Roman" w:cs="Times New Roman"/>
            <w:lang w:val="en-CA"/>
          </w:rPr>
          <w:delText>in order to</w:delText>
        </w:r>
      </w:del>
      <w:ins w:id="19" w:author="Colin Dassow" w:date="2021-01-14T14:14:00Z">
        <w:r w:rsidR="00210CA1">
          <w:rPr>
            <w:rFonts w:ascii="Times New Roman" w:hAnsi="Times New Roman" w:cs="Times New Roman"/>
            <w:lang w:val="en-CA"/>
          </w:rPr>
          <w:t>to</w:t>
        </w:r>
      </w:ins>
      <w:r w:rsidRPr="00A97CD4">
        <w:rPr>
          <w:rFonts w:ascii="Times New Roman" w:hAnsi="Times New Roman" w:cs="Times New Roman"/>
          <w:lang w:val="en-CA"/>
        </w:rPr>
        <w:t xml:space="preserve"> maintain the stable state of a system. Our work demonstrates the necessity of managing fisheries with an ecosystem-based framework in light of ecological and social interactions that may result in </w:t>
      </w:r>
      <w:del w:id="20" w:author="Colin Dassow" w:date="2021-01-14T14:09:00Z">
        <w:r w:rsidRPr="00A97CD4" w:rsidDel="00210CA1">
          <w:rPr>
            <w:rFonts w:ascii="Times New Roman" w:hAnsi="Times New Roman" w:cs="Times New Roman"/>
            <w:lang w:val="en-CA"/>
          </w:rPr>
          <w:delText>unexpected outcomes</w:delText>
        </w:r>
      </w:del>
      <w:ins w:id="21" w:author="Colin Dassow" w:date="2021-01-14T14:09:00Z">
        <w:r w:rsidR="00210CA1">
          <w:rPr>
            <w:rFonts w:ascii="Times New Roman" w:hAnsi="Times New Roman" w:cs="Times New Roman"/>
            <w:lang w:val="en-CA"/>
          </w:rPr>
          <w:t>regime shifts</w:t>
        </w:r>
      </w:ins>
      <w:r w:rsidRPr="00A97CD4">
        <w:rPr>
          <w:rFonts w:ascii="Times New Roman" w:hAnsi="Times New Roman" w:cs="Times New Roman"/>
          <w:lang w:val="en-CA"/>
        </w:rPr>
        <w:t xml:space="preserve">. </w:t>
      </w:r>
      <w:del w:id="22" w:author="Colin Dassow" w:date="2021-01-14T14:15:00Z">
        <w:r w:rsidRPr="00A97CD4" w:rsidDel="00210CA1">
          <w:rPr>
            <w:rFonts w:ascii="Times New Roman" w:hAnsi="Times New Roman" w:cs="Times New Roman"/>
            <w:lang w:val="en-CA"/>
          </w:rPr>
          <w:delText>This study is the first of its kind to explore the mechanistic levers decisions makers can use to maintain stable regimes in systems that do not respond linearly to management action.</w:delText>
        </w:r>
      </w:del>
    </w:p>
    <w:p w14:paraId="1CFD7E38" w14:textId="46503C49" w:rsidR="00CF3237" w:rsidRPr="00314F03" w:rsidRDefault="00CF3237" w:rsidP="00CF3237">
      <w:pPr>
        <w:rPr>
          <w:rFonts w:ascii="Times New Roman" w:hAnsi="Times New Roman" w:cs="Times New Roman"/>
          <w:b/>
          <w:bCs/>
        </w:rPr>
      </w:pPr>
      <w:r w:rsidRPr="00314F03">
        <w:rPr>
          <w:rFonts w:ascii="Times New Roman" w:hAnsi="Times New Roman" w:cs="Times New Roman"/>
          <w:b/>
          <w:bCs/>
        </w:rPr>
        <w:t>Author contributions</w:t>
      </w:r>
    </w:p>
    <w:p w14:paraId="3BECC8FA" w14:textId="635E283F" w:rsidR="00CF3237" w:rsidRPr="00A97CD4" w:rsidRDefault="00CF3237" w:rsidP="00A97CD4">
      <w:pPr>
        <w:rPr>
          <w:rFonts w:ascii="Times New Roman" w:hAnsi="Times New Roman" w:cs="Times New Roman"/>
          <w:sz w:val="22"/>
          <w:lang w:val="en-CA"/>
        </w:rPr>
      </w:pPr>
      <w:r w:rsidRPr="00314F03">
        <w:rPr>
          <w:rFonts w:ascii="Times New Roman" w:hAnsi="Times New Roman" w:cs="Times New Roman"/>
          <w:lang w:val="en-CA"/>
        </w:rPr>
        <w:t>All authors have approved the submitted m</w:t>
      </w:r>
      <w:bookmarkStart w:id="23" w:name="_GoBack"/>
      <w:bookmarkEnd w:id="23"/>
      <w:r w:rsidRPr="00314F03">
        <w:rPr>
          <w:rFonts w:ascii="Times New Roman" w:hAnsi="Times New Roman" w:cs="Times New Roman"/>
          <w:lang w:val="en-CA"/>
        </w:rPr>
        <w:t xml:space="preserve">anuscript and agreed to be listed as such. </w:t>
      </w:r>
      <w:r>
        <w:rPr>
          <w:rFonts w:ascii="Times New Roman" w:hAnsi="Times New Roman" w:cs="Times New Roman"/>
          <w:lang w:val="en-CA"/>
        </w:rPr>
        <w:t xml:space="preserve">C.D. and C.L.N. formulated the theoretical framework. S.J., C.T.S., and G.S. helped C.D. and C.L.N. to develop the model and the manuscript. </w:t>
      </w:r>
    </w:p>
    <w:p w14:paraId="0C57820D" w14:textId="2A060846" w:rsidR="00C45CD2" w:rsidRDefault="00C45CD2" w:rsidP="00C45CD2">
      <w:pPr>
        <w:pStyle w:val="BodyText"/>
        <w:rPr>
          <w:rFonts w:ascii="Times New Roman" w:hAnsi="Times New Roman" w:cs="Times New Roman"/>
          <w:b/>
          <w:bCs/>
        </w:rPr>
      </w:pPr>
      <w:r w:rsidRPr="00FA2D61">
        <w:rPr>
          <w:rFonts w:ascii="Times New Roman" w:hAnsi="Times New Roman" w:cs="Times New Roman"/>
          <w:b/>
          <w:bCs/>
        </w:rPr>
        <w:t>Abstract</w:t>
      </w:r>
    </w:p>
    <w:p w14:paraId="18E3090D" w14:textId="0C65BD14" w:rsidR="00060EC4" w:rsidRPr="00060EC4" w:rsidRDefault="00060EC4" w:rsidP="00C45CD2">
      <w:pPr>
        <w:pStyle w:val="Heading1"/>
        <w:keepNext w:val="0"/>
        <w:keepLines w:val="0"/>
        <w:widowControl w:val="0"/>
        <w:suppressLineNumbers/>
        <w:rPr>
          <w:rFonts w:ascii="Times New Roman" w:hAnsi="Times New Roman" w:cs="Times New Roman"/>
          <w:b w:val="0"/>
          <w:bCs w:val="0"/>
          <w:color w:val="auto"/>
          <w:sz w:val="24"/>
          <w:szCs w:val="24"/>
        </w:rPr>
      </w:pPr>
      <w:r w:rsidRPr="00060EC4">
        <w:rPr>
          <w:rFonts w:ascii="Times New Roman" w:hAnsi="Times New Roman" w:cs="Times New Roman"/>
          <w:b w:val="0"/>
          <w:bCs w:val="0"/>
          <w:color w:val="auto"/>
          <w:sz w:val="24"/>
          <w:szCs w:val="24"/>
        </w:rPr>
        <w:t>Historically, recreational fisheries have been managed through a single-species framework where fish species are considered in isolation. This single-species framework can lead to unintended consequences for fisheries, potentially resulting in fishery collapses or regime shift. A common factor leading to regime shift and preventing population recovery are interspecific interactions between the collapsed species and their competitors. Increasingly, ecosystem-based management has been advocated in recreational fisheries where users have a diverse set of goals, however, in practice, ecosystem-based management can be difficult in systems subject to non-linearity. We use a modeled recreational fishery to describe how interactions between two harvested species can drive shifts in the stable state of the system, and seek to understand</w:t>
      </w:r>
      <w:r>
        <w:rPr>
          <w:rFonts w:ascii="Times New Roman" w:hAnsi="Times New Roman" w:cs="Times New Roman"/>
          <w:b w:val="0"/>
          <w:bCs w:val="0"/>
          <w:color w:val="auto"/>
          <w:sz w:val="24"/>
          <w:szCs w:val="24"/>
        </w:rPr>
        <w:t xml:space="preserve"> how</w:t>
      </w:r>
      <w:r w:rsidRPr="00060EC4">
        <w:rPr>
          <w:rFonts w:ascii="Times New Roman" w:hAnsi="Times New Roman" w:cs="Times New Roman"/>
          <w:b w:val="0"/>
          <w:bCs w:val="0"/>
          <w:color w:val="auto"/>
          <w:sz w:val="24"/>
          <w:szCs w:val="24"/>
        </w:rPr>
        <w:t xml:space="preserve"> interactions can be leveraged for efficient management. These experiments explore 1) the effectiveness of single-species management actions at maintaining the desired stable state as compared to multi-species management 2) the diversity of decision making paths that can lead to positive outcomes when </w:t>
      </w:r>
      <w:r w:rsidRPr="00060EC4">
        <w:rPr>
          <w:rFonts w:ascii="Times New Roman" w:hAnsi="Times New Roman" w:cs="Times New Roman"/>
          <w:b w:val="0"/>
          <w:bCs w:val="0"/>
          <w:color w:val="auto"/>
          <w:sz w:val="24"/>
          <w:szCs w:val="24"/>
        </w:rPr>
        <w:lastRenderedPageBreak/>
        <w:t>leveraging certain interspecific interactions, and 3) how interspecific interactions can be leveraged to maintain a system in a safe-operating-space despite stable state drivers outside of a managers control. This model demonstrates how interspecific interactions within a system can lead to non-linear outcomes</w:t>
      </w:r>
      <w:r>
        <w:rPr>
          <w:rFonts w:ascii="Times New Roman" w:hAnsi="Times New Roman" w:cs="Times New Roman"/>
          <w:b w:val="0"/>
          <w:bCs w:val="0"/>
          <w:color w:val="auto"/>
          <w:sz w:val="24"/>
          <w:szCs w:val="24"/>
        </w:rPr>
        <w:t>, and</w:t>
      </w:r>
      <w:r w:rsidRPr="00060EC4">
        <w:rPr>
          <w:rFonts w:ascii="Times New Roman" w:hAnsi="Times New Roman" w:cs="Times New Roman"/>
          <w:b w:val="0"/>
          <w:bCs w:val="0"/>
          <w:color w:val="auto"/>
          <w:sz w:val="24"/>
          <w:szCs w:val="24"/>
        </w:rPr>
        <w:t xml:space="preserve"> when these interactions are unaccounted for, result in regime shift</w:t>
      </w:r>
      <w:r>
        <w:rPr>
          <w:rFonts w:ascii="Times New Roman" w:hAnsi="Times New Roman" w:cs="Times New Roman"/>
          <w:b w:val="0"/>
          <w:bCs w:val="0"/>
          <w:color w:val="auto"/>
          <w:sz w:val="24"/>
          <w:szCs w:val="24"/>
        </w:rPr>
        <w:t>s</w:t>
      </w:r>
      <w:r w:rsidRPr="00060EC4">
        <w:rPr>
          <w:rFonts w:ascii="Times New Roman" w:hAnsi="Times New Roman" w:cs="Times New Roman"/>
          <w:b w:val="0"/>
          <w:bCs w:val="0"/>
          <w:color w:val="auto"/>
          <w:sz w:val="24"/>
          <w:szCs w:val="24"/>
        </w:rPr>
        <w:t>. Accounting for interspecific action allows decision makers to meet their goals through a diverse and cost-effective combination of direct (i.e., managing the focal species through stocking and harvest limitation) and indirect (i.e., managing the competitor) means.</w:t>
      </w:r>
      <w:r w:rsidRPr="00060EC4" w:rsidDel="00060EC4">
        <w:rPr>
          <w:rFonts w:ascii="Times New Roman" w:hAnsi="Times New Roman" w:cs="Times New Roman"/>
          <w:b w:val="0"/>
          <w:bCs w:val="0"/>
          <w:color w:val="auto"/>
          <w:sz w:val="24"/>
          <w:szCs w:val="24"/>
        </w:rPr>
        <w:t xml:space="preserve"> </w:t>
      </w:r>
    </w:p>
    <w:p w14:paraId="40076E18" w14:textId="78176E06" w:rsidR="00C45CD2" w:rsidRPr="00FA2D61" w:rsidRDefault="00E05CA0" w:rsidP="00C45CD2">
      <w:pPr>
        <w:pStyle w:val="Heading1"/>
        <w:keepNext w:val="0"/>
        <w:keepLines w:val="0"/>
        <w:widowControl w:val="0"/>
        <w:suppressLineNumbers/>
        <w:rPr>
          <w:rFonts w:ascii="Times New Roman" w:hAnsi="Times New Roman" w:cs="Times New Roman"/>
          <w:color w:val="auto"/>
          <w:sz w:val="24"/>
          <w:szCs w:val="24"/>
        </w:rPr>
      </w:pPr>
      <w:bookmarkStart w:id="24" w:name="introduction"/>
      <w:r w:rsidRPr="00FA2D61">
        <w:rPr>
          <w:rFonts w:ascii="Times New Roman" w:hAnsi="Times New Roman" w:cs="Times New Roman"/>
          <w:color w:val="auto"/>
          <w:sz w:val="24"/>
          <w:szCs w:val="24"/>
        </w:rPr>
        <w:t>Introduction</w:t>
      </w:r>
      <w:bookmarkEnd w:id="24"/>
    </w:p>
    <w:p w14:paraId="5765BE4F" w14:textId="1B3A22E6" w:rsidR="00071E43" w:rsidRPr="003830E1" w:rsidRDefault="00071E43" w:rsidP="00071E43">
      <w:pPr>
        <w:spacing w:before="240"/>
        <w:ind w:firstLine="720"/>
        <w:rPr>
          <w:rFonts w:ascii="Times New Roman" w:hAnsi="Times New Roman" w:cs="Times New Roman"/>
        </w:rPr>
      </w:pPr>
      <w:r w:rsidRPr="003830E1">
        <w:rPr>
          <w:rFonts w:ascii="Times New Roman" w:hAnsi="Times New Roman" w:cs="Times New Roman"/>
        </w:rPr>
        <w:t>Inter</w:t>
      </w:r>
      <w:r>
        <w:rPr>
          <w:rFonts w:ascii="Times New Roman" w:hAnsi="Times New Roman" w:cs="Times New Roman"/>
        </w:rPr>
        <w:t>specific interactions</w:t>
      </w:r>
      <w:r w:rsidRPr="003830E1">
        <w:rPr>
          <w:rFonts w:ascii="Times New Roman" w:hAnsi="Times New Roman" w:cs="Times New Roman"/>
        </w:rPr>
        <w:t xml:space="preserve"> are often </w:t>
      </w:r>
      <w:r>
        <w:rPr>
          <w:rFonts w:ascii="Times New Roman" w:hAnsi="Times New Roman" w:cs="Times New Roman"/>
        </w:rPr>
        <w:t>not heavily considered</w:t>
      </w:r>
      <w:r w:rsidRPr="003830E1">
        <w:rPr>
          <w:rFonts w:ascii="Times New Roman" w:hAnsi="Times New Roman" w:cs="Times New Roman"/>
        </w:rPr>
        <w:t xml:space="preserve"> in natural resource management in order to simplify complex management problems </w:t>
      </w:r>
      <w:r w:rsidR="009B2C92">
        <w:rPr>
          <w:rFonts w:ascii="Times New Roman" w:hAnsi="Times New Roman" w:cs="Times New Roman"/>
        </w:rPr>
        <w:fldChar w:fldCharType="begin"/>
      </w:r>
      <w:r w:rsidR="009B2C92">
        <w:rPr>
          <w:rFonts w:ascii="Times New Roman" w:hAnsi="Times New Roman" w:cs="Times New Roman"/>
        </w:rPr>
        <w:instrText xml:space="preserve"> ADDIN ZOTERO_ITEM CSL_CITATION {"citationID":"6N7ibT4P","properties":{"formattedCitation":"(Walters and Martell 2004; Baum and Worm 2009)","plainCitation":"(Walters and Martell 2004; Baum and Worm 2009)","noteIndex":0},"citationItems":[{"id":86,"uris":["http://zotero.org/groups/2531340/items/PTUM3M9I"],"uri":["http://zotero.org/groups/2531340/items/PTUM3M9I"],"itemData":{"id":86,"type":"book","call-number":"SH328 .W36 2004","event-place":"Princeton, N.J","ISBN":"978-0-691-11544-3","note":"OCLC: ocm53483591","number-of-pages":"399","publisher":"Princeton University Press","publisher-place":"Princeton, N.J","source":"Library of Congress ISBN","title":"Fisheries ecology and management","author":[{"family":"Walters","given":"Carl J."},{"family":"Martell","given":"Steven J. D."}],"issued":{"date-parts":[["2004"]]}}},{"id":190,"uris":["http://zotero.org/groups/2531340/items/WFMRYA54"],"uri":["http://zotero.org/groups/2531340/items/WFMRYA54"],"itemData":{"id":190,"type":"article-journal","container-title":"Journal of Animal Ecology","DOI":"10.1111/j.1365-2656.2009.01531.x","ISSN":"00218790, 13652656","issue":"4","language":"en","page":"699-714","source":"DOI.org (Crossref)","title":"Cascading top-down effects of changing oceanic predator abundances","volume":"78","author":[{"family":"Baum","given":"Julia K."},{"family":"Worm","given":"Boris"}],"issued":{"date-parts":[["2009",7]]}}}],"schema":"https://github.com/citation-style-language/schema/raw/master/csl-citation.json"} </w:instrText>
      </w:r>
      <w:r w:rsidR="009B2C92">
        <w:rPr>
          <w:rFonts w:ascii="Times New Roman" w:hAnsi="Times New Roman" w:cs="Times New Roman"/>
        </w:rPr>
        <w:fldChar w:fldCharType="separate"/>
      </w:r>
      <w:r w:rsidR="009B2C92" w:rsidRPr="009B2C92">
        <w:rPr>
          <w:rFonts w:ascii="Times New Roman" w:hAnsi="Times New Roman" w:cs="Times New Roman"/>
        </w:rPr>
        <w:t>(Walters and Martell 2004; Baum and Worm 2009)</w:t>
      </w:r>
      <w:r w:rsidR="009B2C92">
        <w:rPr>
          <w:rFonts w:ascii="Times New Roman" w:hAnsi="Times New Roman" w:cs="Times New Roman"/>
        </w:rPr>
        <w:fldChar w:fldCharType="end"/>
      </w:r>
      <w:r w:rsidR="007A1FFD">
        <w:rPr>
          <w:rFonts w:ascii="Times New Roman" w:hAnsi="Times New Roman" w:cs="Times New Roman"/>
        </w:rPr>
        <w:t xml:space="preserve">. </w:t>
      </w:r>
      <w:r>
        <w:rPr>
          <w:rFonts w:ascii="Times New Roman" w:hAnsi="Times New Roman" w:cs="Times New Roman"/>
        </w:rPr>
        <w:t>This simplification</w:t>
      </w:r>
      <w:r w:rsidRPr="003830E1">
        <w:rPr>
          <w:rFonts w:ascii="Times New Roman" w:hAnsi="Times New Roman" w:cs="Times New Roman"/>
        </w:rPr>
        <w:t xml:space="preserve"> </w:t>
      </w:r>
      <w:r>
        <w:rPr>
          <w:rFonts w:ascii="Times New Roman" w:hAnsi="Times New Roman" w:cs="Times New Roman"/>
        </w:rPr>
        <w:t>may</w:t>
      </w:r>
      <w:r w:rsidRPr="003830E1">
        <w:rPr>
          <w:rFonts w:ascii="Times New Roman" w:hAnsi="Times New Roman" w:cs="Times New Roman"/>
        </w:rPr>
        <w:t xml:space="preserve"> lead to decisions that in hindsight </w:t>
      </w:r>
      <w:r w:rsidR="00203677">
        <w:rPr>
          <w:rFonts w:ascii="Times New Roman" w:hAnsi="Times New Roman" w:cs="Times New Roman"/>
        </w:rPr>
        <w:t xml:space="preserve">prove to </w:t>
      </w:r>
      <w:r w:rsidR="000F4677">
        <w:rPr>
          <w:rFonts w:ascii="Times New Roman" w:hAnsi="Times New Roman" w:cs="Times New Roman"/>
        </w:rPr>
        <w:t>be</w:t>
      </w:r>
      <w:r w:rsidR="00203677" w:rsidRPr="003830E1">
        <w:rPr>
          <w:rFonts w:ascii="Times New Roman" w:hAnsi="Times New Roman" w:cs="Times New Roman"/>
        </w:rPr>
        <w:t xml:space="preserve"> </w:t>
      </w:r>
      <w:r w:rsidRPr="003830E1">
        <w:rPr>
          <w:rFonts w:ascii="Times New Roman" w:hAnsi="Times New Roman" w:cs="Times New Roman"/>
        </w:rPr>
        <w:t xml:space="preserve">ineffective or even detrimental </w:t>
      </w:r>
      <w:r w:rsidR="00D373D8">
        <w:rPr>
          <w:rFonts w:ascii="Times New Roman" w:hAnsi="Times New Roman" w:cs="Times New Roman"/>
          <w:b/>
        </w:rPr>
        <w:fldChar w:fldCharType="begin"/>
      </w:r>
      <w:r w:rsidR="00D373D8">
        <w:rPr>
          <w:rFonts w:ascii="Times New Roman" w:hAnsi="Times New Roman" w:cs="Times New Roman"/>
          <w:b/>
        </w:rPr>
        <w:instrText xml:space="preserve"> ADDIN ZOTERO_ITEM CSL_CITATION {"citationID":"U2wjAzrX","properties":{"formattedCitation":"(Walters et al. 2000; Myers et al. 2007; Hansen et al. 2015; Sass and Shaw 2020)","plainCitation":"(Walters et al. 2000; Myers et al. 2007; Hansen et al. 2015; Sass and Shaw 2020)","noteIndex":0},"citationItems":[{"id":85,"uris":["http://zotero.org/groups/2531340/items/EM2NDHCA"],"uri":["http://zotero.org/groups/2531340/items/EM2NDHCA"],"itemData":{"id":85,"type":"article-journal","abstract":"EcoSim II uses results from the Ecopath procedure for trophic mass-balance analysis to define biomass dynamics models for predicting temporal change in exploited ecosystems. Key populations can be represented in further detail by using delay-difference models to account for both biomass and numbers dynamics. A major problem revealed by linking the population and biomass dynamics models is in representation of population responses to changes in food supply; simple proportional growth and reproductive responses lead to unrealistic predictions of changes in mean body size with changes in fishing mortality. EcoSim II allows users to specify life history mechanisms to avoid such unrealistic predictions: animals may translate changes in feeding rate into changes in reproductive rather than growth rates, or they may translate changes in food availability into changes in foraging time that in turn affects predation risk. These options, along with model relationships for limits on prey availability caused by predation avoidance tactics, tend to cause strong compensatory responses in modeled populations. It is likely that such compensatory responses are responsible for our inability to find obvious correlations between interacting trophic components in fisheries time-series data. But Ecosim II does not just predict strong compensatory responses: it also suggests that large piscivores may be vulnerable to delayed recruitment collapses caused by increases in prey species that are in turn competitors/predators of juvenile piscivores.","container-title":"Ecosystems","DOI":"10.1007/s100210000011","ISSN":"1432-9840","issue":"1","journalAbbreviation":"Ecosystems","language":"en","page":"70-83","source":"Springer Link","title":"Representing Density Dependent Consequences of Life History Strategies in Aquatic Ecosystems: EcoSim II","title-short":"Representing Density Dependent Consequences of Life History Strategies in Aquatic Ecosystems","volume":"3","author":[{"family":"Walters","given":"Carl"},{"family":"Pauly","given":"Daniel"},{"family":"Christensen","given":"Villy"},{"family":"Kitchell","given":"James F."}],"issued":{"date-parts":[["2000",1,1]]}}},{"id":192,"uris":["http://zotero.org/groups/2531340/items/ENDP4GM7"],"uri":["http://zotero.org/groups/2531340/items/ENDP4GM7"],"itemData":{"id":192,"type":"article-journal","container-title":"Science","DOI":"10.1126/science.1138657","ISSN":"0036-8075, 1095-9203","issue":"5820","journalAbbreviation":"Science","language":"en","page":"1846-1850","source":"DOI.org (Crossref)","title":"Cascading Effects of the Loss of Apex Predatory Sharks from a Coastal Ocean","volume":"315","author":[{"family":"Myers","given":"R. A."},{"family":"Baum","given":"J. K."},{"family":"Shepherd","given":"T. D."},{"family":"Powers","given":"S. P."},{"family":"Peterson","given":"C. H."}],"issued":{"date-parts":[["2007",3,30]]}}},{"id":39,"uris":["http://zotero.org/groups/2531340/items/MSM88MQC"],"uri":["http://zotero.org/groups/2531340/items/MSM88MQC"],"itemData":{"id":39,"type":"article-journal","abstract":"Freshwaters are being transformed by multiple environmental drivers, creating uncertainty about future conditions. One way of coping with uncertainty is to manage for resilience to unanticipated events while facilitating learning through adaptive management. We outline the application of these strategies to freshwater recreational fisheries management using a case study in Wisconsin, USA, where black bass (Micropterus spp.) populations are increasing, while Walleye (Sander vitreus) populations are decreasing. Managing for heterogeneity in functional groups (e.g., age classes and prey species of sport fishes), fishery objectives, and regulations can increase resilience, although heterogeneity must be balanced with replication to facilitate learning. Monitoring designed to evaluate management objectives and inform about critical uncertainties, when combined with heterogeneity, creates opportunities for adaptive management, another critical resilience strategy. Although barriers exist to implementing resilience strategies, management designed to accommodate uncertainty and illuminate its consequences is needed to maintain critical fisheries in a rapidly changing world.","container-title":"Fisheries","DOI":"10.1080/03632415.2014.996804","ISSN":"0363-2415","issue":"2","note":"publisher: Taylor &amp; Francis\n_eprint: https://doi.org/10.1080/03632415.2014.996804","page":"56-64","source":"Taylor and Francis+NEJM","title":"Learning to Manage and Managing to Learn: Sustaining Freshwater Recreational Fisheries in a Changing Environment","title-short":"Learning to Manage and Managing to Learn","volume":"40","author":[{"family":"Hansen","given":"Gretchen J. A."},{"family":"Gaeta","given":"Jereme W."},{"family":"Hansen","given":"Jonathan F."},{"family":"Carpenter","given":"Stephen R."}],"issued":{"date-parts":[["2015",2,1]]}}},{"id":193,"uris":["http://zotero.org/groups/2531340/items/379WMTXS"],"uri":["http://zotero.org/groups/2531340/items/379WMTXS"],"itemData":{"id":193,"type":"article-journal","abstract":"Catch-and-release (CR) has become a pervasive practice and “social norm” with anglers for some inland recreational fisheries. This practice has been promoted for fish conservation and to meet angler and manager desires of greater fish abundances, angler catch rates, and trophy growth potential. Catch-and-release in north-temperate inland recreational fisheries was reviewed over time and documented the subsequent responses of fish populations to the practice in catch rates, recruitment, abundance, size structure, growth, and trophy potential primarily focusing on black bass Micropterus spp., muskellunge Esox masquinongy, walleye Sander vitreus, and panfish (sunfishes Lepomis spp., crappies Pomoxis spp., yellow perch Perca flavescens). This review suggested that angler and manager desires may not be met when fisheries are almost exclusively CR, CR may create situations where managers are unable to structure fish communities to meet such desires, and CR can cause imbalances in fisheries managed for multiple species. Because CR may be one of the biggest challenges facing inland recreational fisheries management in the 21st century and beyond, recommendations and future research considerations are provided and aimed to alleviate concerns identified from this review to better balance fisheries, meet angler and manager desires, and to keep fisheries within a safe operating space.","container-title":"Reviews in Fisheries Science &amp; Aquaculture","DOI":"10.1080/23308249.2019.1701407","ISSN":"2330-8249","issue":"2","page":"211-227","source":"Taylor and Francis+NEJM","title":"Catch-and-Release Influences on Inland Recreational Fisheries","volume":"28","author":[{"family":"Sass","given":"Greg G."},{"family":"Shaw","given":"Stephanie L."}],"issued":{"date-parts":[["2020",4,2]]}}}],"schema":"https://github.com/citation-style-language/schema/raw/master/csl-citation.json"} </w:instrText>
      </w:r>
      <w:r w:rsidR="00D373D8">
        <w:rPr>
          <w:rFonts w:ascii="Times New Roman" w:hAnsi="Times New Roman" w:cs="Times New Roman"/>
          <w:b/>
        </w:rPr>
        <w:fldChar w:fldCharType="separate"/>
      </w:r>
      <w:r w:rsidR="00D373D8" w:rsidRPr="00D373D8">
        <w:rPr>
          <w:rFonts w:ascii="Times New Roman" w:hAnsi="Times New Roman" w:cs="Times New Roman"/>
        </w:rPr>
        <w:t>(Walters et al. 2000; Myers et al. 2007; Hansen et al. 2015; Sass and Shaw 2020)</w:t>
      </w:r>
      <w:r w:rsidR="00D373D8">
        <w:rPr>
          <w:rFonts w:ascii="Times New Roman" w:hAnsi="Times New Roman" w:cs="Times New Roman"/>
          <w:b/>
        </w:rPr>
        <w:fldChar w:fldCharType="end"/>
      </w:r>
      <w:r w:rsidRPr="003830E1">
        <w:rPr>
          <w:rFonts w:ascii="Times New Roman" w:hAnsi="Times New Roman" w:cs="Times New Roman"/>
        </w:rPr>
        <w:t>.</w:t>
      </w:r>
      <w:r>
        <w:rPr>
          <w:rFonts w:ascii="Times New Roman" w:hAnsi="Times New Roman" w:cs="Times New Roman"/>
        </w:rPr>
        <w:t xml:space="preserve"> </w:t>
      </w:r>
      <w:r w:rsidR="00692D54">
        <w:rPr>
          <w:rFonts w:ascii="Times New Roman" w:hAnsi="Times New Roman" w:cs="Times New Roman"/>
        </w:rPr>
        <w:t xml:space="preserve">For example, </w:t>
      </w:r>
      <w:r w:rsidR="00C15FC4">
        <w:rPr>
          <w:rFonts w:ascii="Times New Roman" w:hAnsi="Times New Roman" w:cs="Times New Roman"/>
        </w:rPr>
        <w:t xml:space="preserve">Atlantic </w:t>
      </w:r>
      <w:r w:rsidR="007A1FFD">
        <w:rPr>
          <w:rFonts w:ascii="Times New Roman" w:hAnsi="Times New Roman" w:cs="Times New Roman"/>
        </w:rPr>
        <w:t>C</w:t>
      </w:r>
      <w:r w:rsidR="00C15FC4">
        <w:rPr>
          <w:rFonts w:ascii="Times New Roman" w:hAnsi="Times New Roman" w:cs="Times New Roman"/>
        </w:rPr>
        <w:t>od (</w:t>
      </w:r>
      <w:r w:rsidR="00C15FC4">
        <w:rPr>
          <w:rFonts w:ascii="Times New Roman" w:hAnsi="Times New Roman" w:cs="Times New Roman"/>
          <w:i/>
        </w:rPr>
        <w:t xml:space="preserve">Gadus </w:t>
      </w:r>
      <w:r w:rsidR="00C15FC4" w:rsidRPr="009F332E">
        <w:rPr>
          <w:rFonts w:ascii="Times New Roman" w:hAnsi="Times New Roman" w:cs="Times New Roman"/>
          <w:i/>
        </w:rPr>
        <w:t>morhua</w:t>
      </w:r>
      <w:r w:rsidR="00C15FC4">
        <w:rPr>
          <w:rFonts w:ascii="Times New Roman" w:hAnsi="Times New Roman" w:cs="Times New Roman"/>
        </w:rPr>
        <w:t xml:space="preserve">) stocks in the Baltic Sea collapsed in the late 1980’s and </w:t>
      </w:r>
      <w:r w:rsidR="00851028">
        <w:rPr>
          <w:rFonts w:ascii="Times New Roman" w:hAnsi="Times New Roman" w:cs="Times New Roman"/>
        </w:rPr>
        <w:t>the population failed to recover during the 20 years after collapse</w:t>
      </w:r>
      <w:r w:rsidR="0065292B">
        <w:rPr>
          <w:rFonts w:ascii="Times New Roman" w:hAnsi="Times New Roman" w:cs="Times New Roman"/>
        </w:rPr>
        <w:t xml:space="preserve"> despite </w:t>
      </w:r>
      <w:r w:rsidR="007A1FFD">
        <w:rPr>
          <w:rFonts w:ascii="Times New Roman" w:hAnsi="Times New Roman" w:cs="Times New Roman"/>
        </w:rPr>
        <w:t>strong</w:t>
      </w:r>
      <w:r w:rsidR="0065292B">
        <w:rPr>
          <w:rFonts w:ascii="Times New Roman" w:hAnsi="Times New Roman" w:cs="Times New Roman"/>
        </w:rPr>
        <w:t xml:space="preserve"> restriction</w:t>
      </w:r>
      <w:r w:rsidR="007A1FFD">
        <w:rPr>
          <w:rFonts w:ascii="Times New Roman" w:hAnsi="Times New Roman" w:cs="Times New Roman"/>
        </w:rPr>
        <w:t>s</w:t>
      </w:r>
      <w:r w:rsidR="0065292B">
        <w:rPr>
          <w:rFonts w:ascii="Times New Roman" w:hAnsi="Times New Roman" w:cs="Times New Roman"/>
        </w:rPr>
        <w:t xml:space="preserve"> </w:t>
      </w:r>
      <w:r w:rsidR="007A1FFD">
        <w:rPr>
          <w:rFonts w:ascii="Times New Roman" w:hAnsi="Times New Roman" w:cs="Times New Roman"/>
        </w:rPr>
        <w:t>o</w:t>
      </w:r>
      <w:r w:rsidR="0065292B">
        <w:rPr>
          <w:rFonts w:ascii="Times New Roman" w:hAnsi="Times New Roman" w:cs="Times New Roman"/>
        </w:rPr>
        <w:t>n harvest</w:t>
      </w:r>
      <w:r w:rsidR="00B56B4B">
        <w:rPr>
          <w:rFonts w:ascii="Times New Roman" w:hAnsi="Times New Roman" w:cs="Times New Roman"/>
        </w:rPr>
        <w:t>, suggesting a shift in stable state</w:t>
      </w:r>
      <w:r w:rsidR="0065292B">
        <w:rPr>
          <w:rFonts w:ascii="Times New Roman" w:hAnsi="Times New Roman" w:cs="Times New Roman"/>
        </w:rPr>
        <w:t xml:space="preserve">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yJvJK9zz","properties":{"formattedCitation":"(2006)","plainCitation":"(2006)","noteIndex":0},"citationItems":[{"id":47,"uris":["http://zotero.org/groups/2531340/items/2KJUAVRX"],"uri":["http://zotero.org/groups/2531340/items/2KJUAVRX"],"itemData":{"id":47,"type":"article-journal","collection-title":"ICES CM/ACFM","container-title":"Report of the Baltic Fisheries Assessment Working Group","title":"International Council for the Exploration of the Sea","volume":"24","issued":{"date-parts":[["2006"]]}}}],"schema":"https://github.com/citation-style-language/schema/raw/master/csl-citation.json"}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w:t>
      </w:r>
      <w:r w:rsidR="002437A2">
        <w:rPr>
          <w:rFonts w:ascii="Times New Roman" w:hAnsi="Times New Roman" w:cs="Times New Roman"/>
        </w:rPr>
        <w:t xml:space="preserve">ICES </w:t>
      </w:r>
      <w:r w:rsidR="002437A2" w:rsidRPr="002437A2">
        <w:rPr>
          <w:rFonts w:ascii="Times New Roman" w:hAnsi="Times New Roman" w:cs="Times New Roman"/>
        </w:rPr>
        <w:t>2006)</w:t>
      </w:r>
      <w:r w:rsidR="002437A2">
        <w:rPr>
          <w:rFonts w:ascii="Times New Roman" w:hAnsi="Times New Roman" w:cs="Times New Roman"/>
        </w:rPr>
        <w:fldChar w:fldCharType="end"/>
      </w:r>
      <w:r w:rsidR="00C15FC4">
        <w:rPr>
          <w:rFonts w:ascii="Times New Roman" w:hAnsi="Times New Roman" w:cs="Times New Roman"/>
        </w:rPr>
        <w:t xml:space="preserve">. </w:t>
      </w:r>
      <w:r w:rsidR="0065292B">
        <w:rPr>
          <w:rFonts w:ascii="Times New Roman" w:hAnsi="Times New Roman" w:cs="Times New Roman"/>
        </w:rPr>
        <w:t>Subsequent</w:t>
      </w:r>
      <w:r w:rsidR="00C15FC4">
        <w:rPr>
          <w:rFonts w:ascii="Times New Roman" w:hAnsi="Times New Roman" w:cs="Times New Roman"/>
        </w:rPr>
        <w:t xml:space="preserve"> research identified ecological interactions with </w:t>
      </w:r>
      <w:r w:rsidR="007A1FFD">
        <w:rPr>
          <w:rFonts w:ascii="Times New Roman" w:hAnsi="Times New Roman" w:cs="Times New Roman"/>
        </w:rPr>
        <w:t>S</w:t>
      </w:r>
      <w:r w:rsidR="00C15FC4">
        <w:rPr>
          <w:rFonts w:ascii="Times New Roman" w:hAnsi="Times New Roman" w:cs="Times New Roman"/>
        </w:rPr>
        <w:t>prat</w:t>
      </w:r>
      <w:r w:rsidR="00B56B4B">
        <w:rPr>
          <w:rFonts w:ascii="Times New Roman" w:hAnsi="Times New Roman" w:cs="Times New Roman"/>
        </w:rPr>
        <w:t xml:space="preserve"> (</w:t>
      </w:r>
      <w:r w:rsidR="00B56B4B">
        <w:rPr>
          <w:rFonts w:ascii="Times New Roman" w:hAnsi="Times New Roman" w:cs="Times New Roman"/>
          <w:i/>
        </w:rPr>
        <w:t>Sprattus sprattus</w:t>
      </w:r>
      <w:r w:rsidR="00B56B4B">
        <w:rPr>
          <w:rFonts w:ascii="Times New Roman" w:hAnsi="Times New Roman" w:cs="Times New Roman"/>
        </w:rPr>
        <w:t>)</w:t>
      </w:r>
      <w:r w:rsidR="00851028">
        <w:rPr>
          <w:rFonts w:ascii="Times New Roman" w:hAnsi="Times New Roman" w:cs="Times New Roman"/>
        </w:rPr>
        <w:t xml:space="preserve"> as the factor limiting cod recovery</w:t>
      </w:r>
      <w:r w:rsidR="0065292B">
        <w:rPr>
          <w:rFonts w:ascii="Times New Roman" w:hAnsi="Times New Roman" w:cs="Times New Roman"/>
        </w:rPr>
        <w:t xml:space="preserve"> and called for a more holistic plan that accounts for these interspecific interactions in the cod recovery strategy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{"citationID":"Tii4pcLX","properties":{"formattedCitation":"(Casini et al. 2009)","plainCitation":"(Casini et al. 2009)","noteIndex":0},"citationItems":[{"id":46,"uris":["http://zotero.org/groups/2531340/items/K3P8WPM3"],"uri":["http://zotero.org/groups/2531340/items/K3P8WPM3"],"itemData":{"id":46,"type":"article-journal","abstract":"Fisheries can have a large impact on marine ecosystems, because the effects of removing large predatory fish may cascade down the food web. The implications of these cascading processes on system functioning and resilience remain a source of intense scientific debate. By using field data covering a 30-year period, we show for the Baltic Sea that the underlying mechanisms of trophic cascades produced a shift in ecosystem functioning after the collapse of the top predator cod. We identified an ecological threshold, corresponding to a planktivore abundance of ≈17 × 1010 individuals, that separates 2 ecosystem configurations in which zooplankton dynamics are driven by either hydroclimatic forces or predation pressure. Abundances of the planktivore sprat above the threshold decouple zooplankton dynamics from hydrological circumstances. The current strong regulation by sprat of the feeding resources for larval cod may hinder cod recovery and the return of the ecosystem to a prior state. This calls for the inclusion of a food web perspective in management decisions.","container-title":"Proceedings of the National Academy of Sciences","DOI":"10.1073/pnas.0806649105","ISSN":"0027-8424, 1091-6490","issue":"1","journalAbbreviation":"PNAS","language":"en","note":"PMID: 19109431","page":"197-202","source":"www.pnas.org","title":"Trophic cascades promote threshold-like shifts in pelagic marine ecosystems","volume":"106","author":[{"family":"Casini","given":"Michele"},{"family":"Hjelm","given":"Joakim"},{"family":"Molinero","given":"Juan-Carlos"},{"family":"Lövgren","given":"Johan"},{"family":"Cardinale","given":"Massimiliano"},{"family":"Bartolino","given":"Valerio"},{"family":"Belgrano","given":"Andrea"},{"family":"Kornilovs","given":"Georgs"}],"issued":{"date-parts":[["2009",1,6]]}}}],"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(Casini et al. 2009)</w:t>
      </w:r>
      <w:r w:rsidR="002437A2">
        <w:rPr>
          <w:rFonts w:ascii="Times New Roman" w:hAnsi="Times New Roman" w:cs="Times New Roman"/>
        </w:rPr>
        <w:fldChar w:fldCharType="end"/>
      </w:r>
      <w:r w:rsidR="00851028">
        <w:rPr>
          <w:rFonts w:ascii="Times New Roman" w:hAnsi="Times New Roman" w:cs="Times New Roman"/>
        </w:rPr>
        <w:t xml:space="preserve">. </w:t>
      </w:r>
      <w:r w:rsidRPr="00020BE5">
        <w:rPr>
          <w:rFonts w:ascii="Times New Roman" w:hAnsi="Times New Roman" w:cs="Times New Roman"/>
        </w:rPr>
        <w:t>These unexpected outcomes</w:t>
      </w:r>
      <w:r>
        <w:rPr>
          <w:rFonts w:ascii="Times New Roman" w:hAnsi="Times New Roman" w:cs="Times New Roman"/>
        </w:rPr>
        <w:t xml:space="preserve"> have occurred at least in part because </w:t>
      </w:r>
      <w:r w:rsidR="007A1FFD">
        <w:rPr>
          <w:rFonts w:ascii="Times New Roman" w:hAnsi="Times New Roman" w:cs="Times New Roman"/>
        </w:rPr>
        <w:t xml:space="preserve">earlier management </w:t>
      </w:r>
      <w:r w:rsidR="000F4677">
        <w:rPr>
          <w:rFonts w:ascii="Times New Roman" w:hAnsi="Times New Roman" w:cs="Times New Roman"/>
        </w:rPr>
        <w:t>decision</w:t>
      </w:r>
      <w:r w:rsidR="007A1FFD">
        <w:rPr>
          <w:rFonts w:ascii="Times New Roman" w:hAnsi="Times New Roman" w:cs="Times New Roman"/>
        </w:rPr>
        <w:t>s</w:t>
      </w:r>
      <w:r w:rsidR="000F4677">
        <w:rPr>
          <w:rFonts w:ascii="Times New Roman" w:hAnsi="Times New Roman" w:cs="Times New Roman"/>
        </w:rPr>
        <w:t xml:space="preserve"> </w:t>
      </w:r>
      <w:r w:rsidR="007A1FFD">
        <w:rPr>
          <w:rFonts w:ascii="Times New Roman" w:hAnsi="Times New Roman" w:cs="Times New Roman"/>
        </w:rPr>
        <w:t xml:space="preserve">were </w:t>
      </w:r>
      <w:r w:rsidR="0065292B">
        <w:rPr>
          <w:rFonts w:ascii="Times New Roman" w:hAnsi="Times New Roman" w:cs="Times New Roman"/>
        </w:rPr>
        <w:t>unable to account for</w:t>
      </w:r>
      <w:r w:rsidRPr="00020BE5">
        <w:rPr>
          <w:rFonts w:ascii="Times New Roman" w:hAnsi="Times New Roman" w:cs="Times New Roman"/>
        </w:rPr>
        <w:t xml:space="preserve"> interactions between multiple species and life stages (Walters et al. 2000</w:t>
      </w:r>
      <w:r>
        <w:rPr>
          <w:rFonts w:ascii="Times New Roman" w:hAnsi="Times New Roman" w:cs="Times New Roman"/>
        </w:rPr>
        <w:t xml:space="preserve">; </w:t>
      </w:r>
      <w:r w:rsidRPr="00020BE5">
        <w:rPr>
          <w:rFonts w:ascii="Times New Roman" w:hAnsi="Times New Roman" w:cs="Times New Roman"/>
        </w:rPr>
        <w:t>Jackson et al. 2001</w:t>
      </w:r>
      <w:r>
        <w:rPr>
          <w:rFonts w:ascii="Times New Roman" w:hAnsi="Times New Roman" w:cs="Times New Roman"/>
        </w:rPr>
        <w:t>; Hansen et al. 2017; Embke et al. 2019; Hutchings 2000</w:t>
      </w:r>
      <w:r w:rsidRPr="00020BE5">
        <w:rPr>
          <w:rFonts w:ascii="Times New Roman" w:hAnsi="Times New Roman" w:cs="Times New Roman"/>
        </w:rPr>
        <w:t>).</w:t>
      </w:r>
      <w:r>
        <w:rPr>
          <w:rFonts w:ascii="Times New Roman" w:hAnsi="Times New Roman" w:cs="Times New Roman"/>
        </w:rPr>
        <w:t xml:space="preserve"> Although challenging, e</w:t>
      </w:r>
      <w:r w:rsidRPr="003830E1">
        <w:rPr>
          <w:rFonts w:ascii="Times New Roman" w:hAnsi="Times New Roman" w:cs="Times New Roman"/>
        </w:rPr>
        <w:t>cosystem-based management</w:t>
      </w:r>
      <w:r>
        <w:rPr>
          <w:rFonts w:ascii="Times New Roman" w:hAnsi="Times New Roman" w:cs="Times New Roman"/>
        </w:rPr>
        <w:t xml:space="preserve"> (i.e.,</w:t>
      </w:r>
      <w:r w:rsidR="000F4677">
        <w:rPr>
          <w:rFonts w:ascii="Times New Roman" w:hAnsi="Times New Roman" w:cs="Times New Roman"/>
        </w:rPr>
        <w:t xml:space="preserve"> </w:t>
      </w:r>
      <w:r w:rsidRPr="003830E1">
        <w:rPr>
          <w:rFonts w:ascii="Times New Roman" w:hAnsi="Times New Roman" w:cs="Times New Roman"/>
        </w:rPr>
        <w:t>holistic approach</w:t>
      </w:r>
      <w:r>
        <w:rPr>
          <w:rFonts w:ascii="Times New Roman" w:hAnsi="Times New Roman" w:cs="Times New Roman"/>
        </w:rPr>
        <w:t>es</w:t>
      </w:r>
      <w:r w:rsidRPr="003830E1">
        <w:rPr>
          <w:rFonts w:ascii="Times New Roman" w:hAnsi="Times New Roman" w:cs="Times New Roman"/>
        </w:rPr>
        <w:t xml:space="preserve"> to manag</w:t>
      </w:r>
      <w:r>
        <w:rPr>
          <w:rFonts w:ascii="Times New Roman" w:hAnsi="Times New Roman" w:cs="Times New Roman"/>
        </w:rPr>
        <w:t>e</w:t>
      </w:r>
      <w:r w:rsidRPr="003830E1">
        <w:rPr>
          <w:rFonts w:ascii="Times New Roman" w:hAnsi="Times New Roman" w:cs="Times New Roman"/>
        </w:rPr>
        <w:t xml:space="preserve"> natural resources that includes </w:t>
      </w:r>
      <w:r>
        <w:rPr>
          <w:rFonts w:ascii="Times New Roman" w:hAnsi="Times New Roman" w:cs="Times New Roman"/>
        </w:rPr>
        <w:t xml:space="preserve">accounting for </w:t>
      </w:r>
      <w:r w:rsidR="00994C2C">
        <w:rPr>
          <w:rFonts w:ascii="Times New Roman" w:hAnsi="Times New Roman" w:cs="Times New Roman"/>
        </w:rPr>
        <w:t>interspecific</w:t>
      </w:r>
      <w:r>
        <w:rPr>
          <w:rFonts w:ascii="Times New Roman" w:hAnsi="Times New Roman" w:cs="Times New Roman"/>
        </w:rPr>
        <w:t xml:space="preserve"> interactions and human decision making) </w:t>
      </w:r>
      <w:r w:rsidRPr="00020BE5">
        <w:rPr>
          <w:rFonts w:ascii="Times New Roman" w:hAnsi="Times New Roman" w:cs="Times New Roman"/>
        </w:rPr>
        <w:t xml:space="preserve">can help </w:t>
      </w:r>
      <w:r w:rsidR="000F4677">
        <w:rPr>
          <w:rFonts w:ascii="Times New Roman" w:hAnsi="Times New Roman" w:cs="Times New Roman"/>
        </w:rPr>
        <w:t>decision makers</w:t>
      </w:r>
      <w:r w:rsidRPr="00020BE5">
        <w:rPr>
          <w:rFonts w:ascii="Times New Roman" w:hAnsi="Times New Roman" w:cs="Times New Roman"/>
        </w:rPr>
        <w:t xml:space="preserve"> avoid unexpected, and often </w:t>
      </w:r>
      <w:r>
        <w:rPr>
          <w:rFonts w:ascii="Times New Roman" w:hAnsi="Times New Roman" w:cs="Times New Roman"/>
        </w:rPr>
        <w:t>undesirable</w:t>
      </w:r>
      <w:r w:rsidRPr="00020BE5">
        <w:rPr>
          <w:rFonts w:ascii="Times New Roman" w:hAnsi="Times New Roman" w:cs="Times New Roman"/>
        </w:rPr>
        <w:t xml:space="preserve">, outcomes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{"citationID":"WxrdtuEc","properties":{"formattedCitation":"(Pine et al. 2009)","plainCitation":"(Pine et al. 2009)","noteIndex":0},"citationItems":[{"id":32,"uris":["http://zotero.org/groups/2531340/items/7WXJPHCI"],"uri":["http://zotero.org/groups/2531340/items/7WXJPHCI"],"itemData":{"id":32,"type":"article-journal","abstract":"Observed ecosystem responses to fisheries management experiments have often been either much smaller or in the opposite direction of the expected responses based on experience or population models. Examples of these responses can be found even for some very simple experimental management manipulations such as predator and prey manipulations in small lakes and ponds to fish population responses to harvest closures. Such counter-intuitive prediction failures offer opportunities to identify key processes and variables that are not widely considered in models used to evaluate ecosystem-based fisheries management policies. A common denominator in the case histories presented are unexpected behavioral responses and strong changes in juvenile survival rates of fish driven by changes in competition, predation, and behavioral responses to predation risk. These factors restructured many of the ecosystems in our simple examples, yet are not widely included in models currently used to evaluate ecosystem-based fisheries management policies. This represents a critical need in the development of modeling tools to evaluate ecosystem-based policies based on an iterative process of model building and model testing, using fisheries management actions as probing tools to learn more about the ecosystems being managed.","container-title":"Fisheries","DOI":"10.1577/1548-8446-34.4.165","ISSN":"1548-8446","issue":"4","language":"en","note":"_eprint: https://afspubs.onlinelibrary.wiley.com/doi/pdf/10.1577/1548-8446-34.4.165","page":"165-180","source":"Wiley Online Library","title":"Counterintuitive Responses of Fish Populations to Management Actions","volume":"34","author":[{"family":"Pine","given":"William E."},{"family":"Martell","given":"Steven J. D."},{"family":"Walters","given":"Carl J."},{"family":"Kitchell","given":"James F."}],"issued":{"date-parts":[["2009"]]}}}],"schema":"https://github.com/citation-style-language/schema/raw/master/csl-citation.json"}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(Pine et al. 2009)</w:t>
      </w:r>
      <w:r w:rsidR="002437A2">
        <w:rPr>
          <w:rFonts w:ascii="Times New Roman" w:hAnsi="Times New Roman" w:cs="Times New Roman"/>
        </w:rPr>
        <w:fldChar w:fldCharType="end"/>
      </w:r>
      <w:r w:rsidRPr="00020BE5">
        <w:rPr>
          <w:rFonts w:ascii="Times New Roman" w:hAnsi="Times New Roman" w:cs="Times New Roman"/>
        </w:rPr>
        <w:t>.</w:t>
      </w:r>
      <w:r w:rsidRPr="003830E1" w:rsidDel="00C362FB">
        <w:rPr>
          <w:rFonts w:ascii="Times New Roman" w:hAnsi="Times New Roman" w:cs="Times New Roman"/>
        </w:rPr>
        <w:t xml:space="preserve"> </w:t>
      </w:r>
    </w:p>
    <w:p w14:paraId="7542CFDC" w14:textId="24F83997" w:rsidR="00071E43" w:rsidRPr="00B233A4" w:rsidRDefault="00536684" w:rsidP="00071E43">
      <w:pPr>
        <w:spacing w:before="240"/>
        <w:ind w:firstLine="720"/>
        <w:rPr>
          <w:rFonts w:ascii="Times New Roman" w:hAnsi="Times New Roman" w:cs="Times New Roman"/>
        </w:rPr>
      </w:pPr>
      <w:r>
        <w:rPr>
          <w:rFonts w:ascii="Times New Roman" w:hAnsi="Times New Roman" w:cs="Times New Roman"/>
        </w:rPr>
        <w:t>While in many instances, ecosystem-based management may result in u</w:t>
      </w:r>
      <w:r w:rsidR="0083781A">
        <w:rPr>
          <w:rFonts w:ascii="Times New Roman" w:hAnsi="Times New Roman" w:cs="Times New Roman"/>
        </w:rPr>
        <w:t xml:space="preserve">nexpected outcomes </w:t>
      </w:r>
      <w:r>
        <w:rPr>
          <w:rFonts w:ascii="Times New Roman" w:hAnsi="Times New Roman" w:cs="Times New Roman"/>
        </w:rPr>
        <w:t xml:space="preserve">with a wide variety of potentially </w:t>
      </w:r>
      <w:r w:rsidR="0083781A">
        <w:rPr>
          <w:rFonts w:ascii="Times New Roman" w:hAnsi="Times New Roman" w:cs="Times New Roman"/>
        </w:rPr>
        <w:t xml:space="preserve">negative effects, </w:t>
      </w:r>
      <w:r>
        <w:rPr>
          <w:rFonts w:ascii="Times New Roman" w:hAnsi="Times New Roman" w:cs="Times New Roman"/>
        </w:rPr>
        <w:t xml:space="preserve">here, </w:t>
      </w:r>
      <w:r w:rsidR="0083781A">
        <w:rPr>
          <w:rFonts w:ascii="Times New Roman" w:hAnsi="Times New Roman" w:cs="Times New Roman"/>
        </w:rPr>
        <w:t>we focus</w:t>
      </w:r>
      <w:r>
        <w:rPr>
          <w:rFonts w:ascii="Times New Roman" w:hAnsi="Times New Roman" w:cs="Times New Roman"/>
        </w:rPr>
        <w:t xml:space="preserve"> </w:t>
      </w:r>
      <w:r w:rsidR="0083781A">
        <w:rPr>
          <w:rFonts w:ascii="Times New Roman" w:hAnsi="Times New Roman" w:cs="Times New Roman"/>
        </w:rPr>
        <w:t xml:space="preserve">on unexpected regime shifts </w:t>
      </w:r>
      <w:r w:rsidR="00071E43">
        <w:rPr>
          <w:rFonts w:ascii="Times New Roman" w:hAnsi="Times New Roman" w:cs="Times New Roman"/>
        </w:rPr>
        <w:t xml:space="preserve">that push the system to an undesirable alternative stable state. Regime shifts have been well documented in aquatic systems and are often exceedingly difficult to reverse once they have occurred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{"citationID":"ROvP24EL","properties":{"formattedCitation":"(Carpenter and Kinne 2003)","plainCitation":"(Carpenter and Kinne 2003)","noteIndex":0},"citationItems":[{"id":72,"uris":["http://zotero.org/groups/2531340/items/DG7EFHVT"],"uri":["http://zotero.org/groups/2531340/items/DG7EFHVT"],"itemData":{"id":72,"type":"book","title":"Regime shifts in lake ecosystems","author":[{"family":"Carpenter","given":"Stephen R."},{"family":"Kinne","given":"Otto"}],"issued":{"date-parts":[["2003"]]}}}],"schema":"https://github.com/citation-style-language/schema/raw/master/csl-citation.json"}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(Carpenter and Kinne 2003)</w:t>
      </w:r>
      <w:r w:rsidR="002437A2">
        <w:rPr>
          <w:rFonts w:ascii="Times New Roman" w:hAnsi="Times New Roman" w:cs="Times New Roman"/>
        </w:rPr>
        <w:fldChar w:fldCharType="end"/>
      </w:r>
      <w:r w:rsidR="00071E43">
        <w:rPr>
          <w:rFonts w:ascii="Times New Roman" w:hAnsi="Times New Roman" w:cs="Times New Roman"/>
        </w:rPr>
        <w:t xml:space="preserve">. Regime shifts represent an abrupt change in ecosystem configuration that can be self-reinforcing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{"citationID":"T0MYRDUf","properties":{"formattedCitation":"(Carpenter and Kinne 2003)","plainCitation":"(Carpenter and Kinne 2003)","noteIndex":0},"citationItems":[{"id":72,"uris":["http://zotero.org/groups/2531340/items/DG7EFHVT"],"uri":["http://zotero.org/groups/2531340/items/DG7EFHVT"],"itemData":{"id":72,"type":"book","title":"Regime shifts in lake ecosystems","author":[{"family":"Carpenter","given":"Stephen R."},{"family":"Kinne","given":"Otto"}],"issued":{"date-parts":[["2003"]]}}}],"schema":"https://github.com/citation-style-language/schema/raw/master/csl-citation.json"}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(Carpenter and Kinne 2003)</w:t>
      </w:r>
      <w:r w:rsidR="002437A2">
        <w:rPr>
          <w:rFonts w:ascii="Times New Roman" w:hAnsi="Times New Roman" w:cs="Times New Roman"/>
        </w:rPr>
        <w:fldChar w:fldCharType="end"/>
      </w:r>
      <w:r w:rsidR="00071E43" w:rsidRPr="00A62832">
        <w:rPr>
          <w:rFonts w:ascii="Times New Roman" w:hAnsi="Times New Roman" w:cs="Times New Roman"/>
          <w:bCs/>
        </w:rPr>
        <w:t>.</w:t>
      </w:r>
      <w:r w:rsidR="00071E43">
        <w:rPr>
          <w:rFonts w:ascii="Times New Roman" w:hAnsi="Times New Roman" w:cs="Times New Roman"/>
        </w:rPr>
        <w:t xml:space="preserve"> C</w:t>
      </w:r>
      <w:r w:rsidR="00071E43" w:rsidRPr="00AC1F3C">
        <w:rPr>
          <w:rFonts w:ascii="Times New Roman" w:hAnsi="Times New Roman" w:cs="Times New Roman"/>
        </w:rPr>
        <w:t xml:space="preserve">omplex intra- and </w:t>
      </w:r>
      <w:r w:rsidR="00994C2C">
        <w:rPr>
          <w:rFonts w:ascii="Times New Roman" w:hAnsi="Times New Roman" w:cs="Times New Roman"/>
        </w:rPr>
        <w:t>interspecific</w:t>
      </w:r>
      <w:r w:rsidR="00071E43" w:rsidRPr="00AC1F3C">
        <w:rPr>
          <w:rFonts w:ascii="Times New Roman" w:hAnsi="Times New Roman" w:cs="Times New Roman"/>
        </w:rPr>
        <w:t xml:space="preserve"> interactions in aquatic systems can result in positive feedback loops that allow a stable state to reinforce itself such that efforts by </w:t>
      </w:r>
      <w:r w:rsidR="000F4677">
        <w:rPr>
          <w:rFonts w:ascii="Times New Roman" w:hAnsi="Times New Roman" w:cs="Times New Roman"/>
        </w:rPr>
        <w:t>decision makers</w:t>
      </w:r>
      <w:r w:rsidR="00071E43" w:rsidRPr="00AC1F3C">
        <w:rPr>
          <w:rFonts w:ascii="Times New Roman" w:hAnsi="Times New Roman" w:cs="Times New Roman"/>
        </w:rPr>
        <w:t xml:space="preserve"> to change the stable state may </w:t>
      </w:r>
      <w:r w:rsidR="00EA5F77">
        <w:rPr>
          <w:rFonts w:ascii="Times New Roman" w:hAnsi="Times New Roman" w:cs="Times New Roman"/>
        </w:rPr>
        <w:t>not have their</w:t>
      </w:r>
      <w:r w:rsidR="00071E43" w:rsidRPr="00AC1F3C">
        <w:rPr>
          <w:rFonts w:ascii="Times New Roman" w:hAnsi="Times New Roman" w:cs="Times New Roman"/>
        </w:rPr>
        <w:t xml:space="preserve"> intended effects.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{"citationID":"D8gkOpUm","properties":{"formattedCitation":"(Walters and Kitchell 2001)","plainCitation":"(Walters and Kitchell 2001)","noteIndex":0},"citationItems":[{"id":15,"uris":["http://zotero.org/users/6738294/items/Q4PTS6JS"],"uri":["http://zotero.org/users/6738294/items/Q4PTS6JS"],"itemData":{"id":15,"type":"article-journal","abstract":"Large, dominant fish species that are the basis of many fisheries may be naturally so successful due partly to \"cultivation effects,\" where adults crop down forage species that are potential compet..., Le succès des grosses espèces dominantes de poissons qui sont à la base de nombreuses pêches peut être dû en partie à un « effet cultural », les adultes récoltant les espèces fourrage qui sont des ...","container-title":"Canadian Journal of Fisheries and Aquatic Sciences","DOI":"10.1139/f00-160","ISSN":"0706-652X","issue":"1","journalAbbreviation":"Can. J. Fish. Aquat. Sci.","note":"publisher: NRC Research Press","page":"39–50","title":"Cultivation/Depensation Effects on Juvenile Survival and Recruitment: Implications for the Theory of Fishing","title-short":"Cultivation/Depensation Effects on Juvenile Survival and Recruitment","volume":"58","author":[{"family":"Walters","given":"Carl"},{"family":"Kitchell","given":"James F"}],"issued":{"date-parts":[["2001",1,1]]}}}],"schema":"https://github.com/citation-style-language/schema/raw/master/csl-citation.json"}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 xml:space="preserve">Walters and Kitchell </w:t>
      </w:r>
      <w:r w:rsidR="002437A2">
        <w:rPr>
          <w:rFonts w:ascii="Times New Roman" w:hAnsi="Times New Roman" w:cs="Times New Roman"/>
        </w:rPr>
        <w:t>(</w:t>
      </w:r>
      <w:r w:rsidR="002437A2" w:rsidRPr="002437A2">
        <w:rPr>
          <w:rFonts w:ascii="Times New Roman" w:hAnsi="Times New Roman" w:cs="Times New Roman"/>
        </w:rPr>
        <w:t>2001)</w:t>
      </w:r>
      <w:r w:rsidR="002437A2">
        <w:rPr>
          <w:rFonts w:ascii="Times New Roman" w:hAnsi="Times New Roman" w:cs="Times New Roman"/>
        </w:rPr>
        <w:fldChar w:fldCharType="end"/>
      </w:r>
      <w:r w:rsidR="002437A2">
        <w:rPr>
          <w:rFonts w:ascii="Times New Roman" w:hAnsi="Times New Roman" w:cs="Times New Roman"/>
        </w:rPr>
        <w:t xml:space="preserve"> </w:t>
      </w:r>
      <w:r w:rsidR="00071E43" w:rsidRPr="00AC1F3C">
        <w:rPr>
          <w:rFonts w:ascii="Times New Roman" w:hAnsi="Times New Roman" w:cs="Times New Roman"/>
        </w:rPr>
        <w:t>described how positive feedback loops</w:t>
      </w:r>
      <w:r w:rsidR="00071E43">
        <w:rPr>
          <w:rFonts w:ascii="Times New Roman" w:hAnsi="Times New Roman" w:cs="Times New Roman"/>
        </w:rPr>
        <w:t xml:space="preserve"> due to cultivation effects</w:t>
      </w:r>
      <w:r w:rsidR="00071E43" w:rsidRPr="00AC1F3C">
        <w:rPr>
          <w:rFonts w:ascii="Times New Roman" w:hAnsi="Times New Roman" w:cs="Times New Roman"/>
        </w:rPr>
        <w:t xml:space="preserve"> c</w:t>
      </w:r>
      <w:r w:rsidR="00071E43">
        <w:rPr>
          <w:rFonts w:ascii="Times New Roman" w:hAnsi="Times New Roman" w:cs="Times New Roman"/>
        </w:rPr>
        <w:t>ould</w:t>
      </w:r>
      <w:r w:rsidR="00071E43" w:rsidRPr="00AC1F3C">
        <w:rPr>
          <w:rFonts w:ascii="Times New Roman" w:hAnsi="Times New Roman" w:cs="Times New Roman"/>
        </w:rPr>
        <w:t xml:space="preserve"> create two </w:t>
      </w:r>
      <w:r w:rsidR="00071E43">
        <w:rPr>
          <w:rFonts w:ascii="Times New Roman" w:hAnsi="Times New Roman" w:cs="Times New Roman"/>
        </w:rPr>
        <w:t xml:space="preserve">alternative </w:t>
      </w:r>
      <w:r w:rsidR="00071E43" w:rsidRPr="00AC1F3C">
        <w:rPr>
          <w:rFonts w:ascii="Times New Roman" w:hAnsi="Times New Roman" w:cs="Times New Roman"/>
        </w:rPr>
        <w:t xml:space="preserve">stable states in a </w:t>
      </w:r>
      <w:r w:rsidR="00071E43">
        <w:rPr>
          <w:rFonts w:ascii="Times New Roman" w:hAnsi="Times New Roman" w:cs="Times New Roman"/>
        </w:rPr>
        <w:t xml:space="preserve">“trophic triangle” </w:t>
      </w:r>
      <w:r w:rsidR="00071E43" w:rsidRPr="00AC1F3C">
        <w:rPr>
          <w:rFonts w:ascii="Times New Roman" w:hAnsi="Times New Roman" w:cs="Times New Roman"/>
        </w:rPr>
        <w:t>food web consisting of</w:t>
      </w:r>
      <w:r w:rsidR="00071E43">
        <w:rPr>
          <w:rFonts w:ascii="Times New Roman" w:hAnsi="Times New Roman" w:cs="Times New Roman"/>
        </w:rPr>
        <w:t xml:space="preserve"> adult and juvenile stages of </w:t>
      </w:r>
      <w:r w:rsidR="00071E43" w:rsidRPr="00AC1F3C">
        <w:rPr>
          <w:rFonts w:ascii="Times New Roman" w:hAnsi="Times New Roman" w:cs="Times New Roman"/>
        </w:rPr>
        <w:t>a top predator and a forage species</w:t>
      </w:r>
      <w:r w:rsidR="00071E43">
        <w:rPr>
          <w:rFonts w:ascii="Times New Roman" w:hAnsi="Times New Roman" w:cs="Times New Roman"/>
        </w:rPr>
        <w:t xml:space="preserve">. Further, size- and </w:t>
      </w:r>
      <w:r w:rsidR="007A1FFD">
        <w:rPr>
          <w:rFonts w:ascii="Times New Roman" w:hAnsi="Times New Roman" w:cs="Times New Roman"/>
        </w:rPr>
        <w:t>resource</w:t>
      </w:r>
      <w:r w:rsidR="00071E43">
        <w:rPr>
          <w:rFonts w:ascii="Times New Roman" w:hAnsi="Times New Roman" w:cs="Times New Roman"/>
        </w:rPr>
        <w:t xml:space="preserve">-dependent individual growth can result in depensatory population growth, also known as an ‘Allee Effect’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{"citationID":"bTeFkZyJ","properties":{"formattedCitation":"(De Roos and Persson 2002)","plainCitation":"(De Roos and Persson 2002)","noteIndex":0},"citationItems":[{"id":68,"uris":["http://zotero.org/groups/2531340/items/35CWH8IJ"],"uri":["http://zotero.org/groups/2531340/items/35CWH8IJ"],"itemData":{"id":68,"type":"article-journal","abstract":"Catastrophic population collapses such as observed in many exploited fish populations have been argued to result from depensatory growth mechanisms (i.e., reduced reproductive success at low population densities, also known as Allee effect). Empirical support for depensation from population-level data is, however, hard to obtain and inconclusive. Using a size-structured, individual-based model we show that catastrophic population collapses may nonetheless be an intrinsic property of many communities, because of two general aspects of individual life history: size- and food-dependent individual growth and individual mortality decreasing with body size. Positive density dependence, characteristic for depensatory growth mechanisms and catastrophic behavior, results as a direct and robust consequence of the interplay between these individual life-history traits, which are commonly found in many species.","container-title":"Proceedings of the National Academy of Sciences","DOI":"10.1073/pnas.192174199","ISSN":"0027-8424, 1091-6490","issue":"20","journalAbbreviation":"PNAS","language":"en","note":"PMID: 12237404","page":"12907-12912","source":"www.pnas.org","title":"Size-dependent life-history traits promote catastrophic collapses of top predators","volume":"99","author":[{"family":"De Roos","given":"André M."},{"family":"Persson","given":"Lennart"}],"issued":{"date-parts":[["2002",10,1]]}}}],"schema":"https://github.com/citation-style-language/schema/raw/master/csl-citation.json"}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(De Roos and Persson 2002)</w:t>
      </w:r>
      <w:r w:rsidR="002437A2">
        <w:rPr>
          <w:rFonts w:ascii="Times New Roman" w:hAnsi="Times New Roman" w:cs="Times New Roman"/>
        </w:rPr>
        <w:fldChar w:fldCharType="end"/>
      </w:r>
      <w:r w:rsidR="00071E43">
        <w:rPr>
          <w:rFonts w:ascii="Times New Roman" w:hAnsi="Times New Roman" w:cs="Times New Roman"/>
        </w:rPr>
        <w:t xml:space="preserve">. </w:t>
      </w:r>
      <w:r w:rsidR="007A1FFD">
        <w:rPr>
          <w:rFonts w:ascii="Times New Roman" w:hAnsi="Times New Roman" w:cs="Times New Roman"/>
        </w:rPr>
        <w:t>U</w:t>
      </w:r>
      <w:r w:rsidR="00071E43">
        <w:rPr>
          <w:rFonts w:ascii="Times New Roman" w:hAnsi="Times New Roman" w:cs="Times New Roman"/>
        </w:rPr>
        <w:t>nder</w:t>
      </w:r>
      <w:r w:rsidR="00071E43" w:rsidRPr="00AC1F3C">
        <w:rPr>
          <w:rFonts w:ascii="Times New Roman" w:hAnsi="Times New Roman" w:cs="Times New Roman"/>
        </w:rPr>
        <w:t xml:space="preserve"> low exploitation</w:t>
      </w:r>
      <w:r w:rsidR="007A1FFD">
        <w:rPr>
          <w:rFonts w:ascii="Times New Roman" w:hAnsi="Times New Roman" w:cs="Times New Roman"/>
        </w:rPr>
        <w:t>, in this model</w:t>
      </w:r>
      <w:r w:rsidR="00071E43" w:rsidRPr="00AC1F3C">
        <w:rPr>
          <w:rFonts w:ascii="Times New Roman" w:hAnsi="Times New Roman" w:cs="Times New Roman"/>
        </w:rPr>
        <w:t xml:space="preserve">,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r w:rsidR="00071E43">
        <w:rPr>
          <w:rFonts w:ascii="Times New Roman" w:hAnsi="Times New Roman" w:cs="Times New Roman"/>
        </w:rPr>
        <w:t>Depensatory growth effects on the predator population further limit its ability to rebound and become abundant again.</w:t>
      </w:r>
      <w:r w:rsidR="00071E43" w:rsidRPr="00AC1F3C">
        <w:rPr>
          <w:rFonts w:ascii="Times New Roman" w:hAnsi="Times New Roman" w:cs="Times New Roman"/>
        </w:rPr>
        <w:t xml:space="preserve"> </w:t>
      </w:r>
    </w:p>
    <w:p w14:paraId="1F2D3218" w14:textId="6661D91D" w:rsidR="00071E43" w:rsidRDefault="00071E43" w:rsidP="00071E43">
      <w:pPr>
        <w:ind w:firstLine="720"/>
        <w:rPr>
          <w:rFonts w:ascii="Times New Roman" w:hAnsi="Times New Roman"/>
        </w:rPr>
      </w:pPr>
      <w:r>
        <w:rPr>
          <w:rFonts w:ascii="Times New Roman" w:hAnsi="Times New Roman"/>
        </w:rPr>
        <w:lastRenderedPageBreak/>
        <w:t xml:space="preserve">In addition to interactions with non-targeted species as in the simple trophic triangle models described above, exploited populations are often embedded in a larger community </w:t>
      </w:r>
      <w:r w:rsidR="00C429E0">
        <w:rPr>
          <w:rFonts w:ascii="Times New Roman" w:hAnsi="Times New Roman"/>
        </w:rPr>
        <w:t xml:space="preserve">in which </w:t>
      </w:r>
      <w:r>
        <w:rPr>
          <w:rFonts w:ascii="Times New Roman" w:hAnsi="Times New Roman"/>
        </w:rPr>
        <w:t>harvest of multiple species takes place</w:t>
      </w:r>
      <w:r w:rsidRPr="00AC1F3C">
        <w:rPr>
          <w:rFonts w:ascii="Times New Roman" w:hAnsi="Times New Roman"/>
        </w:rPr>
        <w:t xml:space="preserve"> </w:t>
      </w:r>
      <w:r w:rsidR="002437A2">
        <w:rPr>
          <w:rFonts w:ascii="Times New Roman" w:hAnsi="Times New Roman"/>
        </w:rPr>
        <w:fldChar w:fldCharType="begin"/>
      </w:r>
      <w:r w:rsidR="002437A2">
        <w:rPr>
          <w:rFonts w:ascii="Times New Roman" w:hAnsi="Times New Roman"/>
        </w:rPr>
        <w:instrText xml:space="preserve"> ADDIN ZOTERO_ITEM CSL_CITATION {"citationID":"13uT2c3R","properties":{"formattedCitation":"(Hansen et al. 2015)","plainCitation":"(Hansen et al. 2015)","noteIndex":0},"citationItems":[{"id":39,"uris":["http://zotero.org/groups/2531340/items/MSM88MQC"],"uri":["http://zotero.org/groups/2531340/items/MSM88MQC"],"itemData":{"id":39,"type":"article-journal","abstract":"Freshwaters are being transformed by multiple environmental drivers, creating uncertainty about future conditions. One way of coping with uncertainty is to manage for resilience to unanticipated events while facilitating learning through adaptive management. We outline the application of these strategies to freshwater recreational fisheries management using a case study in Wisconsin, USA, where black bass (Micropterus spp.) populations are increasing, while Walleye (Sander vitreus) populations are decreasing. Managing for heterogeneity in functional groups (e.g., age classes and prey species of sport fishes), fishery objectives, and regulations can increase resilience, although heterogeneity must be balanced with replication to facilitate learning. Monitoring designed to evaluate management objectives and inform about critical uncertainties, when combined with heterogeneity, creates opportunities for adaptive management, another critical resilience strategy. Although barriers exist to implementing resilience strategies, management designed to accommodate uncertainty and illuminate its consequences is needed to maintain critical fisheries in a rapidly changing world.","container-title":"Fisheries","DOI":"10.1080/03632415.2014.996804","ISSN":"0363-2415","issue":"2","note":"publisher: Taylor &amp; Francis\n_eprint: https://doi.org/10.1080/03632415.2014.996804","page":"56-64","source":"Taylor and Francis+NEJM","title":"Learning to Manage and Managing to Learn: Sustaining Freshwater Recreational Fisheries in a Changing Environment","title-short":"Learning to Manage and Managing to Learn","volume":"40","author":[{"family":"Hansen","given":"Gretchen J. A."},{"family":"Gaeta","given":"Jereme W."},{"family":"Hansen","given":"Jonathan F."},{"family":"Carpenter","given":"Stephen R."}],"issued":{"date-parts":[["2015",2,1]]}}}],"schema":"https://github.com/citation-style-language/schema/raw/master/csl-citation.json"} </w:instrText>
      </w:r>
      <w:r w:rsidR="002437A2">
        <w:rPr>
          <w:rFonts w:ascii="Times New Roman" w:hAnsi="Times New Roman"/>
        </w:rPr>
        <w:fldChar w:fldCharType="separate"/>
      </w:r>
      <w:r w:rsidR="002437A2" w:rsidRPr="002437A2">
        <w:rPr>
          <w:rFonts w:ascii="Times New Roman" w:hAnsi="Times New Roman" w:cs="Times New Roman"/>
        </w:rPr>
        <w:t>(Hansen et al. 2015)</w:t>
      </w:r>
      <w:r w:rsidR="002437A2">
        <w:rPr>
          <w:rFonts w:ascii="Times New Roman" w:hAnsi="Times New Roman"/>
        </w:rPr>
        <w:fldChar w:fldCharType="end"/>
      </w:r>
      <w:r w:rsidRPr="00AC1F3C">
        <w:rPr>
          <w:rFonts w:ascii="Times New Roman" w:hAnsi="Times New Roman"/>
        </w:rPr>
        <w:t xml:space="preserve">. The tradeoffs between competing management goals for several co-occurring </w:t>
      </w:r>
      <w:r>
        <w:rPr>
          <w:rFonts w:ascii="Times New Roman" w:hAnsi="Times New Roman"/>
        </w:rPr>
        <w:t xml:space="preserve">exploited </w:t>
      </w:r>
      <w:r w:rsidRPr="00AC1F3C">
        <w:rPr>
          <w:rFonts w:ascii="Times New Roman" w:hAnsi="Times New Roman"/>
        </w:rPr>
        <w:t xml:space="preserve">species </w:t>
      </w:r>
      <w:r>
        <w:rPr>
          <w:rFonts w:ascii="Times New Roman" w:hAnsi="Times New Roman"/>
        </w:rPr>
        <w:t xml:space="preserve">in recreational fisheries </w:t>
      </w:r>
      <w:r w:rsidRPr="00AC1F3C">
        <w:rPr>
          <w:rFonts w:ascii="Times New Roman" w:hAnsi="Times New Roman"/>
        </w:rPr>
        <w:t xml:space="preserve">are often not considered; however, some notable exceptions do exist </w:t>
      </w:r>
      <w:r>
        <w:rPr>
          <w:rFonts w:ascii="Times New Roman" w:hAnsi="Times New Roman"/>
        </w:rPr>
        <w:t xml:space="preserve">in commercial fisheries </w:t>
      </w:r>
      <w:r w:rsidR="002437A2">
        <w:rPr>
          <w:rFonts w:ascii="Times New Roman" w:hAnsi="Times New Roman"/>
        </w:rPr>
        <w:fldChar w:fldCharType="begin"/>
      </w:r>
      <w:r w:rsidR="002437A2">
        <w:rPr>
          <w:rFonts w:ascii="Times New Roman" w:hAnsi="Times New Roman"/>
        </w:rPr>
        <w:instrText xml:space="preserve"> ADDIN ZOTERO_ITEM CSL_CITATION {"citationID":"wwboHrIv","properties":{"formattedCitation":"(Essington et al. 2015; Oken and Essington 2016)","plainCitation":"(Essington et al. 2015; Oken and Essington 2016)","noteIndex":0},"citationItems":[{"id":121,"uris":["http://zotero.org/groups/2531340/items/4A3JQ4RM"],"uri":["http://zotero.org/groups/2531340/items/4A3JQ4RM"],"itemData":{"id":121,"type":"article-journal","container-title":"ICES Journal of Marine Science","DOI":"doi:10.1093/icesjms/fsu242","issue":"5","page":"1349-1358","title":"A novel model of predator-prey interactions reveals the sensitivity of forage fish: piscivore fishery trade-off to ecological conditions","volume":"72","author":[{"family":"Essington","given":"Timothy E"},{"family":"Baskett","given":"Marissa L"},{"family":"Sanchirico","given":"James N"},{"family":"Walters","given":"Carl"}],"issued":{"date-parts":[["2015"]]}}},{"id":122,"uris":["http://zotero.org/groups/2531340/items/AU9FRV2M"],"uri":["http://zotero.org/groups/2531340/items/AU9FRV2M"],"itemData":{"id":122,"type":"article-journal","container-title":"ICES Journal of Marine Science","DOI":"doi:10.1093/icesjms/fsw074 Original","issue":"9","page":"2267-2277","title":"Evaluating the effect of a selective piscivore fishery on rockfish recovery within marine protected areas","volume":"73","author":[{"family":"Oken","given":"Kiva L"},{"family":"Essington","given":"Timothy E"}],"issued":{"date-parts":[["2016"]]}}}],"schema":"https://github.com/citation-style-language/schema/raw/master/csl-citation.json"} </w:instrText>
      </w:r>
      <w:r w:rsidR="002437A2">
        <w:rPr>
          <w:rFonts w:ascii="Times New Roman" w:hAnsi="Times New Roman"/>
        </w:rPr>
        <w:fldChar w:fldCharType="separate"/>
      </w:r>
      <w:r w:rsidR="002437A2" w:rsidRPr="002437A2">
        <w:rPr>
          <w:rFonts w:ascii="Times New Roman" w:hAnsi="Times New Roman" w:cs="Times New Roman"/>
        </w:rPr>
        <w:t>(</w:t>
      </w:r>
      <w:r w:rsidR="002437A2">
        <w:rPr>
          <w:rFonts w:ascii="Times New Roman" w:hAnsi="Times New Roman" w:cs="Times New Roman"/>
        </w:rPr>
        <w:t xml:space="preserve">e,g, </w:t>
      </w:r>
      <w:r w:rsidR="002437A2" w:rsidRPr="002437A2">
        <w:rPr>
          <w:rFonts w:ascii="Times New Roman" w:hAnsi="Times New Roman" w:cs="Times New Roman"/>
        </w:rPr>
        <w:t>Essington et al. 2015; Oken and Essington 2016)</w:t>
      </w:r>
      <w:r w:rsidR="002437A2">
        <w:rPr>
          <w:rFonts w:ascii="Times New Roman" w:hAnsi="Times New Roman"/>
        </w:rPr>
        <w:fldChar w:fldCharType="end"/>
      </w:r>
      <w:r w:rsidRPr="00AC1F3C">
        <w:rPr>
          <w:rFonts w:ascii="Times New Roman" w:hAnsi="Times New Roman"/>
        </w:rPr>
        <w:t xml:space="preserve">. </w:t>
      </w:r>
      <w:r w:rsidR="002437A2">
        <w:rPr>
          <w:rFonts w:ascii="Times New Roman" w:hAnsi="Times New Roman"/>
        </w:rPr>
        <w:fldChar w:fldCharType="begin"/>
      </w:r>
      <w:r w:rsidR="002437A2">
        <w:rPr>
          <w:rFonts w:ascii="Times New Roman" w:hAnsi="Times New Roman"/>
        </w:rPr>
        <w:instrText xml:space="preserve"> ADDIN ZOTERO_ITEM CSL_CITATION {"citationID":"2ogK6UYE","properties":{"formattedCitation":"(Essington et al. 2015)","plainCitation":"(Essington et al. 2015)","noteIndex":0},"citationItems":[{"id":121,"uris":["http://zotero.org/groups/2531340/items/4A3JQ4RM"],"uri":["http://zotero.org/groups/2531340/items/4A3JQ4RM"],"itemData":{"id":121,"type":"article-journal","container-title":"ICES Journal of Marine Science","DOI":"doi:10.1093/icesjms/fsu242","issue":"5","page":"1349-1358","title":"A novel model of predator-prey interactions reveals the sensitivity of forage fish: piscivore fishery trade-off to ecological conditions","volume":"72","author":[{"family":"Essington","given":"Timothy E"},{"family":"Baskett","given":"Marissa L"},{"family":"Sanchirico","given":"James N"},{"family":"Walters","given":"Carl"}],"issued":{"date-parts":[["2015"]]}}}],"schema":"https://github.com/citation-style-language/schema/raw/master/csl-citation.json"} </w:instrText>
      </w:r>
      <w:r w:rsidR="002437A2">
        <w:rPr>
          <w:rFonts w:ascii="Times New Roman" w:hAnsi="Times New Roman"/>
        </w:rPr>
        <w:fldChar w:fldCharType="separate"/>
      </w:r>
      <w:r w:rsidR="002437A2" w:rsidRPr="002437A2">
        <w:rPr>
          <w:rFonts w:ascii="Times New Roman" w:hAnsi="Times New Roman" w:cs="Times New Roman"/>
        </w:rPr>
        <w:t xml:space="preserve">Essington et al. </w:t>
      </w:r>
      <w:r w:rsidR="002437A2">
        <w:rPr>
          <w:rFonts w:ascii="Times New Roman" w:hAnsi="Times New Roman" w:cs="Times New Roman"/>
        </w:rPr>
        <w:t>(</w:t>
      </w:r>
      <w:r w:rsidR="002437A2" w:rsidRPr="002437A2">
        <w:rPr>
          <w:rFonts w:ascii="Times New Roman" w:hAnsi="Times New Roman" w:cs="Times New Roman"/>
        </w:rPr>
        <w:t>2015)</w:t>
      </w:r>
      <w:r w:rsidR="002437A2">
        <w:rPr>
          <w:rFonts w:ascii="Times New Roman" w:hAnsi="Times New Roman"/>
        </w:rPr>
        <w:fldChar w:fldCharType="end"/>
      </w:r>
      <w:r w:rsidRPr="00AC1F3C">
        <w:rPr>
          <w:rFonts w:ascii="Times New Roman" w:hAnsi="Times New Roman"/>
        </w:rPr>
        <w:t xml:space="preserve"> used competing objectives for a predator fishery (Atlantic cod, </w:t>
      </w:r>
      <w:r w:rsidRPr="007D2410">
        <w:rPr>
          <w:rFonts w:ascii="Times New Roman" w:hAnsi="Times New Roman"/>
          <w:i/>
        </w:rPr>
        <w:t>Gadus morhua</w:t>
      </w:r>
      <w:r w:rsidRPr="00AC1F3C">
        <w:rPr>
          <w:rFonts w:ascii="Times New Roman" w:hAnsi="Times New Roman"/>
        </w:rPr>
        <w:t xml:space="preserve">) and a forage species fishery (Atlantic herring, </w:t>
      </w:r>
      <w:r w:rsidRPr="007D2410">
        <w:rPr>
          <w:rFonts w:ascii="Times New Roman" w:hAnsi="Times New Roman"/>
          <w:i/>
        </w:rPr>
        <w:t>Clupea harengus</w:t>
      </w:r>
      <w:r w:rsidRPr="00AC1F3C">
        <w:rPr>
          <w:rFonts w:ascii="Times New Roman" w:hAnsi="Times New Roman"/>
        </w:rPr>
        <w:t xml:space="preserve">) </w:t>
      </w:r>
      <w:r>
        <w:rPr>
          <w:rFonts w:ascii="Times New Roman" w:hAnsi="Times New Roman"/>
        </w:rPr>
        <w:t>and</w:t>
      </w:r>
      <w:r w:rsidRPr="00AC1F3C">
        <w:rPr>
          <w:rFonts w:ascii="Times New Roman" w:hAnsi="Times New Roman"/>
        </w:rPr>
        <w:t xml:space="preserve"> show</w:t>
      </w:r>
      <w:r>
        <w:rPr>
          <w:rFonts w:ascii="Times New Roman" w:hAnsi="Times New Roman"/>
        </w:rPr>
        <w:t>ed</w:t>
      </w:r>
      <w:r w:rsidRPr="00AC1F3C">
        <w:rPr>
          <w:rFonts w:ascii="Times New Roman" w:hAnsi="Times New Roman"/>
        </w:rPr>
        <w:t xml:space="preserve"> how ecological interactions between the two and the market price of each species c</w:t>
      </w:r>
      <w:r>
        <w:rPr>
          <w:rFonts w:ascii="Times New Roman" w:hAnsi="Times New Roman"/>
        </w:rPr>
        <w:t>ould</w:t>
      </w:r>
      <w:r w:rsidRPr="00AC1F3C">
        <w:rPr>
          <w:rFonts w:ascii="Times New Roman" w:hAnsi="Times New Roman"/>
        </w:rPr>
        <w:t xml:space="preserve"> be combined to determine the appropriate level of mortality for each species given specific management goals (maximizing combined profit of both species at equilibrium). </w:t>
      </w:r>
      <w:r w:rsidR="005D5194">
        <w:rPr>
          <w:rFonts w:ascii="Times New Roman" w:hAnsi="Times New Roman"/>
        </w:rPr>
        <w:t>Decision makers</w:t>
      </w:r>
      <w:r w:rsidR="0087106B">
        <w:rPr>
          <w:rFonts w:ascii="Times New Roman" w:hAnsi="Times New Roman"/>
        </w:rPr>
        <w:t xml:space="preserve"> accounting for </w:t>
      </w:r>
      <w:r w:rsidR="00994C2C">
        <w:rPr>
          <w:rFonts w:ascii="Times New Roman" w:hAnsi="Times New Roman"/>
        </w:rPr>
        <w:t>interspecific</w:t>
      </w:r>
      <w:r w:rsidR="0087106B">
        <w:rPr>
          <w:rFonts w:ascii="Times New Roman" w:hAnsi="Times New Roman"/>
        </w:rPr>
        <w:t xml:space="preserve"> interactions could leverage th</w:t>
      </w:r>
      <w:r w:rsidR="005D5194">
        <w:rPr>
          <w:rFonts w:ascii="Times New Roman" w:hAnsi="Times New Roman"/>
        </w:rPr>
        <w:t>ese dynamics</w:t>
      </w:r>
      <w:r w:rsidR="0087106B">
        <w:rPr>
          <w:rFonts w:ascii="Times New Roman" w:hAnsi="Times New Roman"/>
        </w:rPr>
        <w:t xml:space="preserve"> to creatively achieve their goals and </w:t>
      </w:r>
      <w:r w:rsidR="00BB6CE4">
        <w:rPr>
          <w:rFonts w:ascii="Times New Roman" w:hAnsi="Times New Roman"/>
        </w:rPr>
        <w:t>thereby reduce</w:t>
      </w:r>
      <w:r w:rsidR="0087106B">
        <w:rPr>
          <w:rFonts w:ascii="Times New Roman" w:hAnsi="Times New Roman"/>
        </w:rPr>
        <w:t xml:space="preserve"> unexpected outcomes and decrease the probability of catastrophic regime shifts.</w:t>
      </w:r>
    </w:p>
    <w:p w14:paraId="6E4D5795" w14:textId="566F9E72" w:rsidR="007A1FFD" w:rsidRDefault="00071E43" w:rsidP="00071E43">
      <w:pPr>
        <w:ind w:firstLine="720"/>
        <w:rPr>
          <w:rFonts w:ascii="Times New Roman" w:hAnsi="Times New Roman"/>
        </w:rPr>
      </w:pPr>
      <w:r>
        <w:rPr>
          <w:rFonts w:ascii="Times New Roman" w:hAnsi="Times New Roman"/>
        </w:rPr>
        <w:t>Recreational fisheries are ideal study system</w:t>
      </w:r>
      <w:r w:rsidR="005D5194">
        <w:rPr>
          <w:rFonts w:ascii="Times New Roman" w:hAnsi="Times New Roman"/>
        </w:rPr>
        <w:t>s</w:t>
      </w:r>
      <w:r>
        <w:rPr>
          <w:rFonts w:ascii="Times New Roman" w:hAnsi="Times New Roman"/>
        </w:rPr>
        <w:t xml:space="preserve"> </w:t>
      </w:r>
      <w:r w:rsidR="007A1FFD">
        <w:rPr>
          <w:rFonts w:ascii="Times New Roman" w:hAnsi="Times New Roman"/>
        </w:rPr>
        <w:t>to examine how</w:t>
      </w:r>
      <w:r>
        <w:rPr>
          <w:rFonts w:ascii="Times New Roman" w:hAnsi="Times New Roman"/>
        </w:rPr>
        <w:t xml:space="preserve"> </w:t>
      </w:r>
      <w:r w:rsidR="005D5194">
        <w:rPr>
          <w:rFonts w:ascii="Times New Roman" w:hAnsi="Times New Roman"/>
        </w:rPr>
        <w:t>decision makers</w:t>
      </w:r>
      <w:r>
        <w:rPr>
          <w:rFonts w:ascii="Times New Roman" w:hAnsi="Times New Roman"/>
        </w:rPr>
        <w:t xml:space="preserve"> c</w:t>
      </w:r>
      <w:r w:rsidR="007A1FFD">
        <w:rPr>
          <w:rFonts w:ascii="Times New Roman" w:hAnsi="Times New Roman"/>
        </w:rPr>
        <w:t>ould</w:t>
      </w:r>
      <w:r>
        <w:rPr>
          <w:rFonts w:ascii="Times New Roman" w:hAnsi="Times New Roman"/>
        </w:rPr>
        <w:t xml:space="preserve"> take advantage of </w:t>
      </w:r>
      <w:r w:rsidR="00994C2C">
        <w:rPr>
          <w:rFonts w:ascii="Times New Roman" w:hAnsi="Times New Roman"/>
        </w:rPr>
        <w:t>interspecific</w:t>
      </w:r>
      <w:r>
        <w:rPr>
          <w:rFonts w:ascii="Times New Roman" w:hAnsi="Times New Roman"/>
        </w:rPr>
        <w:t xml:space="preserve"> interactions to solve complex problems through an ecosystem-based or adaptive management approach. Inland recreational fisheries are specifically amenable to these approaches because of their well-defined boundaries and widespread occurrence across the landscape, which allows for replication and comparison </w:t>
      </w:r>
      <w:r w:rsidR="002437A2">
        <w:rPr>
          <w:rFonts w:ascii="Times New Roman" w:hAnsi="Times New Roman"/>
        </w:rPr>
        <w:fldChar w:fldCharType="begin"/>
      </w:r>
      <w:r w:rsidR="002437A2">
        <w:rPr>
          <w:rFonts w:ascii="Times New Roman" w:hAnsi="Times New Roman"/>
        </w:rPr>
        <w:instrText xml:space="preserve"> ADDIN ZOTERO_ITEM CSL_CITATION {"citationID":"NI80CAE7","properties":{"formattedCitation":"(Walters 1986)","plainCitation":"(Walters 1986)","noteIndex":0},"citationItems":[{"id":67,"uris":["http://zotero.org/groups/2531340/items/MSTQNJDG"],"uri":["http://zotero.org/groups/2531340/items/MSTQNJDG"],"itemData":{"id":67,"type":"book","ISBN":"0-02-947970-3","publisher":"Macmillian Publishing company","title":"Adaptive management of renewable resources","author":[{"family":"Walters","given":"Carl J."}],"issued":{"date-parts":[["1986"]]}}}],"schema":"https://github.com/citation-style-language/schema/raw/master/csl-citation.json"} </w:instrText>
      </w:r>
      <w:r w:rsidR="002437A2">
        <w:rPr>
          <w:rFonts w:ascii="Times New Roman" w:hAnsi="Times New Roman"/>
        </w:rPr>
        <w:fldChar w:fldCharType="separate"/>
      </w:r>
      <w:r w:rsidR="002437A2" w:rsidRPr="002437A2">
        <w:rPr>
          <w:rFonts w:ascii="Times New Roman" w:hAnsi="Times New Roman" w:cs="Times New Roman"/>
        </w:rPr>
        <w:t>(Walters 1986)</w:t>
      </w:r>
      <w:r w:rsidR="002437A2">
        <w:rPr>
          <w:rFonts w:ascii="Times New Roman" w:hAnsi="Times New Roman"/>
        </w:rPr>
        <w:fldChar w:fldCharType="end"/>
      </w:r>
      <w:r>
        <w:rPr>
          <w:rFonts w:ascii="Times New Roman" w:hAnsi="Times New Roman"/>
        </w:rPr>
        <w:t xml:space="preserve">. An adaptive approach using experimental management actions across many independent systems could allow </w:t>
      </w:r>
      <w:r w:rsidR="005D5194">
        <w:rPr>
          <w:rFonts w:ascii="Times New Roman" w:hAnsi="Times New Roman"/>
        </w:rPr>
        <w:t>decision makers</w:t>
      </w:r>
      <w:r>
        <w:rPr>
          <w:rFonts w:ascii="Times New Roman" w:hAnsi="Times New Roman"/>
        </w:rPr>
        <w:t xml:space="preserve"> to generate new knowledge about how to creatively manage these systems</w:t>
      </w:r>
      <w:r w:rsidR="007A1FFD">
        <w:rPr>
          <w:rFonts w:ascii="Times New Roman" w:hAnsi="Times New Roman"/>
        </w:rPr>
        <w:t>. Of course large-scale</w:t>
      </w:r>
      <w:r>
        <w:rPr>
          <w:rFonts w:ascii="Times New Roman" w:hAnsi="Times New Roman"/>
        </w:rPr>
        <w:t xml:space="preserve"> </w:t>
      </w:r>
      <w:r w:rsidR="007A1FFD">
        <w:rPr>
          <w:rFonts w:ascii="Times New Roman" w:hAnsi="Times New Roman"/>
        </w:rPr>
        <w:t>experimental and adaptive</w:t>
      </w:r>
      <w:r>
        <w:rPr>
          <w:rFonts w:ascii="Times New Roman" w:hAnsi="Times New Roman"/>
        </w:rPr>
        <w:t xml:space="preserve"> </w:t>
      </w:r>
      <w:r w:rsidR="007A1FFD">
        <w:rPr>
          <w:rFonts w:ascii="Times New Roman" w:hAnsi="Times New Roman"/>
        </w:rPr>
        <w:t xml:space="preserve">management approaches are </w:t>
      </w:r>
      <w:r>
        <w:rPr>
          <w:rFonts w:ascii="Times New Roman" w:hAnsi="Times New Roman"/>
        </w:rPr>
        <w:t>not always feasible</w:t>
      </w:r>
      <w:r w:rsidR="007A1FFD">
        <w:rPr>
          <w:rFonts w:ascii="Times New Roman" w:hAnsi="Times New Roman"/>
        </w:rPr>
        <w:t xml:space="preserve"> and other approaches, such as model-based experiments, may be a useful first step toward this goal</w:t>
      </w:r>
      <w:r>
        <w:rPr>
          <w:rFonts w:ascii="Times New Roman" w:hAnsi="Times New Roman"/>
        </w:rPr>
        <w:t xml:space="preserve">. </w:t>
      </w:r>
    </w:p>
    <w:p w14:paraId="23E79046" w14:textId="34E279B4" w:rsidR="00071E43" w:rsidRPr="00472840" w:rsidRDefault="00071E43" w:rsidP="007A1FFD">
      <w:pPr>
        <w:ind w:firstLine="720"/>
        <w:rPr>
          <w:rFonts w:ascii="Times New Roman" w:hAnsi="Times New Roman"/>
        </w:rPr>
      </w:pPr>
      <w:r>
        <w:rPr>
          <w:rFonts w:ascii="Times New Roman" w:hAnsi="Times New Roman"/>
        </w:rPr>
        <w:t>Management goals, in systems that have the potential to exhibit multiple stable states, often aim to maintain fisheries in the ‘desired’ stable state or the state in which the species most desired by anglers dominates the system. Although these desired stable states exist within a broader safe operating space, certain management interventions could result in shifts into ‘undesired’ states – or states outside a safe operating space.</w:t>
      </w:r>
      <w:r w:rsidR="001145C7">
        <w:rPr>
          <w:rFonts w:ascii="Times New Roman" w:hAnsi="Times New Roman"/>
        </w:rPr>
        <w:t xml:space="preserve"> In these systems certain drivers of regime shifts may be outside a decision maker’s control such as slow moving changes in climate.</w:t>
      </w:r>
      <w:r>
        <w:rPr>
          <w:rFonts w:ascii="Times New Roman" w:hAnsi="Times New Roman"/>
        </w:rPr>
        <w:t xml:space="preserve"> </w:t>
      </w:r>
      <w:r w:rsidR="007A1FFD">
        <w:rPr>
          <w:rFonts w:ascii="Times New Roman" w:hAnsi="Times New Roman"/>
        </w:rPr>
        <w:t>Indeed, d</w:t>
      </w:r>
      <w:r w:rsidR="005D5194">
        <w:rPr>
          <w:rFonts w:ascii="Times New Roman" w:hAnsi="Times New Roman"/>
        </w:rPr>
        <w:t>ecision makers</w:t>
      </w:r>
      <w:r>
        <w:rPr>
          <w:rFonts w:ascii="Times New Roman" w:hAnsi="Times New Roman"/>
        </w:rPr>
        <w:t xml:space="preserve"> are</w:t>
      </w:r>
      <w:r w:rsidRPr="00AC1F3C">
        <w:rPr>
          <w:rFonts w:ascii="Times New Roman" w:hAnsi="Times New Roman"/>
        </w:rPr>
        <w:t xml:space="preserve"> limited in</w:t>
      </w:r>
      <w:r>
        <w:rPr>
          <w:rFonts w:ascii="Times New Roman" w:hAnsi="Times New Roman"/>
        </w:rPr>
        <w:t xml:space="preserve"> the ways in which they can</w:t>
      </w:r>
      <w:r w:rsidRPr="00AC1F3C">
        <w:rPr>
          <w:rFonts w:ascii="Times New Roman" w:hAnsi="Times New Roman"/>
        </w:rPr>
        <w:t xml:space="preserve"> influence recreational fisheries (i.e., fishing regulations, stocking, </w:t>
      </w:r>
      <w:r>
        <w:rPr>
          <w:rFonts w:ascii="Times New Roman" w:hAnsi="Times New Roman"/>
        </w:rPr>
        <w:t xml:space="preserve">effort limitation, </w:t>
      </w:r>
      <w:r w:rsidRPr="00AC1F3C">
        <w:rPr>
          <w:rFonts w:ascii="Times New Roman" w:hAnsi="Times New Roman"/>
        </w:rPr>
        <w:t>habitat alteration, valuation)</w:t>
      </w:r>
      <w:r w:rsidR="007A1FFD">
        <w:rPr>
          <w:rFonts w:ascii="Times New Roman" w:hAnsi="Times New Roman"/>
        </w:rPr>
        <w:t xml:space="preserve"> and</w:t>
      </w:r>
      <w:r>
        <w:rPr>
          <w:rFonts w:ascii="Times New Roman" w:hAnsi="Times New Roman"/>
        </w:rPr>
        <w:t xml:space="preserve"> fisheries users have diverse goals. Given </w:t>
      </w:r>
      <w:r w:rsidR="007A1FFD">
        <w:rPr>
          <w:rFonts w:ascii="Times New Roman" w:hAnsi="Times New Roman"/>
        </w:rPr>
        <w:t xml:space="preserve">the complexity of </w:t>
      </w:r>
      <w:r>
        <w:rPr>
          <w:rFonts w:ascii="Times New Roman" w:hAnsi="Times New Roman"/>
        </w:rPr>
        <w:t>recreational fisher</w:t>
      </w:r>
      <w:r w:rsidR="007A1FFD">
        <w:rPr>
          <w:rFonts w:ascii="Times New Roman" w:hAnsi="Times New Roman"/>
        </w:rPr>
        <w:t>ies</w:t>
      </w:r>
      <w:r>
        <w:rPr>
          <w:rFonts w:ascii="Times New Roman" w:hAnsi="Times New Roman"/>
        </w:rPr>
        <w:t xml:space="preserve">, </w:t>
      </w:r>
      <w:r w:rsidRPr="00AC1F3C">
        <w:rPr>
          <w:rFonts w:ascii="Times New Roman" w:hAnsi="Times New Roman"/>
        </w:rPr>
        <w:t xml:space="preserve">understanding and leveraging ecological interactions </w:t>
      </w:r>
      <w:r>
        <w:rPr>
          <w:rFonts w:ascii="Times New Roman" w:hAnsi="Times New Roman"/>
        </w:rPr>
        <w:t xml:space="preserve">may </w:t>
      </w:r>
      <w:r w:rsidRPr="00AC1F3C">
        <w:rPr>
          <w:rFonts w:ascii="Times New Roman" w:hAnsi="Times New Roman"/>
        </w:rPr>
        <w:t xml:space="preserve">allow </w:t>
      </w:r>
      <w:r w:rsidR="005D5194">
        <w:rPr>
          <w:rFonts w:ascii="Times New Roman" w:hAnsi="Times New Roman"/>
        </w:rPr>
        <w:t>decision makers</w:t>
      </w:r>
      <w:r w:rsidRPr="00AC1F3C">
        <w:rPr>
          <w:rFonts w:ascii="Times New Roman" w:hAnsi="Times New Roman"/>
        </w:rPr>
        <w:t xml:space="preserve"> to make the most of the limited tools at their disposal to keep systems within a safe operating space </w:t>
      </w:r>
      <w:r w:rsidR="001145C7">
        <w:rPr>
          <w:rFonts w:ascii="Times New Roman" w:hAnsi="Times New Roman"/>
        </w:rPr>
        <w:t>despite slow moving changes outside their control</w:t>
      </w:r>
      <w:r w:rsidR="00EB2EAE">
        <w:rPr>
          <w:rFonts w:ascii="Times New Roman" w:hAnsi="Times New Roman"/>
        </w:rPr>
        <w:t xml:space="preserve"> (e.g., changes to fecundity, loss of refuge, etc.)</w:t>
      </w:r>
      <w:r w:rsidR="001145C7">
        <w:rPr>
          <w:rFonts w:ascii="Times New Roman" w:hAnsi="Times New Roman"/>
        </w:rPr>
        <w:t xml:space="preserve">, </w:t>
      </w:r>
      <w:r w:rsidRPr="00AC1F3C">
        <w:rPr>
          <w:rFonts w:ascii="Times New Roman" w:hAnsi="Times New Roman"/>
        </w:rPr>
        <w:t xml:space="preserve">and to meet the diverse goals of </w:t>
      </w:r>
      <w:r>
        <w:rPr>
          <w:rFonts w:ascii="Times New Roman" w:hAnsi="Times New Roman"/>
        </w:rPr>
        <w:t xml:space="preserve">recreational fishery </w:t>
      </w:r>
      <w:r w:rsidRPr="00AC1F3C">
        <w:rPr>
          <w:rFonts w:ascii="Times New Roman" w:hAnsi="Times New Roman"/>
        </w:rPr>
        <w:t xml:space="preserve">users </w:t>
      </w:r>
      <w:r w:rsidR="002437A2">
        <w:rPr>
          <w:rFonts w:ascii="Times New Roman" w:hAnsi="Times New Roman"/>
        </w:rPr>
        <w:fldChar w:fldCharType="begin"/>
      </w:r>
      <w:r w:rsidR="002437A2">
        <w:rPr>
          <w:rFonts w:ascii="Times New Roman" w:hAnsi="Times New Roman"/>
        </w:rPr>
        <w:instrText xml:space="preserve"> ADDIN ZOTERO_ITEM CSL_CITATION {"citationID":"56YaMvWm","properties":{"formattedCitation":"(Carpenter et al. 2017)","plainCitation":"(Carpenter et al. 2017)","noteIndex":0},"citationItems":[{"id":97,"uris":["http://zotero.org/groups/2531340/items/WAFCZFA8"],"uri":["http://zotero.org/groups/2531340/items/WAFCZFA8"],"itemData":{"id":97,"type":"article-journal","container-title":"Fish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Jake"}],"issued":{"date-parts":[["2017",11]]}}}],"schema":"https://github.com/citation-style-language/schema/raw/master/csl-citation.json"} </w:instrText>
      </w:r>
      <w:r w:rsidR="002437A2">
        <w:rPr>
          <w:rFonts w:ascii="Times New Roman" w:hAnsi="Times New Roman"/>
        </w:rPr>
        <w:fldChar w:fldCharType="separate"/>
      </w:r>
      <w:r w:rsidR="002437A2" w:rsidRPr="002437A2">
        <w:rPr>
          <w:rFonts w:ascii="Times New Roman" w:hAnsi="Times New Roman" w:cs="Times New Roman"/>
        </w:rPr>
        <w:t>(Carpenter et al. 2017)</w:t>
      </w:r>
      <w:r w:rsidR="002437A2">
        <w:rPr>
          <w:rFonts w:ascii="Times New Roman" w:hAnsi="Times New Roman"/>
        </w:rPr>
        <w:fldChar w:fldCharType="end"/>
      </w:r>
      <w:r w:rsidRPr="00AC1F3C">
        <w:rPr>
          <w:rFonts w:ascii="Times New Roman" w:hAnsi="Times New Roman"/>
        </w:rPr>
        <w:t>.</w:t>
      </w:r>
      <w:r>
        <w:rPr>
          <w:rFonts w:ascii="Times New Roman" w:hAnsi="Times New Roman"/>
        </w:rPr>
        <w:t xml:space="preserve"> </w:t>
      </w:r>
    </w:p>
    <w:p w14:paraId="059680D6" w14:textId="6F63B259" w:rsidR="00071E43" w:rsidRPr="00B55B9B" w:rsidRDefault="00071E43" w:rsidP="00071E43">
      <w:pPr>
        <w:ind w:firstLine="720"/>
        <w:rPr>
          <w:rFonts w:ascii="Times New Roman" w:hAnsi="Times New Roman" w:cs="Times New Roman"/>
        </w:rPr>
      </w:pPr>
      <w:r w:rsidRPr="00AC1F3C">
        <w:rPr>
          <w:rFonts w:ascii="Times New Roman" w:hAnsi="Times New Roman"/>
        </w:rPr>
        <w:t>Here</w:t>
      </w:r>
      <w:r>
        <w:rPr>
          <w:rFonts w:ascii="Times New Roman" w:hAnsi="Times New Roman"/>
        </w:rPr>
        <w:t>,</w:t>
      </w:r>
      <w:r w:rsidRPr="00AC1F3C">
        <w:rPr>
          <w:rFonts w:ascii="Times New Roman" w:hAnsi="Times New Roman"/>
        </w:rPr>
        <w:t xml:space="preserve"> we use </w:t>
      </w:r>
      <w:r>
        <w:rPr>
          <w:rFonts w:ascii="Times New Roman" w:hAnsi="Times New Roman"/>
        </w:rPr>
        <w:t>a model</w:t>
      </w:r>
      <w:r w:rsidRPr="00AC1F3C">
        <w:rPr>
          <w:rFonts w:ascii="Times New Roman" w:hAnsi="Times New Roman"/>
        </w:rPr>
        <w:t xml:space="preserve"> of a recreational fishery with two managed species to explore </w:t>
      </w:r>
      <w:r>
        <w:rPr>
          <w:rFonts w:ascii="Times New Roman" w:hAnsi="Times New Roman"/>
        </w:rPr>
        <w:t>whether</w:t>
      </w:r>
      <w:r w:rsidRPr="00AC1F3C">
        <w:rPr>
          <w:rFonts w:ascii="Times New Roman" w:hAnsi="Times New Roman"/>
        </w:rPr>
        <w:t xml:space="preserve"> </w:t>
      </w:r>
      <w:r w:rsidR="005D5194">
        <w:rPr>
          <w:rFonts w:ascii="Times New Roman" w:hAnsi="Times New Roman"/>
        </w:rPr>
        <w:t>decision makers</w:t>
      </w:r>
      <w:r w:rsidRPr="00AC1F3C">
        <w:rPr>
          <w:rFonts w:ascii="Times New Roman" w:hAnsi="Times New Roman"/>
        </w:rPr>
        <w:t xml:space="preserve"> can leverage </w:t>
      </w:r>
      <w:r>
        <w:rPr>
          <w:rFonts w:ascii="Times New Roman" w:hAnsi="Times New Roman"/>
        </w:rPr>
        <w:t>interspecific</w:t>
      </w:r>
      <w:r w:rsidRPr="00AC1F3C">
        <w:rPr>
          <w:rFonts w:ascii="Times New Roman" w:hAnsi="Times New Roman"/>
        </w:rPr>
        <w:t xml:space="preserve"> interactions to achieve</w:t>
      </w:r>
      <w:r>
        <w:rPr>
          <w:rFonts w:ascii="Times New Roman" w:hAnsi="Times New Roman"/>
        </w:rPr>
        <w:t xml:space="preserve"> desired outcomes</w:t>
      </w:r>
      <w:r w:rsidRPr="00AC1F3C">
        <w:rPr>
          <w:rFonts w:ascii="Times New Roman" w:hAnsi="Times New Roman"/>
        </w:rPr>
        <w:t>.</w:t>
      </w:r>
      <w:r>
        <w:rPr>
          <w:rFonts w:ascii="Times New Roman" w:hAnsi="Times New Roman"/>
        </w:rPr>
        <w:t xml:space="preserve"> The hypothetical </w:t>
      </w:r>
      <w:r w:rsidR="005D5194">
        <w:rPr>
          <w:rFonts w:ascii="Times New Roman" w:hAnsi="Times New Roman"/>
        </w:rPr>
        <w:t>decision makers</w:t>
      </w:r>
      <w:r>
        <w:rPr>
          <w:rFonts w:ascii="Times New Roman" w:hAnsi="Times New Roman"/>
        </w:rPr>
        <w:t xml:space="preserve">’ motivation in our model experiments is to promote </w:t>
      </w:r>
      <w:r w:rsidRPr="00AC1F3C">
        <w:rPr>
          <w:rFonts w:ascii="Times New Roman" w:hAnsi="Times New Roman"/>
        </w:rPr>
        <w:t xml:space="preserve">stable states </w:t>
      </w:r>
      <w:r w:rsidR="00B87C90">
        <w:rPr>
          <w:rFonts w:ascii="Times New Roman" w:hAnsi="Times New Roman"/>
        </w:rPr>
        <w:t>in which</w:t>
      </w:r>
      <w:r w:rsidR="00B87C90" w:rsidRPr="00AC1F3C">
        <w:rPr>
          <w:rFonts w:ascii="Times New Roman" w:hAnsi="Times New Roman"/>
        </w:rPr>
        <w:t xml:space="preserve"> </w:t>
      </w:r>
      <w:r w:rsidRPr="00AC1F3C">
        <w:rPr>
          <w:rFonts w:ascii="Times New Roman" w:hAnsi="Times New Roman"/>
        </w:rPr>
        <w:t xml:space="preserve">the desired species dominates, resulting in higher economic benefits and user satisfaction. Our model, like all models, makes simplifying assumptions to balance tractability with realism. We use a relatively simple fishery model that allows for the interaction and harvest of two species. </w:t>
      </w:r>
      <w:r w:rsidR="003C2FE5" w:rsidRPr="003C2FE5">
        <w:rPr>
          <w:rFonts w:ascii="Times New Roman" w:hAnsi="Times New Roman"/>
        </w:rPr>
        <w:t>With this model, we compare and contrast outcomes of management actions under scenarios when interspecific interactions are considered and when they are not.</w:t>
      </w:r>
      <w:r>
        <w:rPr>
          <w:rFonts w:ascii="Times New Roman" w:hAnsi="Times New Roman"/>
        </w:rPr>
        <w:t xml:space="preserve"> We</w:t>
      </w:r>
      <w:r w:rsidRPr="00AC1F3C">
        <w:rPr>
          <w:rFonts w:ascii="Times New Roman" w:hAnsi="Times New Roman"/>
        </w:rPr>
        <w:t xml:space="preserve"> hypothesi</w:t>
      </w:r>
      <w:r>
        <w:rPr>
          <w:rFonts w:ascii="Times New Roman" w:hAnsi="Times New Roman"/>
        </w:rPr>
        <w:t>ze</w:t>
      </w:r>
      <w:r w:rsidRPr="00AC1F3C">
        <w:rPr>
          <w:rFonts w:ascii="Times New Roman" w:hAnsi="Times New Roman"/>
        </w:rPr>
        <w:t xml:space="preserve"> that </w:t>
      </w:r>
      <w:r w:rsidRPr="003462B4">
        <w:rPr>
          <w:rFonts w:ascii="Times New Roman" w:hAnsi="Times New Roman"/>
        </w:rPr>
        <w:t>management activities tak</w:t>
      </w:r>
      <w:r>
        <w:rPr>
          <w:rFonts w:ascii="Times New Roman" w:hAnsi="Times New Roman"/>
        </w:rPr>
        <w:t>ing</w:t>
      </w:r>
      <w:r w:rsidRPr="003462B4">
        <w:rPr>
          <w:rFonts w:ascii="Times New Roman" w:hAnsi="Times New Roman"/>
        </w:rPr>
        <w:t xml:space="preserve"> species interactions into account </w:t>
      </w:r>
      <w:r>
        <w:rPr>
          <w:rFonts w:ascii="Times New Roman" w:hAnsi="Times New Roman"/>
        </w:rPr>
        <w:t>will be</w:t>
      </w:r>
      <w:r w:rsidRPr="003462B4">
        <w:rPr>
          <w:rFonts w:ascii="Times New Roman" w:hAnsi="Times New Roman"/>
        </w:rPr>
        <w:t xml:space="preserve"> more successful </w:t>
      </w:r>
      <w:r>
        <w:rPr>
          <w:rFonts w:ascii="Times New Roman" w:hAnsi="Times New Roman"/>
        </w:rPr>
        <w:t xml:space="preserve">at </w:t>
      </w:r>
      <w:r>
        <w:rPr>
          <w:rFonts w:ascii="Times New Roman" w:hAnsi="Times New Roman"/>
        </w:rPr>
        <w:lastRenderedPageBreak/>
        <w:t xml:space="preserve">keeping a system in a ‘desired’ state. As such, we </w:t>
      </w:r>
      <w:r w:rsidRPr="00AC1F3C">
        <w:rPr>
          <w:rFonts w:ascii="Times New Roman" w:hAnsi="Times New Roman"/>
        </w:rPr>
        <w:t xml:space="preserve">predict that consideration of these </w:t>
      </w:r>
      <w:r>
        <w:rPr>
          <w:rFonts w:ascii="Times New Roman" w:hAnsi="Times New Roman"/>
        </w:rPr>
        <w:t xml:space="preserve">interspecific </w:t>
      </w:r>
      <w:r w:rsidRPr="00AC1F3C">
        <w:rPr>
          <w:rFonts w:ascii="Times New Roman" w:hAnsi="Times New Roman"/>
        </w:rPr>
        <w:t xml:space="preserve">interactions and the resulting non-linear dynamics </w:t>
      </w:r>
      <w:r>
        <w:rPr>
          <w:rFonts w:ascii="Times New Roman" w:hAnsi="Times New Roman"/>
        </w:rPr>
        <w:t>will</w:t>
      </w:r>
      <w:r w:rsidRPr="00AC1F3C">
        <w:rPr>
          <w:rFonts w:ascii="Times New Roman" w:hAnsi="Times New Roman"/>
        </w:rPr>
        <w:t xml:space="preserve"> lead to more positive</w:t>
      </w:r>
      <w:r>
        <w:rPr>
          <w:rFonts w:ascii="Times New Roman" w:hAnsi="Times New Roman"/>
        </w:rPr>
        <w:t xml:space="preserve">, </w:t>
      </w:r>
      <w:r w:rsidRPr="00AC1F3C">
        <w:rPr>
          <w:rFonts w:ascii="Times New Roman" w:hAnsi="Times New Roman"/>
        </w:rPr>
        <w:t>predictable</w:t>
      </w:r>
      <w:r>
        <w:rPr>
          <w:rFonts w:ascii="Times New Roman" w:hAnsi="Times New Roman"/>
        </w:rPr>
        <w:t xml:space="preserve">, and desired </w:t>
      </w:r>
      <w:r w:rsidRPr="00AC1F3C">
        <w:rPr>
          <w:rFonts w:ascii="Times New Roman" w:hAnsi="Times New Roman"/>
        </w:rPr>
        <w:t>outcomes.</w:t>
      </w:r>
      <w:r>
        <w:rPr>
          <w:rFonts w:ascii="Times New Roman" w:hAnsi="Times New Roman"/>
        </w:rPr>
        <w:t xml:space="preserve"> We use </w:t>
      </w:r>
      <w:r w:rsidR="007A1FFD">
        <w:rPr>
          <w:rFonts w:ascii="Times New Roman" w:hAnsi="Times New Roman"/>
        </w:rPr>
        <w:t xml:space="preserve">a series of </w:t>
      </w:r>
      <w:r>
        <w:rPr>
          <w:rFonts w:ascii="Times New Roman" w:hAnsi="Times New Roman"/>
        </w:rPr>
        <w:t xml:space="preserve">modeling experiments to understand the influence of simultaneous management of two species in a recreational fishery, the increased diversity of management options when accounting for species interactions, and the effects of slow change on the stable state of the system. </w:t>
      </w:r>
    </w:p>
    <w:p w14:paraId="383FA192" w14:textId="77777777" w:rsidR="003E598E" w:rsidRDefault="003E598E" w:rsidP="003E598E">
      <w:pPr>
        <w:pStyle w:val="Heading1"/>
        <w:keepNext w:val="0"/>
        <w:keepLines w:val="0"/>
        <w:widowControl w:val="0"/>
        <w:suppressLineNumbers/>
      </w:pPr>
      <w:bookmarkStart w:id="25" w:name="methods"/>
      <w:r w:rsidRPr="00FA2D61">
        <w:rPr>
          <w:rFonts w:ascii="Times New Roman" w:hAnsi="Times New Roman" w:cs="Times New Roman"/>
          <w:color w:val="auto"/>
          <w:sz w:val="24"/>
          <w:szCs w:val="24"/>
        </w:rPr>
        <w:t>Methods</w:t>
      </w:r>
    </w:p>
    <w:p w14:paraId="7C263122" w14:textId="5EBDF6DE" w:rsidR="003E598E" w:rsidRPr="00FA2D61" w:rsidRDefault="003E598E" w:rsidP="003E598E">
      <w:pPr>
        <w:pStyle w:val="BodyText"/>
        <w:ind w:firstLine="720"/>
        <w:rPr>
          <w:rFonts w:ascii="Times New Roman" w:hAnsi="Times New Roman" w:cs="Times New Roman"/>
        </w:rPr>
      </w:pPr>
      <w:r w:rsidRPr="00FA2D61">
        <w:rPr>
          <w:rFonts w:ascii="Times New Roman" w:hAnsi="Times New Roman" w:cs="Times New Roman"/>
        </w:rPr>
        <w:t xml:space="preserve">Given the long time scales over which management decisions and fisheries dynamics </w:t>
      </w:r>
      <w:r>
        <w:rPr>
          <w:rFonts w:ascii="Times New Roman" w:hAnsi="Times New Roman" w:cs="Times New Roman"/>
        </w:rPr>
        <w:t>operate</w:t>
      </w:r>
      <w:r w:rsidRPr="00FA2D61">
        <w:rPr>
          <w:rFonts w:ascii="Times New Roman" w:hAnsi="Times New Roman" w:cs="Times New Roman"/>
        </w:rPr>
        <w:t>, alternative avenues of inference</w:t>
      </w:r>
      <w:r>
        <w:rPr>
          <w:rFonts w:ascii="Times New Roman" w:hAnsi="Times New Roman" w:cs="Times New Roman"/>
        </w:rPr>
        <w:t xml:space="preserve"> such as</w:t>
      </w:r>
      <w:r w:rsidRPr="00FA2D61">
        <w:rPr>
          <w:rFonts w:ascii="Times New Roman" w:hAnsi="Times New Roman" w:cs="Times New Roman"/>
        </w:rPr>
        <w:t xml:space="preserve"> long-term observations, comparative surveys, or experiments</w:t>
      </w:r>
      <w:r>
        <w:rPr>
          <w:rFonts w:ascii="Times New Roman" w:hAnsi="Times New Roman" w:cs="Times New Roman"/>
        </w:rPr>
        <w:t xml:space="preserve"> </w:t>
      </w:r>
      <w:r w:rsidR="00381CC5">
        <w:rPr>
          <w:rFonts w:ascii="Times New Roman" w:hAnsi="Times New Roman" w:cs="Times New Roman"/>
        </w:rPr>
        <w:t>a</w:t>
      </w:r>
      <w:r>
        <w:rPr>
          <w:rFonts w:ascii="Times New Roman" w:hAnsi="Times New Roman" w:cs="Times New Roman"/>
        </w:rPr>
        <w:t>re</w:t>
      </w:r>
      <w:r w:rsidR="00381CC5">
        <w:rPr>
          <w:rFonts w:ascii="Times New Roman" w:hAnsi="Times New Roman" w:cs="Times New Roman"/>
        </w:rPr>
        <w:t xml:space="preserve"> often</w:t>
      </w:r>
      <w:r w:rsidRPr="00FA2D61">
        <w:rPr>
          <w:rFonts w:ascii="Times New Roman" w:hAnsi="Times New Roman" w:cs="Times New Roman"/>
        </w:rPr>
        <w:t xml:space="preserve"> not feasible</w:t>
      </w:r>
      <w:r w:rsidR="00381CC5">
        <w:rPr>
          <w:rFonts w:ascii="Times New Roman" w:hAnsi="Times New Roman" w:cs="Times New Roman"/>
        </w:rPr>
        <w:t xml:space="preserve"> for addressing questions about alternate stable states in fisheries</w:t>
      </w:r>
      <w:r>
        <w:rPr>
          <w:rFonts w:ascii="Times New Roman" w:hAnsi="Times New Roman" w:cs="Times New Roman"/>
        </w:rPr>
        <w:t xml:space="preserve">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{"citationID":"yY9ghavG","properties":{"formattedCitation":"(Carpenter 1998)","plainCitation":"(Carpenter 1998)","noteIndex":0},"citationItems":[{"id":59,"uris":["http://zotero.org/groups/2531340/items/ZAXC2FMR"],"uri":["http://zotero.org/groups/2531340/items/ZAXC2FMR"],"itemData":{"id":59,"type":"chapter","abstract":"SummaryEcosystem experiments are field experiments in which the experimental unit is large enough to include the relevant physical, chemical, and biotic context of the processes being studied. Whole-ecosystem experiments have yielded insights about many processes in a diversity of habitats. Successful design and interpretation of ecosystem experiments depend on connections to theoretical, long-term, and comparative studies. Ecologists have overcome many problems of inference for ecosystem experiments. However, the issue of replication is far less important than the need to compare alternative explanations for the results, which may involve reference ecosystems, premanipulation data, and additional measurements or experiments designed to compare possible explanations. Potential limitations of ecosystem experimentation include the variability and slow dynamics of ecosystems, certain aspects of academic and management culture, and institutional shortcomings. Progress in ecosystem experiments can be accelerated through dedicated sites and funding, and keystones that foster collaborations between management and science for adaptive ecosystem management.","container-title":"Successes, Limitations, and Frontiers in Ecosystem Science","event-place":"New York, NY","ISBN":"978-1-4612-1724-4","language":"en","note":"DOI: 10.1007/978-1-4612-1724-4_12","page":"287-312","publisher":"Springer","publisher-place":"New York, NY","source":"Springer Link","title":"The Need for Large-Scale Experiments to Assess and Predict the Response of Ecosystems to Perturbation","URL":"https://doi.org/10.1007/978-1-4612-1724-4_12","author":[{"family":"Carpenter","given":"Stephen R."}],"editor":[{"family":"Pace","given":"Michael L."},{"family":"Groffman","given":"Peter M."}],"accessed":{"date-parts":[["2021",1,5]]},"issued":{"date-parts":[["1998"]]}}}],"schema":"https://github.com/citation-style-language/schema/raw/master/csl-citation.json"}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(Carpenter 1998)</w:t>
      </w:r>
      <w:r w:rsidR="002437A2">
        <w:rPr>
          <w:rFonts w:ascii="Times New Roman" w:hAnsi="Times New Roman" w:cs="Times New Roman"/>
        </w:rPr>
        <w:fldChar w:fldCharType="end"/>
      </w:r>
      <w:r w:rsidRPr="00FA2D61">
        <w:rPr>
          <w:rFonts w:ascii="Times New Roman" w:hAnsi="Times New Roman" w:cs="Times New Roman"/>
        </w:rPr>
        <w:t xml:space="preserve">. </w:t>
      </w:r>
      <w:r w:rsidR="003C2FE5">
        <w:rPr>
          <w:rFonts w:ascii="Times New Roman" w:hAnsi="Times New Roman" w:cs="Times New Roman"/>
        </w:rPr>
        <w:t xml:space="preserve">Instead, we use a dynamic model to explore the implications and opportunities of a systems-based approach to managing regime shifts in recreational </w:t>
      </w:r>
      <w:r w:rsidR="00DE2DCF">
        <w:rPr>
          <w:rFonts w:ascii="Times New Roman" w:hAnsi="Times New Roman" w:cs="Times New Roman"/>
        </w:rPr>
        <w:t>fisheries. Our</w:t>
      </w:r>
      <w:r w:rsidR="00EB2EAE">
        <w:rPr>
          <w:rFonts w:ascii="Times New Roman" w:hAnsi="Times New Roman" w:cs="Times New Roman"/>
        </w:rPr>
        <w:t xml:space="preserve"> theoretical</w:t>
      </w:r>
      <w:r w:rsidRPr="00FA2D61">
        <w:rPr>
          <w:rFonts w:ascii="Times New Roman" w:hAnsi="Times New Roman" w:cs="Times New Roman"/>
        </w:rPr>
        <w:t xml:space="preserve"> framework allow</w:t>
      </w:r>
      <w:r>
        <w:rPr>
          <w:rFonts w:ascii="Times New Roman" w:hAnsi="Times New Roman" w:cs="Times New Roman"/>
        </w:rPr>
        <w:t>ed</w:t>
      </w:r>
      <w:r w:rsidRPr="00FA2D61">
        <w:rPr>
          <w:rFonts w:ascii="Times New Roman" w:hAnsi="Times New Roman" w:cs="Times New Roman"/>
        </w:rPr>
        <w:t xml:space="preserve"> us to conduct a series of model</w:t>
      </w:r>
      <w:r>
        <w:rPr>
          <w:rFonts w:ascii="Times New Roman" w:hAnsi="Times New Roman" w:cs="Times New Roman"/>
        </w:rPr>
        <w:t>ing</w:t>
      </w:r>
      <w:r w:rsidRPr="00FA2D61">
        <w:rPr>
          <w:rFonts w:ascii="Times New Roman" w:hAnsi="Times New Roman" w:cs="Times New Roman"/>
        </w:rPr>
        <w:t xml:space="preserve"> experiments </w:t>
      </w:r>
      <w:r w:rsidR="001145C7">
        <w:rPr>
          <w:rFonts w:ascii="Times New Roman" w:hAnsi="Times New Roman" w:cs="Times New Roman"/>
        </w:rPr>
        <w:t>exploring</w:t>
      </w:r>
      <w:r w:rsidRPr="00FA2D61">
        <w:rPr>
          <w:rFonts w:ascii="Times New Roman" w:hAnsi="Times New Roman" w:cs="Times New Roman"/>
        </w:rPr>
        <w:t xml:space="preserve"> the </w:t>
      </w:r>
      <w:r w:rsidR="001145C7">
        <w:rPr>
          <w:rFonts w:ascii="Times New Roman" w:hAnsi="Times New Roman" w:cs="Times New Roman"/>
        </w:rPr>
        <w:t>benefits of</w:t>
      </w:r>
      <w:r w:rsidRPr="00FA2D61">
        <w:rPr>
          <w:rFonts w:ascii="Times New Roman" w:hAnsi="Times New Roman" w:cs="Times New Roman"/>
        </w:rPr>
        <w:t xml:space="preserve"> considering </w:t>
      </w:r>
      <w:r w:rsidR="00994C2C">
        <w:rPr>
          <w:rFonts w:ascii="Times New Roman" w:hAnsi="Times New Roman" w:cs="Times New Roman"/>
        </w:rPr>
        <w:t>interspecific</w:t>
      </w:r>
      <w:r>
        <w:rPr>
          <w:rFonts w:ascii="Times New Roman" w:hAnsi="Times New Roman" w:cs="Times New Roman"/>
        </w:rPr>
        <w:t xml:space="preserve"> interactions</w:t>
      </w:r>
      <w:r w:rsidR="001145C7">
        <w:rPr>
          <w:rFonts w:ascii="Times New Roman" w:hAnsi="Times New Roman" w:cs="Times New Roman"/>
        </w:rPr>
        <w:t xml:space="preserve"> </w:t>
      </w:r>
      <w:r w:rsidR="00381CC5">
        <w:rPr>
          <w:rFonts w:ascii="Times New Roman" w:hAnsi="Times New Roman" w:cs="Times New Roman"/>
        </w:rPr>
        <w:t xml:space="preserve">and state-maintaining positive feedbacks </w:t>
      </w:r>
      <w:r w:rsidR="001145C7">
        <w:rPr>
          <w:rFonts w:ascii="Times New Roman" w:hAnsi="Times New Roman" w:cs="Times New Roman"/>
        </w:rPr>
        <w:t>in management</w:t>
      </w:r>
      <w:r w:rsidRPr="00FA2D61">
        <w:rPr>
          <w:rFonts w:ascii="Times New Roman" w:hAnsi="Times New Roman" w:cs="Times New Roman"/>
        </w:rPr>
        <w:t>, and potential opportunities afforded by an ecosystem-based management approach. For example, we use</w:t>
      </w:r>
      <w:r>
        <w:rPr>
          <w:rFonts w:ascii="Times New Roman" w:hAnsi="Times New Roman" w:cs="Times New Roman"/>
        </w:rPr>
        <w:t>d</w:t>
      </w:r>
      <w:r w:rsidRPr="00FA2D61">
        <w:rPr>
          <w:rFonts w:ascii="Times New Roman" w:hAnsi="Times New Roman" w:cs="Times New Roman"/>
        </w:rPr>
        <w:t xml:space="preserve"> our model to explore management outcomes for scenarios </w:t>
      </w:r>
      <w:r w:rsidR="00CD187E">
        <w:rPr>
          <w:rFonts w:ascii="Times New Roman" w:hAnsi="Times New Roman" w:cs="Times New Roman"/>
        </w:rPr>
        <w:t>in which</w:t>
      </w:r>
      <w:r w:rsidR="00CD187E" w:rsidRPr="00FA2D61">
        <w:rPr>
          <w:rFonts w:ascii="Times New Roman" w:hAnsi="Times New Roman" w:cs="Times New Roman"/>
        </w:rPr>
        <w:t xml:space="preserve"> </w:t>
      </w:r>
      <w:r w:rsidRPr="00FA2D61">
        <w:rPr>
          <w:rFonts w:ascii="Times New Roman" w:hAnsi="Times New Roman" w:cs="Times New Roman"/>
        </w:rPr>
        <w:t xml:space="preserve">the hypothetical </w:t>
      </w:r>
      <w:r w:rsidR="00853C3B">
        <w:rPr>
          <w:rFonts w:ascii="Times New Roman" w:hAnsi="Times New Roman" w:cs="Times New Roman"/>
        </w:rPr>
        <w:t>decision maker</w:t>
      </w:r>
      <w:r w:rsidRPr="00FA2D61">
        <w:rPr>
          <w:rFonts w:ascii="Times New Roman" w:hAnsi="Times New Roman" w:cs="Times New Roman"/>
        </w:rPr>
        <w:t xml:space="preserve"> either ignores or accounts fo</w:t>
      </w:r>
      <w:r>
        <w:rPr>
          <w:rFonts w:ascii="Times New Roman" w:hAnsi="Times New Roman" w:cs="Times New Roman"/>
        </w:rPr>
        <w:t>r</w:t>
      </w:r>
      <w:r w:rsidRPr="00FA2D61">
        <w:rPr>
          <w:rFonts w:ascii="Times New Roman" w:hAnsi="Times New Roman" w:cs="Times New Roman"/>
        </w:rPr>
        <w:t xml:space="preserve"> </w:t>
      </w:r>
      <w:r w:rsidR="00994C2C">
        <w:rPr>
          <w:rFonts w:ascii="Times New Roman" w:hAnsi="Times New Roman" w:cs="Times New Roman"/>
        </w:rPr>
        <w:t>interspecific</w:t>
      </w:r>
      <w:r w:rsidRPr="00FA2D61">
        <w:rPr>
          <w:rFonts w:ascii="Times New Roman" w:hAnsi="Times New Roman" w:cs="Times New Roman"/>
        </w:rPr>
        <w:t xml:space="preserve"> interactions. </w:t>
      </w:r>
    </w:p>
    <w:p w14:paraId="6037D00C"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p>
    <w:p w14:paraId="58354F60" w14:textId="38B48A46" w:rsidR="003E598E" w:rsidRPr="00B233A4"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For our modeling experiments, w</w:t>
      </w:r>
      <w:r w:rsidRPr="00B233A4">
        <w:rPr>
          <w:rFonts w:ascii="Times New Roman" w:hAnsi="Times New Roman" w:cs="Times New Roman"/>
        </w:rPr>
        <w:t xml:space="preserve">e </w:t>
      </w:r>
      <w:r>
        <w:rPr>
          <w:rFonts w:ascii="Times New Roman" w:hAnsi="Times New Roman" w:cs="Times New Roman"/>
        </w:rPr>
        <w:t xml:space="preserve">adapted a </w:t>
      </w:r>
      <w:r w:rsidRPr="00B233A4">
        <w:rPr>
          <w:rFonts w:ascii="Times New Roman" w:hAnsi="Times New Roman" w:cs="Times New Roman"/>
        </w:rPr>
        <w:t>stage</w:t>
      </w:r>
      <w:r>
        <w:rPr>
          <w:rFonts w:ascii="Times New Roman" w:hAnsi="Times New Roman" w:cs="Times New Roman"/>
        </w:rPr>
        <w:t>-</w:t>
      </w:r>
      <w:r w:rsidRPr="00B233A4">
        <w:rPr>
          <w:rFonts w:ascii="Times New Roman" w:hAnsi="Times New Roman" w:cs="Times New Roman"/>
        </w:rPr>
        <w:t>structured food web model</w:t>
      </w:r>
      <w:r>
        <w:rPr>
          <w:rFonts w:ascii="Times New Roman" w:hAnsi="Times New Roman" w:cs="Times New Roman"/>
        </w:rPr>
        <w:t xml:space="preserve"> previously used to explore alternative stable states in lake ecosystems</w:t>
      </w:r>
      <w:r w:rsidRPr="00B233A4">
        <w:rPr>
          <w:rFonts w:ascii="Times New Roman" w:hAnsi="Times New Roman" w:cs="Times New Roman"/>
        </w:rPr>
        <w:t xml:space="preserve"> </w:t>
      </w:r>
      <w:r w:rsidR="00D373D8">
        <w:rPr>
          <w:rFonts w:ascii="Times New Roman" w:hAnsi="Times New Roman" w:cs="Times New Roman"/>
        </w:rPr>
        <w:fldChar w:fldCharType="begin"/>
      </w:r>
      <w:r w:rsidR="00D373D8">
        <w:rPr>
          <w:rFonts w:ascii="Times New Roman" w:hAnsi="Times New Roman" w:cs="Times New Roman"/>
        </w:rPr>
        <w:instrText xml:space="preserve"> ADDIN ZOTERO_ITEM CSL_CITATION {"citationID":"1eSMHzqR","properties":{"formattedCitation":"(Carpenter and Brock 2004; Roth et al. 2007; Carpenter et al. 2008; Biggs et al. 2009)","plainCitation":"(Carpenter and Brock 2004; Roth et al. 2007; Carpenter et al. 2008; Biggs et al. 2009)","noteIndex":0},"citationItems":[{"id":194,"uris":["http://zotero.org/groups/2531340/items/UNJMNHG2"],"uri":["http://zotero.org/groups/2531340/items/UNJMNHG2"],"itemData":{"id":194,"type":"article-journal","abstract":"Carpenter, S. R. and W. A. Brock 2004. Spatial Complexity, Resilience, and Policy Diversity: Fishing on Lake-rich Landscapes. Ecology and Society 9(1):8. https://doi.org/10.5751/ES-00622-090108","container-title":"Ecology and Society","DOI":"10.5751/ES-00622-090108","ISSN":"1708-3087","issue":"1","language":"en","source":"www.ecologyandsociety.org","title":"Spatial Complexity, Resilience, and Policy Diversity: Fishing on Lake-rich Landscapes","title-short":"Spatial Complexity, Resilience, and Policy Diversity","URL":"https://www.ecologyandsociety.org/vol9/iss1/art8/","volume":"9","author":[{"family":"Carpenter","given":"Stephen"},{"family":"Brock","given":"William"}],"accessed":{"date-parts":[["2021",1,13]]},"issued":{"date-parts":[["2004",3,15]]}}},{"id":66,"uris":["http://zotero.org/groups/2531340/items/FDCK2AWE"],"uri":["http://zotero.org/groups/2531340/items/FDCK2AWE"],"itemData":{"id":66,"type":"article-journal","container-title":"Ecological Modelling","DOI":"10.1016/j.ecolmodel.2006.12.005","ISSN":"03043800","issue":"3-4","journalAbbreviation":"Ecological Modelling","language":"en","page":"439-452","source":"DOI.org (Crossref)","title":"Linking terrestrial and aquatic ecosystems: The role of woody habitat in lake food webs","title-short":"Linking terrestrial and aquatic ecosystems","volume":"203","author":[{"family":"Roth","given":"Brian M."},{"family":"Kaplan","given":"Isaac C."},{"family":"Sass","given":"Greg G."},{"family":"Johnson","given":"Pieter T."},{"family":"Marburg","given":"Anna E."},{"family":"Yannarell","given":"Anthony C."},{"family":"Havlicek","given":"Tanya D."},{"family":"Willis","given":"Theodore V."},{"family":"Turner","given":"Monica G."},{"family":"Carpenter","given":"Stephen R."}],"issued":{"date-parts":[["2007",5]]}}},{"id":195,"uris":["http://zotero.org/groups/2531340/items/7S6S3NP7"],"uri":["http://zotero.org/groups/2531340/items/7S6S3NP7"],"itemData":{"id":195,"type":"article-journal","abstract":"Regime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indicators.","container-title":"Ecology Letters","DOI":"https://doi.org/10.1111/j.1461-0248.2007.01131.x","ISSN":"1461-0248","issue":"2","language":"en","page":"128-138","source":"Wiley Online Library","title":"Leading indicators of trophic cascades","volume":"11","author":[{"family":"Carpenter","given":"S. R."},{"family":"Brock","given":"W. A."},{"family":"Cole","given":"J. J."},{"family":"Kitchell","given":"J. F."},{"family":"Pace","given":"M. L."}],"issued":{"date-parts":[["2008"]]}}},{"id":119,"uris":["http://zotero.org/groups/2531340/items/DJW9XSQC"],"uri":["http://zotero.org/groups/2531340/items/DJW9XSQC"],"itemData":{"id":119,"type":"article-journal","abstract":"Ecological regime shifts are large, abrupt, long-lasting changes in ecosystems that often have considerable impacts on human economies and societies. Avoiding unintentional regime shifts is widely regarded as desirable, but prediction of ecological regime shifts is notoriously difficult. Recent research indicates that changes in ecological time series (e.g., increased variability and autocorrelation) could potentially serve as early warning indicators of impending shifts. A critical question, however, is whether such indicators provide sufficient warning to adapt management to avert regime shifts. We examine this question using a fisheries model, with regime shifts driven by angling (amenable to rapid reduction) or shoreline development (only gradual restoration is possible). The model represents key features of a broad class of ecological regime shifts. We find that if drivers can only be manipulated gradually management action is needed substantially before a regime shift to avert it; if drivers can be rapidly altered aversive action may be delayed until a shift is underway. Large increases in the indicators only occur once a regime shift is initiated, often too late for management to avert a shift. To improve usefulness in averting regime shifts, we suggest that research focus on defining critical indicator levels rather than detecting change in the indicators. Ideally, critical indicator levels should be related to switches in ecosystem attractors; we present a new spectral density ratio indicator to this end. Averting ecological regime shifts is also dependent on developing policy processes that enable society to respond more rapidly to information about impending regime shifts.","container-title":"Proceedings of the National Academy of Sciences","DOI":"10.1073/pnas.0811729106","ISSN":"0027-8424, 1091-6490","issue":"3","journalAbbreviation":"PNAS","language":"en","note":"publisher: National Academy of Sciences\nsection: Biological Sciences\nPMID: 19124774","page":"826-831","source":"www.pnas.org","title":"Turning back from the brink: Detecting an impending regime shift in time to avert it","title-short":"Turning back from the brink","volume":"106","author":[{"family":"Biggs","given":"Reinette"},{"family":"Carpenter","given":"Stephen R."},{"family":"Brock","given":"William A."}],"issued":{"date-parts":[["2009",1,20]]}}}],"schema":"https://github.com/citation-style-language/schema/raw/master/csl-citation.json"} </w:instrText>
      </w:r>
      <w:r w:rsidR="00D373D8">
        <w:rPr>
          <w:rFonts w:ascii="Times New Roman" w:hAnsi="Times New Roman" w:cs="Times New Roman"/>
        </w:rPr>
        <w:fldChar w:fldCharType="separate"/>
      </w:r>
      <w:r w:rsidR="00D373D8" w:rsidRPr="00D373D8">
        <w:rPr>
          <w:rFonts w:ascii="Times New Roman" w:hAnsi="Times New Roman" w:cs="Times New Roman"/>
        </w:rPr>
        <w:t>(Carpenter and Brock 2004; Roth et al. 2007; Carpenter et al. 2008; Biggs et al. 2009)</w:t>
      </w:r>
      <w:r w:rsidR="00D373D8">
        <w:rPr>
          <w:rFonts w:ascii="Times New Roman" w:hAnsi="Times New Roman" w:cs="Times New Roman"/>
        </w:rPr>
        <w:fldChar w:fldCharType="end"/>
      </w:r>
      <w:r w:rsidRPr="00B233A4">
        <w:rPr>
          <w:rFonts w:ascii="Times New Roman" w:hAnsi="Times New Roman" w:cs="Times New Roman"/>
        </w:rPr>
        <w:t xml:space="preserve">. The original model </w:t>
      </w:r>
      <w:r>
        <w:rPr>
          <w:rFonts w:ascii="Times New Roman" w:hAnsi="Times New Roman" w:cs="Times New Roman"/>
        </w:rPr>
        <w:t>used a trophic triangle structure that included</w:t>
      </w:r>
      <w:r w:rsidRPr="00B233A4">
        <w:rPr>
          <w:rFonts w:ascii="Times New Roman" w:hAnsi="Times New Roman" w:cs="Times New Roman"/>
        </w:rPr>
        <w:t xml:space="preserve"> </w:t>
      </w:r>
      <w:r>
        <w:rPr>
          <w:rFonts w:ascii="Times New Roman" w:hAnsi="Times New Roman" w:cs="Times New Roman"/>
        </w:rPr>
        <w:t>interactions</w:t>
      </w:r>
      <w:r w:rsidRPr="00B233A4">
        <w:rPr>
          <w:rFonts w:ascii="Times New Roman" w:hAnsi="Times New Roman" w:cs="Times New Roman"/>
        </w:rPr>
        <w:t xml:space="preserve"> </w:t>
      </w:r>
      <w:r w:rsidR="0087298E">
        <w:rPr>
          <w:rFonts w:ascii="Times New Roman" w:hAnsi="Times New Roman" w:cs="Times New Roman"/>
        </w:rPr>
        <w:t>among</w:t>
      </w:r>
      <w:r w:rsidR="0087298E" w:rsidRPr="00B233A4">
        <w:rPr>
          <w:rFonts w:ascii="Times New Roman" w:hAnsi="Times New Roman" w:cs="Times New Roman"/>
        </w:rPr>
        <w:t xml:space="preserve"> </w:t>
      </w:r>
      <w:r w:rsidR="00517152">
        <w:rPr>
          <w:rFonts w:ascii="Times New Roman" w:hAnsi="Times New Roman" w:cs="Times New Roman"/>
        </w:rPr>
        <w:t xml:space="preserve">the juvenile and adult stages of </w:t>
      </w:r>
      <w:r w:rsidRPr="00B233A4">
        <w:rPr>
          <w:rFonts w:ascii="Times New Roman" w:hAnsi="Times New Roman" w:cs="Times New Roman"/>
        </w:rPr>
        <w:t>a harvest</w:t>
      </w:r>
      <w:r w:rsidR="005D0210">
        <w:rPr>
          <w:rFonts w:ascii="Times New Roman" w:hAnsi="Times New Roman" w:cs="Times New Roman"/>
        </w:rPr>
        <w:t>ed</w:t>
      </w:r>
      <w:r w:rsidRPr="00B233A4">
        <w:rPr>
          <w:rFonts w:ascii="Times New Roman" w:hAnsi="Times New Roman" w:cs="Times New Roman"/>
        </w:rPr>
        <w:t xml:space="preserve"> sport fish and a single</w:t>
      </w:r>
      <w:r>
        <w:rPr>
          <w:rFonts w:ascii="Times New Roman" w:hAnsi="Times New Roman" w:cs="Times New Roman"/>
        </w:rPr>
        <w:t>-</w:t>
      </w:r>
      <w:r w:rsidRPr="00B233A4">
        <w:rPr>
          <w:rFonts w:ascii="Times New Roman" w:hAnsi="Times New Roman" w:cs="Times New Roman"/>
        </w:rPr>
        <w:t>stage planktivor</w:t>
      </w:r>
      <w:r>
        <w:rPr>
          <w:rFonts w:ascii="Times New Roman" w:hAnsi="Times New Roman" w:cs="Times New Roman"/>
        </w:rPr>
        <w:t>ous</w:t>
      </w:r>
      <w:r w:rsidRPr="00B233A4">
        <w:rPr>
          <w:rFonts w:ascii="Times New Roman" w:hAnsi="Times New Roman" w:cs="Times New Roman"/>
        </w:rPr>
        <w:t xml:space="preserve"> fish </w:t>
      </w:r>
      <w:r>
        <w:rPr>
          <w:rFonts w:ascii="Times New Roman" w:hAnsi="Times New Roman" w:cs="Times New Roman"/>
        </w:rPr>
        <w:t>not subject to harvest</w:t>
      </w:r>
      <w:r w:rsidRPr="00B233A4">
        <w:rPr>
          <w:rFonts w:ascii="Times New Roman" w:hAnsi="Times New Roman" w:cs="Times New Roman"/>
        </w:rPr>
        <w:t>. We modif</w:t>
      </w:r>
      <w:r>
        <w:rPr>
          <w:rFonts w:ascii="Times New Roman" w:hAnsi="Times New Roman" w:cs="Times New Roman"/>
        </w:rPr>
        <w:t>ied</w:t>
      </w:r>
      <w:r w:rsidRPr="00B233A4">
        <w:rPr>
          <w:rFonts w:ascii="Times New Roman" w:hAnsi="Times New Roman" w:cs="Times New Roman"/>
        </w:rPr>
        <w:t xml:space="preserve"> </w:t>
      </w:r>
      <w:r>
        <w:rPr>
          <w:rFonts w:ascii="Times New Roman" w:hAnsi="Times New Roman" w:cs="Times New Roman"/>
        </w:rPr>
        <w:t>this model</w:t>
      </w:r>
      <w:r w:rsidRPr="00B233A4">
        <w:rPr>
          <w:rFonts w:ascii="Times New Roman" w:hAnsi="Times New Roman" w:cs="Times New Roman"/>
        </w:rPr>
        <w:t xml:space="preserve"> to </w:t>
      </w:r>
      <w:r>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w:t>
      </w:r>
      <w:r w:rsidR="00D3645C">
        <w:rPr>
          <w:rFonts w:ascii="Times New Roman" w:hAnsi="Times New Roman" w:cs="Times New Roman"/>
        </w:rPr>
        <w:t>both harvested</w:t>
      </w:r>
      <w:r w:rsidRPr="00B233A4">
        <w:rPr>
          <w:rFonts w:ascii="Times New Roman" w:hAnsi="Times New Roman" w:cs="Times New Roman"/>
        </w:rPr>
        <w:t xml:space="preserve">. </w:t>
      </w:r>
      <w:r>
        <w:rPr>
          <w:rFonts w:ascii="Times New Roman" w:hAnsi="Times New Roman" w:cs="Times New Roman"/>
        </w:rPr>
        <w:t>Our</w:t>
      </w:r>
      <w:r w:rsidRPr="00B233A4">
        <w:rPr>
          <w:rFonts w:ascii="Times New Roman" w:hAnsi="Times New Roman" w:cs="Times New Roman"/>
        </w:rPr>
        <w:t xml:space="preserve"> model contains basic foraging arena dynamics </w:t>
      </w:r>
      <w:r w:rsidR="002E1447">
        <w:rPr>
          <w:rFonts w:ascii="Times New Roman" w:hAnsi="Times New Roman" w:cs="Times New Roman"/>
        </w:rPr>
        <w:t>in which</w:t>
      </w:r>
      <w:r w:rsidR="002E1447" w:rsidRPr="00B233A4">
        <w:rPr>
          <w:rFonts w:ascii="Times New Roman" w:hAnsi="Times New Roman" w:cs="Times New Roman"/>
        </w:rPr>
        <w:t xml:space="preserve"> </w:t>
      </w:r>
      <w:r w:rsidRPr="00B233A4">
        <w:rPr>
          <w:rFonts w:ascii="Times New Roman" w:hAnsi="Times New Roman" w:cs="Times New Roman"/>
        </w:rPr>
        <w:t>juvenile</w:t>
      </w:r>
      <w:r w:rsidR="002E1447">
        <w:rPr>
          <w:rFonts w:ascii="Times New Roman" w:hAnsi="Times New Roman" w:cs="Times New Roman"/>
        </w:rPr>
        <w:t>s</w:t>
      </w:r>
      <w:r w:rsidRPr="00B233A4">
        <w:rPr>
          <w:rFonts w:ascii="Times New Roman" w:hAnsi="Times New Roman" w:cs="Times New Roman"/>
        </w:rPr>
        <w:t xml:space="preserve"> move between the foraging arena and refuge</w:t>
      </w:r>
      <w:r>
        <w:rPr>
          <w:rFonts w:ascii="Times New Roman" w:hAnsi="Times New Roman" w:cs="Times New Roman"/>
        </w:rPr>
        <w:t xml:space="preserve"> </w:t>
      </w:r>
      <w:r w:rsidR="00E57F4D">
        <w:rPr>
          <w:rFonts w:ascii="Times New Roman" w:hAnsi="Times New Roman" w:cs="Times New Roman"/>
        </w:rPr>
        <w:fldChar w:fldCharType="begin"/>
      </w:r>
      <w:r w:rsidR="00E57F4D">
        <w:rPr>
          <w:rFonts w:ascii="Times New Roman" w:hAnsi="Times New Roman" w:cs="Times New Roman"/>
        </w:rPr>
        <w:instrText xml:space="preserve"> ADDIN ZOTERO_ITEM CSL_CITATION {"citationID":"7IH3oKJ5","properties":{"formattedCitation":"(Walters and Juanes 1993; Walters and Martell 2004; Ahrens et al. 2012)","plainCitation":"(Walters and Juanes 1993; Walters and Martell 2004; Ahrens et al. 2012)","noteIndex":0},"citationItems":[{"id":57,"uris":["http://zotero.org/groups/2531340/items/BZH688IB"],"uri":["http://zotero.org/groups/2531340/items/BZH688IB"],"itemData":{"id":57,"type":"article-journal","abstract":"Juvenile fishes generally have spatial refuges from predation, and forage in limited but risky areas near refuges. Models of food density dynamics within such limited foraging areas predict that fo...","archive_location":"Ottawa, Canada","container-title":"Canadian Journal of Fisheries and Aquatic Sciences","DOI":"10.1139/f93-229","language":"en","source":"cdnsciencepub.com","title":"Recruitment Limitation as a Consequence of Natural Selection for Use of Restricted Feeding Habitats and Predation Risk Taking by Juvenile Fishes","URL":"https://cdnsciencepub.com/doi/abs/10.1139/f93-229","author":[{"family":"Walters","given":"Carl J."},{"family":"Juanes","given":"Francis"}],"accessed":{"date-parts":[["2021",1,5]]},"issued":{"date-parts":[["1993",10,1]]}}},{"id":86,"uris":["http://zotero.org/groups/2531340/items/PTUM3M9I"],"uri":["http://zotero.org/groups/2531340/items/PTUM3M9I"],"itemData":{"id":86,"type":"book","call-number":"SH328 .W36 2004","event-place":"Princeton, N.J","ISBN":"978-0-691-11544-3","note":"OCLC: ocm53483591","number-of-pages":"399","publisher":"Princeton University Press","publisher-place":"Princeton, N.J","source":"Library of Congress ISBN","title":"Fisheries ecology and management","author":[{"family":"Walters","given":"Carl J."},{"family":"Martell","given":"Steven J. D."}],"issued":{"date-parts":[["2004"]]}}},{"id":58,"uris":["http://zotero.org/groups/2531340/items/MU2NE9EB"],"uri":["http://zotero.org/groups/2531340/items/MU2NE9EB"],"itemData":{"id":58,"type":"article-journal","container-title":"Fish and Fisheries","DOI":"10.1111/j.1467-2979.2011.00432.x","ISSN":"14672960","issue":"1","language":"en","page":"41-59","source":"DOI.org (Crossref)","title":"Foraging arena theory: Foraging arena theory","title-short":"Foraging arena theory","volume":"13","author":[{"family":"Ahrens","given":"Robert N M"},{"family":"Walters","given":"Carl J"},{"family":"Christensen","given":"Villy"}],"issued":{"date-parts":[["2012",3]]}}}],"schema":"https://github.com/citation-style-language/schema/raw/master/csl-citation.json"} </w:instrText>
      </w:r>
      <w:r w:rsidR="00E57F4D">
        <w:rPr>
          <w:rFonts w:ascii="Times New Roman" w:hAnsi="Times New Roman" w:cs="Times New Roman"/>
        </w:rPr>
        <w:fldChar w:fldCharType="separate"/>
      </w:r>
      <w:r w:rsidR="00E57F4D" w:rsidRPr="00E57F4D">
        <w:rPr>
          <w:rFonts w:ascii="Times New Roman" w:hAnsi="Times New Roman" w:cs="Times New Roman"/>
        </w:rPr>
        <w:t>(Walters and Juanes 1993; Walters and Martell 2004; Ahrens et al. 2012)</w:t>
      </w:r>
      <w:r w:rsidR="00E57F4D">
        <w:rPr>
          <w:rFonts w:ascii="Times New Roman" w:hAnsi="Times New Roman" w:cs="Times New Roman"/>
        </w:rPr>
        <w:fldChar w:fldCharType="end"/>
      </w:r>
      <w:r w:rsidRPr="00B233A4">
        <w:rPr>
          <w:rFonts w:ascii="Times New Roman" w:hAnsi="Times New Roman" w:cs="Times New Roman"/>
        </w:rPr>
        <w:t xml:space="preserve">. In </w:t>
      </w:r>
      <w:r>
        <w:rPr>
          <w:rFonts w:ascii="Times New Roman" w:hAnsi="Times New Roman" w:cs="Times New Roman"/>
        </w:rPr>
        <w:t>our</w:t>
      </w:r>
      <w:r w:rsidRPr="00B233A4">
        <w:rPr>
          <w:rFonts w:ascii="Times New Roman" w:hAnsi="Times New Roman" w:cs="Times New Roman"/>
        </w:rPr>
        <w:t xml:space="preserve"> model</w:t>
      </w:r>
      <w:r w:rsidR="0087298E">
        <w:rPr>
          <w:rFonts w:ascii="Times New Roman" w:hAnsi="Times New Roman" w:cs="Times New Roman"/>
        </w:rPr>
        <w:t xml:space="preserve"> predation on juveniles occurs in the foraging arena where</w:t>
      </w:r>
      <w:r w:rsidRPr="00B233A4">
        <w:rPr>
          <w:rFonts w:ascii="Times New Roman" w:hAnsi="Times New Roman" w:cs="Times New Roman"/>
        </w:rPr>
        <w:t xml:space="preserve"> adult</w:t>
      </w:r>
      <w:r w:rsidR="00F47C07">
        <w:rPr>
          <w:rFonts w:ascii="Times New Roman" w:hAnsi="Times New Roman" w:cs="Times New Roman"/>
        </w:rPr>
        <w:t>s</w:t>
      </w:r>
      <w:r w:rsidRPr="00B233A4">
        <w:rPr>
          <w:rFonts w:ascii="Times New Roman" w:hAnsi="Times New Roman" w:cs="Times New Roman"/>
        </w:rPr>
        <w:t xml:space="preserve"> can prey on their own juveniles and </w:t>
      </w:r>
      <w:r w:rsidR="000E4963">
        <w:rPr>
          <w:rFonts w:ascii="Times New Roman" w:hAnsi="Times New Roman" w:cs="Times New Roman"/>
        </w:rPr>
        <w:t xml:space="preserve">on </w:t>
      </w:r>
      <w:r w:rsidRPr="00B233A4">
        <w:rPr>
          <w:rFonts w:ascii="Times New Roman" w:hAnsi="Times New Roman" w:cs="Times New Roman"/>
        </w:rPr>
        <w:t xml:space="preserve">juveniles of the </w:t>
      </w:r>
      <w:r w:rsidR="00DE2DCF" w:rsidRPr="00B233A4">
        <w:rPr>
          <w:rFonts w:ascii="Times New Roman" w:hAnsi="Times New Roman" w:cs="Times New Roman"/>
        </w:rPr>
        <w:t>competing species</w:t>
      </w:r>
      <w:r w:rsidRPr="00B233A4">
        <w:rPr>
          <w:rFonts w:ascii="Times New Roman" w:hAnsi="Times New Roman" w:cs="Times New Roman"/>
        </w:rPr>
        <w:t xml:space="preserve">. </w:t>
      </w:r>
      <w:r>
        <w:rPr>
          <w:rFonts w:ascii="Times New Roman" w:hAnsi="Times New Roman" w:cs="Times New Roman"/>
        </w:rPr>
        <w:t xml:space="preserve">The survival and fecundity of the two species are identical, while the competition coefficients are not. Juveniles of both species have equal effects on each other, </w:t>
      </w:r>
      <w:r w:rsidR="00564631">
        <w:rPr>
          <w:rFonts w:ascii="Times New Roman" w:hAnsi="Times New Roman" w:cs="Times New Roman"/>
        </w:rPr>
        <w:t xml:space="preserve">but </w:t>
      </w:r>
      <w:r>
        <w:rPr>
          <w:rFonts w:ascii="Times New Roman" w:hAnsi="Times New Roman" w:cs="Times New Roman"/>
        </w:rPr>
        <w:t xml:space="preserve">adults have asymmetrical effects on the juveniles of the opposite species </w:t>
      </w:r>
      <w:r w:rsidRPr="00B845B8">
        <w:rPr>
          <w:rFonts w:ascii="Times New Roman" w:hAnsi="Times New Roman" w:cs="Times New Roman"/>
        </w:rPr>
        <w:t>(</w:t>
      </w:r>
      <w:r>
        <w:rPr>
          <w:rFonts w:ascii="Times New Roman" w:hAnsi="Times New Roman" w:cs="Times New Roman"/>
        </w:rPr>
        <w:t>Table 1)</w:t>
      </w:r>
      <w:r w:rsidRPr="00B845B8">
        <w:rPr>
          <w:rFonts w:ascii="Times New Roman" w:hAnsi="Times New Roman" w:cs="Times New Roman"/>
        </w:rPr>
        <w:t>.</w:t>
      </w:r>
      <w:r>
        <w:rPr>
          <w:rFonts w:ascii="Times New Roman" w:hAnsi="Times New Roman" w:cs="Times New Roman"/>
        </w:rPr>
        <w:t xml:space="preserve"> </w:t>
      </w:r>
      <w:r w:rsidRPr="00B233A4">
        <w:rPr>
          <w:rFonts w:ascii="Times New Roman" w:hAnsi="Times New Roman" w:cs="Times New Roman"/>
        </w:rPr>
        <w:t>Unless noted, all parameters are constant through time.</w:t>
      </w:r>
    </w:p>
    <w:p w14:paraId="1032E8C0"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Adult Dynamics</w:t>
      </w:r>
    </w:p>
    <w:p w14:paraId="0C17BD2F" w14:textId="77777777" w:rsidR="003E598E" w:rsidRPr="00B233A4" w:rsidRDefault="00A43600"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E598E">
        <w:rPr>
          <w:rFonts w:ascii="Times New Roman" w:eastAsiaTheme="minorEastAsia" w:hAnsi="Times New Roman" w:cs="Times New Roman"/>
        </w:rPr>
        <w:tab/>
      </w:r>
      <w:r w:rsidR="003E598E">
        <w:rPr>
          <w:rFonts w:ascii="Times New Roman" w:eastAsiaTheme="minorEastAsia" w:hAnsi="Times New Roman" w:cs="Times New Roman"/>
        </w:rPr>
        <w:tab/>
        <w:t>Eq. 1</w:t>
      </w:r>
    </w:p>
    <w:p w14:paraId="05C166BB" w14:textId="77777777" w:rsidR="003E598E" w:rsidRPr="00B233A4" w:rsidRDefault="00A43600"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2</w:t>
      </w:r>
    </w:p>
    <w:p w14:paraId="678EBF51" w14:textId="0129814A" w:rsidR="003E598E" w:rsidRPr="00B233A4"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w:t>
      </w:r>
      <w:r w:rsidR="0084119F">
        <w:rPr>
          <w:rFonts w:ascii="Times New Roman" w:hAnsi="Times New Roman" w:cs="Times New Roman"/>
        </w:rPr>
        <w:t xml:space="preserve">of Species 1 </w:t>
      </w:r>
      <w:r w:rsidR="00422C8D">
        <w:rPr>
          <w:rFonts w:ascii="Times New Roman" w:hAnsi="Times New Roman" w:cs="Times New Roman"/>
        </w:rPr>
        <w:t>or</w:t>
      </w:r>
      <w:r w:rsidR="0084119F">
        <w:rPr>
          <w:rFonts w:ascii="Times New Roman" w:hAnsi="Times New Roman" w:cs="Times New Roman"/>
        </w:rPr>
        <w:t xml:space="preserve"> Species 2 </w:t>
      </w:r>
      <w:r w:rsidRPr="00B233A4">
        <w:rPr>
          <w:rFonts w:ascii="Times New Roman" w:hAnsi="Times New Roman" w:cs="Times New Roman"/>
        </w:rPr>
        <w:t xml:space="preserve">are produced through the maturation of juveniles at </w:t>
      </w:r>
      <w:r>
        <w:rPr>
          <w:rFonts w:ascii="Times New Roman" w:hAnsi="Times New Roman" w:cs="Times New Roman"/>
        </w:rPr>
        <w:t xml:space="preserve">a </w:t>
      </w:r>
      <w:r w:rsidRPr="00B233A4">
        <w:rPr>
          <w:rFonts w:ascii="Times New Roman" w:hAnsi="Times New Roman" w:cs="Times New Roman"/>
        </w:rPr>
        <w:t xml:space="preserve">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and are harvested at rate</w:t>
      </w:r>
      <w:r>
        <w:rPr>
          <w:rFonts w:ascii="Times New Roman" w:hAnsi="Times New Roman" w:cs="Times New Roman"/>
        </w:rPr>
        <w:t>s</w:t>
      </w:r>
      <w:r w:rsidRPr="00B233A4">
        <w:rPr>
          <w:rFonts w:ascii="Times New Roman" w:hAnsi="Times New Roman" w:cs="Times New Roman"/>
        </w:rPr>
        <w:t xml:space="preserv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xml:space="preserve">. Harvest rate can be either constant or </w:t>
      </w:r>
      <w:r w:rsidR="004240C1">
        <w:rPr>
          <w:rFonts w:ascii="Times New Roman" w:hAnsi="Times New Roman" w:cs="Times New Roman"/>
        </w:rPr>
        <w:t xml:space="preserve">vary as a function of </w:t>
      </w:r>
      <w:r w:rsidRPr="00B233A4">
        <w:rPr>
          <w:rFonts w:ascii="Times New Roman" w:hAnsi="Times New Roman" w:cs="Times New Roman"/>
        </w:rPr>
        <w:t>time.</w:t>
      </w:r>
    </w:p>
    <w:p w14:paraId="6A4E66C8"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Juvenile Dynamics</w:t>
      </w:r>
    </w:p>
    <w:p w14:paraId="5CC9F71F" w14:textId="77777777" w:rsidR="003E598E" w:rsidRPr="00B233A4" w:rsidRDefault="00A43600"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3</w:t>
      </w:r>
    </w:p>
    <w:p w14:paraId="4B1A52C0" w14:textId="77777777" w:rsidR="003E598E" w:rsidRPr="00B233A4" w:rsidRDefault="00A43600"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4</w:t>
      </w:r>
    </w:p>
    <w:p w14:paraId="4BE57E92" w14:textId="4D0E53B3" w:rsidR="003E598E"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Juveniles are produced through </w:t>
      </w:r>
      <w:r w:rsidR="000214CF">
        <w:rPr>
          <w:rFonts w:ascii="Times New Roman" w:hAnsi="Times New Roman" w:cs="Times New Roman"/>
        </w:rPr>
        <w:t>Beverton-Holt</w:t>
      </w:r>
      <w:r w:rsidRPr="00B233A4">
        <w:rPr>
          <w:rFonts w:ascii="Times New Roman" w:hAnsi="Times New Roman" w:cs="Times New Roman"/>
        </w:rPr>
        <w:t xml:space="preserve"> stock-recruitment relationships</w:t>
      </w:r>
      <w:r>
        <w:rPr>
          <w:rFonts w:ascii="Times New Roman" w:hAnsi="Times New Roman" w:cs="Times New Roman"/>
        </w:rPr>
        <w:t xml:space="preserve"> </w:t>
      </w:r>
      <w:r w:rsidR="00E57F4D">
        <w:rPr>
          <w:rFonts w:ascii="Times New Roman" w:hAnsi="Times New Roman" w:cs="Times New Roman"/>
        </w:rPr>
        <w:fldChar w:fldCharType="begin"/>
      </w:r>
      <w:r w:rsidR="00E57F4D">
        <w:rPr>
          <w:rFonts w:ascii="Times New Roman" w:hAnsi="Times New Roman" w:cs="Times New Roman"/>
        </w:rPr>
        <w:instrText xml:space="preserve"> ADDIN ZOTERO_ITEM CSL_CITATION {"citationID":"jtMY2Pob","properties":{"formattedCitation":"(Beverton and Holt 1957)","plainCitation":"(Beverton and Holt 1957)","noteIndex":0},"citationItems":[{"id":51,"uris":["http://zotero.org/groups/2531340/items/GSP7WNC3"],"uri":["http://zotero.org/groups/2531340/items/GSP7WNC3"],"itemData":{"id":51,"type":"book","collection-number":"2","collection-title":"Fisheries Investment Series","event-place":"London, U.K.","publisher":"U.K. Ministry of Agriculture and Fisheries","publisher-place":"London, U.K.","title":"On the dynamics of exploited fish populations","volume":"19","author":[{"family":"Beverton","given":"Raymond JH"},{"family":"Holt","given":"Sidney J"}],"issued":{"date-parts":[["1957"]]}}}],"schema":"https://github.com/citation-style-language/schema/raw/master/csl-citation.json"} </w:instrText>
      </w:r>
      <w:r w:rsidR="00E57F4D">
        <w:rPr>
          <w:rFonts w:ascii="Times New Roman" w:hAnsi="Times New Roman" w:cs="Times New Roman"/>
        </w:rPr>
        <w:fldChar w:fldCharType="separate"/>
      </w:r>
      <w:r w:rsidR="00E57F4D" w:rsidRPr="00E57F4D">
        <w:rPr>
          <w:rFonts w:ascii="Times New Roman" w:hAnsi="Times New Roman" w:cs="Times New Roman"/>
        </w:rPr>
        <w:t>(Beverton and Holt 1957)</w:t>
      </w:r>
      <w:r w:rsidR="00E57F4D">
        <w:rPr>
          <w:rFonts w:ascii="Times New Roman" w:hAnsi="Times New Roman" w:cs="Times New Roman"/>
        </w:rPr>
        <w:fldChar w:fldCharType="end"/>
      </w:r>
      <w:r w:rsidRPr="00B233A4">
        <w:rPr>
          <w:rFonts w:ascii="Times New Roman" w:hAnsi="Times New Roman" w:cs="Times New Roman"/>
        </w:rPr>
        <w:t xml:space="preserve">. Additionally, stocking of juveniles can be imposed through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Pr>
          <w:rFonts w:ascii="Times New Roman" w:hAnsi="Times New Roman" w:cs="Times New Roman"/>
        </w:rPr>
        <w:t>in</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w:t>
      </w:r>
      <w:r>
        <w:rPr>
          <w:rFonts w:ascii="Times New Roman" w:hAnsi="Times New Roman" w:cs="Times New Roman"/>
        </w:rPr>
        <w:t>First, j</w:t>
      </w:r>
      <w:r w:rsidRPr="00B233A4">
        <w:rPr>
          <w:rFonts w:ascii="Times New Roman" w:hAnsi="Times New Roman" w:cs="Times New Roman"/>
        </w:rPr>
        <w:t xml:space="preserve">uvenile mortality </w:t>
      </w:r>
      <w:r>
        <w:rPr>
          <w:rFonts w:ascii="Times New Roman" w:hAnsi="Times New Roman" w:cs="Times New Roman"/>
        </w:rPr>
        <w:t xml:space="preserve">can </w:t>
      </w:r>
      <w:r w:rsidRPr="00B233A4">
        <w:rPr>
          <w:rFonts w:ascii="Times New Roman" w:hAnsi="Times New Roman" w:cs="Times New Roman"/>
        </w:rPr>
        <w:t>occur through cannibalism</w:t>
      </w:r>
      <w:r>
        <w:rPr>
          <w:rFonts w:ascii="Times New Roman" w:hAnsi="Times New Roman" w:cs="Times New Roman"/>
        </w:rPr>
        <w:t>, for example</w:t>
      </w:r>
      <w:r w:rsidRPr="00B233A4">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Pr>
          <w:rFonts w:ascii="Times New Roman" w:hAnsi="Times New Roman" w:cs="Times New Roman"/>
        </w:rPr>
        <w:t>,</w:t>
      </w:r>
      <w:r w:rsidRPr="00B233A4">
        <w:rPr>
          <w:rFonts w:ascii="Times New Roman" w:hAnsi="Times New Roman" w:cs="Times New Roman"/>
        </w:rPr>
        <w:t xml:space="preserve"> which is dependent on refuge dynamics. Second, juveniles </w:t>
      </w:r>
      <w:r>
        <w:rPr>
          <w:rFonts w:ascii="Times New Roman" w:hAnsi="Times New Roman" w:cs="Times New Roman"/>
        </w:rPr>
        <w:t xml:space="preserve">can be removed </w:t>
      </w:r>
      <w:r w:rsidRPr="00B233A4">
        <w:rPr>
          <w:rFonts w:ascii="Times New Roman" w:hAnsi="Times New Roman" w:cs="Times New Roman"/>
        </w:rPr>
        <w:t>through predation by adults of the opposite species</w:t>
      </w:r>
      <w:r>
        <w:rPr>
          <w:rFonts w:ascii="Times New Roman" w:hAnsi="Times New Roman" w:cs="Times New Roman"/>
        </w:rPr>
        <w:t>,</w:t>
      </w:r>
      <w:r w:rsidRPr="00B233A4">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87298E">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87298E">
        <w:rPr>
          <w:rFonts w:ascii="Times New Roman" w:eastAsiaTheme="minorEastAsia" w:hAnsi="Times New Roman" w:cs="Times New Roman"/>
        </w:rPr>
        <w:t xml:space="preserve">. </w:t>
      </w:r>
      <w:r w:rsidRPr="00B233A4">
        <w:rPr>
          <w:rFonts w:ascii="Times New Roman" w:hAnsi="Times New Roman" w:cs="Times New Roman"/>
        </w:rPr>
        <w:t xml:space="preserve">These dynamics are dependent on refuge and are controlled by two rates, </w:t>
      </w:r>
      <m:oMath>
        <m:r>
          <w:rPr>
            <w:rFonts w:ascii="Cambria Math" w:hAnsi="Cambria Math" w:cs="Times New Roman"/>
          </w:rPr>
          <m:t>h</m:t>
        </m:r>
      </m:oMath>
      <w:r>
        <w:rPr>
          <w:rFonts w:ascii="Times New Roman" w:eastAsiaTheme="minorEastAsia" w:hAnsi="Times New Roman" w:cs="Times New Roman"/>
        </w:rPr>
        <w:t>,</w:t>
      </w:r>
      <w:r w:rsidRPr="00B233A4">
        <w:rPr>
          <w:rFonts w:ascii="Times New Roman" w:hAnsi="Times New Roman" w:cs="Times New Roman"/>
        </w:rPr>
        <w:t xml:space="preserve"> the rate at which juveniles leave refuge and enter the</w:t>
      </w:r>
      <w:r>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Pr>
          <w:rFonts w:ascii="Times New Roman" w:eastAsiaTheme="minorEastAsia" w:hAnsi="Times New Roman" w:cs="Times New Roman"/>
        </w:rPr>
        <w:t>,</w:t>
      </w:r>
      <w:r w:rsidRPr="00B233A4">
        <w:rPr>
          <w:rFonts w:ascii="Times New Roman" w:hAnsi="Times New Roman" w:cs="Times New Roman"/>
        </w:rPr>
        <w:t xml:space="preserve"> the rate at which they leave the </w:t>
      </w:r>
      <w:r>
        <w:rPr>
          <w:rFonts w:ascii="Times New Roman" w:hAnsi="Times New Roman" w:cs="Times New Roman"/>
        </w:rPr>
        <w:t xml:space="preserve">forage </w:t>
      </w:r>
      <w:r w:rsidRPr="00B233A4">
        <w:rPr>
          <w:rFonts w:ascii="Times New Roman" w:hAnsi="Times New Roman" w:cs="Times New Roman"/>
        </w:rPr>
        <w:t xml:space="preserve">arena and enter refuge. </w:t>
      </w:r>
      <w:r>
        <w:rPr>
          <w:rFonts w:ascii="Times New Roman" w:hAnsi="Times New Roman" w:cs="Times New Roman"/>
        </w:rPr>
        <w:t xml:space="preserve">Refuge availability is commonly assumed to decrease predation risk </w:t>
      </w:r>
      <w:r w:rsidR="005E4B14">
        <w:rPr>
          <w:rFonts w:ascii="Times New Roman" w:hAnsi="Times New Roman" w:cs="Times New Roman"/>
        </w:rPr>
        <w:fldChar w:fldCharType="begin"/>
      </w:r>
      <w:r w:rsidR="005E4B14">
        <w:rPr>
          <w:rFonts w:ascii="Times New Roman" w:hAnsi="Times New Roman" w:cs="Times New Roman"/>
        </w:rPr>
        <w:instrText xml:space="preserve"> ADDIN ZOTERO_ITEM CSL_CITATION {"citationID":"jyOALToS","properties":{"formattedCitation":"(Walters and Juanes 1993; Ahrens et al. 2012; Ziegler et al. 2018)","plainCitation":"(Walters and Juanes 1993; Ahrens et al. 2012; Ziegler et al. 2018)","noteIndex":0},"citationItems":[{"id":57,"uris":["http://zotero.org/groups/2531340/items/BZH688IB"],"uri":["http://zotero.org/groups/2531340/items/BZH688IB"],"itemData":{"id":57,"type":"article-journal","abstract":"Juvenile fishes generally have spatial refuges from predation, and forage in limited but risky areas near refuges. Models of food density dynamics within such limited foraging areas predict that fo...","archive_location":"Ottawa, Canada","container-title":"Canadian Journal of Fisheries and Aquatic Sciences","DOI":"10.1139/f93-229","language":"en","source":"cdnsciencepub.com","title":"Recruitment Limitation as a Consequence of Natural Selection for Use of Restricted Feeding Habitats and Predation Risk Taking by Juvenile Fishes","URL":"https://cdnsciencepub.com/doi/abs/10.1139/f93-229","author":[{"family":"Walters","given":"Carl J."},{"family":"Juanes","given":"Francis"}],"accessed":{"date-parts":[["2021",1,5]]},"issued":{"date-parts":[["1993",10,1]]}}},{"id":58,"uris":["http://zotero.org/groups/2531340/items/MU2NE9EB"],"uri":["http://zotero.org/groups/2531340/items/MU2NE9EB"],"itemData":{"id":58,"type":"article-journal","container-title":"Fish and Fisheries","DOI":"10.1111/j.1467-2979.2011.00432.x","ISSN":"14672960","issue":"1","language":"en","page":"41-59","source":"DOI.org (Crossref)","title":"Foraging arena theory: Foraging arena theory","title-short":"Foraging arena theory","volume":"13","author":[{"family":"Ahrens","given":"Robert N M"},{"family":"Walters","given":"Carl J"},{"family":"Christensen","given":"Villy"}],"issued":{"date-parts":[["2012",3]]}}},{"id":78,"uris":["http://zotero.org/groups/2531340/items/3GXH6TWW"],"uri":["http://zotero.org/groups/2531340/items/3GXH6TWW"],"itemData":{"id":78,"type":"article-journal","abstract":"Littoral structure is often assumed to provide refuge to young of year (YOY) freshwater fish species, but empirical in situ tests of this relationship are lacking. We estimated mortality rates of Y...","archive_location":"world","container-title":"Canadian Journal of Fisheries and Aquatic Sciences","DOI":"10.1139/cjfas-2018-0050","language":"en","source":"cdnsciencepub.com","title":"Coarse woody habitat does not predict largemouth bass young of year mortality during the open-water season","URL":"https://cdnsciencepub.com/doi/abs/10.1139/cjfas-2018-0050","author":[{"family":"Ziegler","given":"Jacob P."},{"family":"Dassow","given":"Colin J."},{"family":"Jones","given":"Stuart E."},{"family":"Ross","given":"Alexander J."},{"family":"Solomon","given":"Christopher T."}],"accessed":{"date-parts":[["2020",12,26]]},"issued":{"date-parts":[["2018",8,23]]}}}],"schema":"https://github.com/citation-style-language/schema/raw/master/csl-citation.json"} </w:instrText>
      </w:r>
      <w:r w:rsidR="005E4B14">
        <w:rPr>
          <w:rFonts w:ascii="Times New Roman" w:hAnsi="Times New Roman" w:cs="Times New Roman"/>
        </w:rPr>
        <w:fldChar w:fldCharType="separate"/>
      </w:r>
      <w:r w:rsidR="005E4B14" w:rsidRPr="005E4B14">
        <w:rPr>
          <w:rFonts w:ascii="Times New Roman" w:hAnsi="Times New Roman" w:cs="Times New Roman"/>
        </w:rPr>
        <w:t xml:space="preserve">(Walters and Juanes 1993; Ahrens et al. 2012; </w:t>
      </w:r>
      <w:r w:rsidR="005E4B14">
        <w:rPr>
          <w:rFonts w:ascii="Times New Roman" w:hAnsi="Times New Roman" w:cs="Times New Roman"/>
        </w:rPr>
        <w:t xml:space="preserve">but see </w:t>
      </w:r>
      <w:r w:rsidR="005E4B14" w:rsidRPr="005E4B14">
        <w:rPr>
          <w:rFonts w:ascii="Times New Roman" w:hAnsi="Times New Roman" w:cs="Times New Roman"/>
        </w:rPr>
        <w:t>Ziegler et al. 2018)</w:t>
      </w:r>
      <w:r w:rsidR="005E4B14">
        <w:rPr>
          <w:rFonts w:ascii="Times New Roman" w:hAnsi="Times New Roman" w:cs="Times New Roman"/>
        </w:rPr>
        <w:fldChar w:fldCharType="end"/>
      </w:r>
      <w:r>
        <w:rPr>
          <w:rFonts w:ascii="Times New Roman" w:hAnsi="Times New Roman" w:cs="Times New Roman"/>
        </w:rPr>
        <w:t xml:space="preserve">. Last, </w:t>
      </w:r>
      <w:r w:rsidRPr="00B233A4">
        <w:rPr>
          <w:rFonts w:ascii="Times New Roman" w:hAnsi="Times New Roman" w:cs="Times New Roman"/>
        </w:rPr>
        <w:t xml:space="preserve">juvenile mortality </w:t>
      </w:r>
      <w:r>
        <w:rPr>
          <w:rFonts w:ascii="Times New Roman" w:hAnsi="Times New Roman" w:cs="Times New Roman"/>
        </w:rPr>
        <w:t>is imposed</w:t>
      </w:r>
      <w:r w:rsidRPr="00B233A4">
        <w:rPr>
          <w:rFonts w:ascii="Times New Roman" w:hAnsi="Times New Roman" w:cs="Times New Roman"/>
        </w:rPr>
        <w:t xml:space="preserve"> through direct competition with juveniles of the opposite species</w:t>
      </w:r>
      <w:r w:rsidR="00E74FB8">
        <w:rPr>
          <w:rFonts w:ascii="Times New Roman" w:hAnsi="Times New Roman" w:cs="Times New Roman"/>
        </w:rPr>
        <w:t>, such as might occur</w:t>
      </w:r>
      <w:r w:rsidRPr="00B233A4">
        <w:rPr>
          <w:rFonts w:ascii="Times New Roman" w:hAnsi="Times New Roman" w:cs="Times New Roman"/>
        </w:rPr>
        <w:t xml:space="preserve"> through competition for resources or direct predation. This competition occurs independent of refuge dynamics</w:t>
      </w:r>
      <w:r w:rsidR="00C007BC">
        <w:rPr>
          <w:rFonts w:ascii="Times New Roman" w:hAnsi="Times New Roman" w:cs="Times New Roman"/>
        </w:rPr>
        <w:t>;</w:t>
      </w:r>
      <w:r>
        <w:rPr>
          <w:rFonts w:ascii="Times New Roman" w:hAnsi="Times New Roman" w:cs="Times New Roman"/>
        </w:rPr>
        <w:t xml:space="preserve"> </w:t>
      </w:r>
      <w:r w:rsidRPr="00B233A4">
        <w:rPr>
          <w:rFonts w:ascii="Times New Roman" w:hAnsi="Times New Roman" w:cs="Times New Roman"/>
        </w:rPr>
        <w:t xml:space="preserve">all juveniles compete in all areas. </w:t>
      </w:r>
      <w:r>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Pr>
          <w:rFonts w:ascii="Times New Roman" w:hAnsi="Times New Roman" w:cs="Times New Roman"/>
        </w:rPr>
        <w:t xml:space="preserve"> foraging</w:t>
      </w:r>
      <w:r w:rsidRPr="00B233A4">
        <w:rPr>
          <w:rFonts w:ascii="Times New Roman" w:hAnsi="Times New Roman" w:cs="Times New Roman"/>
        </w:rPr>
        <w:t xml:space="preserve"> arena. </w:t>
      </w:r>
      <w:r w:rsidR="004240C1">
        <w:rPr>
          <w:rFonts w:ascii="Times New Roman" w:hAnsi="Times New Roman" w:cs="Times New Roman"/>
        </w:rPr>
        <w:t>Remaining</w:t>
      </w:r>
      <w:r w:rsidRPr="00B233A4">
        <w:rPr>
          <w:rFonts w:ascii="Times New Roman" w:hAnsi="Times New Roman" w:cs="Times New Roman"/>
        </w:rPr>
        <w:t xml:space="preserve"> </w:t>
      </w:r>
      <w:r>
        <w:rPr>
          <w:rFonts w:ascii="Times New Roman" w:hAnsi="Times New Roman" w:cs="Times New Roman"/>
        </w:rPr>
        <w:t>juveniles</w:t>
      </w:r>
      <w:r w:rsidRPr="00B233A4">
        <w:rPr>
          <w:rFonts w:ascii="Times New Roman" w:hAnsi="Times New Roman" w:cs="Times New Roman"/>
        </w:rPr>
        <w:t xml:space="preserve"> not claimed by the </w:t>
      </w:r>
      <w:r>
        <w:rPr>
          <w:rFonts w:ascii="Times New Roman" w:hAnsi="Times New Roman" w:cs="Times New Roman"/>
        </w:rPr>
        <w:t>three</w:t>
      </w:r>
      <w:r w:rsidRPr="00B233A4">
        <w:rPr>
          <w:rFonts w:ascii="Times New Roman" w:hAnsi="Times New Roman" w:cs="Times New Roman"/>
        </w:rPr>
        <w:t xml:space="preserve"> sources of mortality mature to adults</w:t>
      </w:r>
      <w:r>
        <w:rPr>
          <w:rFonts w:ascii="Times New Roman" w:hAnsi="Times New Roman" w:cs="Times New Roman"/>
        </w:rPr>
        <w:t xml:space="preserve"> </w:t>
      </w:r>
      <w:r w:rsidRPr="00B233A4">
        <w:rPr>
          <w:rFonts w:ascii="Times New Roman" w:hAnsi="Times New Roman" w:cs="Times New Roman"/>
        </w:rPr>
        <w:t xml:space="preserve">at </w:t>
      </w:r>
      <w:r w:rsidR="004240C1">
        <w:rPr>
          <w:rFonts w:ascii="Times New Roman" w:hAnsi="Times New Roman" w:cs="Times New Roman"/>
        </w:rPr>
        <w:t xml:space="preserve">the rate </w:t>
      </w:r>
      <w:r w:rsidRPr="0085205D">
        <w:rPr>
          <w:rFonts w:ascii="Times New Roman" w:hAnsi="Times New Roman" w:cs="Times New Roman"/>
        </w:rPr>
        <w:t>(</w:t>
      </w:r>
      <m:oMath>
        <m:r>
          <w:rPr>
            <w:rFonts w:ascii="Cambria Math" w:hAnsi="Cambria Math" w:cs="Times New Roman"/>
          </w:rPr>
          <m:t>sJ</m:t>
        </m:r>
      </m:oMath>
      <w:r w:rsidRPr="0085205D">
        <w:rPr>
          <w:rFonts w:ascii="Times New Roman" w:hAnsi="Times New Roman" w:cs="Times New Roman"/>
        </w:rPr>
        <w:t>).</w:t>
      </w:r>
    </w:p>
    <w:p w14:paraId="3E357351" w14:textId="77777777" w:rsidR="003E598E" w:rsidRPr="00FA2D61" w:rsidRDefault="003E598E" w:rsidP="003E598E">
      <w:pPr>
        <w:pStyle w:val="BodyText"/>
      </w:pPr>
    </w:p>
    <w:p w14:paraId="2395C0D2" w14:textId="77777777" w:rsidR="003E598E" w:rsidRPr="0085205D" w:rsidRDefault="003E598E" w:rsidP="003E598E">
      <w:pPr>
        <w:pStyle w:val="BodyText"/>
        <w:rPr>
          <w:rFonts w:ascii="Times New Roman" w:hAnsi="Times New Roman" w:cs="Times New Roman"/>
        </w:rPr>
      </w:pPr>
      <w:r w:rsidRPr="003A2A6C">
        <w:rPr>
          <w:rFonts w:ascii="Times New Roman" w:hAnsi="Times New Roman" w:cs="Times New Roman"/>
        </w:rPr>
        <w:t xml:space="preserve">Table 1. </w:t>
      </w:r>
      <w:r>
        <w:rPr>
          <w:rFonts w:ascii="Times New Roman" w:hAnsi="Times New Roman" w:cs="Times New Roman"/>
        </w:rPr>
        <w:t xml:space="preserve">Model parameterization </w:t>
      </w:r>
    </w:p>
    <w:tbl>
      <w:tblPr>
        <w:tblStyle w:val="PlainTable2"/>
        <w:tblW w:w="4663" w:type="pct"/>
        <w:tblLook w:val="06A0" w:firstRow="1" w:lastRow="0" w:firstColumn="1" w:lastColumn="0" w:noHBand="1" w:noVBand="1"/>
      </w:tblPr>
      <w:tblGrid>
        <w:gridCol w:w="1260"/>
        <w:gridCol w:w="4590"/>
        <w:gridCol w:w="2879"/>
      </w:tblGrid>
      <w:tr w:rsidR="003E598E" w:rsidRPr="00F31BBC" w14:paraId="492A333D" w14:textId="77777777" w:rsidTr="00473742">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22" w:type="pct"/>
          </w:tcPr>
          <w:p w14:paraId="4312FC53" w14:textId="77777777" w:rsidR="003E598E" w:rsidRPr="00F31BBC" w:rsidRDefault="003E598E" w:rsidP="00473742">
            <w:pPr>
              <w:widowControl w:val="0"/>
              <w:suppressLineNumbers/>
              <w:jc w:val="center"/>
              <w:rPr>
                <w:rFonts w:ascii="Times New Roman" w:hAnsi="Times New Roman" w:cs="Times New Roman"/>
              </w:rPr>
            </w:pPr>
            <w:r w:rsidRPr="00F31BBC">
              <w:rPr>
                <w:rFonts w:ascii="Times New Roman" w:hAnsi="Times New Roman" w:cs="Times New Roman"/>
              </w:rPr>
              <w:t>Term</w:t>
            </w:r>
          </w:p>
        </w:tc>
        <w:tc>
          <w:tcPr>
            <w:tcW w:w="2629" w:type="pct"/>
          </w:tcPr>
          <w:p w14:paraId="4A66D34B" w14:textId="77777777" w:rsidR="003E598E" w:rsidRPr="00FA2D61"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F31BBC">
              <w:rPr>
                <w:rFonts w:ascii="Times New Roman" w:hAnsi="Times New Roman" w:cs="Times New Roman"/>
              </w:rPr>
              <w:t>Definitions</w:t>
            </w:r>
          </w:p>
        </w:tc>
        <w:tc>
          <w:tcPr>
            <w:tcW w:w="1649" w:type="pct"/>
          </w:tcPr>
          <w:p w14:paraId="65C4C799" w14:textId="77777777" w:rsidR="003E598E" w:rsidRPr="00F31BBC"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Value/Range</w:t>
            </w:r>
          </w:p>
        </w:tc>
      </w:tr>
      <w:tr w:rsidR="003E598E" w:rsidRPr="00F31BBC" w14:paraId="43CA285C"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2FC9242"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2629" w:type="pct"/>
          </w:tcPr>
          <w:p w14:paraId="5E83EBC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c>
          <w:tcPr>
            <w:tcW w:w="1649" w:type="pct"/>
          </w:tcPr>
          <w:p w14:paraId="05F9309A"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63EEE8B3" w14:textId="77777777" w:rsidTr="00473742">
        <w:trPr>
          <w:trHeight w:val="78"/>
        </w:trPr>
        <w:tc>
          <w:tcPr>
            <w:cnfStyle w:val="001000000000" w:firstRow="0" w:lastRow="0" w:firstColumn="1" w:lastColumn="0" w:oddVBand="0" w:evenVBand="0" w:oddHBand="0" w:evenHBand="0" w:firstRowFirstColumn="0" w:firstRowLastColumn="0" w:lastRowFirstColumn="0" w:lastRowLastColumn="0"/>
            <w:tcW w:w="722" w:type="pct"/>
          </w:tcPr>
          <w:p w14:paraId="3D7B35E7"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2629" w:type="pct"/>
          </w:tcPr>
          <w:p w14:paraId="3ACFA8A6"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c>
          <w:tcPr>
            <w:tcW w:w="1649" w:type="pct"/>
          </w:tcPr>
          <w:p w14:paraId="4B85B7F4" w14:textId="1308EB89" w:rsidR="003E598E" w:rsidRDefault="003E598E" w:rsidP="00C82B8B">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669651FB"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5F620BCB"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4F6B52B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c>
          <w:tcPr>
            <w:tcW w:w="1649" w:type="pct"/>
          </w:tcPr>
          <w:p w14:paraId="635247B8"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1D46782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2FD3F8DB"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71FEA7E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c>
          <w:tcPr>
            <w:tcW w:w="1649" w:type="pct"/>
          </w:tcPr>
          <w:p w14:paraId="517C0130" w14:textId="327ED286"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5</w:t>
            </w:r>
          </w:p>
        </w:tc>
      </w:tr>
      <w:tr w:rsidR="003E598E" w:rsidRPr="00F31BBC" w14:paraId="2C565BE4"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337CA20C"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2629" w:type="pct"/>
          </w:tcPr>
          <w:p w14:paraId="4F618871"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BBC27F9"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4937DE6B"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8100AFB"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2629" w:type="pct"/>
          </w:tcPr>
          <w:p w14:paraId="6A81E7CB" w14:textId="113F99AE"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enter </w:t>
            </w:r>
            <w:r w:rsidR="003F5536">
              <w:rPr>
                <w:rFonts w:ascii="Times New Roman" w:hAnsi="Times New Roman" w:cs="Times New Roman"/>
              </w:rPr>
              <w:t>foraging arena</w:t>
            </w:r>
          </w:p>
        </w:tc>
        <w:tc>
          <w:tcPr>
            <w:tcW w:w="1649" w:type="pct"/>
          </w:tcPr>
          <w:p w14:paraId="14A641D2"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2EBEF41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F5C937F"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2629" w:type="pct"/>
          </w:tcPr>
          <w:p w14:paraId="1D936D2B" w14:textId="4FF750F9"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leave </w:t>
            </w:r>
            <w:r w:rsidR="003F5536">
              <w:rPr>
                <w:rFonts w:ascii="Times New Roman" w:hAnsi="Times New Roman" w:cs="Times New Roman"/>
              </w:rPr>
              <w:t>foraging arena</w:t>
            </w:r>
          </w:p>
        </w:tc>
        <w:tc>
          <w:tcPr>
            <w:tcW w:w="1649" w:type="pct"/>
          </w:tcPr>
          <w:p w14:paraId="3BCFD22E"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25555914"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6EA71E33"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2629" w:type="pct"/>
          </w:tcPr>
          <w:p w14:paraId="1C3E706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c>
          <w:tcPr>
            <w:tcW w:w="1649" w:type="pct"/>
          </w:tcPr>
          <w:p w14:paraId="226C0700" w14:textId="65BAB94B"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145A0E5F"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6471215"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2629" w:type="pct"/>
          </w:tcPr>
          <w:p w14:paraId="7F8D83D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c>
          <w:tcPr>
            <w:tcW w:w="1649" w:type="pct"/>
          </w:tcPr>
          <w:p w14:paraId="7307FBF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r w:rsidR="003E598E" w:rsidRPr="00F31BBC" w14:paraId="2687D0F4"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DE60BAE"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2629" w:type="pct"/>
          </w:tcPr>
          <w:p w14:paraId="5D5B02C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c>
          <w:tcPr>
            <w:tcW w:w="1649" w:type="pct"/>
          </w:tcPr>
          <w:p w14:paraId="07857936"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55CF1451"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4367ED4B"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2629" w:type="pct"/>
          </w:tcPr>
          <w:p w14:paraId="0507291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c>
          <w:tcPr>
            <w:tcW w:w="1649" w:type="pct"/>
          </w:tcPr>
          <w:p w14:paraId="7EC139B0" w14:textId="584094C6" w:rsidR="003E598E" w:rsidRDefault="003E598E" w:rsidP="00F37410">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4D7CCC07"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044B392D"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54DD2D57"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c>
          <w:tcPr>
            <w:tcW w:w="1649" w:type="pct"/>
          </w:tcPr>
          <w:p w14:paraId="44215313"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48A3904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47AC175D"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3009171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c>
          <w:tcPr>
            <w:tcW w:w="1649" w:type="pct"/>
          </w:tcPr>
          <w:p w14:paraId="67C69734" w14:textId="0103A189"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3</w:t>
            </w:r>
          </w:p>
        </w:tc>
      </w:tr>
      <w:tr w:rsidR="003E598E" w:rsidRPr="00F31BBC" w14:paraId="4BEDBFEA"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45E33E06"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2629" w:type="pct"/>
          </w:tcPr>
          <w:p w14:paraId="39CF4F89"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12B0F10"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25DF0218"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AE84B72"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2629" w:type="pct"/>
          </w:tcPr>
          <w:p w14:paraId="3CA353A5" w14:textId="5DEA331A"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2 juveniles enter </w:t>
            </w:r>
            <w:r w:rsidR="003F5536">
              <w:rPr>
                <w:rFonts w:ascii="Times New Roman" w:hAnsi="Times New Roman" w:cs="Times New Roman"/>
              </w:rPr>
              <w:t>foraging arena</w:t>
            </w:r>
          </w:p>
        </w:tc>
        <w:tc>
          <w:tcPr>
            <w:tcW w:w="1649" w:type="pct"/>
          </w:tcPr>
          <w:p w14:paraId="60CCA4E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7B5B6F7A"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76013D4"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2629" w:type="pct"/>
          </w:tcPr>
          <w:p w14:paraId="3BE5A64D" w14:textId="7CB753B1"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at which species 2 juveniles leave </w:t>
            </w:r>
            <w:r w:rsidR="003F5536">
              <w:rPr>
                <w:rFonts w:ascii="Times New Roman" w:hAnsi="Times New Roman" w:cs="Times New Roman"/>
              </w:rPr>
              <w:t>foraging arena</w:t>
            </w:r>
          </w:p>
        </w:tc>
        <w:tc>
          <w:tcPr>
            <w:tcW w:w="1649" w:type="pct"/>
          </w:tcPr>
          <w:p w14:paraId="74299C3B"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33C0F7AE"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7DD098D2" w14:textId="77777777" w:rsidR="003E598E" w:rsidRPr="00B62048" w:rsidRDefault="00A43600"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2629" w:type="pct"/>
          </w:tcPr>
          <w:p w14:paraId="4683BA1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c>
          <w:tcPr>
            <w:tcW w:w="1649" w:type="pct"/>
          </w:tcPr>
          <w:p w14:paraId="468692F7" w14:textId="47635CB8"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7A51FB3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CEAA1E9"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2629" w:type="pct"/>
          </w:tcPr>
          <w:p w14:paraId="2052170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c>
          <w:tcPr>
            <w:tcW w:w="1649" w:type="pct"/>
          </w:tcPr>
          <w:p w14:paraId="08492D0D"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bl>
    <w:p w14:paraId="361FC00E" w14:textId="2012B90B" w:rsidR="003E598E" w:rsidRDefault="003E598E" w:rsidP="003E598E">
      <w:pPr>
        <w:rPr>
          <w:rFonts w:ascii="Times New Roman" w:hAnsi="Times New Roman" w:cs="Times New Roman"/>
        </w:rPr>
      </w:pPr>
    </w:p>
    <w:p w14:paraId="7B17A6C9" w14:textId="77777777" w:rsidR="003E598E" w:rsidRDefault="003E598E" w:rsidP="003E598E">
      <w:pPr>
        <w:rPr>
          <w:b/>
          <w:bCs/>
        </w:rPr>
      </w:pPr>
      <w:r>
        <w:rPr>
          <w:rFonts w:ascii="Times New Roman" w:hAnsi="Times New Roman" w:cs="Times New Roman"/>
        </w:rPr>
        <w:t xml:space="preserve">  </w:t>
      </w:r>
    </w:p>
    <w:p w14:paraId="556654B8" w14:textId="0951ABB3"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 Experiments</w:t>
      </w:r>
    </w:p>
    <w:p w14:paraId="287AAB6B" w14:textId="2552D249" w:rsidR="00917188" w:rsidRDefault="003E598E" w:rsidP="00DE2DCF">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Recreational fisheries are complex systems </w:t>
      </w:r>
      <w:r w:rsidR="000F2946">
        <w:rPr>
          <w:rFonts w:ascii="Times New Roman" w:hAnsi="Times New Roman" w:cs="Times New Roman"/>
        </w:rPr>
        <w:t xml:space="preserve">in which </w:t>
      </w:r>
      <w:r>
        <w:rPr>
          <w:rFonts w:ascii="Times New Roman" w:hAnsi="Times New Roman" w:cs="Times New Roman"/>
        </w:rPr>
        <w:t>human influences and ecological interactions feed</w:t>
      </w:r>
      <w:r w:rsidR="000E7097">
        <w:rPr>
          <w:rFonts w:ascii="Times New Roman" w:hAnsi="Times New Roman" w:cs="Times New Roman"/>
        </w:rPr>
        <w:t xml:space="preserve"> </w:t>
      </w:r>
      <w:r>
        <w:rPr>
          <w:rFonts w:ascii="Times New Roman" w:hAnsi="Times New Roman" w:cs="Times New Roman"/>
        </w:rPr>
        <w:t>back on each other to make applied management of any species challenging.</w:t>
      </w:r>
      <w:r w:rsidRPr="00B233A4">
        <w:rPr>
          <w:rFonts w:ascii="Times New Roman" w:hAnsi="Times New Roman" w:cs="Times New Roman"/>
        </w:rPr>
        <w:t xml:space="preserve"> </w:t>
      </w:r>
      <w:r>
        <w:rPr>
          <w:rFonts w:ascii="Times New Roman" w:hAnsi="Times New Roman" w:cs="Times New Roman"/>
        </w:rPr>
        <w:t xml:space="preserve">A key challenge facing many </w:t>
      </w:r>
      <w:r w:rsidR="001459A2">
        <w:rPr>
          <w:rFonts w:ascii="Times New Roman" w:hAnsi="Times New Roman" w:cs="Times New Roman"/>
        </w:rPr>
        <w:t>decision makers</w:t>
      </w:r>
      <w:r>
        <w:rPr>
          <w:rFonts w:ascii="Times New Roman" w:hAnsi="Times New Roman" w:cs="Times New Roman"/>
        </w:rPr>
        <w:t xml:space="preserve"> is how to maintain or improve abundances of highly valued and exploited species in the face of competition with other less valued and exploited species. Our model</w:t>
      </w:r>
      <w:r w:rsidR="00536684">
        <w:rPr>
          <w:rFonts w:ascii="Times New Roman" w:hAnsi="Times New Roman" w:cs="Times New Roman"/>
        </w:rPr>
        <w:t>ing</w:t>
      </w:r>
      <w:r>
        <w:rPr>
          <w:rFonts w:ascii="Times New Roman" w:hAnsi="Times New Roman" w:cs="Times New Roman"/>
        </w:rPr>
        <w:t xml:space="preserve"> experiments were designed to mimic this situation. Species 1 in our models represents the </w:t>
      </w:r>
      <w:r w:rsidR="007A462B">
        <w:rPr>
          <w:rFonts w:ascii="Times New Roman" w:hAnsi="Times New Roman" w:cs="Times New Roman"/>
        </w:rPr>
        <w:t>initially</w:t>
      </w:r>
      <w:r w:rsidR="0087298E">
        <w:rPr>
          <w:rFonts w:ascii="Times New Roman" w:hAnsi="Times New Roman" w:cs="Times New Roman"/>
        </w:rPr>
        <w:t xml:space="preserve"> </w:t>
      </w:r>
      <w:r>
        <w:rPr>
          <w:rFonts w:ascii="Times New Roman" w:hAnsi="Times New Roman" w:cs="Times New Roman"/>
        </w:rPr>
        <w:t xml:space="preserve">dominant, highly valued and highly exploited species that managers are seeking to maintain, while species 2 represents a less valued and less exploited species. When managing the focal species (species 1) alone, </w:t>
      </w:r>
      <w:r w:rsidR="002C5DE8">
        <w:rPr>
          <w:rFonts w:ascii="Times New Roman" w:hAnsi="Times New Roman" w:cs="Times New Roman"/>
        </w:rPr>
        <w:t>decision makers</w:t>
      </w:r>
      <w:r>
        <w:rPr>
          <w:rFonts w:ascii="Times New Roman" w:hAnsi="Times New Roman" w:cs="Times New Roman"/>
        </w:rPr>
        <w:t xml:space="preserve"> have control over harvest limits and stocking rates</w:t>
      </w:r>
      <w:r w:rsidR="007A462B">
        <w:rPr>
          <w:rFonts w:ascii="Times New Roman" w:hAnsi="Times New Roman" w:cs="Times New Roman"/>
        </w:rPr>
        <w:t xml:space="preserve"> for the focal species only; as opposed to controlling harvest and stocking for both species respectively when managing from a whole-ecosystem perspective</w:t>
      </w:r>
      <w:r>
        <w:rPr>
          <w:rFonts w:ascii="Times New Roman" w:hAnsi="Times New Roman" w:cs="Times New Roman"/>
        </w:rPr>
        <w:t xml:space="preserve">. Given the hypothetical goals of </w:t>
      </w:r>
      <w:r w:rsidR="002C5DE8">
        <w:rPr>
          <w:rFonts w:ascii="Times New Roman" w:hAnsi="Times New Roman" w:cs="Times New Roman"/>
        </w:rPr>
        <w:t>decision makers</w:t>
      </w:r>
      <w:r>
        <w:rPr>
          <w:rFonts w:ascii="Times New Roman" w:hAnsi="Times New Roman" w:cs="Times New Roman"/>
        </w:rPr>
        <w:t xml:space="preserve"> in our simulations, species 2 </w:t>
      </w:r>
      <w:r w:rsidR="00A41222">
        <w:rPr>
          <w:rFonts w:ascii="Times New Roman" w:hAnsi="Times New Roman" w:cs="Times New Roman"/>
        </w:rPr>
        <w:t xml:space="preserve">management </w:t>
      </w:r>
      <w:r>
        <w:rPr>
          <w:rFonts w:ascii="Times New Roman" w:hAnsi="Times New Roman" w:cs="Times New Roman"/>
        </w:rPr>
        <w:t xml:space="preserve">will always take the form of setting harvest limits and not </w:t>
      </w:r>
      <w:r w:rsidR="00A41222">
        <w:rPr>
          <w:rFonts w:ascii="Times New Roman" w:hAnsi="Times New Roman" w:cs="Times New Roman"/>
        </w:rPr>
        <w:t xml:space="preserve">include </w:t>
      </w:r>
      <w:r>
        <w:rPr>
          <w:rFonts w:ascii="Times New Roman" w:hAnsi="Times New Roman" w:cs="Times New Roman"/>
        </w:rPr>
        <w:t xml:space="preserve">stocking. </w:t>
      </w:r>
    </w:p>
    <w:p w14:paraId="3AD42236" w14:textId="5278EE8D" w:rsidR="006C40A7" w:rsidRDefault="00B7231B" w:rsidP="00473742">
      <w:pPr>
        <w:pStyle w:val="FirstParagraph"/>
        <w:rPr>
          <w:rFonts w:ascii="Times New Roman" w:hAnsi="Times New Roman" w:cs="Times New Roman"/>
        </w:rPr>
      </w:pPr>
      <w:r>
        <w:rPr>
          <w:rFonts w:ascii="Times New Roman" w:hAnsi="Times New Roman" w:cs="Times New Roman"/>
        </w:rPr>
        <w:t>After</w:t>
      </w:r>
      <w:r w:rsidR="002C5DE8">
        <w:rPr>
          <w:rFonts w:ascii="Times New Roman" w:hAnsi="Times New Roman" w:cs="Times New Roman"/>
        </w:rPr>
        <w:t xml:space="preserve"> exploring its basic dynamics and</w:t>
      </w:r>
      <w:r>
        <w:rPr>
          <w:rFonts w:ascii="Times New Roman" w:hAnsi="Times New Roman" w:cs="Times New Roman"/>
        </w:rPr>
        <w:t xml:space="preserve"> validating </w:t>
      </w:r>
      <w:r w:rsidR="00EB01C8">
        <w:rPr>
          <w:rFonts w:ascii="Times New Roman" w:hAnsi="Times New Roman" w:cs="Times New Roman"/>
        </w:rPr>
        <w:t>that the model produced alternate stable states, w</w:t>
      </w:r>
      <w:r w:rsidR="003E598E" w:rsidRPr="00473742">
        <w:rPr>
          <w:rFonts w:ascii="Times New Roman" w:hAnsi="Times New Roman" w:cs="Times New Roman"/>
        </w:rPr>
        <w:t>e focused on three different model</w:t>
      </w:r>
      <w:r w:rsidR="00536684">
        <w:rPr>
          <w:rFonts w:ascii="Times New Roman" w:hAnsi="Times New Roman" w:cs="Times New Roman"/>
        </w:rPr>
        <w:t>ing</w:t>
      </w:r>
      <w:r w:rsidR="003E598E" w:rsidRPr="00473742">
        <w:rPr>
          <w:rFonts w:ascii="Times New Roman" w:hAnsi="Times New Roman" w:cs="Times New Roman"/>
        </w:rPr>
        <w:t xml:space="preserve"> experiments that reflect scenarios commonly encountered by fisheries </w:t>
      </w:r>
      <w:r w:rsidR="002C5DE8">
        <w:rPr>
          <w:rFonts w:ascii="Times New Roman" w:hAnsi="Times New Roman" w:cs="Times New Roman"/>
        </w:rPr>
        <w:t>decision makers</w:t>
      </w:r>
      <w:r w:rsidR="0007441C">
        <w:rPr>
          <w:rFonts w:ascii="Times New Roman" w:hAnsi="Times New Roman" w:cs="Times New Roman"/>
        </w:rPr>
        <w:t xml:space="preserve"> (Table S1)</w:t>
      </w:r>
      <w:r w:rsidR="003E598E" w:rsidRPr="00473742">
        <w:rPr>
          <w:rFonts w:ascii="Times New Roman" w:hAnsi="Times New Roman" w:cs="Times New Roman"/>
        </w:rPr>
        <w:t>.</w:t>
      </w:r>
      <w:r w:rsidR="003C2FE5">
        <w:rPr>
          <w:rFonts w:ascii="Times New Roman" w:hAnsi="Times New Roman" w:cs="Times New Roman"/>
        </w:rPr>
        <w:t xml:space="preserve"> </w:t>
      </w:r>
    </w:p>
    <w:p w14:paraId="358DE2B1" w14:textId="567B89DD" w:rsidR="006C40A7" w:rsidRDefault="003E598E" w:rsidP="00473742">
      <w:pPr>
        <w:pStyle w:val="FirstParagraph"/>
        <w:rPr>
          <w:rFonts w:ascii="Times New Roman" w:hAnsi="Times New Roman" w:cs="Times New Roman"/>
        </w:rPr>
      </w:pPr>
      <w:r w:rsidRPr="00473742">
        <w:rPr>
          <w:rFonts w:ascii="Times New Roman" w:hAnsi="Times New Roman" w:cs="Times New Roman"/>
        </w:rPr>
        <w:t xml:space="preserve">In our first experiment (Leveraging Interactions Experiment), we sought to understand the implications of active management of only one species (species 1) </w:t>
      </w:r>
      <w:r w:rsidRPr="00473742">
        <w:rPr>
          <w:rFonts w:ascii="Times New Roman" w:hAnsi="Times New Roman" w:cs="Times New Roman"/>
          <w:i/>
          <w:iCs/>
        </w:rPr>
        <w:t>versus</w:t>
      </w:r>
      <w:r w:rsidRPr="00473742">
        <w:rPr>
          <w:rFonts w:ascii="Times New Roman" w:hAnsi="Times New Roman" w:cs="Times New Roman"/>
        </w:rPr>
        <w:t xml:space="preserve"> both species (species 1 and 2) on the “desired state” of the system. In this experiment, we sought to explore the </w:t>
      </w:r>
      <w:r w:rsidR="00A41222">
        <w:rPr>
          <w:rFonts w:ascii="Times New Roman" w:hAnsi="Times New Roman" w:cs="Times New Roman"/>
        </w:rPr>
        <w:t>influence</w:t>
      </w:r>
      <w:r w:rsidRPr="00473742">
        <w:rPr>
          <w:rFonts w:ascii="Times New Roman" w:hAnsi="Times New Roman" w:cs="Times New Roman"/>
        </w:rPr>
        <w:t xml:space="preserve"> of leveraging ecological interactions to achieve </w:t>
      </w:r>
      <w:r w:rsidR="002C5DE8">
        <w:rPr>
          <w:rFonts w:ascii="Times New Roman" w:hAnsi="Times New Roman" w:cs="Times New Roman"/>
        </w:rPr>
        <w:t>decision maker</w:t>
      </w:r>
      <w:r w:rsidRPr="00473742">
        <w:rPr>
          <w:rFonts w:ascii="Times New Roman" w:hAnsi="Times New Roman" w:cs="Times New Roman"/>
        </w:rPr>
        <w:t>’s goals related to retaining a desired stable state.</w:t>
      </w:r>
      <w:r w:rsidR="00A41222">
        <w:rPr>
          <w:rFonts w:ascii="Times New Roman" w:hAnsi="Times New Roman" w:cs="Times New Roman"/>
        </w:rPr>
        <w:t xml:space="preserve"> In this experiment, while species 2 is not the focal species, harvest of species 2 is likely to occur, however, in the first part of the experiment (species 1 active management), species 2 is managed for species 2 alon</w:t>
      </w:r>
      <w:r w:rsidR="00E461FB">
        <w:rPr>
          <w:rFonts w:ascii="Times New Roman" w:hAnsi="Times New Roman" w:cs="Times New Roman"/>
        </w:rPr>
        <w:t>e</w:t>
      </w:r>
      <w:r w:rsidR="00A41222">
        <w:rPr>
          <w:rFonts w:ascii="Times New Roman" w:hAnsi="Times New Roman" w:cs="Times New Roman"/>
        </w:rPr>
        <w:t xml:space="preserve"> (no interaction considered). In the second part, species 2 is managed explicitly with these ecological interaction</w:t>
      </w:r>
      <w:r w:rsidR="00C178D5">
        <w:rPr>
          <w:rFonts w:ascii="Times New Roman" w:hAnsi="Times New Roman" w:cs="Times New Roman"/>
        </w:rPr>
        <w:t>s</w:t>
      </w:r>
      <w:r w:rsidR="00A41222">
        <w:rPr>
          <w:rFonts w:ascii="Times New Roman" w:hAnsi="Times New Roman" w:cs="Times New Roman"/>
        </w:rPr>
        <w:t xml:space="preserve"> in mind. </w:t>
      </w:r>
    </w:p>
    <w:p w14:paraId="37D86BAB" w14:textId="10D5EC22" w:rsidR="006C40A7" w:rsidRDefault="003E598E" w:rsidP="00473742">
      <w:pPr>
        <w:pStyle w:val="FirstParagraph"/>
        <w:rPr>
          <w:rFonts w:ascii="Times New Roman" w:hAnsi="Times New Roman" w:cs="Times New Roman"/>
        </w:rPr>
      </w:pPr>
      <w:r w:rsidRPr="00473742">
        <w:rPr>
          <w:rFonts w:ascii="Times New Roman" w:hAnsi="Times New Roman" w:cs="Times New Roman"/>
        </w:rPr>
        <w:t xml:space="preserve">Our second modeling experiment focused on the diversity of management options available to </w:t>
      </w:r>
      <w:r w:rsidR="002C5DE8">
        <w:rPr>
          <w:rFonts w:ascii="Times New Roman" w:hAnsi="Times New Roman" w:cs="Times New Roman"/>
        </w:rPr>
        <w:t>decision makers</w:t>
      </w:r>
      <w:r w:rsidRPr="00473742">
        <w:rPr>
          <w:rFonts w:ascii="Times New Roman" w:hAnsi="Times New Roman" w:cs="Times New Roman"/>
        </w:rPr>
        <w:t xml:space="preserve"> when accounting for interspecific interactions (Alternative Approaches Experiment). Here, we sought to understand the different paths </w:t>
      </w:r>
      <w:r w:rsidR="002C5DE8">
        <w:rPr>
          <w:rFonts w:ascii="Times New Roman" w:hAnsi="Times New Roman" w:cs="Times New Roman"/>
        </w:rPr>
        <w:t>decision makers</w:t>
      </w:r>
      <w:r w:rsidRPr="00473742">
        <w:rPr>
          <w:rFonts w:ascii="Times New Roman" w:hAnsi="Times New Roman" w:cs="Times New Roman"/>
        </w:rPr>
        <w:t xml:space="preserve"> may take to the same outcome through managing one or both species using available management tools (i.e., stocking and harvest regulation).</w:t>
      </w:r>
    </w:p>
    <w:p w14:paraId="1A34B9F8" w14:textId="1D5A5BB1" w:rsidR="007C47CC" w:rsidRDefault="003E598E" w:rsidP="00473742">
      <w:pPr>
        <w:pStyle w:val="FirstParagraph"/>
        <w:rPr>
          <w:rFonts w:ascii="Times New Roman" w:hAnsi="Times New Roman" w:cs="Times New Roman"/>
        </w:rPr>
      </w:pPr>
      <w:r w:rsidRPr="00473742">
        <w:rPr>
          <w:rFonts w:ascii="Times New Roman" w:hAnsi="Times New Roman" w:cs="Times New Roman"/>
        </w:rPr>
        <w:t>Finally, we explored the influences of slow changes</w:t>
      </w:r>
      <w:r w:rsidR="00D80C95">
        <w:rPr>
          <w:rFonts w:ascii="Times New Roman" w:hAnsi="Times New Roman" w:cs="Times New Roman"/>
        </w:rPr>
        <w:t xml:space="preserve"> (i.e., those outside of managerial control)</w:t>
      </w:r>
      <w:r w:rsidRPr="00473742">
        <w:rPr>
          <w:rFonts w:ascii="Times New Roman" w:hAnsi="Times New Roman" w:cs="Times New Roman"/>
        </w:rPr>
        <w:t xml:space="preserve"> in adult fecundity and the resultant effects on stable states (Safe Operating Space Experiment). </w:t>
      </w:r>
      <w:r w:rsidR="00A31A29">
        <w:rPr>
          <w:rFonts w:ascii="Times New Roman" w:hAnsi="Times New Roman" w:cs="Times New Roman"/>
        </w:rPr>
        <w:t xml:space="preserve">This </w:t>
      </w:r>
      <w:r w:rsidR="00A31A29">
        <w:rPr>
          <w:rFonts w:ascii="Times New Roman" w:hAnsi="Times New Roman" w:cs="Times New Roman"/>
        </w:rPr>
        <w:lastRenderedPageBreak/>
        <w:t>experiment</w:t>
      </w:r>
      <w:r w:rsidRPr="00473742">
        <w:rPr>
          <w:rFonts w:ascii="Times New Roman" w:hAnsi="Times New Roman" w:cs="Times New Roman"/>
        </w:rPr>
        <w:t xml:space="preserve"> used a safe-operating space approach </w:t>
      </w:r>
      <w:r w:rsidR="00A31A29">
        <w:rPr>
          <w:rFonts w:ascii="Times New Roman" w:hAnsi="Times New Roman" w:cs="Times New Roman"/>
        </w:rPr>
        <w:t>in which</w:t>
      </w:r>
      <w:r w:rsidR="00A31A29" w:rsidRPr="00473742">
        <w:rPr>
          <w:rFonts w:ascii="Times New Roman" w:hAnsi="Times New Roman" w:cs="Times New Roman"/>
        </w:rPr>
        <w:t xml:space="preserve"> </w:t>
      </w:r>
      <w:r w:rsidR="00D80C95">
        <w:rPr>
          <w:rFonts w:ascii="Times New Roman" w:hAnsi="Times New Roman" w:cs="Times New Roman"/>
        </w:rPr>
        <w:t>decision makers</w:t>
      </w:r>
      <w:r w:rsidRPr="00473742">
        <w:rPr>
          <w:rFonts w:ascii="Times New Roman" w:hAnsi="Times New Roman" w:cs="Times New Roman"/>
        </w:rPr>
        <w:t xml:space="preserve"> use the tools at their disposal, including leveraging species interactions, to keep the system in a desired stable state despite slow moving changes outside of managerial control </w:t>
      </w:r>
      <w:r w:rsidR="005E4B14">
        <w:rPr>
          <w:rFonts w:ascii="Times New Roman" w:hAnsi="Times New Roman" w:cs="Times New Roman"/>
        </w:rPr>
        <w:fldChar w:fldCharType="begin"/>
      </w:r>
      <w:r w:rsidR="005E4B14">
        <w:rPr>
          <w:rFonts w:ascii="Times New Roman" w:hAnsi="Times New Roman" w:cs="Times New Roman"/>
        </w:rPr>
        <w:instrText xml:space="preserve"> ADDIN ZOTERO_ITEM CSL_CITATION {"citationID":"CpHb0Ei0","properties":{"formattedCitation":"(Carpenter et al. 2017)","plainCitation":"(Carpenter et al. 2017)","noteIndex":0},"citationItems":[{"id":97,"uris":["http://zotero.org/groups/2531340/items/WAFCZFA8"],"uri":["http://zotero.org/groups/2531340/items/WAFCZFA8"],"itemData":{"id":97,"type":"article-journal","container-title":"Fish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Jake"}],"issued":{"date-parts":[["2017",11]]}}}],"schema":"https://github.com/citation-style-language/schema/raw/master/csl-citation.json"} </w:instrText>
      </w:r>
      <w:r w:rsidR="005E4B14">
        <w:rPr>
          <w:rFonts w:ascii="Times New Roman" w:hAnsi="Times New Roman" w:cs="Times New Roman"/>
        </w:rPr>
        <w:fldChar w:fldCharType="separate"/>
      </w:r>
      <w:r w:rsidR="005E4B14" w:rsidRPr="005E4B14">
        <w:rPr>
          <w:rFonts w:ascii="Times New Roman" w:hAnsi="Times New Roman" w:cs="Times New Roman"/>
        </w:rPr>
        <w:t>(Carpenter et al. 2017)</w:t>
      </w:r>
      <w:r w:rsidR="005E4B14">
        <w:rPr>
          <w:rFonts w:ascii="Times New Roman" w:hAnsi="Times New Roman" w:cs="Times New Roman"/>
        </w:rPr>
        <w:fldChar w:fldCharType="end"/>
      </w:r>
      <w:r w:rsidRPr="00473742">
        <w:rPr>
          <w:rFonts w:ascii="Times New Roman" w:hAnsi="Times New Roman" w:cs="Times New Roman"/>
        </w:rPr>
        <w:t xml:space="preserve">. </w:t>
      </w:r>
      <w:r w:rsidR="004029C0">
        <w:rPr>
          <w:rFonts w:ascii="Times New Roman" w:hAnsi="Times New Roman" w:cs="Times New Roman"/>
        </w:rPr>
        <w:t>We</w:t>
      </w:r>
      <w:r w:rsidRPr="00473742">
        <w:rPr>
          <w:rFonts w:ascii="Times New Roman" w:hAnsi="Times New Roman" w:cs="Times New Roman"/>
        </w:rPr>
        <w:t xml:space="preserve"> explored a scenario in which slow changes to fecundity of species 1 may drive an eventual </w:t>
      </w:r>
      <w:r w:rsidR="001D5FF5">
        <w:rPr>
          <w:rFonts w:ascii="Times New Roman" w:hAnsi="Times New Roman" w:cs="Times New Roman"/>
        </w:rPr>
        <w:t>shift</w:t>
      </w:r>
      <w:r w:rsidR="001D5FF5" w:rsidRPr="00473742">
        <w:rPr>
          <w:rFonts w:ascii="Times New Roman" w:hAnsi="Times New Roman" w:cs="Times New Roman"/>
        </w:rPr>
        <w:t xml:space="preserve"> </w:t>
      </w:r>
      <w:r w:rsidRPr="00473742">
        <w:rPr>
          <w:rFonts w:ascii="Times New Roman" w:hAnsi="Times New Roman" w:cs="Times New Roman"/>
        </w:rPr>
        <w:t>in stable state from species 1 to species 2</w:t>
      </w:r>
      <w:r w:rsidR="00B27605">
        <w:rPr>
          <w:rFonts w:ascii="Times New Roman" w:hAnsi="Times New Roman" w:cs="Times New Roman"/>
        </w:rPr>
        <w:t>, mimicking</w:t>
      </w:r>
      <w:r w:rsidRPr="00473742">
        <w:rPr>
          <w:rFonts w:ascii="Times New Roman" w:hAnsi="Times New Roman" w:cs="Times New Roman"/>
        </w:rPr>
        <w:t xml:space="preserve"> </w:t>
      </w:r>
      <w:r w:rsidR="00B27605">
        <w:rPr>
          <w:rFonts w:ascii="Times New Roman" w:hAnsi="Times New Roman" w:cs="Times New Roman"/>
        </w:rPr>
        <w:t>r</w:t>
      </w:r>
      <w:r w:rsidRPr="00473742">
        <w:rPr>
          <w:rFonts w:ascii="Times New Roman" w:hAnsi="Times New Roman" w:cs="Times New Roman"/>
        </w:rPr>
        <w:t xml:space="preserve">ecruitment declines </w:t>
      </w:r>
      <w:r w:rsidR="00B27605">
        <w:rPr>
          <w:rFonts w:ascii="Times New Roman" w:hAnsi="Times New Roman" w:cs="Times New Roman"/>
        </w:rPr>
        <w:t xml:space="preserve">that </w:t>
      </w:r>
      <w:r w:rsidRPr="00473742">
        <w:rPr>
          <w:rFonts w:ascii="Times New Roman" w:hAnsi="Times New Roman" w:cs="Times New Roman"/>
        </w:rPr>
        <w:t xml:space="preserve">have been observed in fisheries for a wide array of reasons </w:t>
      </w:r>
      <w:r w:rsidR="005E4B14">
        <w:rPr>
          <w:rFonts w:ascii="Times New Roman" w:hAnsi="Times New Roman" w:cs="Times New Roman"/>
        </w:rPr>
        <w:fldChar w:fldCharType="begin"/>
      </w:r>
      <w:r w:rsidR="005E4B14">
        <w:rPr>
          <w:rFonts w:ascii="Times New Roman" w:hAnsi="Times New Roman" w:cs="Times New Roman"/>
        </w:rPr>
        <w:instrText xml:space="preserve"> ADDIN ZOTERO_ITEM CSL_CITATION {"citationID":"hXaBBDak","properties":{"formattedCitation":"(Walters and Martell 2004; Lynch et al. 2016)","plainCitation":"(Walters and Martell 2004; Lynch et al. 2016)","noteIndex":0},"citationItems":[{"id":86,"uris":["http://zotero.org/groups/2531340/items/PTUM3M9I"],"uri":["http://zotero.org/groups/2531340/items/PTUM3M9I"],"itemData":{"id":86,"type":"book","call-number":"SH328 .W36 2004","event-place":"Princeton, N.J","ISBN":"978-0-691-11544-3","note":"OCLC: ocm53483591","number-of-pages":"399","publisher":"Princeton University Press","publisher-place":"Princeton, N.J","source":"Library of Congress ISBN","title":"Fisheries ecology and management","author":[{"family":"Walters","given":"Carl J."},{"family":"Martell","given":"Steven J. D."}],"issued":{"date-parts":[["2004"]]}}},{"id":61,"uris":["http://zotero.org/groups/2531340/items/HCVHKEBV"],"uri":["http://zotero.org/groups/2531340/items/HCVHKEBV"],"itemData":{"id":61,"type":"article-journal","container-title":"Fisheries","DOI":"10.1080/03632415.2016.1186016","ISSN":"0363-2415, 1548-8446","issue":"7","journalAbbreviation":"Fisheries","language":"en","page":"346-361","source":"DOI.org (Crossref)","title":"Climate Change Effects on North American Inland Fish Populations and Assemblages","volume":"41","author":[{"family":"Lynch","given":"Abigail J."},{"family":"Myers","given":"Bonnie J. E."},{"family":"Chu","given":"Cindy"},{"family":"Eby","given":"Lisa A."},{"family":"Falke","given":"Jeffrey A."},{"family":"Kovach","given":"Ryan P."},{"family":"Krabbenhoft","given":"Trevor J."},{"family":"Kwak","given":"Thomas J."},{"family":"Lyons","given":"John"},{"family":"Paukert","given":"Craig P."},{"family":"Whitney","given":"James E."}],"issued":{"date-parts":[["2016",7,2]]}}}],"schema":"https://github.com/citation-style-language/schema/raw/master/csl-citation.json"} </w:instrText>
      </w:r>
      <w:r w:rsidR="005E4B14">
        <w:rPr>
          <w:rFonts w:ascii="Times New Roman" w:hAnsi="Times New Roman" w:cs="Times New Roman"/>
        </w:rPr>
        <w:fldChar w:fldCharType="separate"/>
      </w:r>
      <w:r w:rsidR="005E4B14" w:rsidRPr="005E4B14">
        <w:rPr>
          <w:rFonts w:ascii="Times New Roman" w:hAnsi="Times New Roman" w:cs="Times New Roman"/>
        </w:rPr>
        <w:t>(Walters and Martell 2004; Lynch et al. 2016)</w:t>
      </w:r>
      <w:r w:rsidR="005E4B14">
        <w:rPr>
          <w:rFonts w:ascii="Times New Roman" w:hAnsi="Times New Roman" w:cs="Times New Roman"/>
        </w:rPr>
        <w:fldChar w:fldCharType="end"/>
      </w:r>
      <w:r w:rsidRPr="00473742">
        <w:rPr>
          <w:rFonts w:ascii="Times New Roman" w:hAnsi="Times New Roman" w:cs="Times New Roman"/>
        </w:rPr>
        <w:t>. Similar slow-moving changes may occur in other parameters such as juvenile refuge availability</w:t>
      </w:r>
      <w:r w:rsidR="00B27605">
        <w:rPr>
          <w:rFonts w:ascii="Times New Roman" w:hAnsi="Times New Roman" w:cs="Times New Roman"/>
        </w:rPr>
        <w:t xml:space="preserve"> (</w:t>
      </w:r>
      <w:r w:rsidRPr="00473742">
        <w:rPr>
          <w:rFonts w:ascii="Times New Roman" w:hAnsi="Times New Roman" w:cs="Times New Roman"/>
        </w:rPr>
        <w:t>though in some cases managers may be able to control this variable</w:t>
      </w:r>
      <w:r w:rsidR="00B27605">
        <w:rPr>
          <w:rFonts w:ascii="Times New Roman" w:hAnsi="Times New Roman" w:cs="Times New Roman"/>
        </w:rPr>
        <w:t>)</w:t>
      </w:r>
      <w:r w:rsidRPr="00473742">
        <w:rPr>
          <w:rFonts w:ascii="Times New Roman" w:hAnsi="Times New Roman" w:cs="Times New Roman"/>
        </w:rPr>
        <w:t xml:space="preserve"> or angler preferences. </w:t>
      </w:r>
      <w:r w:rsidR="00B56B4B" w:rsidRPr="00473742">
        <w:rPr>
          <w:rFonts w:ascii="Times New Roman" w:hAnsi="Times New Roman" w:cs="Times New Roman"/>
        </w:rPr>
        <w:t>Species interaction strengths, mortality, survival, and habitat availability were held constant across simulations (Table 1).</w:t>
      </w:r>
    </w:p>
    <w:p w14:paraId="4FF67FE8" w14:textId="7D2C3B8B" w:rsidR="0074794C" w:rsidRDefault="004E7617" w:rsidP="00473742">
      <w:pPr>
        <w:pStyle w:val="FirstParagraph"/>
        <w:rPr>
          <w:rFonts w:ascii="Times New Roman" w:hAnsi="Times New Roman" w:cs="Times New Roman"/>
        </w:rPr>
      </w:pPr>
      <w:r w:rsidRPr="00FA2D61">
        <w:rPr>
          <w:rFonts w:ascii="Times New Roman" w:hAnsi="Times New Roman" w:cs="Times New Roman"/>
        </w:rPr>
        <w:t xml:space="preserve">Our </w:t>
      </w:r>
      <w:r>
        <w:rPr>
          <w:rFonts w:ascii="Times New Roman" w:hAnsi="Times New Roman" w:cs="Times New Roman"/>
        </w:rPr>
        <w:t xml:space="preserve">theoretical </w:t>
      </w:r>
      <w:r w:rsidRPr="00FA2D61">
        <w:rPr>
          <w:rFonts w:ascii="Times New Roman" w:hAnsi="Times New Roman" w:cs="Times New Roman"/>
        </w:rPr>
        <w:t>model was</w:t>
      </w:r>
      <w:r w:rsidR="00A41222">
        <w:rPr>
          <w:rFonts w:ascii="Times New Roman" w:hAnsi="Times New Roman" w:cs="Times New Roman"/>
        </w:rPr>
        <w:t xml:space="preserve"> loosely </w:t>
      </w:r>
      <w:r>
        <w:rPr>
          <w:rFonts w:ascii="Times New Roman" w:hAnsi="Times New Roman" w:cs="Times New Roman"/>
        </w:rPr>
        <w:t>based on</w:t>
      </w:r>
      <w:r w:rsidRPr="00FA2D61">
        <w:rPr>
          <w:rFonts w:ascii="Times New Roman" w:hAnsi="Times New Roman" w:cs="Times New Roman"/>
        </w:rPr>
        <w:t xml:space="preserve"> interactions between walleye (</w:t>
      </w:r>
      <w:r w:rsidRPr="00FA2D61">
        <w:rPr>
          <w:rFonts w:ascii="Times New Roman" w:hAnsi="Times New Roman" w:cs="Times New Roman"/>
          <w:i/>
        </w:rPr>
        <w:t>Sander vitreus</w:t>
      </w:r>
      <w:r w:rsidRPr="00FA2D61">
        <w:rPr>
          <w:rFonts w:ascii="Times New Roman" w:hAnsi="Times New Roman" w:cs="Times New Roman"/>
        </w:rPr>
        <w:t>) and largemouth bass (</w:t>
      </w:r>
      <w:r w:rsidRPr="00FA2D61">
        <w:rPr>
          <w:rFonts w:ascii="Times New Roman" w:hAnsi="Times New Roman" w:cs="Times New Roman"/>
          <w:i/>
        </w:rPr>
        <w:t>Micropterus salmoides</w:t>
      </w:r>
      <w:r w:rsidRPr="00FA2D61">
        <w:rPr>
          <w:rFonts w:ascii="Times New Roman" w:hAnsi="Times New Roman" w:cs="Times New Roman"/>
        </w:rPr>
        <w:t>)</w:t>
      </w:r>
      <w:r>
        <w:rPr>
          <w:rFonts w:ascii="Times New Roman" w:hAnsi="Times New Roman" w:cs="Times New Roman"/>
        </w:rPr>
        <w:t xml:space="preserve"> in North American north-temperate lakes</w:t>
      </w:r>
      <w:r w:rsidR="00A41222">
        <w:rPr>
          <w:rFonts w:ascii="Times New Roman" w:hAnsi="Times New Roman" w:cs="Times New Roman"/>
        </w:rPr>
        <w:t>.</w:t>
      </w:r>
      <w:r w:rsidRPr="00FA2D61">
        <w:rPr>
          <w:rFonts w:ascii="Times New Roman" w:hAnsi="Times New Roman" w:cs="Times New Roman"/>
        </w:rPr>
        <w:t xml:space="preserve"> </w:t>
      </w:r>
      <w:r w:rsidR="00A41222">
        <w:rPr>
          <w:rFonts w:ascii="Times New Roman" w:hAnsi="Times New Roman" w:cs="Times New Roman"/>
        </w:rPr>
        <w:t xml:space="preserve">However, we have </w:t>
      </w:r>
      <w:r w:rsidR="00861B34">
        <w:rPr>
          <w:rFonts w:ascii="Times New Roman" w:hAnsi="Times New Roman" w:cs="Times New Roman"/>
        </w:rPr>
        <w:t>focus</w:t>
      </w:r>
      <w:r w:rsidR="00A41222">
        <w:rPr>
          <w:rFonts w:ascii="Times New Roman" w:hAnsi="Times New Roman" w:cs="Times New Roman"/>
        </w:rPr>
        <w:t>ed</w:t>
      </w:r>
      <w:r w:rsidR="00861B34">
        <w:rPr>
          <w:rFonts w:ascii="Times New Roman" w:hAnsi="Times New Roman" w:cs="Times New Roman"/>
        </w:rPr>
        <w:t xml:space="preserve"> on</w:t>
      </w:r>
      <w:r w:rsidR="00A41222">
        <w:rPr>
          <w:rFonts w:ascii="Times New Roman" w:hAnsi="Times New Roman" w:cs="Times New Roman"/>
        </w:rPr>
        <w:t xml:space="preserve"> the conceptual interactions</w:t>
      </w:r>
      <w:r w:rsidR="00861B34">
        <w:rPr>
          <w:rFonts w:ascii="Times New Roman" w:hAnsi="Times New Roman" w:cs="Times New Roman"/>
        </w:rPr>
        <w:t xml:space="preserve"> rather than quantitative resemblance to that system in order to maximize</w:t>
      </w:r>
      <w:r w:rsidR="00A41222">
        <w:rPr>
          <w:rFonts w:ascii="Times New Roman" w:hAnsi="Times New Roman" w:cs="Times New Roman"/>
        </w:rPr>
        <w:t xml:space="preserve"> generali</w:t>
      </w:r>
      <w:r w:rsidR="00861B34">
        <w:rPr>
          <w:rFonts w:ascii="Times New Roman" w:hAnsi="Times New Roman" w:cs="Times New Roman"/>
        </w:rPr>
        <w:t>ty of our</w:t>
      </w:r>
      <w:r w:rsidR="00A41222">
        <w:rPr>
          <w:rFonts w:ascii="Times New Roman" w:hAnsi="Times New Roman" w:cs="Times New Roman"/>
        </w:rPr>
        <w:t xml:space="preserve"> </w:t>
      </w:r>
      <w:r w:rsidRPr="00FA2D61">
        <w:rPr>
          <w:rFonts w:ascii="Times New Roman" w:hAnsi="Times New Roman" w:cs="Times New Roman"/>
        </w:rPr>
        <w:t>model</w:t>
      </w:r>
      <w:r w:rsidR="00861B34">
        <w:rPr>
          <w:rFonts w:ascii="Times New Roman" w:hAnsi="Times New Roman" w:cs="Times New Roman"/>
        </w:rPr>
        <w:t>. As such,</w:t>
      </w:r>
      <w:r w:rsidRPr="00FA2D61">
        <w:rPr>
          <w:rFonts w:ascii="Times New Roman" w:hAnsi="Times New Roman" w:cs="Times New Roman"/>
        </w:rPr>
        <w:t xml:space="preserve"> </w:t>
      </w:r>
      <w:r w:rsidR="00861B34">
        <w:rPr>
          <w:rFonts w:ascii="Times New Roman" w:hAnsi="Times New Roman" w:cs="Times New Roman"/>
        </w:rPr>
        <w:t xml:space="preserve">we only interpret the qualitative dynamics of model simulations. </w:t>
      </w:r>
      <w:r w:rsidR="003C2FE5">
        <w:rPr>
          <w:rFonts w:ascii="Times New Roman" w:hAnsi="Times New Roman" w:cs="Times New Roman"/>
        </w:rPr>
        <w:t xml:space="preserve">For </w:t>
      </w:r>
      <w:r w:rsidR="00861B34">
        <w:rPr>
          <w:rFonts w:ascii="Times New Roman" w:hAnsi="Times New Roman" w:cs="Times New Roman"/>
        </w:rPr>
        <w:t>example,</w:t>
      </w:r>
      <w:r w:rsidR="003C2FE5">
        <w:rPr>
          <w:rFonts w:ascii="Times New Roman" w:hAnsi="Times New Roman" w:cs="Times New Roman"/>
        </w:rPr>
        <w:t xml:space="preserve"> </w:t>
      </w:r>
      <w:r w:rsidR="00861B34">
        <w:rPr>
          <w:rFonts w:ascii="Times New Roman" w:hAnsi="Times New Roman" w:cs="Times New Roman"/>
        </w:rPr>
        <w:t>in order to define</w:t>
      </w:r>
      <w:r w:rsidR="003C2FE5">
        <w:rPr>
          <w:rFonts w:ascii="Times New Roman" w:hAnsi="Times New Roman" w:cs="Times New Roman"/>
        </w:rPr>
        <w:t xml:space="preserve"> dominan</w:t>
      </w:r>
      <w:r w:rsidR="00861B34">
        <w:rPr>
          <w:rFonts w:ascii="Times New Roman" w:hAnsi="Times New Roman" w:cs="Times New Roman"/>
        </w:rPr>
        <w:t>ce</w:t>
      </w:r>
      <w:r w:rsidR="003C2FE5">
        <w:rPr>
          <w:rFonts w:ascii="Times New Roman" w:hAnsi="Times New Roman" w:cs="Times New Roman"/>
        </w:rPr>
        <w:t xml:space="preserve"> </w:t>
      </w:r>
      <w:r w:rsidR="00861B34">
        <w:rPr>
          <w:rFonts w:ascii="Times New Roman" w:hAnsi="Times New Roman" w:cs="Times New Roman"/>
        </w:rPr>
        <w:t xml:space="preserve">and the presence of a system in the desired or undesired state </w:t>
      </w:r>
      <w:r w:rsidR="003C2FE5">
        <w:rPr>
          <w:rFonts w:ascii="Times New Roman" w:hAnsi="Times New Roman" w:cs="Times New Roman"/>
        </w:rPr>
        <w:t xml:space="preserve">we </w:t>
      </w:r>
      <w:r w:rsidR="00861B34">
        <w:rPr>
          <w:rFonts w:ascii="Times New Roman" w:hAnsi="Times New Roman" w:cs="Times New Roman"/>
        </w:rPr>
        <w:t xml:space="preserve">chose a threshold of one population’s </w:t>
      </w:r>
      <w:r w:rsidR="003C2FE5">
        <w:rPr>
          <w:rFonts w:ascii="Times New Roman" w:hAnsi="Times New Roman" w:cs="Times New Roman"/>
        </w:rPr>
        <w:t>abundance exceed</w:t>
      </w:r>
      <w:r w:rsidR="00861B34">
        <w:rPr>
          <w:rFonts w:ascii="Times New Roman" w:hAnsi="Times New Roman" w:cs="Times New Roman"/>
        </w:rPr>
        <w:t>ing</w:t>
      </w:r>
      <w:r w:rsidR="003C2FE5">
        <w:rPr>
          <w:rFonts w:ascii="Times New Roman" w:hAnsi="Times New Roman" w:cs="Times New Roman"/>
        </w:rPr>
        <w:t xml:space="preserve"> that of its competitor by a minimum of 100 individuals. </w:t>
      </w:r>
      <w:r w:rsidR="003E598E" w:rsidRPr="00473742">
        <w:rPr>
          <w:rFonts w:ascii="Times New Roman" w:hAnsi="Times New Roman" w:cs="Times New Roman"/>
        </w:rPr>
        <w:t xml:space="preserve">Model simulations were performed in R using RStudio and the deSolve package </w:t>
      </w:r>
      <w:r w:rsidR="005E4B14">
        <w:rPr>
          <w:rFonts w:ascii="Times New Roman" w:hAnsi="Times New Roman" w:cs="Times New Roman"/>
        </w:rPr>
        <w:fldChar w:fldCharType="begin"/>
      </w:r>
      <w:r w:rsidR="005E4B14">
        <w:rPr>
          <w:rFonts w:ascii="Times New Roman" w:hAnsi="Times New Roman" w:cs="Times New Roman"/>
        </w:rPr>
        <w:instrText xml:space="preserve"> ADDIN ZOTERO_ITEM CSL_CITATION {"citationID":"WBRGeHPd","properties":{"formattedCitation":"(RStudio Team; Soetaert et al. 2010; R Core Team 2020)","plainCitation":"(RStudio Team; Soetaert et al. 2010; R Core Team 2020)","noteIndex":0},"citationItems":[{"id":196,"uris":["http://zotero.org/groups/2531340/items/MSXZ8P48"],"uri":["http://zotero.org/groups/2531340/items/MSXZ8P48"],"itemData":{"id":196,"type":"webpage","abstract":"RStudio provides free and open source tools for R and enterprise-ready professional software for data science teams to develop and share their work at scale.","language":"en","title":"RStudio | Open source &amp; professional software for data science teams","URL":"https://rstudio.com/","author":[{"family":"RStudio Team","given":""}],"accessed":{"date-parts":[["2021",1,13]]}}},{"id":117,"uris":["http://zotero.org/groups/2531340/items/4JZIVHDK"],"uri":["http://zotero.org/groups/2531340/items/4JZIVHDK"],"itemData":{"id":117,"type":"book","title":"Solving Differential Equations in   R: Package deSolve","URL":"http://www.jstatsoft.org/v33/i09","author":[{"family":"Soetaert","given":"Karline"},{"family":"Petzoldt","given":"Thomas"},{"family":"Setzer","given":"R. Woodrow"}],"issued":{"date-parts":[["2010"]]}}},{"id":118,"uris":["http://zotero.org/groups/2531340/items/BN2TW598"],"uri":["http://zotero.org/groups/2531340/items/BN2TW598"],"itemData":{"id":118,"type":"book","publisher":"R Foundation for Statistical Computing","title":"R: A Language and Environment for Statistical Computing","URL":"https://www.R-project.org/","version":"4.0.2","author":[{"family":"R Core Team","given":""}],"issued":{"date-parts":[["2020",6,22]]}}}],"schema":"https://github.com/citation-style-language/schema/raw/master/csl-citation.json"} </w:instrText>
      </w:r>
      <w:r w:rsidR="005E4B14">
        <w:rPr>
          <w:rFonts w:ascii="Times New Roman" w:hAnsi="Times New Roman" w:cs="Times New Roman"/>
        </w:rPr>
        <w:fldChar w:fldCharType="separate"/>
      </w:r>
      <w:r w:rsidR="005E4B14" w:rsidRPr="005E4B14">
        <w:rPr>
          <w:rFonts w:ascii="Times New Roman" w:hAnsi="Times New Roman" w:cs="Times New Roman"/>
        </w:rPr>
        <w:t>(RStudio Team; Soetaert et al. 2010; R Core Team 2020)</w:t>
      </w:r>
      <w:r w:rsidR="005E4B14">
        <w:rPr>
          <w:rFonts w:ascii="Times New Roman" w:hAnsi="Times New Roman" w:cs="Times New Roman"/>
        </w:rPr>
        <w:fldChar w:fldCharType="end"/>
      </w:r>
      <w:r w:rsidR="003E598E" w:rsidRPr="00473742">
        <w:rPr>
          <w:rFonts w:ascii="Times New Roman" w:hAnsi="Times New Roman" w:cs="Times New Roman"/>
        </w:rPr>
        <w:t>.</w:t>
      </w:r>
      <w:bookmarkEnd w:id="25"/>
      <w:r w:rsidR="00917188" w:rsidRPr="00473742" w:rsidDel="003E598E">
        <w:rPr>
          <w:rFonts w:ascii="Times New Roman" w:hAnsi="Times New Roman" w:cs="Times New Roman"/>
        </w:rPr>
        <w:t xml:space="preserve"> </w:t>
      </w:r>
      <w:bookmarkStart w:id="26" w:name="results"/>
    </w:p>
    <w:p w14:paraId="58174851" w14:textId="77777777" w:rsidR="0074794C" w:rsidRDefault="0074794C" w:rsidP="00473742">
      <w:pPr>
        <w:pStyle w:val="FirstParagraph"/>
        <w:rPr>
          <w:rFonts w:ascii="Times New Roman" w:hAnsi="Times New Roman" w:cs="Times New Roman"/>
        </w:rPr>
      </w:pPr>
    </w:p>
    <w:p w14:paraId="2F09AB8F" w14:textId="013B3971" w:rsidR="003E598E" w:rsidRPr="00473742" w:rsidRDefault="003E598E" w:rsidP="00473742">
      <w:pPr>
        <w:pStyle w:val="FirstParagraph"/>
        <w:rPr>
          <w:rFonts w:ascii="Times New Roman" w:hAnsi="Times New Roman" w:cs="Times New Roman"/>
          <w:b/>
        </w:rPr>
      </w:pPr>
      <w:r w:rsidRPr="00473742">
        <w:rPr>
          <w:rFonts w:ascii="Times New Roman" w:hAnsi="Times New Roman" w:cs="Times New Roman"/>
          <w:b/>
        </w:rPr>
        <w:t>Results</w:t>
      </w:r>
    </w:p>
    <w:p w14:paraId="210760F2" w14:textId="77777777" w:rsidR="003E598E" w:rsidRPr="00B10705" w:rsidRDefault="003E598E" w:rsidP="003E598E">
      <w:pPr>
        <w:pStyle w:val="BodyText"/>
        <w:rPr>
          <w:i/>
          <w:iCs/>
        </w:rPr>
      </w:pPr>
      <w:r>
        <w:rPr>
          <w:i/>
          <w:iCs/>
        </w:rPr>
        <w:t>Model Validation</w:t>
      </w:r>
    </w:p>
    <w:p w14:paraId="5B5E91EF" w14:textId="374505F6" w:rsidR="008877C5" w:rsidRDefault="008877C5"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Our</w:t>
      </w:r>
      <w:r w:rsidR="003E598E">
        <w:rPr>
          <w:rFonts w:ascii="Times New Roman" w:hAnsi="Times New Roman" w:cs="Times New Roman"/>
        </w:rPr>
        <w:t xml:space="preserve"> model </w:t>
      </w:r>
      <w:r>
        <w:rPr>
          <w:rFonts w:ascii="Times New Roman" w:hAnsi="Times New Roman" w:cs="Times New Roman"/>
        </w:rPr>
        <w:t xml:space="preserve">of a two-species recreational fishery </w:t>
      </w:r>
      <w:r w:rsidR="003E598E">
        <w:rPr>
          <w:rFonts w:ascii="Times New Roman" w:hAnsi="Times New Roman" w:cs="Times New Roman"/>
        </w:rPr>
        <w:t xml:space="preserve">exhibited alternative stable states. Initial species abundances and species harvest </w:t>
      </w:r>
      <w:r>
        <w:rPr>
          <w:rFonts w:ascii="Times New Roman" w:hAnsi="Times New Roman" w:cs="Times New Roman"/>
        </w:rPr>
        <w:t xml:space="preserve">rates </w:t>
      </w:r>
      <w:r w:rsidR="003E598E">
        <w:rPr>
          <w:rFonts w:ascii="Times New Roman" w:hAnsi="Times New Roman" w:cs="Times New Roman"/>
        </w:rPr>
        <w:t xml:space="preserve">determined stable state outcomes (Fig. 1). </w:t>
      </w:r>
      <w:r w:rsidR="003E598E" w:rsidRPr="00B233A4">
        <w:rPr>
          <w:rFonts w:ascii="Times New Roman" w:hAnsi="Times New Roman" w:cs="Times New Roman"/>
        </w:rPr>
        <w:t>For example</w:t>
      </w:r>
      <w:r w:rsidR="003E598E">
        <w:rPr>
          <w:rFonts w:ascii="Times New Roman" w:hAnsi="Times New Roman" w:cs="Times New Roman"/>
        </w:rPr>
        <w:t>,</w:t>
      </w:r>
      <w:r w:rsidR="003E598E" w:rsidRPr="00B233A4">
        <w:rPr>
          <w:rFonts w:ascii="Times New Roman" w:hAnsi="Times New Roman" w:cs="Times New Roman"/>
        </w:rPr>
        <w:t xml:space="preserve"> a </w:t>
      </w:r>
      <w:r w:rsidR="003E598E">
        <w:rPr>
          <w:rFonts w:ascii="Times New Roman" w:hAnsi="Times New Roman" w:cs="Times New Roman"/>
        </w:rPr>
        <w:t>moderate harvest rate on</w:t>
      </w:r>
      <w:r w:rsidR="003E598E" w:rsidRPr="00B233A4">
        <w:rPr>
          <w:rFonts w:ascii="Times New Roman" w:hAnsi="Times New Roman" w:cs="Times New Roman"/>
        </w:rPr>
        <w:t xml:space="preserve"> species 1 result</w:t>
      </w:r>
      <w:r w:rsidR="003E598E">
        <w:rPr>
          <w:rFonts w:ascii="Times New Roman" w:hAnsi="Times New Roman" w:cs="Times New Roman"/>
        </w:rPr>
        <w:t>ed</w:t>
      </w:r>
      <w:r w:rsidR="003E598E" w:rsidRPr="00B233A4">
        <w:rPr>
          <w:rFonts w:ascii="Times New Roman" w:hAnsi="Times New Roman" w:cs="Times New Roman"/>
        </w:rPr>
        <w:t xml:space="preserve"> in scenarios</w:t>
      </w:r>
      <w:r w:rsidR="00D80C95">
        <w:rPr>
          <w:rFonts w:ascii="Times New Roman" w:hAnsi="Times New Roman" w:cs="Times New Roman"/>
        </w:rPr>
        <w:t xml:space="preserve"> in which</w:t>
      </w:r>
      <w:r w:rsidR="003E598E" w:rsidRPr="00B233A4">
        <w:rPr>
          <w:rFonts w:ascii="Times New Roman" w:hAnsi="Times New Roman" w:cs="Times New Roman"/>
        </w:rPr>
        <w:t xml:space="preserve"> species 1 dominates over species 2 or vice versa</w:t>
      </w:r>
      <w:r w:rsidR="003E598E">
        <w:rPr>
          <w:rFonts w:ascii="Times New Roman" w:hAnsi="Times New Roman" w:cs="Times New Roman"/>
        </w:rPr>
        <w:t xml:space="preserve"> depending on initial system state</w:t>
      </w:r>
      <w:r w:rsidR="003E598E" w:rsidRPr="00B233A4">
        <w:rPr>
          <w:rFonts w:ascii="Times New Roman" w:hAnsi="Times New Roman" w:cs="Times New Roman"/>
        </w:rPr>
        <w:t>.</w:t>
      </w:r>
      <w:r w:rsidR="003E598E">
        <w:rPr>
          <w:rFonts w:ascii="Times New Roman" w:hAnsi="Times New Roman" w:cs="Times New Roman"/>
        </w:rPr>
        <w:t xml:space="preserve"> </w:t>
      </w:r>
      <w:r w:rsidR="001D5FF5" w:rsidRPr="001D5FF5">
        <w:rPr>
          <w:rFonts w:ascii="Times New Roman" w:hAnsi="Times New Roman" w:cs="Times New Roman"/>
        </w:rPr>
        <w:t>Equilibrium abundances of the two species were influenced both by their initial abundances and by the harvest rate on species 1. When species 1 was initially dominant, there was a much wider range of harvest rates over which species 1 remained dominant.</w:t>
      </w:r>
      <w:r w:rsidR="001D5FF5">
        <w:rPr>
          <w:rFonts w:ascii="Times New Roman" w:hAnsi="Times New Roman" w:cs="Times New Roman"/>
        </w:rPr>
        <w:t xml:space="preserve"> </w:t>
      </w:r>
      <w:r w:rsidR="003E598E">
        <w:rPr>
          <w:rFonts w:ascii="Times New Roman" w:hAnsi="Times New Roman" w:cs="Times New Roman"/>
        </w:rPr>
        <w:t xml:space="preserve">Harvesting in the model decreased the target species’ abundance and eventually led to a regime shift. </w:t>
      </w:r>
    </w:p>
    <w:p w14:paraId="331EEF25" w14:textId="57F07E89" w:rsidR="003E598E" w:rsidRDefault="008877C5"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Alternative stable states persisted across all but the most extreme values for species interaction strengths, mortality, survival, and fecundity</w:t>
      </w:r>
      <w:r w:rsidR="003E598E">
        <w:rPr>
          <w:rFonts w:ascii="Times New Roman" w:hAnsi="Times New Roman" w:cs="Times New Roman"/>
        </w:rPr>
        <w:t xml:space="preserve"> (Fig</w:t>
      </w:r>
      <w:r w:rsidR="00D6738C">
        <w:rPr>
          <w:rFonts w:ascii="Times New Roman" w:hAnsi="Times New Roman" w:cs="Times New Roman"/>
        </w:rPr>
        <w:t>.</w:t>
      </w:r>
      <w:r w:rsidR="003E598E">
        <w:rPr>
          <w:rFonts w:ascii="Times New Roman" w:hAnsi="Times New Roman" w:cs="Times New Roman"/>
        </w:rPr>
        <w:t xml:space="preserve"> S</w:t>
      </w:r>
      <w:r w:rsidR="00460754">
        <w:rPr>
          <w:rFonts w:ascii="Times New Roman" w:hAnsi="Times New Roman" w:cs="Times New Roman"/>
        </w:rPr>
        <w:t>1</w:t>
      </w:r>
      <w:r w:rsidR="003E598E">
        <w:rPr>
          <w:rFonts w:ascii="Times New Roman" w:hAnsi="Times New Roman" w:cs="Times New Roman"/>
        </w:rPr>
        <w:t>).</w:t>
      </w:r>
      <w:r w:rsidR="003E598E" w:rsidRPr="00316186">
        <w:rPr>
          <w:rFonts w:ascii="Times New Roman" w:hAnsi="Times New Roman" w:cs="Times New Roman"/>
        </w:rPr>
        <w:t xml:space="preserve"> </w:t>
      </w:r>
      <w:r w:rsidR="003E598E">
        <w:rPr>
          <w:rFonts w:ascii="Times New Roman" w:hAnsi="Times New Roman" w:cs="Times New Roman"/>
        </w:rPr>
        <w:t>H</w:t>
      </w:r>
      <w:r>
        <w:rPr>
          <w:rFonts w:ascii="Times New Roman" w:hAnsi="Times New Roman" w:cs="Times New Roman"/>
        </w:rPr>
        <w:t>owever, the h</w:t>
      </w:r>
      <w:r w:rsidR="003E598E">
        <w:rPr>
          <w:rFonts w:ascii="Times New Roman" w:hAnsi="Times New Roman" w:cs="Times New Roman"/>
        </w:rPr>
        <w:t xml:space="preserve">arvest </w:t>
      </w:r>
      <w:r w:rsidR="00415E2C">
        <w:rPr>
          <w:rFonts w:ascii="Times New Roman" w:hAnsi="Times New Roman" w:cs="Times New Roman"/>
        </w:rPr>
        <w:t xml:space="preserve">rates </w:t>
      </w:r>
      <w:r w:rsidR="003E598E">
        <w:rPr>
          <w:rFonts w:ascii="Times New Roman" w:hAnsi="Times New Roman" w:cs="Times New Roman"/>
        </w:rPr>
        <w:t xml:space="preserve">at which the system </w:t>
      </w:r>
      <w:r w:rsidR="001D5FF5">
        <w:rPr>
          <w:rFonts w:ascii="Times New Roman" w:hAnsi="Times New Roman" w:cs="Times New Roman"/>
        </w:rPr>
        <w:t xml:space="preserve">transitioned </w:t>
      </w:r>
      <w:r w:rsidR="003E598E">
        <w:rPr>
          <w:rFonts w:ascii="Times New Roman" w:hAnsi="Times New Roman" w:cs="Times New Roman"/>
        </w:rPr>
        <w:t>differed with variation in parameter values (Fig</w:t>
      </w:r>
      <w:r w:rsidR="00D6738C">
        <w:rPr>
          <w:rFonts w:ascii="Times New Roman" w:hAnsi="Times New Roman" w:cs="Times New Roman"/>
        </w:rPr>
        <w:t>.</w:t>
      </w:r>
      <w:r w:rsidR="003E598E">
        <w:rPr>
          <w:rFonts w:ascii="Times New Roman" w:hAnsi="Times New Roman" w:cs="Times New Roman"/>
        </w:rPr>
        <w:t xml:space="preserve"> S</w:t>
      </w:r>
      <w:r w:rsidR="00460754">
        <w:rPr>
          <w:rFonts w:ascii="Times New Roman" w:hAnsi="Times New Roman" w:cs="Times New Roman"/>
        </w:rPr>
        <w:t>1</w:t>
      </w:r>
      <w:r w:rsidR="003E598E">
        <w:rPr>
          <w:rFonts w:ascii="Times New Roman" w:hAnsi="Times New Roman" w:cs="Times New Roman"/>
        </w:rPr>
        <w:t>). Increasing juvenile survival to adulthood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oMath>
      <w:r w:rsidR="00D6738C">
        <w:rPr>
          <w:rFonts w:ascii="Times New Roman" w:eastAsiaTheme="minorEastAsia" w:hAnsi="Times New Roman" w:cs="Times New Roman"/>
        </w:rPr>
        <w:t xml:space="preserve">) </w:t>
      </w:r>
      <w:r w:rsidR="003E598E">
        <w:rPr>
          <w:rFonts w:ascii="Times New Roman" w:eastAsiaTheme="minorEastAsia" w:hAnsi="Times New Roman" w:cs="Times New Roman"/>
        </w:rPr>
        <w:t xml:space="preserve">for example, shifts </w:t>
      </w:r>
      <w:r w:rsidR="00D80C95">
        <w:rPr>
          <w:rFonts w:ascii="Times New Roman" w:eastAsiaTheme="minorEastAsia" w:hAnsi="Times New Roman" w:cs="Times New Roman"/>
        </w:rPr>
        <w:t>the threshold</w:t>
      </w:r>
      <w:r w:rsidR="003E598E">
        <w:rPr>
          <w:rFonts w:ascii="Times New Roman" w:eastAsiaTheme="minorEastAsia" w:hAnsi="Times New Roman" w:cs="Times New Roman"/>
        </w:rPr>
        <w:t xml:space="preserve"> </w:t>
      </w:r>
      <w:r w:rsidR="00D6738C">
        <w:rPr>
          <w:rFonts w:ascii="Times New Roman" w:eastAsiaTheme="minorEastAsia" w:hAnsi="Times New Roman" w:cs="Times New Roman"/>
        </w:rPr>
        <w:t>higher</w:t>
      </w:r>
      <w:r w:rsidR="003E598E">
        <w:rPr>
          <w:rFonts w:ascii="Times New Roman" w:eastAsiaTheme="minorEastAsia" w:hAnsi="Times New Roman" w:cs="Times New Roman"/>
        </w:rPr>
        <w:t xml:space="preserve"> indicating that the range of harvests over which alternative stable states occur is increased (Fig. S</w:t>
      </w:r>
      <w:r w:rsidR="00460754">
        <w:rPr>
          <w:rFonts w:ascii="Times New Roman" w:eastAsiaTheme="minorEastAsia" w:hAnsi="Times New Roman" w:cs="Times New Roman"/>
        </w:rPr>
        <w:t>1</w:t>
      </w:r>
      <w:r w:rsidR="003E598E">
        <w:rPr>
          <w:rFonts w:ascii="Times New Roman" w:eastAsiaTheme="minorEastAsia" w:hAnsi="Times New Roman" w:cs="Times New Roman"/>
        </w:rPr>
        <w:t xml:space="preserve">). </w:t>
      </w:r>
      <w:r w:rsidR="003E598E">
        <w:rPr>
          <w:rFonts w:ascii="Times New Roman" w:hAnsi="Times New Roman" w:cs="Times New Roman"/>
        </w:rPr>
        <w:t>The model was most sensitive to changes in competition amongst juveniles, and</w:t>
      </w:r>
      <w:r w:rsidR="00581AE5">
        <w:rPr>
          <w:rFonts w:ascii="Times New Roman" w:hAnsi="Times New Roman" w:cs="Times New Roman"/>
        </w:rPr>
        <w:t xml:space="preserve"> to</w:t>
      </w:r>
      <w:r w:rsidR="003E598E">
        <w:rPr>
          <w:rFonts w:ascii="Times New Roman" w:hAnsi="Times New Roman" w:cs="Times New Roman"/>
        </w:rPr>
        <w:t xml:space="preserve"> </w:t>
      </w:r>
      <w:r w:rsidR="001D5FF5">
        <w:rPr>
          <w:rFonts w:ascii="Times New Roman" w:hAnsi="Times New Roman" w:cs="Times New Roman"/>
        </w:rPr>
        <w:t xml:space="preserve">Beverton-Holt </w:t>
      </w:r>
      <w:r w:rsidR="003E598E">
        <w:rPr>
          <w:rFonts w:ascii="Times New Roman" w:hAnsi="Times New Roman" w:cs="Times New Roman"/>
        </w:rPr>
        <w:t>stock-recruitment parameters (</w:t>
      </w:r>
      <m:oMath>
        <m:sSub>
          <m:sSubPr>
            <m:ctrlPr>
              <w:rPr>
                <w:rFonts w:ascii="Cambria Math" w:hAnsi="Cambria Math" w:cs="Times New Roman"/>
                <w:b/>
                <w:bCs/>
              </w:rPr>
            </m:ctrlPr>
          </m:sSubPr>
          <m:e>
            <m:r>
              <w:rPr>
                <w:rFonts w:ascii="Cambria Math" w:hAnsi="Cambria Math" w:cs="Times New Roman"/>
              </w:rPr>
              <m:t>c</m:t>
            </m:r>
          </m:e>
          <m:sub>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2</m:t>
                </m:r>
              </m:sub>
            </m:sSub>
          </m:sub>
        </m:sSub>
        <m:r>
          <m:rPr>
            <m:sty m:val="bi"/>
          </m:rPr>
          <w:rPr>
            <w:rFonts w:ascii="Cambria Math" w:hAnsi="Cambria Math" w:cs="Times New Roman"/>
          </w:rPr>
          <m:t xml:space="preserve">,  </m:t>
        </m:r>
        <m:sSub>
          <m:sSubPr>
            <m:ctrlPr>
              <w:rPr>
                <w:rFonts w:ascii="Cambria Math" w:hAnsi="Cambria Math" w:cs="Times New Roman"/>
                <w:b/>
                <w:bCs/>
              </w:rPr>
            </m:ctrlPr>
          </m:sSubPr>
          <m:e>
            <m:r>
              <w:rPr>
                <w:rFonts w:ascii="Cambria Math" w:hAnsi="Cambria Math" w:cs="Times New Roman"/>
              </w:rPr>
              <m:t>c</m:t>
            </m:r>
          </m:e>
          <m:sub>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1</m:t>
                </m:r>
              </m:sub>
            </m:sSub>
          </m:sub>
        </m:sSub>
        <m:r>
          <m:rPr>
            <m:sty m:val="bi"/>
          </m:rPr>
          <w:rPr>
            <w:rFonts w:ascii="Cambria Math" w:eastAsiaTheme="minorEastAsia" w:hAnsi="Cambria Math" w:cs="Times New Roman"/>
          </w:rPr>
          <m:t xml:space="preserve">, </m:t>
        </m:r>
        <m:r>
          <w:rPr>
            <w:rFonts w:ascii="Cambria Math" w:eastAsiaTheme="minorEastAsia" w:hAnsi="Cambria Math" w:cs="Times New Roman"/>
          </w:rPr>
          <m:t>a,b</m:t>
        </m:r>
      </m:oMath>
      <w:r w:rsidR="003E598E">
        <w:rPr>
          <w:rFonts w:ascii="Times New Roman" w:eastAsiaTheme="minorEastAsia" w:hAnsi="Times New Roman" w:cs="Times New Roman"/>
          <w:b/>
        </w:rPr>
        <w:t>)</w:t>
      </w:r>
      <w:r w:rsidR="003E598E">
        <w:rPr>
          <w:rFonts w:ascii="Times New Roman" w:hAnsi="Times New Roman" w:cs="Times New Roman"/>
        </w:rPr>
        <w:t>.</w:t>
      </w:r>
    </w:p>
    <w:p w14:paraId="44C92001" w14:textId="44776EE0" w:rsidR="003E598E" w:rsidRPr="00B233A4" w:rsidRDefault="00D55D06" w:rsidP="00F37410">
      <w:pPr>
        <w:pStyle w:val="FirstParagraph"/>
        <w:widowControl w:val="0"/>
        <w:suppressLineNumbers/>
        <w:ind w:firstLine="720"/>
        <w:jc w:val="center"/>
        <w:rPr>
          <w:rFonts w:ascii="Times New Roman" w:hAnsi="Times New Roman" w:cs="Times New Roman"/>
        </w:rPr>
      </w:pPr>
      <w:r w:rsidRPr="00D55D06">
        <w:rPr>
          <w:noProof/>
        </w:rPr>
        <w:lastRenderedPageBreak/>
        <w:t xml:space="preserve"> </w:t>
      </w:r>
      <w:r w:rsidR="00790400">
        <w:rPr>
          <w:noProof/>
        </w:rPr>
        <w:drawing>
          <wp:inline distT="0" distB="0" distL="0" distR="0" wp14:anchorId="32A80D26" wp14:editId="740D49D0">
            <wp:extent cx="4161905" cy="41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1905" cy="4133333"/>
                    </a:xfrm>
                    <a:prstGeom prst="rect">
                      <a:avLst/>
                    </a:prstGeom>
                  </pic:spPr>
                </pic:pic>
              </a:graphicData>
            </a:graphic>
          </wp:inline>
        </w:drawing>
      </w:r>
    </w:p>
    <w:p w14:paraId="72DD9DBA" w14:textId="13ED6E7B" w:rsidR="003E598E" w:rsidRPr="00B233A4" w:rsidRDefault="00195A66" w:rsidP="003E598E">
      <w:pPr>
        <w:pStyle w:val="Caption"/>
        <w:widowControl w:val="0"/>
        <w:suppressLineNumbers/>
        <w:rPr>
          <w:rFonts w:ascii="Times New Roman" w:hAnsi="Times New Roman" w:cs="Times New Roman"/>
        </w:rPr>
      </w:pPr>
      <w:r>
        <w:rPr>
          <w:rFonts w:ascii="Times New Roman" w:hAnsi="Times New Roman" w:cs="Times New Roman"/>
        </w:rPr>
        <w:t>Fig.</w:t>
      </w:r>
      <w:r w:rsidR="003E598E" w:rsidRPr="00B233A4">
        <w:rPr>
          <w:rFonts w:ascii="Times New Roman" w:hAnsi="Times New Roman" w:cs="Times New Roman"/>
        </w:rPr>
        <w:t xml:space="preserve"> </w:t>
      </w:r>
      <w:r w:rsidR="003E598E" w:rsidRPr="00B233A4">
        <w:rPr>
          <w:rFonts w:ascii="Times New Roman" w:hAnsi="Times New Roman" w:cs="Times New Roman"/>
        </w:rPr>
        <w:fldChar w:fldCharType="begin"/>
      </w:r>
      <w:r w:rsidR="003E598E" w:rsidRPr="00B233A4">
        <w:rPr>
          <w:rFonts w:ascii="Times New Roman" w:hAnsi="Times New Roman" w:cs="Times New Roman"/>
        </w:rPr>
        <w:instrText xml:space="preserve"> SEQ Figure \* ARABIC </w:instrText>
      </w:r>
      <w:r w:rsidR="003E598E" w:rsidRPr="00B233A4">
        <w:rPr>
          <w:rFonts w:ascii="Times New Roman" w:hAnsi="Times New Roman" w:cs="Times New Roman"/>
        </w:rPr>
        <w:fldChar w:fldCharType="separate"/>
      </w:r>
      <w:r w:rsidR="003E598E" w:rsidRPr="00B233A4">
        <w:rPr>
          <w:rFonts w:ascii="Times New Roman" w:hAnsi="Times New Roman" w:cs="Times New Roman"/>
          <w:noProof/>
        </w:rPr>
        <w:t>1</w:t>
      </w:r>
      <w:r w:rsidR="003E598E" w:rsidRPr="00B233A4">
        <w:rPr>
          <w:rFonts w:ascii="Times New Roman" w:hAnsi="Times New Roman" w:cs="Times New Roman"/>
        </w:rPr>
        <w:fldChar w:fldCharType="end"/>
      </w:r>
      <w:r w:rsidR="003E598E" w:rsidRPr="00B233A4">
        <w:rPr>
          <w:rFonts w:ascii="Times New Roman" w:hAnsi="Times New Roman" w:cs="Times New Roman"/>
        </w:rPr>
        <w:t xml:space="preserve">. </w:t>
      </w:r>
      <w:r w:rsidR="000A57CB">
        <w:rPr>
          <w:rFonts w:ascii="Times New Roman" w:hAnsi="Times New Roman" w:cs="Times New Roman"/>
        </w:rPr>
        <w:t>M</w:t>
      </w:r>
      <w:r w:rsidR="003E598E" w:rsidRPr="00B233A4">
        <w:rPr>
          <w:rFonts w:ascii="Times New Roman" w:hAnsi="Times New Roman" w:cs="Times New Roman"/>
        </w:rPr>
        <w:t xml:space="preserve">odel exhibits alternative stable states. The model is run to equilibrium over a range of harvest rates for species 1, </w:t>
      </w:r>
      <w:r w:rsidR="00D36620">
        <w:rPr>
          <w:rFonts w:ascii="Times New Roman" w:hAnsi="Times New Roman" w:cs="Times New Roman"/>
        </w:rPr>
        <w:t xml:space="preserve">while harvest of </w:t>
      </w:r>
      <w:r w:rsidR="003E598E" w:rsidRPr="00B233A4">
        <w:rPr>
          <w:rFonts w:ascii="Times New Roman" w:hAnsi="Times New Roman" w:cs="Times New Roman"/>
        </w:rPr>
        <w:t>species 2 is held constant</w:t>
      </w:r>
      <w:r w:rsidR="00E10CE9">
        <w:rPr>
          <w:rFonts w:ascii="Times New Roman" w:hAnsi="Times New Roman" w:cs="Times New Roman"/>
        </w:rPr>
        <w:t xml:space="preserve"> (qE</w:t>
      </w:r>
      <w:r w:rsidR="00E10CE9">
        <w:rPr>
          <w:rFonts w:ascii="Times New Roman" w:hAnsi="Times New Roman" w:cs="Times New Roman"/>
          <w:vertAlign w:val="subscript"/>
        </w:rPr>
        <w:t>2</w:t>
      </w:r>
      <w:r w:rsidR="00E10CE9">
        <w:rPr>
          <w:rFonts w:ascii="Times New Roman" w:hAnsi="Times New Roman" w:cs="Times New Roman"/>
        </w:rPr>
        <w:t>=</w:t>
      </w:r>
      <w:r w:rsidR="003E598E" w:rsidRPr="00B233A4">
        <w:rPr>
          <w:rFonts w:ascii="Times New Roman" w:hAnsi="Times New Roman" w:cs="Times New Roman"/>
        </w:rPr>
        <w:t>2</w:t>
      </w:r>
      <w:r w:rsidR="00E10CE9">
        <w:rPr>
          <w:rFonts w:ascii="Times New Roman" w:hAnsi="Times New Roman" w:cs="Times New Roman"/>
        </w:rPr>
        <w:t>)</w:t>
      </w:r>
      <w:r w:rsidR="003E598E" w:rsidRPr="00B233A4">
        <w:rPr>
          <w:rFonts w:ascii="Times New Roman" w:hAnsi="Times New Roman" w:cs="Times New Roman"/>
        </w:rPr>
        <w:t xml:space="preserve">. </w:t>
      </w:r>
      <w:r w:rsidR="00D6770F">
        <w:rPr>
          <w:rFonts w:ascii="Times New Roman" w:hAnsi="Times New Roman" w:cs="Times New Roman"/>
        </w:rPr>
        <w:t xml:space="preserve">Panels show </w:t>
      </w:r>
      <w:r w:rsidR="00BC54D1">
        <w:rPr>
          <w:rFonts w:ascii="Times New Roman" w:hAnsi="Times New Roman" w:cs="Times New Roman"/>
        </w:rPr>
        <w:t xml:space="preserve">equilibrium </w:t>
      </w:r>
      <w:r w:rsidR="00D6770F">
        <w:rPr>
          <w:rFonts w:ascii="Times New Roman" w:hAnsi="Times New Roman" w:cs="Times New Roman"/>
        </w:rPr>
        <w:t xml:space="preserve">results when </w:t>
      </w:r>
      <w:r w:rsidR="001062E0">
        <w:rPr>
          <w:rFonts w:ascii="Times New Roman" w:hAnsi="Times New Roman" w:cs="Times New Roman"/>
        </w:rPr>
        <w:t xml:space="preserve">(A) </w:t>
      </w:r>
      <w:r w:rsidR="003E598E" w:rsidRPr="00B233A4">
        <w:rPr>
          <w:rFonts w:ascii="Times New Roman" w:hAnsi="Times New Roman" w:cs="Times New Roman"/>
        </w:rPr>
        <w:t>species 1 is initially dominant</w:t>
      </w:r>
      <w:r w:rsidR="001062E0">
        <w:rPr>
          <w:rFonts w:ascii="Times New Roman" w:hAnsi="Times New Roman" w:cs="Times New Roman"/>
        </w:rPr>
        <w:t xml:space="preserve"> or (B)</w:t>
      </w:r>
      <w:r w:rsidR="003E598E">
        <w:rPr>
          <w:rFonts w:ascii="Times New Roman" w:hAnsi="Times New Roman" w:cs="Times New Roman"/>
        </w:rPr>
        <w:t xml:space="preserve"> species 2 is initially dominant.</w:t>
      </w:r>
      <w:r w:rsidR="003E598E" w:rsidRPr="006E2C2F">
        <w:rPr>
          <w:rFonts w:ascii="Times New Roman" w:hAnsi="Times New Roman" w:cs="Times New Roman"/>
        </w:rPr>
        <w:t xml:space="preserve"> </w:t>
      </w:r>
      <w:r w:rsidR="003E598E">
        <w:rPr>
          <w:rFonts w:ascii="Times New Roman" w:hAnsi="Times New Roman" w:cs="Times New Roman"/>
        </w:rPr>
        <w:t xml:space="preserve">The region of the x-axis between the </w:t>
      </w:r>
      <w:r w:rsidR="00D80C95">
        <w:rPr>
          <w:rFonts w:ascii="Times New Roman" w:hAnsi="Times New Roman" w:cs="Times New Roman"/>
        </w:rPr>
        <w:t>thresholds</w:t>
      </w:r>
      <w:r w:rsidR="003E598E">
        <w:rPr>
          <w:rFonts w:ascii="Times New Roman" w:hAnsi="Times New Roman" w:cs="Times New Roman"/>
        </w:rPr>
        <w:t xml:space="preserve"> in panels A and B represents the range of harvest rates over which alternative outcomes can occur; </w:t>
      </w:r>
      <w:r w:rsidR="000F0F93">
        <w:rPr>
          <w:rFonts w:ascii="Times New Roman" w:hAnsi="Times New Roman" w:cs="Times New Roman"/>
        </w:rPr>
        <w:t xml:space="preserve">over this range of harvest rates it is the </w:t>
      </w:r>
      <w:r w:rsidR="003E598E">
        <w:rPr>
          <w:rFonts w:ascii="Times New Roman" w:hAnsi="Times New Roman" w:cs="Times New Roman"/>
        </w:rPr>
        <w:t>initial abundance</w:t>
      </w:r>
      <w:r w:rsidR="000F0F93">
        <w:rPr>
          <w:rFonts w:ascii="Times New Roman" w:hAnsi="Times New Roman" w:cs="Times New Roman"/>
        </w:rPr>
        <w:t>s, not the harvest rates, that</w:t>
      </w:r>
      <w:r w:rsidR="003E598E">
        <w:rPr>
          <w:rFonts w:ascii="Times New Roman" w:hAnsi="Times New Roman" w:cs="Times New Roman"/>
        </w:rPr>
        <w:t xml:space="preserve"> </w:t>
      </w:r>
      <w:r w:rsidR="000F0F93">
        <w:rPr>
          <w:rFonts w:ascii="Times New Roman" w:hAnsi="Times New Roman" w:cs="Times New Roman"/>
        </w:rPr>
        <w:t>determine equilibrium abundances</w:t>
      </w:r>
      <w:r w:rsidR="003E598E">
        <w:rPr>
          <w:rFonts w:ascii="Times New Roman" w:hAnsi="Times New Roman" w:cs="Times New Roman"/>
        </w:rPr>
        <w:t xml:space="preserve">. </w:t>
      </w:r>
    </w:p>
    <w:p w14:paraId="3AF8E0D5" w14:textId="7D397F48" w:rsidR="003E598E" w:rsidRPr="00B10705" w:rsidRDefault="008877C5" w:rsidP="003E598E">
      <w:pPr>
        <w:pStyle w:val="BodyText"/>
        <w:widowControl w:val="0"/>
        <w:suppressLineNumbers/>
        <w:rPr>
          <w:rFonts w:ascii="Times New Roman" w:hAnsi="Times New Roman" w:cs="Times New Roman"/>
          <w:i/>
          <w:iCs/>
        </w:rPr>
      </w:pPr>
      <w:r>
        <w:rPr>
          <w:rFonts w:ascii="Times New Roman" w:hAnsi="Times New Roman" w:cs="Times New Roman"/>
          <w:i/>
          <w:iCs/>
        </w:rPr>
        <w:t xml:space="preserve">Modeling Experiment 1: </w:t>
      </w:r>
      <w:r w:rsidR="003E598E">
        <w:rPr>
          <w:rFonts w:ascii="Times New Roman" w:hAnsi="Times New Roman" w:cs="Times New Roman"/>
          <w:i/>
          <w:iCs/>
        </w:rPr>
        <w:t>Leveraging Interactions</w:t>
      </w:r>
    </w:p>
    <w:p w14:paraId="78D61362" w14:textId="6A52A0B1" w:rsidR="003E598E" w:rsidRPr="00B233A4" w:rsidRDefault="003E598E" w:rsidP="003E598E">
      <w:pPr>
        <w:pStyle w:val="BodyText"/>
        <w:widowControl w:val="0"/>
        <w:suppressLineNumbers/>
        <w:ind w:firstLine="720"/>
        <w:rPr>
          <w:rFonts w:ascii="Times New Roman" w:hAnsi="Times New Roman" w:cs="Times New Roman"/>
        </w:rPr>
      </w:pPr>
      <w:r w:rsidRPr="00B233A4">
        <w:rPr>
          <w:rFonts w:ascii="Times New Roman" w:hAnsi="Times New Roman" w:cs="Times New Roman"/>
        </w:rPr>
        <w:t>Managing both species simultaneously</w:t>
      </w:r>
      <w:r>
        <w:rPr>
          <w:rFonts w:ascii="Times New Roman" w:hAnsi="Times New Roman" w:cs="Times New Roman"/>
        </w:rPr>
        <w:t xml:space="preserve"> </w:t>
      </w:r>
      <w:r w:rsidRPr="00B233A4">
        <w:rPr>
          <w:rFonts w:ascii="Times New Roman" w:hAnsi="Times New Roman" w:cs="Times New Roman"/>
        </w:rPr>
        <w:t>produce</w:t>
      </w:r>
      <w:r>
        <w:rPr>
          <w:rFonts w:ascii="Times New Roman" w:hAnsi="Times New Roman" w:cs="Times New Roman"/>
        </w:rPr>
        <w:t>d</w:t>
      </w:r>
      <w:r w:rsidRPr="00B233A4">
        <w:rPr>
          <w:rFonts w:ascii="Times New Roman" w:hAnsi="Times New Roman" w:cs="Times New Roman"/>
        </w:rPr>
        <w:t xml:space="preserve"> different outcomes</w:t>
      </w:r>
      <w:r>
        <w:rPr>
          <w:rFonts w:ascii="Times New Roman" w:hAnsi="Times New Roman" w:cs="Times New Roman"/>
        </w:rPr>
        <w:t xml:space="preserve"> than single species management (Fig. 2).</w:t>
      </w:r>
      <w:r w:rsidRPr="00B233A4">
        <w:rPr>
          <w:rFonts w:ascii="Times New Roman" w:hAnsi="Times New Roman" w:cs="Times New Roman"/>
        </w:rPr>
        <w:t xml:space="preserve"> </w:t>
      </w:r>
      <w:r>
        <w:rPr>
          <w:rFonts w:ascii="Times New Roman" w:hAnsi="Times New Roman" w:cs="Times New Roman"/>
        </w:rPr>
        <w:t xml:space="preserve">In the Leveraging Interactions Experiment, </w:t>
      </w:r>
      <w:r w:rsidRPr="00B233A4">
        <w:rPr>
          <w:rFonts w:ascii="Times New Roman" w:hAnsi="Times New Roman" w:cs="Times New Roman"/>
        </w:rPr>
        <w:t xml:space="preserve">species 1 </w:t>
      </w:r>
      <w:r w:rsidR="00A41222">
        <w:rPr>
          <w:rFonts w:ascii="Times New Roman" w:hAnsi="Times New Roman" w:cs="Times New Roman"/>
        </w:rPr>
        <w:t xml:space="preserve">was the initially </w:t>
      </w:r>
      <w:r w:rsidRPr="00B233A4">
        <w:rPr>
          <w:rFonts w:ascii="Times New Roman" w:hAnsi="Times New Roman" w:cs="Times New Roman"/>
        </w:rPr>
        <w:t>dominant species</w:t>
      </w:r>
      <w:r w:rsidR="007B7C3A">
        <w:rPr>
          <w:rFonts w:ascii="Times New Roman" w:hAnsi="Times New Roman" w:cs="Times New Roman"/>
        </w:rPr>
        <w:t xml:space="preserve">. </w:t>
      </w:r>
      <w:r w:rsidR="00006F14">
        <w:rPr>
          <w:rFonts w:ascii="Times New Roman" w:hAnsi="Times New Roman" w:cs="Times New Roman"/>
        </w:rPr>
        <w:t xml:space="preserve">This dominance </w:t>
      </w:r>
      <w:r w:rsidR="00655C34">
        <w:rPr>
          <w:rFonts w:ascii="Times New Roman" w:hAnsi="Times New Roman" w:cs="Times New Roman"/>
        </w:rPr>
        <w:t>tended to be</w:t>
      </w:r>
      <w:r w:rsidR="00006F14">
        <w:rPr>
          <w:rFonts w:ascii="Times New Roman" w:hAnsi="Times New Roman" w:cs="Times New Roman"/>
        </w:rPr>
        <w:t xml:space="preserve"> maintained for </w:t>
      </w:r>
      <w:r w:rsidR="00655C34">
        <w:rPr>
          <w:rFonts w:ascii="Times New Roman" w:hAnsi="Times New Roman" w:cs="Times New Roman"/>
        </w:rPr>
        <w:t>simulations where</w:t>
      </w:r>
      <w:r w:rsidR="00006F14">
        <w:rPr>
          <w:rFonts w:ascii="Times New Roman" w:hAnsi="Times New Roman" w:cs="Times New Roman"/>
        </w:rPr>
        <w:t xml:space="preserve"> </w:t>
      </w:r>
      <w:r w:rsidRPr="00B233A4">
        <w:rPr>
          <w:rFonts w:ascii="Times New Roman" w:hAnsi="Times New Roman" w:cs="Times New Roman"/>
        </w:rPr>
        <w:t>stocking</w:t>
      </w:r>
      <w:r w:rsidR="00655C34">
        <w:rPr>
          <w:rFonts w:ascii="Times New Roman" w:hAnsi="Times New Roman" w:cs="Times New Roman"/>
        </w:rPr>
        <w:t xml:space="preserve"> rates were sufficiently high</w:t>
      </w:r>
      <w:r w:rsidRPr="00B233A4">
        <w:rPr>
          <w:rFonts w:ascii="Times New Roman" w:hAnsi="Times New Roman" w:cs="Times New Roman"/>
        </w:rPr>
        <w:t xml:space="preserve"> and</w:t>
      </w:r>
      <w:r w:rsidR="00655C34">
        <w:rPr>
          <w:rFonts w:ascii="Times New Roman" w:hAnsi="Times New Roman" w:cs="Times New Roman"/>
        </w:rPr>
        <w:t>/or</w:t>
      </w:r>
      <w:r w:rsidRPr="00B233A4">
        <w:rPr>
          <w:rFonts w:ascii="Times New Roman" w:hAnsi="Times New Roman" w:cs="Times New Roman"/>
        </w:rPr>
        <w:t xml:space="preserve"> harvest </w:t>
      </w:r>
      <w:r w:rsidR="00006F14">
        <w:rPr>
          <w:rFonts w:ascii="Times New Roman" w:hAnsi="Times New Roman" w:cs="Times New Roman"/>
        </w:rPr>
        <w:t xml:space="preserve">levels </w:t>
      </w:r>
      <w:r w:rsidR="00655C34">
        <w:rPr>
          <w:rFonts w:ascii="Times New Roman" w:hAnsi="Times New Roman" w:cs="Times New Roman"/>
        </w:rPr>
        <w:t>were sufficiently low. The combination of stocking and harvest rates for species one that represented a boundary condition for maintenance of Species 1 dominance can be seen as the dashed isocline in</w:t>
      </w:r>
      <w:r w:rsidR="00006F14">
        <w:rPr>
          <w:rFonts w:ascii="Times New Roman" w:hAnsi="Times New Roman" w:cs="Times New Roman"/>
        </w:rPr>
        <w:t xml:space="preserve"> Fig. 2. </w:t>
      </w:r>
      <w:r w:rsidR="00363BD8" w:rsidRPr="00363BD8">
        <w:t xml:space="preserve"> </w:t>
      </w:r>
      <w:r w:rsidR="00363BD8" w:rsidRPr="00363BD8">
        <w:rPr>
          <w:rFonts w:ascii="Times New Roman" w:hAnsi="Times New Roman" w:cs="Times New Roman"/>
        </w:rPr>
        <w:t>When the decision maker uses species 2 harvest rate as an additional tool for maintaining the desired state, the range of species 1 harvest and stocking rates that produce the desired outcome is greatly expanded (</w:t>
      </w:r>
      <w:r w:rsidR="00655C34">
        <w:rPr>
          <w:rFonts w:ascii="Times New Roman" w:hAnsi="Times New Roman" w:cs="Times New Roman"/>
        </w:rPr>
        <w:t xml:space="preserve">solid isocline in </w:t>
      </w:r>
      <w:r w:rsidR="00363BD8" w:rsidRPr="00363BD8">
        <w:rPr>
          <w:rFonts w:ascii="Times New Roman" w:hAnsi="Times New Roman" w:cs="Times New Roman"/>
        </w:rPr>
        <w:t xml:space="preserve">Fig. 2). More harvest can be tolerated for species 1 while requiring less stocking when harvest is increased for species </w:t>
      </w:r>
      <w:r w:rsidR="00DE2DCF" w:rsidRPr="00363BD8">
        <w:rPr>
          <w:rFonts w:ascii="Times New Roman" w:hAnsi="Times New Roman" w:cs="Times New Roman"/>
        </w:rPr>
        <w:t>2.</w:t>
      </w:r>
      <w:r w:rsidR="00DE2DCF">
        <w:rPr>
          <w:rFonts w:ascii="Times New Roman" w:hAnsi="Times New Roman" w:cs="Times New Roman"/>
        </w:rPr>
        <w:t xml:space="preserve"> Similar</w:t>
      </w:r>
      <w:r>
        <w:rPr>
          <w:rFonts w:ascii="Times New Roman" w:hAnsi="Times New Roman" w:cs="Times New Roman"/>
        </w:rPr>
        <w:t xml:space="preserve"> analyses were also conducted in a modeling scenario </w:t>
      </w:r>
      <w:r w:rsidR="00CD187E">
        <w:rPr>
          <w:rFonts w:ascii="Times New Roman" w:hAnsi="Times New Roman" w:cs="Times New Roman"/>
        </w:rPr>
        <w:t xml:space="preserve">in which </w:t>
      </w:r>
      <w:r>
        <w:rPr>
          <w:rFonts w:ascii="Times New Roman" w:hAnsi="Times New Roman" w:cs="Times New Roman"/>
        </w:rPr>
        <w:t xml:space="preserve">the undesirable species (species 2) was initially dominant and the management goal was to </w:t>
      </w:r>
      <w:r w:rsidR="00244A94">
        <w:rPr>
          <w:rFonts w:ascii="Times New Roman" w:hAnsi="Times New Roman" w:cs="Times New Roman"/>
        </w:rPr>
        <w:t>change the stable state</w:t>
      </w:r>
      <w:r>
        <w:rPr>
          <w:rFonts w:ascii="Times New Roman" w:hAnsi="Times New Roman" w:cs="Times New Roman"/>
        </w:rPr>
        <w:t xml:space="preserve"> to favor species 1 (Fig. S</w:t>
      </w:r>
      <w:r w:rsidR="00460754">
        <w:rPr>
          <w:rFonts w:ascii="Times New Roman" w:hAnsi="Times New Roman" w:cs="Times New Roman"/>
        </w:rPr>
        <w:t>2</w:t>
      </w:r>
      <w:r>
        <w:rPr>
          <w:rFonts w:ascii="Times New Roman" w:hAnsi="Times New Roman" w:cs="Times New Roman"/>
        </w:rPr>
        <w:t xml:space="preserve">). The dynamics in this scenario mirror those presented in </w:t>
      </w:r>
      <w:r w:rsidR="00195A66">
        <w:rPr>
          <w:rFonts w:ascii="Times New Roman" w:hAnsi="Times New Roman" w:cs="Times New Roman"/>
        </w:rPr>
        <w:t>Fig.</w:t>
      </w:r>
      <w:r>
        <w:rPr>
          <w:rFonts w:ascii="Times New Roman" w:hAnsi="Times New Roman" w:cs="Times New Roman"/>
        </w:rPr>
        <w:t xml:space="preserve"> 2, but because of the initial dominance of species 2, the magnitude of management action (stocking or harvest) needed to </w:t>
      </w:r>
      <w:r w:rsidR="00244A94">
        <w:rPr>
          <w:rFonts w:ascii="Times New Roman" w:hAnsi="Times New Roman" w:cs="Times New Roman"/>
        </w:rPr>
        <w:t>change the stable state</w:t>
      </w:r>
      <w:r>
        <w:rPr>
          <w:rFonts w:ascii="Times New Roman" w:hAnsi="Times New Roman" w:cs="Times New Roman"/>
        </w:rPr>
        <w:t xml:space="preserve"> towards species 1 was </w:t>
      </w:r>
      <w:r w:rsidR="00655C34">
        <w:rPr>
          <w:rFonts w:ascii="Times New Roman" w:hAnsi="Times New Roman" w:cs="Times New Roman"/>
        </w:rPr>
        <w:lastRenderedPageBreak/>
        <w:t xml:space="preserve">much </w:t>
      </w:r>
      <w:r>
        <w:rPr>
          <w:rFonts w:ascii="Times New Roman" w:hAnsi="Times New Roman" w:cs="Times New Roman"/>
        </w:rPr>
        <w:t>higher.</w:t>
      </w:r>
    </w:p>
    <w:p w14:paraId="47B285CC" w14:textId="006A1819" w:rsidR="003E598E" w:rsidRPr="00B233A4" w:rsidRDefault="002103BC" w:rsidP="00F37410">
      <w:pPr>
        <w:pStyle w:val="CaptionedFigure"/>
        <w:keepNext w:val="0"/>
        <w:widowControl w:val="0"/>
        <w:suppressLineNumbers/>
        <w:jc w:val="center"/>
        <w:rPr>
          <w:rFonts w:ascii="Times New Roman" w:hAnsi="Times New Roman" w:cs="Times New Roman"/>
        </w:rPr>
      </w:pPr>
      <w:r w:rsidRPr="002103BC">
        <w:rPr>
          <w:noProof/>
        </w:rPr>
        <w:t xml:space="preserve"> </w:t>
      </w:r>
      <w:r>
        <w:rPr>
          <w:noProof/>
        </w:rPr>
        <w:drawing>
          <wp:inline distT="0" distB="0" distL="0" distR="0" wp14:anchorId="4D995839" wp14:editId="0EDA532F">
            <wp:extent cx="4161905" cy="41238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1905" cy="4123809"/>
                    </a:xfrm>
                    <a:prstGeom prst="rect">
                      <a:avLst/>
                    </a:prstGeom>
                  </pic:spPr>
                </pic:pic>
              </a:graphicData>
            </a:graphic>
          </wp:inline>
        </w:drawing>
      </w:r>
    </w:p>
    <w:p w14:paraId="26C3ABDE" w14:textId="7EEB9D96" w:rsidR="003E598E" w:rsidRPr="00B233A4" w:rsidRDefault="00195A66" w:rsidP="003E598E">
      <w:pPr>
        <w:pStyle w:val="ImageCaption"/>
        <w:widowControl w:val="0"/>
        <w:suppressLineNumbers/>
        <w:rPr>
          <w:rFonts w:ascii="Times New Roman" w:hAnsi="Times New Roman" w:cs="Times New Roman"/>
        </w:rPr>
      </w:pPr>
      <w:r>
        <w:rPr>
          <w:rFonts w:ascii="Times New Roman" w:hAnsi="Times New Roman" w:cs="Times New Roman"/>
        </w:rPr>
        <w:t>Fig.</w:t>
      </w:r>
      <w:r w:rsidR="003E598E" w:rsidRPr="00B233A4">
        <w:rPr>
          <w:rFonts w:ascii="Times New Roman" w:hAnsi="Times New Roman" w:cs="Times New Roman"/>
        </w:rPr>
        <w:t xml:space="preserve"> 2. </w:t>
      </w:r>
      <w:r w:rsidR="00F42542">
        <w:rPr>
          <w:rFonts w:ascii="Times New Roman" w:hAnsi="Times New Roman" w:cs="Times New Roman"/>
        </w:rPr>
        <w:t xml:space="preserve">Leveraging interspecific interactions expands </w:t>
      </w:r>
      <w:r w:rsidR="007871AC">
        <w:rPr>
          <w:rFonts w:ascii="Times New Roman" w:hAnsi="Times New Roman" w:cs="Times New Roman"/>
        </w:rPr>
        <w:t xml:space="preserve">the range of management options that can achieve the management goal. </w:t>
      </w:r>
      <w:r w:rsidR="00870F08">
        <w:rPr>
          <w:rFonts w:ascii="Times New Roman" w:hAnsi="Times New Roman" w:cs="Times New Roman"/>
        </w:rPr>
        <w:t xml:space="preserve">In this experiment, species 1 is initially dominant and the goal is to maintain that dominance. </w:t>
      </w:r>
      <w:r w:rsidR="00A77292">
        <w:rPr>
          <w:rFonts w:ascii="Times New Roman" w:hAnsi="Times New Roman" w:cs="Times New Roman"/>
        </w:rPr>
        <w:t xml:space="preserve">The dashed and solid lines are isoclines separating </w:t>
      </w:r>
      <w:r w:rsidR="00385093">
        <w:rPr>
          <w:rFonts w:ascii="Times New Roman" w:hAnsi="Times New Roman" w:cs="Times New Roman"/>
        </w:rPr>
        <w:t>combinations of species 1 harvesting and stocking rates that yield species 1 dominance (</w:t>
      </w:r>
      <w:r w:rsidR="00A2137F">
        <w:rPr>
          <w:rFonts w:ascii="Times New Roman" w:hAnsi="Times New Roman" w:cs="Times New Roman"/>
        </w:rPr>
        <w:t xml:space="preserve">above each line) from combinations that yield species 2 </w:t>
      </w:r>
      <w:r w:rsidR="00C1108B">
        <w:rPr>
          <w:rFonts w:ascii="Times New Roman" w:hAnsi="Times New Roman" w:cs="Times New Roman"/>
        </w:rPr>
        <w:t>dominance (below each line).</w:t>
      </w:r>
      <w:r w:rsidR="000B5474">
        <w:rPr>
          <w:rFonts w:ascii="Times New Roman" w:hAnsi="Times New Roman" w:cs="Times New Roman"/>
        </w:rPr>
        <w:t xml:space="preserve"> Dominance is only assigned when abundances differ by &gt;100 individuals.</w:t>
      </w:r>
      <w:r w:rsidR="00C1108B">
        <w:rPr>
          <w:rFonts w:ascii="Times New Roman" w:hAnsi="Times New Roman" w:cs="Times New Roman"/>
        </w:rPr>
        <w:t xml:space="preserve"> </w:t>
      </w:r>
      <w:r w:rsidR="00724D9E">
        <w:rPr>
          <w:rFonts w:ascii="Times New Roman" w:hAnsi="Times New Roman" w:cs="Times New Roman"/>
        </w:rPr>
        <w:t>If the manager onl</w:t>
      </w:r>
      <w:r w:rsidR="00890490">
        <w:rPr>
          <w:rFonts w:ascii="Times New Roman" w:hAnsi="Times New Roman" w:cs="Times New Roman"/>
        </w:rPr>
        <w:t xml:space="preserve">y controls species 1 harvesting and stocking rates (dashed line), </w:t>
      </w:r>
      <w:r w:rsidR="003705FC">
        <w:rPr>
          <w:rFonts w:ascii="Times New Roman" w:hAnsi="Times New Roman" w:cs="Times New Roman"/>
        </w:rPr>
        <w:t>the ranges of those rates that produce the desired outcome of species 1 dominance are relatively limited</w:t>
      </w:r>
      <w:r w:rsidR="00CE3F63">
        <w:rPr>
          <w:rFonts w:ascii="Times New Roman" w:hAnsi="Times New Roman" w:cs="Times New Roman"/>
        </w:rPr>
        <w:t xml:space="preserve"> (above dashed line)</w:t>
      </w:r>
      <w:r w:rsidR="003705FC">
        <w:rPr>
          <w:rFonts w:ascii="Times New Roman" w:hAnsi="Times New Roman" w:cs="Times New Roman"/>
        </w:rPr>
        <w:t xml:space="preserve">. If the manager also </w:t>
      </w:r>
      <w:r w:rsidR="000968A7">
        <w:rPr>
          <w:rFonts w:ascii="Times New Roman" w:hAnsi="Times New Roman" w:cs="Times New Roman"/>
        </w:rPr>
        <w:t>imposes harvest on species 2</w:t>
      </w:r>
      <w:r w:rsidR="00655C34">
        <w:rPr>
          <w:rFonts w:ascii="Times New Roman" w:hAnsi="Times New Roman" w:cs="Times New Roman"/>
        </w:rPr>
        <w:t xml:space="preserve"> at a rate of </w:t>
      </w:r>
      <w:r w:rsidR="00A43600">
        <w:rPr>
          <w:rFonts w:ascii="Times New Roman" w:hAnsi="Times New Roman" w:cs="Times New Roman"/>
        </w:rPr>
        <w:t>2</w:t>
      </w:r>
      <w:r w:rsidR="006A6214">
        <w:rPr>
          <w:rFonts w:ascii="Times New Roman" w:hAnsi="Times New Roman" w:cs="Times New Roman"/>
        </w:rPr>
        <w:t xml:space="preserve"> (solid line)</w:t>
      </w:r>
      <w:r w:rsidR="000968A7">
        <w:rPr>
          <w:rFonts w:ascii="Times New Roman" w:hAnsi="Times New Roman" w:cs="Times New Roman"/>
        </w:rPr>
        <w:t xml:space="preserve">, the range of species 1 harvest </w:t>
      </w:r>
      <w:r w:rsidR="006A6214">
        <w:rPr>
          <w:rFonts w:ascii="Times New Roman" w:hAnsi="Times New Roman" w:cs="Times New Roman"/>
        </w:rPr>
        <w:t>and stocking rates that produce the desired outcome is greatly expanded</w:t>
      </w:r>
      <w:r w:rsidR="00CE3F63">
        <w:rPr>
          <w:rFonts w:ascii="Times New Roman" w:hAnsi="Times New Roman" w:cs="Times New Roman"/>
        </w:rPr>
        <w:t xml:space="preserve"> (above solid line)</w:t>
      </w:r>
      <w:r w:rsidR="006A6214">
        <w:rPr>
          <w:rFonts w:ascii="Times New Roman" w:hAnsi="Times New Roman" w:cs="Times New Roman"/>
        </w:rPr>
        <w:t>.</w:t>
      </w:r>
    </w:p>
    <w:p w14:paraId="3BA52570" w14:textId="0D9ACC92" w:rsidR="003E598E" w:rsidRPr="00B10705" w:rsidRDefault="008877C5" w:rsidP="003E598E">
      <w:pPr>
        <w:pStyle w:val="BodyText"/>
        <w:widowControl w:val="0"/>
        <w:suppressLineNumbers/>
        <w:rPr>
          <w:rFonts w:ascii="Times New Roman" w:hAnsi="Times New Roman" w:cs="Times New Roman"/>
          <w:i/>
          <w:iCs/>
        </w:rPr>
      </w:pPr>
      <w:r>
        <w:rPr>
          <w:rFonts w:ascii="Times New Roman" w:hAnsi="Times New Roman" w:cs="Times New Roman"/>
          <w:i/>
          <w:iCs/>
        </w:rPr>
        <w:t>Modeling Ex</w:t>
      </w:r>
      <w:r w:rsidR="00655C34">
        <w:rPr>
          <w:rFonts w:ascii="Times New Roman" w:hAnsi="Times New Roman" w:cs="Times New Roman"/>
          <w:i/>
          <w:iCs/>
        </w:rPr>
        <w:t>p</w:t>
      </w:r>
      <w:r>
        <w:rPr>
          <w:rFonts w:ascii="Times New Roman" w:hAnsi="Times New Roman" w:cs="Times New Roman"/>
          <w:i/>
          <w:iCs/>
        </w:rPr>
        <w:t xml:space="preserve">eriment 2: </w:t>
      </w:r>
      <w:r w:rsidR="003E598E">
        <w:rPr>
          <w:rFonts w:ascii="Times New Roman" w:hAnsi="Times New Roman" w:cs="Times New Roman"/>
          <w:i/>
          <w:iCs/>
        </w:rPr>
        <w:t>Alternative Approaches</w:t>
      </w:r>
    </w:p>
    <w:p w14:paraId="4999FF98" w14:textId="30097AEE" w:rsidR="003E598E" w:rsidRPr="00B233A4" w:rsidRDefault="00EE069D" w:rsidP="003E598E">
      <w:pPr>
        <w:pStyle w:val="BodyText"/>
        <w:widowControl w:val="0"/>
        <w:suppressLineNumbers/>
        <w:ind w:firstLine="720"/>
        <w:rPr>
          <w:rFonts w:ascii="Times New Roman" w:hAnsi="Times New Roman" w:cs="Times New Roman"/>
        </w:rPr>
      </w:pPr>
      <w:r>
        <w:rPr>
          <w:rFonts w:ascii="Times New Roman" w:hAnsi="Times New Roman" w:cs="Times New Roman"/>
        </w:rPr>
        <w:t>T</w:t>
      </w:r>
      <w:r w:rsidR="003E598E">
        <w:rPr>
          <w:rFonts w:ascii="Times New Roman" w:hAnsi="Times New Roman" w:cs="Times New Roman"/>
        </w:rPr>
        <w:t>he Alternative Approaches Experiment</w:t>
      </w:r>
      <w:r>
        <w:rPr>
          <w:rFonts w:ascii="Times New Roman" w:hAnsi="Times New Roman" w:cs="Times New Roman"/>
        </w:rPr>
        <w:t xml:space="preserve"> showed</w:t>
      </w:r>
      <w:r w:rsidR="003E598E">
        <w:rPr>
          <w:rFonts w:ascii="Times New Roman" w:hAnsi="Times New Roman" w:cs="Times New Roman"/>
        </w:rPr>
        <w:t xml:space="preserve"> that species 1 dominance can be </w:t>
      </w:r>
      <w:r w:rsidR="003E598E" w:rsidRPr="00A41222">
        <w:rPr>
          <w:rFonts w:ascii="Times New Roman" w:hAnsi="Times New Roman" w:cs="Times New Roman"/>
        </w:rPr>
        <w:t xml:space="preserve">maintained through diverse management actions when accounting for interspecific interactions. </w:t>
      </w:r>
      <w:r w:rsidR="00A41222" w:rsidRPr="00DE2DCF">
        <w:rPr>
          <w:rFonts w:ascii="Times New Roman" w:hAnsi="Times New Roman" w:cs="Times New Roman"/>
        </w:rPr>
        <w:t>Combining direct management action (i.e., stocking) with indirect management action (i.e., managing a competitor) creates a diverse set of options for the decision maker allowing them to tradeoff less direct management action for more indirect action or vice versa</w:t>
      </w:r>
      <w:r w:rsidR="001B26F4" w:rsidRPr="00A41222">
        <w:rPr>
          <w:rFonts w:ascii="Times New Roman" w:hAnsi="Times New Roman" w:cs="Times New Roman"/>
        </w:rPr>
        <w:t xml:space="preserve"> </w:t>
      </w:r>
      <w:r w:rsidR="003E598E" w:rsidRPr="00A41222">
        <w:rPr>
          <w:rFonts w:ascii="Times New Roman" w:hAnsi="Times New Roman" w:cs="Times New Roman"/>
        </w:rPr>
        <w:t>(</w:t>
      </w:r>
      <w:r w:rsidR="00195A66">
        <w:rPr>
          <w:rFonts w:ascii="Times New Roman" w:hAnsi="Times New Roman" w:cs="Times New Roman"/>
        </w:rPr>
        <w:t>Fig.</w:t>
      </w:r>
      <w:r w:rsidR="003E598E" w:rsidRPr="00A41222">
        <w:rPr>
          <w:rFonts w:ascii="Times New Roman" w:hAnsi="Times New Roman" w:cs="Times New Roman"/>
        </w:rPr>
        <w:t xml:space="preserve"> 3). The trade-off between stocking and harvest of the competitor was consistent across different levels of harvest on the desired species; only the magnitude of management action necessary changed. At low levels of species 2 harvest, more stocking was required to maintain the stable state</w:t>
      </w:r>
      <w:r w:rsidR="003E598E">
        <w:rPr>
          <w:rFonts w:ascii="Times New Roman" w:hAnsi="Times New Roman" w:cs="Times New Roman"/>
        </w:rPr>
        <w:t xml:space="preserve"> of the </w:t>
      </w:r>
      <w:r w:rsidR="003E598E">
        <w:rPr>
          <w:rFonts w:ascii="Times New Roman" w:hAnsi="Times New Roman" w:cs="Times New Roman"/>
        </w:rPr>
        <w:lastRenderedPageBreak/>
        <w:t xml:space="preserve">system </w:t>
      </w:r>
      <w:r w:rsidR="00E20E39">
        <w:rPr>
          <w:rFonts w:ascii="Times New Roman" w:hAnsi="Times New Roman" w:cs="Times New Roman"/>
        </w:rPr>
        <w:t xml:space="preserve">in which </w:t>
      </w:r>
      <w:r w:rsidR="003E598E">
        <w:rPr>
          <w:rFonts w:ascii="Times New Roman" w:hAnsi="Times New Roman" w:cs="Times New Roman"/>
        </w:rPr>
        <w:t xml:space="preserve">species 1 remained dominant. </w:t>
      </w:r>
      <w:r w:rsidR="00244A94">
        <w:rPr>
          <w:rFonts w:ascii="Times New Roman" w:hAnsi="Times New Roman" w:cs="Times New Roman"/>
        </w:rPr>
        <w:t>Decision makers</w:t>
      </w:r>
      <w:r w:rsidR="003E598E">
        <w:rPr>
          <w:rFonts w:ascii="Times New Roman" w:hAnsi="Times New Roman" w:cs="Times New Roman"/>
        </w:rPr>
        <w:t xml:space="preserve"> can decrease stocking effort by encouraging harvest of species 2 in order to maintain the stable state of a system. These dynamics were also explored for a scenario in which the </w:t>
      </w:r>
      <w:r w:rsidR="00244A94">
        <w:rPr>
          <w:rFonts w:ascii="Times New Roman" w:hAnsi="Times New Roman" w:cs="Times New Roman"/>
        </w:rPr>
        <w:t>decision maker</w:t>
      </w:r>
      <w:r w:rsidR="003E598E">
        <w:rPr>
          <w:rFonts w:ascii="Times New Roman" w:hAnsi="Times New Roman" w:cs="Times New Roman"/>
        </w:rPr>
        <w:t xml:space="preserve"> aimed to </w:t>
      </w:r>
      <w:r w:rsidR="00244A94">
        <w:rPr>
          <w:rFonts w:ascii="Times New Roman" w:hAnsi="Times New Roman" w:cs="Times New Roman"/>
        </w:rPr>
        <w:t>change the stable state</w:t>
      </w:r>
      <w:r w:rsidR="003E598E">
        <w:rPr>
          <w:rFonts w:ascii="Times New Roman" w:hAnsi="Times New Roman" w:cs="Times New Roman"/>
        </w:rPr>
        <w:t xml:space="preserve"> from species 2 dominance toward species 1 (Fig. S</w:t>
      </w:r>
      <w:r w:rsidR="00460754">
        <w:rPr>
          <w:rFonts w:ascii="Times New Roman" w:hAnsi="Times New Roman" w:cs="Times New Roman"/>
        </w:rPr>
        <w:t>3</w:t>
      </w:r>
      <w:r w:rsidR="003E598E">
        <w:rPr>
          <w:rFonts w:ascii="Times New Roman" w:hAnsi="Times New Roman" w:cs="Times New Roman"/>
        </w:rPr>
        <w:t xml:space="preserve">). Because of the initial dominance of species 2 in this scenario, the magnitude of management action (stocking or harvest) needed to </w:t>
      </w:r>
      <w:r w:rsidR="00244A94">
        <w:rPr>
          <w:rFonts w:ascii="Times New Roman" w:hAnsi="Times New Roman" w:cs="Times New Roman"/>
        </w:rPr>
        <w:t>change the stable state</w:t>
      </w:r>
      <w:r w:rsidR="003E598E">
        <w:rPr>
          <w:rFonts w:ascii="Times New Roman" w:hAnsi="Times New Roman" w:cs="Times New Roman"/>
        </w:rPr>
        <w:t xml:space="preserve"> towards species 1 was higher to account for initial dominance of species 2.</w:t>
      </w:r>
    </w:p>
    <w:p w14:paraId="33EF561E" w14:textId="524FFA3A" w:rsidR="003E598E" w:rsidRPr="00B233A4" w:rsidRDefault="00986444"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65569753" wp14:editId="45F826DD">
            <wp:extent cx="4161905" cy="4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1905" cy="4142857"/>
                    </a:xfrm>
                    <a:prstGeom prst="rect">
                      <a:avLst/>
                    </a:prstGeom>
                  </pic:spPr>
                </pic:pic>
              </a:graphicData>
            </a:graphic>
          </wp:inline>
        </w:drawing>
      </w:r>
    </w:p>
    <w:p w14:paraId="7FC785F3" w14:textId="692CB82A" w:rsidR="003E598E" w:rsidRPr="00B233A4" w:rsidRDefault="00195A66" w:rsidP="003E598E">
      <w:pPr>
        <w:pStyle w:val="ImageCaption"/>
        <w:widowControl w:val="0"/>
        <w:suppressLineNumbers/>
        <w:rPr>
          <w:rFonts w:ascii="Times New Roman" w:hAnsi="Times New Roman" w:cs="Times New Roman"/>
        </w:rPr>
      </w:pPr>
      <w:r>
        <w:rPr>
          <w:rFonts w:ascii="Times New Roman" w:hAnsi="Times New Roman" w:cs="Times New Roman"/>
        </w:rPr>
        <w:t>Fig.</w:t>
      </w:r>
      <w:r w:rsidR="003E598E" w:rsidRPr="00B233A4">
        <w:rPr>
          <w:rFonts w:ascii="Times New Roman" w:hAnsi="Times New Roman" w:cs="Times New Roman"/>
        </w:rPr>
        <w:t xml:space="preserve"> 3. </w:t>
      </w:r>
      <w:r w:rsidR="003E598E">
        <w:rPr>
          <w:rFonts w:ascii="Times New Roman" w:hAnsi="Times New Roman" w:cs="Times New Roman"/>
        </w:rPr>
        <w:t xml:space="preserve">Stocking of species 1 and harvest of species 2 can, on their own, maintain the desired stable state of a system (species 1 dominance) in the Alternative Approaches Experiment. Tradeoff between stocking and competitor harvest are presented for various levels of harvest on species 1 (solid and dashed lines). Areas above/to the right of the lines represent positive outcomes (species 1 dominance), areas below/to the left represent regime shifts to species 2. </w:t>
      </w:r>
      <w:r w:rsidR="000B5474">
        <w:rPr>
          <w:rFonts w:ascii="Times New Roman" w:hAnsi="Times New Roman" w:cs="Times New Roman"/>
        </w:rPr>
        <w:t xml:space="preserve">Dominance is only assigned when abundances differ by &gt;100 individuals. </w:t>
      </w:r>
      <w:r w:rsidR="003E598E" w:rsidRPr="00B233A4">
        <w:rPr>
          <w:rFonts w:ascii="Times New Roman" w:hAnsi="Times New Roman" w:cs="Times New Roman"/>
        </w:rPr>
        <w:t>The negative relationship between stocking species 1 and harvesting species 2 allows managers to ach</w:t>
      </w:r>
      <w:r w:rsidR="003E598E">
        <w:rPr>
          <w:rFonts w:ascii="Times New Roman" w:hAnsi="Times New Roman" w:cs="Times New Roman"/>
        </w:rPr>
        <w:t>ie</w:t>
      </w:r>
      <w:r w:rsidR="003E598E" w:rsidRPr="00B233A4">
        <w:rPr>
          <w:rFonts w:ascii="Times New Roman" w:hAnsi="Times New Roman" w:cs="Times New Roman"/>
        </w:rPr>
        <w:t xml:space="preserve">ve similar outcomes through implementation of either strategy or a </w:t>
      </w:r>
      <w:r w:rsidR="003E598E">
        <w:rPr>
          <w:rFonts w:ascii="Times New Roman" w:hAnsi="Times New Roman" w:cs="Times New Roman"/>
        </w:rPr>
        <w:t>combination</w:t>
      </w:r>
      <w:r w:rsidR="003E598E" w:rsidRPr="00B233A4">
        <w:rPr>
          <w:rFonts w:ascii="Times New Roman" w:hAnsi="Times New Roman" w:cs="Times New Roman"/>
        </w:rPr>
        <w:t xml:space="preserve"> of both.</w:t>
      </w:r>
    </w:p>
    <w:p w14:paraId="246ABF4E" w14:textId="77777777" w:rsidR="003E598E" w:rsidRDefault="003E598E" w:rsidP="003E598E">
      <w:pPr>
        <w:pStyle w:val="ImageCaption"/>
        <w:widowControl w:val="0"/>
        <w:suppressLineNumbers/>
        <w:rPr>
          <w:rFonts w:ascii="Times New Roman" w:hAnsi="Times New Roman" w:cs="Times New Roman"/>
        </w:rPr>
      </w:pPr>
    </w:p>
    <w:p w14:paraId="2E39C8E9" w14:textId="745AE9AA" w:rsidR="003E598E" w:rsidRPr="00B233A4" w:rsidRDefault="008877C5" w:rsidP="003E598E">
      <w:pPr>
        <w:pStyle w:val="ImageCaption"/>
        <w:widowControl w:val="0"/>
        <w:suppressLineNumbers/>
        <w:rPr>
          <w:rFonts w:ascii="Times New Roman" w:hAnsi="Times New Roman" w:cs="Times New Roman"/>
        </w:rPr>
      </w:pPr>
      <w:r>
        <w:rPr>
          <w:rFonts w:ascii="Times New Roman" w:hAnsi="Times New Roman" w:cs="Times New Roman"/>
        </w:rPr>
        <w:t xml:space="preserve">Modeling Experiment 3: </w:t>
      </w:r>
      <w:r w:rsidR="003E598E">
        <w:rPr>
          <w:rFonts w:ascii="Times New Roman" w:hAnsi="Times New Roman" w:cs="Times New Roman"/>
        </w:rPr>
        <w:t xml:space="preserve">Safe Operating Space </w:t>
      </w:r>
    </w:p>
    <w:p w14:paraId="79DD679C" w14:textId="2729E3D6" w:rsidR="003E598E" w:rsidRPr="00B233A4" w:rsidRDefault="003E598E" w:rsidP="003E598E">
      <w:pPr>
        <w:pStyle w:val="BodyText"/>
        <w:widowControl w:val="0"/>
        <w:suppressLineNumbers/>
        <w:ind w:firstLine="720"/>
        <w:rPr>
          <w:rFonts w:ascii="Times New Roman" w:hAnsi="Times New Roman" w:cs="Times New Roman"/>
        </w:rPr>
      </w:pPr>
      <w:r>
        <w:rPr>
          <w:rFonts w:ascii="Times New Roman" w:hAnsi="Times New Roman" w:cs="Times New Roman"/>
        </w:rPr>
        <w:t xml:space="preserve">Investigation of slow change towards a </w:t>
      </w:r>
      <w:r w:rsidR="00244A94">
        <w:rPr>
          <w:rFonts w:ascii="Times New Roman" w:hAnsi="Times New Roman" w:cs="Times New Roman"/>
        </w:rPr>
        <w:t>threshold</w:t>
      </w:r>
      <w:r>
        <w:rPr>
          <w:rFonts w:ascii="Times New Roman" w:hAnsi="Times New Roman" w:cs="Times New Roman"/>
        </w:rPr>
        <w:t xml:space="preserve"> in the system revealed the effectiveness of management intervention for the prevention of shifts to alternate stable states</w:t>
      </w:r>
      <w:r w:rsidR="003A5471">
        <w:rPr>
          <w:rFonts w:ascii="Times New Roman" w:hAnsi="Times New Roman" w:cs="Times New Roman"/>
        </w:rPr>
        <w:t xml:space="preserve"> (Fig. 4a)</w:t>
      </w:r>
      <w:r>
        <w:rPr>
          <w:rFonts w:ascii="Times New Roman" w:hAnsi="Times New Roman" w:cs="Times New Roman"/>
        </w:rPr>
        <w:t>. M</w:t>
      </w:r>
      <w:r w:rsidRPr="00B233A4">
        <w:rPr>
          <w:rFonts w:ascii="Times New Roman" w:hAnsi="Times New Roman" w:cs="Times New Roman"/>
        </w:rPr>
        <w:t>anagement action</w:t>
      </w:r>
      <w:r w:rsidR="001B26F4">
        <w:rPr>
          <w:rFonts w:ascii="Times New Roman" w:hAnsi="Times New Roman" w:cs="Times New Roman"/>
        </w:rPr>
        <w:t>s implemented singularly may</w:t>
      </w:r>
      <w:r w:rsidRPr="00B233A4">
        <w:rPr>
          <w:rFonts w:ascii="Times New Roman" w:hAnsi="Times New Roman" w:cs="Times New Roman"/>
        </w:rPr>
        <w:t xml:space="preserve"> delay</w:t>
      </w:r>
      <w:r w:rsidR="001B26F4">
        <w:rPr>
          <w:rFonts w:ascii="Times New Roman" w:hAnsi="Times New Roman" w:cs="Times New Roman"/>
        </w:rPr>
        <w:t xml:space="preserve"> </w:t>
      </w:r>
      <w:r w:rsidRPr="00B233A4">
        <w:rPr>
          <w:rFonts w:ascii="Times New Roman" w:hAnsi="Times New Roman" w:cs="Times New Roman"/>
        </w:rPr>
        <w:t xml:space="preserve">a transition through either </w:t>
      </w:r>
      <w:r>
        <w:rPr>
          <w:rFonts w:ascii="Times New Roman" w:hAnsi="Times New Roman" w:cs="Times New Roman"/>
        </w:rPr>
        <w:t xml:space="preserve">harvesting </w:t>
      </w:r>
      <w:r>
        <w:rPr>
          <w:rFonts w:ascii="Times New Roman" w:hAnsi="Times New Roman" w:cs="Times New Roman"/>
        </w:rPr>
        <w:lastRenderedPageBreak/>
        <w:t>species 2</w:t>
      </w:r>
      <w:r w:rsidRPr="00B233A4">
        <w:rPr>
          <w:rFonts w:ascii="Times New Roman" w:hAnsi="Times New Roman" w:cs="Times New Roman"/>
        </w:rPr>
        <w:t xml:space="preserve"> (Fig. 4</w:t>
      </w:r>
      <w:r>
        <w:rPr>
          <w:rFonts w:ascii="Times New Roman" w:hAnsi="Times New Roman" w:cs="Times New Roman"/>
        </w:rPr>
        <w:t>b</w:t>
      </w:r>
      <w:r w:rsidRPr="00B233A4">
        <w:rPr>
          <w:rFonts w:ascii="Times New Roman" w:hAnsi="Times New Roman" w:cs="Times New Roman"/>
        </w:rPr>
        <w:t xml:space="preserve">) or </w:t>
      </w:r>
      <w:r>
        <w:rPr>
          <w:rFonts w:ascii="Times New Roman" w:hAnsi="Times New Roman" w:cs="Times New Roman"/>
        </w:rPr>
        <w:t>stocking species 1</w:t>
      </w:r>
      <w:r w:rsidRPr="00B233A4">
        <w:rPr>
          <w:rFonts w:ascii="Times New Roman" w:hAnsi="Times New Roman" w:cs="Times New Roman"/>
        </w:rPr>
        <w:t xml:space="preserve"> (Fig. 4c). In combination</w:t>
      </w:r>
      <w:r w:rsidR="001B26F4">
        <w:rPr>
          <w:rFonts w:ascii="Times New Roman" w:hAnsi="Times New Roman" w:cs="Times New Roman"/>
        </w:rPr>
        <w:t xml:space="preserve"> however</w:t>
      </w:r>
      <w:r w:rsidRPr="00B233A4">
        <w:rPr>
          <w:rFonts w:ascii="Times New Roman" w:hAnsi="Times New Roman" w:cs="Times New Roman"/>
        </w:rPr>
        <w:t>, managing both species</w:t>
      </w:r>
      <w:r>
        <w:rPr>
          <w:rFonts w:ascii="Times New Roman" w:hAnsi="Times New Roman" w:cs="Times New Roman"/>
        </w:rPr>
        <w:t xml:space="preserve"> (through stocking of species 1 and harvest of species 2) </w:t>
      </w:r>
      <w:r w:rsidRPr="00B233A4">
        <w:rPr>
          <w:rFonts w:ascii="Times New Roman" w:hAnsi="Times New Roman" w:cs="Times New Roman"/>
        </w:rPr>
        <w:t>prevent</w:t>
      </w:r>
      <w:r>
        <w:rPr>
          <w:rFonts w:ascii="Times New Roman" w:hAnsi="Times New Roman" w:cs="Times New Roman"/>
        </w:rPr>
        <w:t>ed</w:t>
      </w:r>
      <w:r w:rsidRPr="00B233A4">
        <w:rPr>
          <w:rFonts w:ascii="Times New Roman" w:hAnsi="Times New Roman" w:cs="Times New Roman"/>
        </w:rPr>
        <w:t xml:space="preserve"> a regime shift altogether (Fig. 4d).</w:t>
      </w:r>
      <w:r>
        <w:rPr>
          <w:rFonts w:ascii="Times New Roman" w:hAnsi="Times New Roman" w:cs="Times New Roman"/>
        </w:rPr>
        <w:t xml:space="preserve"> A combination of strategies still led to a decrease in species 1 abundance but avoid</w:t>
      </w:r>
      <w:r w:rsidR="00244A94">
        <w:rPr>
          <w:rFonts w:ascii="Times New Roman" w:hAnsi="Times New Roman" w:cs="Times New Roman"/>
        </w:rPr>
        <w:t>ed</w:t>
      </w:r>
      <w:r>
        <w:rPr>
          <w:rFonts w:ascii="Times New Roman" w:hAnsi="Times New Roman" w:cs="Times New Roman"/>
        </w:rPr>
        <w:t xml:space="preserve"> a compensatory increase in species 2, thereby effectively maintaining conditions for species 1 </w:t>
      </w:r>
      <w:r w:rsidR="00DE2DCF">
        <w:rPr>
          <w:rFonts w:ascii="Times New Roman" w:hAnsi="Times New Roman" w:cs="Times New Roman"/>
        </w:rPr>
        <w:t>even as</w:t>
      </w:r>
      <w:r w:rsidR="00DF524E">
        <w:rPr>
          <w:rFonts w:ascii="Times New Roman" w:hAnsi="Times New Roman" w:cs="Times New Roman"/>
        </w:rPr>
        <w:t xml:space="preserve"> a driver outside managerial control pushes the system towards species 2</w:t>
      </w:r>
      <w:r w:rsidR="003A5471">
        <w:rPr>
          <w:rFonts w:ascii="Times New Roman" w:hAnsi="Times New Roman" w:cs="Times New Roman"/>
        </w:rPr>
        <w:t xml:space="preserve"> dominance</w:t>
      </w:r>
      <w:r>
        <w:rPr>
          <w:rFonts w:ascii="Times New Roman" w:hAnsi="Times New Roman" w:cs="Times New Roman"/>
        </w:rPr>
        <w:t>.</w:t>
      </w:r>
      <w:r w:rsidRPr="00B233A4">
        <w:rPr>
          <w:rFonts w:ascii="Times New Roman" w:hAnsi="Times New Roman" w:cs="Times New Roman"/>
        </w:rPr>
        <w:t xml:space="preserve"> </w:t>
      </w:r>
      <w:r w:rsidR="00C82B8B">
        <w:rPr>
          <w:rFonts w:ascii="Times New Roman" w:hAnsi="Times New Roman" w:cs="Times New Roman"/>
        </w:rPr>
        <w:t>When no management action is taken</w:t>
      </w:r>
      <w:r w:rsidR="00244A94">
        <w:rPr>
          <w:rFonts w:ascii="Times New Roman" w:hAnsi="Times New Roman" w:cs="Times New Roman"/>
        </w:rPr>
        <w:t>,</w:t>
      </w:r>
      <w:r w:rsidR="00C82B8B">
        <w:rPr>
          <w:rFonts w:ascii="Times New Roman" w:hAnsi="Times New Roman" w:cs="Times New Roman"/>
        </w:rPr>
        <w:t xml:space="preserve"> the </w:t>
      </w:r>
      <w:r w:rsidR="00244A94">
        <w:rPr>
          <w:rFonts w:ascii="Times New Roman" w:hAnsi="Times New Roman" w:cs="Times New Roman"/>
        </w:rPr>
        <w:t>stable state changes</w:t>
      </w:r>
      <w:r w:rsidR="00C82B8B">
        <w:rPr>
          <w:rFonts w:ascii="Times New Roman" w:hAnsi="Times New Roman" w:cs="Times New Roman"/>
        </w:rPr>
        <w:t xml:space="preserve"> after 4</w:t>
      </w:r>
      <w:r w:rsidR="00D3189B">
        <w:rPr>
          <w:rFonts w:ascii="Times New Roman" w:hAnsi="Times New Roman" w:cs="Times New Roman"/>
        </w:rPr>
        <w:t>0</w:t>
      </w:r>
      <w:r w:rsidR="00C82B8B">
        <w:rPr>
          <w:rFonts w:ascii="Times New Roman" w:hAnsi="Times New Roman" w:cs="Times New Roman"/>
        </w:rPr>
        <w:t xml:space="preserve"> years (Fig. 4a). Minimal harvesting </w:t>
      </w:r>
      <w:r w:rsidR="00C82B8B" w:rsidRPr="00F37410">
        <w:rPr>
          <w:rFonts w:ascii="Times New Roman" w:hAnsi="Times New Roman" w:cs="Times New Roman"/>
        </w:rPr>
        <w:t>(</w:t>
      </w:r>
      <m:oMath>
        <m:r>
          <w:rPr>
            <w:rFonts w:ascii="Cambria Math" w:hAnsi="Cambria Math" w:cs="Times New Roman"/>
          </w:rPr>
          <m:t>q</m:t>
        </m:r>
        <m:sSub>
          <m:sSubPr>
            <m:ctrlPr>
              <w:rPr>
                <w:rFonts w:ascii="Cambria Math" w:hAnsi="Cambria Math" w:cs="Times New Roman"/>
                <w:bCs/>
              </w:rPr>
            </m:ctrlPr>
          </m:sSubPr>
          <m:e>
            <m:r>
              <w:rPr>
                <w:rFonts w:ascii="Cambria Math" w:hAnsi="Cambria Math" w:cs="Times New Roman"/>
              </w:rPr>
              <m:t>E</m:t>
            </m:r>
          </m:e>
          <m:sub>
            <m:r>
              <w:rPr>
                <w:rFonts w:ascii="Cambria Math" w:hAnsi="Cambria Math" w:cs="Times New Roman"/>
              </w:rPr>
              <m:t>2</m:t>
            </m:r>
          </m:sub>
        </m:sSub>
      </m:oMath>
      <w:r w:rsidR="00C82B8B">
        <w:rPr>
          <w:rFonts w:ascii="Times New Roman" w:hAnsi="Times New Roman" w:cs="Times New Roman"/>
        </w:rPr>
        <w:t xml:space="preserve">=0.5) alone </w:t>
      </w:r>
      <w:r w:rsidR="00244A94">
        <w:rPr>
          <w:rFonts w:ascii="Times New Roman" w:hAnsi="Times New Roman" w:cs="Times New Roman"/>
        </w:rPr>
        <w:t>was</w:t>
      </w:r>
      <w:r w:rsidR="00C82B8B">
        <w:rPr>
          <w:rFonts w:ascii="Times New Roman" w:hAnsi="Times New Roman" w:cs="Times New Roman"/>
        </w:rPr>
        <w:t xml:space="preserve"> able to delay the transition by </w:t>
      </w:r>
      <w:r w:rsidR="00D3189B">
        <w:rPr>
          <w:rFonts w:ascii="Times New Roman" w:hAnsi="Times New Roman" w:cs="Times New Roman"/>
        </w:rPr>
        <w:t xml:space="preserve">111 </w:t>
      </w:r>
      <w:r w:rsidR="00C82B8B">
        <w:rPr>
          <w:rFonts w:ascii="Times New Roman" w:hAnsi="Times New Roman" w:cs="Times New Roman"/>
        </w:rPr>
        <w:t>years (Fig 4b). Adding 500 juveniles annually through stocking delay</w:t>
      </w:r>
      <w:r w:rsidR="00244A94">
        <w:rPr>
          <w:rFonts w:ascii="Times New Roman" w:hAnsi="Times New Roman" w:cs="Times New Roman"/>
        </w:rPr>
        <w:t>ed</w:t>
      </w:r>
      <w:r w:rsidR="00C82B8B">
        <w:rPr>
          <w:rFonts w:ascii="Times New Roman" w:hAnsi="Times New Roman" w:cs="Times New Roman"/>
        </w:rPr>
        <w:t xml:space="preserve"> the </w:t>
      </w:r>
      <w:r w:rsidR="00244A94">
        <w:rPr>
          <w:rFonts w:ascii="Times New Roman" w:hAnsi="Times New Roman" w:cs="Times New Roman"/>
        </w:rPr>
        <w:t>change in stable state</w:t>
      </w:r>
      <w:r w:rsidR="00C82B8B">
        <w:rPr>
          <w:rFonts w:ascii="Times New Roman" w:hAnsi="Times New Roman" w:cs="Times New Roman"/>
        </w:rPr>
        <w:t xml:space="preserve"> by 18 years (Fig. 4c). </w:t>
      </w:r>
    </w:p>
    <w:p w14:paraId="3DDCCB20" w14:textId="613F6B4B"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551C01EF" wp14:editId="2E830C03">
            <wp:extent cx="4161905" cy="4142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1905" cy="4142857"/>
                    </a:xfrm>
                    <a:prstGeom prst="rect">
                      <a:avLst/>
                    </a:prstGeom>
                  </pic:spPr>
                </pic:pic>
              </a:graphicData>
            </a:graphic>
          </wp:inline>
        </w:drawing>
      </w:r>
    </w:p>
    <w:p w14:paraId="5A69636A" w14:textId="00ABCF48" w:rsidR="003E598E" w:rsidRDefault="00195A66" w:rsidP="003E598E">
      <w:pPr>
        <w:pStyle w:val="ImageCaption"/>
        <w:widowControl w:val="0"/>
        <w:suppressLineNumbers/>
        <w:rPr>
          <w:rFonts w:ascii="Times New Roman" w:hAnsi="Times New Roman" w:cs="Times New Roman"/>
        </w:rPr>
      </w:pPr>
      <w:r>
        <w:rPr>
          <w:rFonts w:ascii="Times New Roman" w:hAnsi="Times New Roman" w:cs="Times New Roman"/>
        </w:rPr>
        <w:t>Fig.</w:t>
      </w:r>
      <w:r w:rsidR="003E598E" w:rsidRPr="00B233A4">
        <w:rPr>
          <w:rFonts w:ascii="Times New Roman" w:hAnsi="Times New Roman" w:cs="Times New Roman"/>
        </w:rPr>
        <w:t xml:space="preserve"> 4. Delaying transitions</w:t>
      </w:r>
      <w:r w:rsidR="003E598E">
        <w:rPr>
          <w:rFonts w:ascii="Times New Roman" w:hAnsi="Times New Roman" w:cs="Times New Roman"/>
        </w:rPr>
        <w:t xml:space="preserve"> in the </w:t>
      </w:r>
      <w:r w:rsidR="00244A94">
        <w:rPr>
          <w:rFonts w:ascii="Times New Roman" w:hAnsi="Times New Roman" w:cs="Times New Roman"/>
        </w:rPr>
        <w:t>Safe Operating Space</w:t>
      </w:r>
      <w:r w:rsidR="003E598E">
        <w:rPr>
          <w:rFonts w:ascii="Times New Roman" w:hAnsi="Times New Roman" w:cs="Times New Roman"/>
        </w:rPr>
        <w:t xml:space="preserve"> Experiment</w:t>
      </w:r>
      <w:r w:rsidR="003E598E" w:rsidRPr="00B233A4">
        <w:rPr>
          <w:rFonts w:ascii="Times New Roman" w:hAnsi="Times New Roman" w:cs="Times New Roman"/>
        </w:rPr>
        <w:t xml:space="preserve">. Slow </w:t>
      </w:r>
      <w:r w:rsidR="003E598E">
        <w:rPr>
          <w:rFonts w:ascii="Times New Roman" w:hAnsi="Times New Roman" w:cs="Times New Roman"/>
        </w:rPr>
        <w:t xml:space="preserve">declines in recruitment </w:t>
      </w:r>
      <w:r w:rsidR="003E598E" w:rsidRPr="00B233A4">
        <w:rPr>
          <w:rFonts w:ascii="Times New Roman" w:hAnsi="Times New Roman" w:cs="Times New Roman"/>
        </w:rPr>
        <w:t xml:space="preserve">represents </w:t>
      </w:r>
      <w:r w:rsidR="003E598E">
        <w:rPr>
          <w:rFonts w:ascii="Times New Roman" w:hAnsi="Times New Roman" w:cs="Times New Roman"/>
        </w:rPr>
        <w:t xml:space="preserve">a factor outside of managerial control, </w:t>
      </w:r>
      <w:r w:rsidR="003E598E" w:rsidRPr="00B233A4">
        <w:rPr>
          <w:rFonts w:ascii="Times New Roman" w:hAnsi="Times New Roman" w:cs="Times New Roman"/>
        </w:rPr>
        <w:t xml:space="preserve">which will inevitably </w:t>
      </w:r>
      <w:r w:rsidR="00244A94">
        <w:rPr>
          <w:rFonts w:ascii="Times New Roman" w:hAnsi="Times New Roman" w:cs="Times New Roman"/>
        </w:rPr>
        <w:t>change the stable state</w:t>
      </w:r>
      <w:r w:rsidR="003E598E" w:rsidRPr="00B233A4">
        <w:rPr>
          <w:rFonts w:ascii="Times New Roman" w:hAnsi="Times New Roman" w:cs="Times New Roman"/>
        </w:rPr>
        <w:t xml:space="preserve"> from sp1 dominated to sp2 (</w:t>
      </w:r>
      <w:r w:rsidR="003E598E">
        <w:rPr>
          <w:rFonts w:ascii="Times New Roman" w:hAnsi="Times New Roman" w:cs="Times New Roman"/>
        </w:rPr>
        <w:t xml:space="preserve">no action; </w:t>
      </w:r>
      <w:r w:rsidR="003E598E" w:rsidRPr="00B233A4">
        <w:rPr>
          <w:rFonts w:ascii="Times New Roman" w:hAnsi="Times New Roman" w:cs="Times New Roman"/>
        </w:rPr>
        <w:t xml:space="preserve">panel A). The </w:t>
      </w:r>
      <w:r w:rsidR="00244A94">
        <w:rPr>
          <w:rFonts w:ascii="Times New Roman" w:hAnsi="Times New Roman" w:cs="Times New Roman"/>
        </w:rPr>
        <w:t>change</w:t>
      </w:r>
      <w:r w:rsidR="003E598E" w:rsidRPr="00B233A4">
        <w:rPr>
          <w:rFonts w:ascii="Times New Roman" w:hAnsi="Times New Roman" w:cs="Times New Roman"/>
        </w:rPr>
        <w:t xml:space="preserve"> in system state can be delayed through either harvest of </w:t>
      </w:r>
      <w:r w:rsidR="003E598E">
        <w:rPr>
          <w:rFonts w:ascii="Times New Roman" w:hAnsi="Times New Roman" w:cs="Times New Roman"/>
        </w:rPr>
        <w:t xml:space="preserve">species 2 </w:t>
      </w:r>
      <w:r w:rsidR="003E598E" w:rsidRPr="00B233A4">
        <w:rPr>
          <w:rFonts w:ascii="Times New Roman" w:hAnsi="Times New Roman" w:cs="Times New Roman"/>
        </w:rPr>
        <w:t xml:space="preserve">(panel B), </w:t>
      </w:r>
      <w:r w:rsidR="003E598E">
        <w:rPr>
          <w:rFonts w:ascii="Times New Roman" w:hAnsi="Times New Roman" w:cs="Times New Roman"/>
        </w:rPr>
        <w:t xml:space="preserve">or </w:t>
      </w:r>
      <w:r w:rsidR="003E598E" w:rsidRPr="00B233A4">
        <w:rPr>
          <w:rFonts w:ascii="Times New Roman" w:hAnsi="Times New Roman" w:cs="Times New Roman"/>
        </w:rPr>
        <w:t>stocking of the desired species</w:t>
      </w:r>
      <w:r w:rsidR="003E598E" w:rsidRPr="00B233A4" w:rsidDel="00256426">
        <w:rPr>
          <w:rFonts w:ascii="Times New Roman" w:hAnsi="Times New Roman" w:cs="Times New Roman"/>
        </w:rPr>
        <w:t xml:space="preserve"> </w:t>
      </w:r>
      <w:r w:rsidR="003E598E" w:rsidRPr="00B233A4">
        <w:rPr>
          <w:rFonts w:ascii="Times New Roman" w:hAnsi="Times New Roman" w:cs="Times New Roman"/>
        </w:rPr>
        <w:t>(panel C), or perhaps prevented altogether by stocking and harvesting (panel D).</w:t>
      </w:r>
    </w:p>
    <w:bookmarkEnd w:id="26"/>
    <w:p w14:paraId="11BC6549" w14:textId="77777777" w:rsidR="00EC5EE0" w:rsidRDefault="00EC5EE0" w:rsidP="003A2A6C">
      <w:pPr>
        <w:pStyle w:val="ImageCaption"/>
        <w:widowControl w:val="0"/>
        <w:suppressLineNumbers/>
        <w:rPr>
          <w:rFonts w:ascii="Times New Roman" w:hAnsi="Times New Roman" w:cs="Times New Roman"/>
          <w:i w:val="0"/>
        </w:rPr>
      </w:pPr>
    </w:p>
    <w:p w14:paraId="1B7B3C97" w14:textId="4395C8FD" w:rsidR="00032EE2" w:rsidRDefault="00EC5EE0" w:rsidP="00FA2D61">
      <w:pPr>
        <w:pStyle w:val="Heading1"/>
        <w:keepNext w:val="0"/>
        <w:keepLines w:val="0"/>
        <w:widowControl w:val="0"/>
        <w:suppressLineNumbers/>
      </w:pPr>
      <w:r w:rsidRPr="00FA2D61">
        <w:rPr>
          <w:rFonts w:ascii="Times New Roman" w:hAnsi="Times New Roman" w:cs="Times New Roman"/>
          <w:color w:val="auto"/>
          <w:sz w:val="24"/>
          <w:szCs w:val="24"/>
        </w:rPr>
        <w:t>Discussion</w:t>
      </w:r>
    </w:p>
    <w:p w14:paraId="3757FA27" w14:textId="613C2CBA" w:rsidR="00126309" w:rsidRDefault="00685952" w:rsidP="00B55B9B">
      <w:pPr>
        <w:pStyle w:val="ImageCaption"/>
        <w:widowControl w:val="0"/>
        <w:suppressLineNumbers/>
        <w:rPr>
          <w:rFonts w:ascii="Times New Roman" w:hAnsi="Times New Roman" w:cs="Times New Roman"/>
          <w:i w:val="0"/>
        </w:rPr>
      </w:pPr>
      <w:r>
        <w:rPr>
          <w:rFonts w:ascii="Times New Roman" w:hAnsi="Times New Roman" w:cs="Times New Roman"/>
          <w:i w:val="0"/>
        </w:rPr>
        <w:tab/>
      </w:r>
    </w:p>
    <w:p w14:paraId="5E6D4204" w14:textId="5731D1C4" w:rsidR="00071E43"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Sudden, unexpected regime shifts represent a growing threat to aquatic systems as human influences grow and erode ecosystem resilience </w:t>
      </w:r>
      <w:r w:rsidR="005E4B14" w:rsidRPr="00195A66">
        <w:rPr>
          <w:rFonts w:ascii="Times New Roman" w:hAnsi="Times New Roman" w:cs="Times New Roman"/>
          <w:i w:val="0"/>
        </w:rPr>
        <w:fldChar w:fldCharType="begin"/>
      </w:r>
      <w:r w:rsidR="005E4B14" w:rsidRPr="00195A66">
        <w:rPr>
          <w:rFonts w:ascii="Times New Roman" w:hAnsi="Times New Roman" w:cs="Times New Roman"/>
          <w:i w:val="0"/>
        </w:rPr>
        <w:instrText xml:space="preserve"> ADDIN ZOTERO_ITEM CSL_CITATION {"citationID":"1bQA1zyC","properties":{"formattedCitation":"(De Roos and Persson 2002; Carpenter and Kinne 2003; Persson et al. 2007)","plainCitation":"(De Roos and Persson 2002; Carpenter and Kinne 2003; Persson et al. 2007)","noteIndex":0},"citationItems":[{"id":68,"uris":["http://zotero.org/groups/2531340/items/35CWH8IJ"],"uri":["http://zotero.org/groups/2531340/items/35CWH8IJ"],"itemData":{"id":68,"type":"article-journal","abstract":"Catastrophic population collapses such as observed in many exploited fish populations have been argued to result from depensatory growth mechanisms (i.e., reduced reproductive success at low population densities, also known as Allee effect). Empirical support for depensation from population-level data is, however, hard to obtain and inconclusive. Using a size-structured, individual-based model we show that catastrophic population collapses may nonetheless be an intrinsic property of many communities, because of two general aspects of individual life history: size- and food-dependent individual growth and individual mortality decreasing with body size. Positive density dependence, characteristic for depensatory growth mechanisms and catastrophic behavior, results as a direct and robust consequence of the interplay between these individual life-history traits, which are commonly found in many species.","container-title":"Proceedings of the National Academy of Sciences","DOI":"10.1073/pnas.192174199","ISSN":"0027-8424, 1091-6490","issue":"20","journalAbbreviation":"PNAS","language":"en","note":"PMID: 12237404","page":"12907-12912","source":"www.pnas.org","title":"Size-dependent life-history traits promote catastrophic collapses of top predators","volume":"99","author":[{"family":"De Roos","given":"André M."},{"family":"Persson","given":"Lennart"}],"issued":{"date-parts":[["2002",10,1]]}}},{"id":72,"uris":["http://zotero.org/groups/2531340/items/DG7EFHVT"],"uri":["http://zotero.org/groups/2531340/items/DG7EFHVT"],"itemData":{"id":72,"type":"book","title":"Regime shifts in lake ecosystems","author":[{"family":"Carpenter","given":"Stephen R."},{"family":"Kinne","given":"Otto"}],"issued":{"date-parts":[["2003"]]}}},{"id":69,"uris":["http://zotero.org/groups/2531340/items/UNWS9E8D"],"uri":["http://zotero.org/groups/2531340/items/UNWS9E8D"],"itemData":{"id":69,"type":"article-journal","container-title":"Science","DOI":"10.1126/science.1141412","ISSN":"0036-8075, 1095-9203","issue":"5832","journalAbbreviation":"Science","language":"en","page":"1743-1746","source":"DOI.org (Crossref)","title":"Culling Prey Promotes Predator Recovery--Alternative States in a Whole-Lake Experiment","volume":"316","author":[{"family":"Persson","given":"L."},{"family":"Amundsen","given":"P.-A."},{"family":"De Roos","given":"A. M."},{"family":"Klemetsen","given":"A."},{"family":"Knudsen","given":"R."},{"family":"Primicerio","given":"R."}],"issued":{"date-parts":[["2007",6,22]]}}}],"schema":"https://github.com/citation-style-language/schema/raw/master/csl-citation.json"} </w:instrText>
      </w:r>
      <w:r w:rsidR="005E4B14" w:rsidRPr="00195A66">
        <w:rPr>
          <w:rFonts w:ascii="Times New Roman" w:hAnsi="Times New Roman" w:cs="Times New Roman"/>
          <w:i w:val="0"/>
        </w:rPr>
        <w:fldChar w:fldCharType="separate"/>
      </w:r>
      <w:r w:rsidR="005E4B14" w:rsidRPr="00195A66">
        <w:rPr>
          <w:rFonts w:ascii="Times New Roman" w:hAnsi="Times New Roman" w:cs="Times New Roman"/>
          <w:i w:val="0"/>
        </w:rPr>
        <w:t xml:space="preserve">(De Roos and Persson 2002; Carpenter and </w:t>
      </w:r>
      <w:r w:rsidR="005E4B14" w:rsidRPr="00195A66">
        <w:rPr>
          <w:rFonts w:ascii="Times New Roman" w:hAnsi="Times New Roman" w:cs="Times New Roman"/>
          <w:i w:val="0"/>
        </w:rPr>
        <w:lastRenderedPageBreak/>
        <w:t>Kinne 2003; Persson et al. 2007)</w:t>
      </w:r>
      <w:r w:rsidR="005E4B14" w:rsidRPr="00195A66">
        <w:rPr>
          <w:rFonts w:ascii="Times New Roman" w:hAnsi="Times New Roman" w:cs="Times New Roman"/>
          <w:i w:val="0"/>
        </w:rPr>
        <w:fldChar w:fldCharType="end"/>
      </w:r>
      <w:r w:rsidRPr="00195A66">
        <w:rPr>
          <w:rFonts w:ascii="Times New Roman" w:hAnsi="Times New Roman" w:cs="Times New Roman"/>
          <w:i w:val="0"/>
        </w:rPr>
        <w:t>.</w:t>
      </w:r>
      <w:r>
        <w:rPr>
          <w:rFonts w:ascii="Times New Roman" w:hAnsi="Times New Roman" w:cs="Times New Roman"/>
          <w:i w:val="0"/>
        </w:rPr>
        <w:t xml:space="preserve"> We demonstrated how management interventions could be used to maintain stable states of a system through careful consideration of human influences and interspecific interactions as drivers of regime shifts within a system. Whe</w:t>
      </w:r>
      <w:r w:rsidR="00E20E39">
        <w:rPr>
          <w:rFonts w:ascii="Times New Roman" w:hAnsi="Times New Roman" w:cs="Times New Roman"/>
          <w:i w:val="0"/>
        </w:rPr>
        <w:t>n</w:t>
      </w:r>
      <w:r>
        <w:rPr>
          <w:rFonts w:ascii="Times New Roman" w:hAnsi="Times New Roman" w:cs="Times New Roman"/>
          <w:i w:val="0"/>
        </w:rPr>
        <w:t xml:space="preserve"> a single species management approach is infeasible or unable to achieve the desired stable state, our relatively simple model of a multi-species recreational fishery demonstrated how species interactions could allow a </w:t>
      </w:r>
      <w:r w:rsidR="001A5923">
        <w:rPr>
          <w:rFonts w:ascii="Times New Roman" w:hAnsi="Times New Roman" w:cs="Times New Roman"/>
          <w:i w:val="0"/>
        </w:rPr>
        <w:t>decision maker</w:t>
      </w:r>
      <w:r>
        <w:rPr>
          <w:rFonts w:ascii="Times New Roman" w:hAnsi="Times New Roman" w:cs="Times New Roman"/>
          <w:i w:val="0"/>
        </w:rPr>
        <w:t xml:space="preserve"> to creatively manage a system to reach desired outcomes. Although interspecific interactions have long been known to exert influences on a system, here we showed how direct management can use those interactions in order to influence fishery outcomes, including changing the stable state of a system. Although our model is a simplification of a complex system, it demonstrated the need to incorporate drivers of stable state dynamics into </w:t>
      </w:r>
      <w:r w:rsidR="008B0B7F">
        <w:rPr>
          <w:rFonts w:ascii="Times New Roman" w:hAnsi="Times New Roman" w:cs="Times New Roman"/>
          <w:i w:val="0"/>
        </w:rPr>
        <w:t>the management</w:t>
      </w:r>
      <w:r>
        <w:rPr>
          <w:rFonts w:ascii="Times New Roman" w:hAnsi="Times New Roman" w:cs="Times New Roman"/>
          <w:i w:val="0"/>
        </w:rPr>
        <w:t xml:space="preserve"> of these important resources. </w:t>
      </w:r>
    </w:p>
    <w:p w14:paraId="208A7696" w14:textId="1A603E59" w:rsidR="00071E43" w:rsidRDefault="00071E43" w:rsidP="00071E43">
      <w:pPr>
        <w:pStyle w:val="ImageCaption"/>
        <w:widowControl w:val="0"/>
        <w:suppressLineNumbers/>
        <w:rPr>
          <w:rFonts w:ascii="Times New Roman" w:hAnsi="Times New Roman" w:cs="Times New Roman"/>
          <w:i w:val="0"/>
        </w:rPr>
      </w:pPr>
      <w:r>
        <w:rPr>
          <w:rFonts w:ascii="Times New Roman" w:hAnsi="Times New Roman" w:cs="Times New Roman"/>
          <w:i w:val="0"/>
        </w:rPr>
        <w:tab/>
      </w:r>
      <w:r w:rsidR="00FB471B">
        <w:rPr>
          <w:rFonts w:ascii="Times New Roman" w:hAnsi="Times New Roman" w:cs="Times New Roman"/>
          <w:i w:val="0"/>
        </w:rPr>
        <w:t>F</w:t>
      </w:r>
      <w:r>
        <w:rPr>
          <w:rFonts w:ascii="Times New Roman" w:hAnsi="Times New Roman" w:cs="Times New Roman"/>
          <w:i w:val="0"/>
        </w:rPr>
        <w:t xml:space="preserve">isheries have </w:t>
      </w:r>
      <w:r w:rsidR="00FB471B">
        <w:rPr>
          <w:rFonts w:ascii="Times New Roman" w:hAnsi="Times New Roman" w:cs="Times New Roman"/>
          <w:i w:val="0"/>
        </w:rPr>
        <w:t xml:space="preserve">often </w:t>
      </w:r>
      <w:r>
        <w:rPr>
          <w:rFonts w:ascii="Times New Roman" w:hAnsi="Times New Roman" w:cs="Times New Roman"/>
          <w:i w:val="0"/>
        </w:rPr>
        <w:t xml:space="preserve">been managed through a single species lens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{"citationID":"sY8XxGyM","properties":{"formattedCitation":"(Hjermann et al. 2004; Walters et al. 2005; Carpenter et al. 2017)","plainCitation":"(Hjermann et al. 2004; Walters et al. 2005; Carpenter et al. 2017)","noteIndex":0},"citationItems":[{"id":49,"uris":["http://zotero.org/groups/2531340/items/ZDNNWWFN"],"uri":["http://zotero.org/groups/2531340/items/ZDNNWWFN"],"itemData":{"id":49,"type":"article-journal","abstract":"The vast majority of the world's fisheries are typically managed within a single-species perspective, ignoring the dynamic feedback mechanisms generated by the ecological web of which they are a part. Here we show that the dynamics of the Barents Sea capelin (Mallotus villosus), the world's largest stock of this species, is strongly influenced by both within-system ecological feedback mechanisms and the impact of harvesting. Both overexploitation and predation by herring (Clupea harengus) can cause the population to collapse, whereas predation by cod (Gadus morhua) is demonstrated a delay in the stock's recovery after a collapse. Such collapses, which have occurred twice in 20 years, affect the entire Barents Sea ecosystem, a region that for ages has provided food for all of Europe.","container-title":"Proceedings of the National Academy of Sciences","DOI":"10.1073/pnas.0402904101","ISSN":"0027-8424, 1091-6490","issue":"32","journalAbbreviation":"PNAS","language":"en","note":"PMID: 15286282","page":"11679-11684","source":"www.pnas.org","title":"Competition among fishermen and fish causes the collapse of Barents Sea capelin","volume":"101","author":[{"family":"Hjermann","given":"Dag Ø"},{"family":"Ottersen","given":"Geir"},{"family":"Stenseth","given":"Nils Chr"}],"issued":{"date-parts":[["2004",8,10]]}}},{"id":84,"uris":["http://zotero.org/groups/2531340/items/UFSJBJHU"],"uri":["http://zotero.org/groups/2531340/items/UFSJBJHU"],"itemData":{"id":84,"type":"article-journal","abstract":"Ecosim models have been fitted to time-series data for a wide variety of ecosystems for which there are long-term data that confirm the models' ability to reproduce past responses of many species to harvesting. We subject these model ecosystems to a variety of harvest policies, including options based on harvesting each species at its maximum sustainable yield (MSY) fishing rate. We show that widespread application of single-species MSY policies would in general cause severe deterioration in ecosystem structure, in particular the loss of top predator species. This supports the long-established practice in fisheries management of protecting at least some smaller “forage” species specifically for their value in supporting larger piscivores.","container-title":"ICES Journal of Marine Science","DOI":"10.1016/j.icesjms.2004.12.005","ISSN":"1054-3139","issue":"3","journalAbbreviation":"ICES Journal of Marine Science","page":"558-568","source":"Silverchair","title":"Possible ecosystem impacts of applying MSY policies from single-species assessment","volume":"62","author":[{"family":"Walters","given":"Carl J."},{"family":"Christensen","given":"Villy"},{"family":"Martell","given":"Steven J."},{"family":"Kitchell","given":"James F."}],"issued":{"date-parts":[["2005",1,1]]}}},{"id":97,"uris":["http://zotero.org/groups/2531340/items/WAFCZFA8"],"uri":["http://zotero.org/groups/2531340/items/WAFCZFA8"],"itemData":{"id":97,"type":"article-journal","container-title":"Fish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(Hjermann et al. 2004; Walters et al. 2005; Carpenter et al. 2017)</w:t>
      </w:r>
      <w:r w:rsidR="00196388" w:rsidRPr="00195A66">
        <w:rPr>
          <w:rFonts w:ascii="Times New Roman" w:hAnsi="Times New Roman" w:cs="Times New Roman"/>
          <w:i w:val="0"/>
        </w:rPr>
        <w:fldChar w:fldCharType="end"/>
      </w:r>
      <w:r>
        <w:rPr>
          <w:rFonts w:ascii="Times New Roman" w:hAnsi="Times New Roman" w:cs="Times New Roman"/>
          <w:i w:val="0"/>
        </w:rPr>
        <w:t xml:space="preserve">; however, this practice has not always resulted in positive outcomes. Our results, and the research of others, have demonstrated why positive feedback loops, which are often unaccounted for, sometimes produce unexpected outcomes in the eyes of decision makers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{"citationID":"6NfA7Wtq","properties":{"formattedCitation":"(Tonn et al. 1992; Pine et al. 2009; Solomon et al. 2020)","plainCitation":"(Tonn et al. 1992; Pine et al. 2009; Solomon et al. 2020)","noteIndex":0},"citationItems":[{"id":197,"uris":["http://zotero.org/groups/2531340/items/ADFCCAGV"],"uri":["http://zotero.org/groups/2531340/items/ADFCCAGV"],"itemData":{"id":197,"type":"article-journal","abstract":"Detecting mechanisms that structure ecological communities often requires investigations at appropriate spatial and temporal scales. A 15—mo, whole—lake experiment revealed direct and indirect mechanisms by which a fish predator structure its prey population, primarily by affecting recruitment of young—of—the —year (YOY) fish. Piscivorous Eurasian perch (Perch fluviatilis) were added to two of four sections of a divided lake in eastern Finland previously stocked with crucian carp (Carassius carassius). Although the stocked crucians quickly grew beyond vulnerable sizes, recruitment of their offspring through their 1st yr of life was reduced by 90% in sections with perch. Surviving YOY in predator sections were completely confined to vegetated inshore areas. This restriction to refuges lowered their growth rates in comparison with YOY in predator—free sections, which can further reduce recruitment by prolonging susceptibility to size—limited predation and decreasing energy reserves needed for anaerobic overwintering. In the presence of piscivores, surviving prey subsequently benefit from reduced intraspecific competition, increasing growth rates to achieve large, invulnerable body sizes rapidly. Resulting populations of crucian carp, consisting of relatively few but relatively large individuals, contrast with populations living in the absence of piscivores, which are characterized by high densities of small, stunted individuals. Such divergent population patterns are displayed by a number of prey species in Scandinavia and North America, suggesting that a combination of direct and indirect effects of predation on younger age classes, such as documented for crucian carp, may be common in fish populations of small northern lakes. Detecting these patterns and identifying their underlying mechanisms may often require a combination of extensive and intensive studies.","container-title":"Ecology","DOI":"https://doi.org/10.2307/1940171","ISSN":"1939-9170","issue":"3","language":"en","page":"951-958","source":"Wiley Online Library","title":"Piscivory and Recruitment: Mechanisms Structuring Prey Populations in Small Lakes","title-short":"Piscivory and Recruitment","volume":"73","author":[{"family":"Tonn","given":"William M."},{"family":"Paszkowski","given":"Cynthia A."},{"family":"Holopainen","given":"Ismo J."}],"issued":{"date-parts":[["1992"]]}}},{"id":32,"uris":["http://zotero.org/groups/2531340/items/7WXJPHCI"],"uri":["http://zotero.org/groups/2531340/items/7WXJPHCI"],"itemData":{"id":32,"type":"article-journal","abstract":"Observed ecosystem responses to fisheries management experiments have often been either much smaller or in the opposite direction of the expected responses based on experience or population models. Examples of these responses can be found even for some very simple experimental management manipulations such as predator and prey manipulations in small lakes and ponds to fish population responses to harvest closures. Such counter-intuitive prediction failures offer opportunities to identify key processes and variables that are not widely considered in models used to evaluate ecosystem-based fisheries management policies. A common denominator in the case histories presented are unexpected behavioral responses and strong changes in juvenile survival rates of fish driven by changes in competition, predation, and behavioral responses to predation risk. These factors restructured many of the ecosystems in our simple examples, yet are not widely included in models currently used to evaluate ecosystem-based fisheries management policies. This represents a critical need in the development of modeling tools to evaluate ecosystem-based policies based on an iterative process of model building and model testing, using fisheries management actions as probing tools to learn more about the ecosystems being managed.","container-title":"Fisheries","DOI":"10.1577/1548-8446-34.4.165","ISSN":"1548-8446","issue":"4","language":"en","note":"_eprint: https://afspubs.onlinelibrary.wiley.com/doi/pdf/10.1577/1548-8446-34.4.165","page":"165-180","source":"Wiley Online Library","title":"Counterintuitive Responses of Fish Populations to Management Actions","volume":"34","author":[{"family":"Pine","given":"William E."},{"family":"Martell","given":"Steven J. D."},{"family":"Walters","given":"Carl J."},{"family":"Kitchell","given":"James F."}],"issued":{"date-parts":[["2009"]]}}},{"id":45,"uris":["http://zotero.org/groups/2531340/items/TWFXBBAK"],"uri":["http://zotero.org/groups/2531340/items/TWFXBBAK"],"itemData":{"id":45,"type":"article-journal","abstract":"Recreational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(Tonn et al. 1992; Pine et al. 2009; Solomon et al. 2020)</w:t>
      </w:r>
      <w:r w:rsidR="00196388" w:rsidRPr="00195A66">
        <w:rPr>
          <w:rFonts w:ascii="Times New Roman" w:hAnsi="Times New Roman" w:cs="Times New Roman"/>
          <w:i w:val="0"/>
        </w:rPr>
        <w:fldChar w:fldCharType="end"/>
      </w:r>
      <w:r>
        <w:rPr>
          <w:rFonts w:ascii="Times New Roman" w:hAnsi="Times New Roman" w:cs="Times New Roman"/>
          <w:i w:val="0"/>
        </w:rPr>
        <w:t xml:space="preserve">. In our model, the key feedback loop was through juvenile competition and predation by adults. When maintaining the abundance of species 1, the </w:t>
      </w:r>
      <w:r w:rsidR="001A5923">
        <w:rPr>
          <w:rFonts w:ascii="Times New Roman" w:hAnsi="Times New Roman" w:cs="Times New Roman"/>
          <w:i w:val="0"/>
        </w:rPr>
        <w:t>decision maker</w:t>
      </w:r>
      <w:r>
        <w:rPr>
          <w:rFonts w:ascii="Times New Roman" w:hAnsi="Times New Roman" w:cs="Times New Roman"/>
          <w:i w:val="0"/>
        </w:rPr>
        <w:t xml:space="preserve">’s ultimate goal is to </w:t>
      </w:r>
      <w:r w:rsidR="001A5923">
        <w:rPr>
          <w:rFonts w:ascii="Times New Roman" w:hAnsi="Times New Roman" w:cs="Times New Roman"/>
          <w:i w:val="0"/>
        </w:rPr>
        <w:t>conserve</w:t>
      </w:r>
      <w:r>
        <w:rPr>
          <w:rFonts w:ascii="Times New Roman" w:hAnsi="Times New Roman" w:cs="Times New Roman"/>
          <w:i w:val="0"/>
        </w:rPr>
        <w:t xml:space="preserve"> or increase the number of </w:t>
      </w:r>
      <w:r w:rsidR="00435A9B">
        <w:rPr>
          <w:rFonts w:ascii="Times New Roman" w:hAnsi="Times New Roman" w:cs="Times New Roman"/>
          <w:i w:val="0"/>
        </w:rPr>
        <w:t>species 1 juveniles</w:t>
      </w:r>
      <w:r>
        <w:rPr>
          <w:rFonts w:ascii="Times New Roman" w:hAnsi="Times New Roman" w:cs="Times New Roman"/>
          <w:i w:val="0"/>
        </w:rPr>
        <w:t xml:space="preserve"> maturing to adulthood. </w:t>
      </w:r>
      <w:r w:rsidR="00595470">
        <w:rPr>
          <w:rFonts w:ascii="Times New Roman" w:hAnsi="Times New Roman" w:cs="Times New Roman"/>
          <w:i w:val="0"/>
        </w:rPr>
        <w:t>Although</w:t>
      </w:r>
      <w:r>
        <w:rPr>
          <w:rFonts w:ascii="Times New Roman" w:hAnsi="Times New Roman" w:cs="Times New Roman"/>
          <w:i w:val="0"/>
        </w:rPr>
        <w:t xml:space="preserve"> this result can be achieved directly through stocking, this may not be the most effective management strategy; limitations to stocking include density-dependent mortality and high costs associated with adding individuals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{"citationID":"Z6Zv9Q7V","properties":{"formattedCitation":"(Cowx 1999)","plainCitation":"(Cowx 1999)","noteIndex":0},"citationItems":[{"id":56,"uris":["http://zotero.org/groups/2531340/items/FUIBQFMS"],"uri":["http://zotero.org/groups/2531340/items/FUIBQFMS"],"itemData":{"id":56,"type":"article-journal","abstract":"Stocking, transfer and introduction of fish are commonly used to mitigate loss of stocks, enhance recreational or commercial catches, restore fisheries, or to create new fisheries. However, many stocking programmes are carried out without definition of objectives or evaluation of the potential or actual success of the exercise. The present paper describes a strategic approach to stocking aimed at maximizing the potential benefits. A protocol is discussed which reviews factors such as the source of the fish, the stocking density, the age and the size of fish at stocking, the timing of stocking, and the mechanism of stocking. Finally, the effects of social, cultural and economic constraints on the potential outcome of stock enhancement programmes are discussed.","container-title":"Fisheries Management and Ecology","DOI":"https://doi.org/10.1046/j.1365-2400.1999.00139.x","ISSN":"1365-2400","issue":"1","language":"en","page":"21-34","source":"Wiley Online Library","title":"An appraisal of stocking strategies in the light of developing country constraints","volume":"6","author":[{"family":"Cowx","given":"I. G."}],"issued":{"date-parts":[["1999"]]}}}],"schema":"https://github.com/citation-style-language/schema/raw/master/csl-citation.json"}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(Cowx 1999)</w:t>
      </w:r>
      <w:r w:rsidR="00196388" w:rsidRPr="00195A66">
        <w:rPr>
          <w:rFonts w:ascii="Times New Roman" w:hAnsi="Times New Roman" w:cs="Times New Roman"/>
          <w:i w:val="0"/>
        </w:rPr>
        <w:fldChar w:fldCharType="end"/>
      </w:r>
      <w:r>
        <w:rPr>
          <w:rFonts w:ascii="Times New Roman" w:hAnsi="Times New Roman" w:cs="Times New Roman"/>
          <w:i w:val="0"/>
        </w:rPr>
        <w:t>. Furthermore, our model demonstrated how stocking can be rendered ineffective when a portion of the stocked fish will feed species 2, thereby promoting species 2 abundance and beginning a feedback loop wherein their own juveniles increase in abundance (Fig 4</w:t>
      </w:r>
      <w:r w:rsidR="0074794C">
        <w:rPr>
          <w:rFonts w:ascii="Times New Roman" w:hAnsi="Times New Roman" w:cs="Times New Roman"/>
          <w:i w:val="0"/>
        </w:rPr>
        <w:t>c</w:t>
      </w:r>
      <w:r>
        <w:rPr>
          <w:rFonts w:ascii="Times New Roman" w:hAnsi="Times New Roman" w:cs="Times New Roman"/>
          <w:i w:val="0"/>
        </w:rPr>
        <w:t>). Thus, the magnitude of stocking that was necessary to maintain the system was greatly increased when solely stock</w:t>
      </w:r>
      <w:r w:rsidR="00BB6CE4">
        <w:rPr>
          <w:rFonts w:ascii="Times New Roman" w:hAnsi="Times New Roman" w:cs="Times New Roman"/>
          <w:i w:val="0"/>
        </w:rPr>
        <w:t xml:space="preserve">ing was implemented, which may </w:t>
      </w:r>
      <w:r w:rsidR="00595470">
        <w:rPr>
          <w:rFonts w:ascii="Times New Roman" w:hAnsi="Times New Roman" w:cs="Times New Roman"/>
          <w:i w:val="0"/>
        </w:rPr>
        <w:t>not</w:t>
      </w:r>
      <w:r>
        <w:rPr>
          <w:rFonts w:ascii="Times New Roman" w:hAnsi="Times New Roman" w:cs="Times New Roman"/>
          <w:i w:val="0"/>
        </w:rPr>
        <w:t xml:space="preserve"> be feasible given other limitations associated with stocking (Fig. 2). Alternatively, if fishing mortality was increased on species 2, with or without stocking</w:t>
      </w:r>
      <w:r w:rsidR="00435A9B">
        <w:rPr>
          <w:rFonts w:ascii="Times New Roman" w:hAnsi="Times New Roman" w:cs="Times New Roman"/>
          <w:i w:val="0"/>
        </w:rPr>
        <w:t xml:space="preserve">, species 1 juvenile </w:t>
      </w:r>
      <w:r>
        <w:rPr>
          <w:rFonts w:ascii="Times New Roman" w:hAnsi="Times New Roman" w:cs="Times New Roman"/>
          <w:i w:val="0"/>
        </w:rPr>
        <w:t xml:space="preserve">survival increased as predation pressure was alleviated, allowing </w:t>
      </w:r>
      <w:r w:rsidR="00435A9B">
        <w:rPr>
          <w:rFonts w:ascii="Times New Roman" w:hAnsi="Times New Roman" w:cs="Times New Roman"/>
          <w:i w:val="0"/>
        </w:rPr>
        <w:t>species 1 adults</w:t>
      </w:r>
      <w:r>
        <w:rPr>
          <w:rFonts w:ascii="Times New Roman" w:hAnsi="Times New Roman" w:cs="Times New Roman"/>
          <w:i w:val="0"/>
        </w:rPr>
        <w:t xml:space="preserve"> to maintain dominance (Figs. 2 &amp;3). An understanding of how ecological interactions create positive feedback loops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{"citationID":"A7yfbbbp","properties":{"formattedCitation":"(Pine et al. 2009)","plainCitation":"(Pine et al. 2009)","noteIndex":0},"citationItems":[{"id":32,"uris":["http://zotero.org/groups/2531340/items/7WXJPHCI"],"uri":["http://zotero.org/groups/2531340/items/7WXJPHCI"],"itemData":{"id":32,"type":"article-journal","abstract":"Observed ecosystem responses to fisheries management experiments have often been either much smaller or in the opposite direction of the expected responses based on experience or population models. Examples of these responses can be found even for some very simple experimental management manipulations such as predator and prey manipulations in small lakes and ponds to fish population responses to harvest closures. Such counter-intuitive prediction failures offer opportunities to identify key processes and variables that are not widely considered in models used to evaluate ecosystem-based fisheries management policies. A common denominator in the case histories presented are unexpected behavioral responses and strong changes in juvenile survival rates of fish driven by changes in competition, predation, and behavioral responses to predation risk. These factors restructured many of the ecosystems in our simple examples, yet are not widely included in models currently used to evaluate ecosystem-based fisheries management policies. This represents a critical need in the development of modeling tools to evaluate ecosystem-based policies based on an iterative process of model building and model testing, using fisheries management actions as probing tools to learn more about the ecosystems being managed.","container-title":"Fisheries","DOI":"10.1577/1548-8446-34.4.165","ISSN":"1548-8446","issue":"4","language":"en","note":"_eprint: https://afspubs.onlinelibrary.wiley.com/doi/pdf/10.1577/1548-8446-34.4.165","page":"165-180","source":"Wiley Online Library","title":"Counterintuitive Responses of Fish Populations to Management Actions","volume":"34","author":[{"family":"Pine","given":"William E."},{"family":"Martell","given":"Steven J. D."},{"family":"Walters","given":"Carl J."},{"family":"Kitchell","given":"James F."}],"issued":{"date-parts":[["2009"]]}}}],"schema":"https://github.com/citation-style-language/schema/raw/master/csl-citation.json"}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w:t>
      </w:r>
      <w:r w:rsidR="00196388">
        <w:rPr>
          <w:rFonts w:ascii="Times New Roman" w:hAnsi="Times New Roman" w:cs="Times New Roman"/>
          <w:i w:val="0"/>
        </w:rPr>
        <w:t xml:space="preserve">e.g., </w:t>
      </w:r>
      <w:r w:rsidR="00196388" w:rsidRPr="00195A66">
        <w:rPr>
          <w:rFonts w:ascii="Times New Roman" w:hAnsi="Times New Roman" w:cs="Times New Roman"/>
          <w:i w:val="0"/>
        </w:rPr>
        <w:t>Pine et al. 2009)</w:t>
      </w:r>
      <w:r w:rsidR="00196388" w:rsidRPr="00195A66">
        <w:rPr>
          <w:rFonts w:ascii="Times New Roman" w:hAnsi="Times New Roman" w:cs="Times New Roman"/>
          <w:i w:val="0"/>
        </w:rPr>
        <w:fldChar w:fldCharType="end"/>
      </w:r>
      <w:r>
        <w:rPr>
          <w:rFonts w:ascii="Times New Roman" w:hAnsi="Times New Roman" w:cs="Times New Roman"/>
          <w:i w:val="0"/>
        </w:rPr>
        <w:t xml:space="preserve"> that result in stable ecosystem states can allow </w:t>
      </w:r>
      <w:r w:rsidR="00595470">
        <w:rPr>
          <w:rFonts w:ascii="Times New Roman" w:hAnsi="Times New Roman" w:cs="Times New Roman"/>
          <w:i w:val="0"/>
        </w:rPr>
        <w:t>decision makers</w:t>
      </w:r>
      <w:r>
        <w:rPr>
          <w:rFonts w:ascii="Times New Roman" w:hAnsi="Times New Roman" w:cs="Times New Roman"/>
          <w:i w:val="0"/>
        </w:rPr>
        <w:t xml:space="preserve"> to make </w:t>
      </w:r>
      <w:r w:rsidR="00595470">
        <w:rPr>
          <w:rFonts w:ascii="Times New Roman" w:hAnsi="Times New Roman" w:cs="Times New Roman"/>
          <w:i w:val="0"/>
        </w:rPr>
        <w:t>choices</w:t>
      </w:r>
      <w:r>
        <w:rPr>
          <w:rFonts w:ascii="Times New Roman" w:hAnsi="Times New Roman" w:cs="Times New Roman"/>
          <w:i w:val="0"/>
        </w:rPr>
        <w:t xml:space="preserve"> that leverage these feedback loops to increase the probability of maintaining the desired stable state.</w:t>
      </w:r>
    </w:p>
    <w:p w14:paraId="7AF417E1" w14:textId="20947AAC" w:rsidR="00071E43" w:rsidRDefault="00595470"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Decision makers</w:t>
      </w:r>
      <w:r w:rsidR="00071E43">
        <w:rPr>
          <w:rFonts w:ascii="Times New Roman" w:hAnsi="Times New Roman" w:cs="Times New Roman"/>
          <w:i w:val="0"/>
        </w:rPr>
        <w:t xml:space="preserve"> are limited by political, monetary, mechanical, and technological constraints when confronting complex management problems. Most commonly, fishery </w:t>
      </w:r>
      <w:r>
        <w:rPr>
          <w:rFonts w:ascii="Times New Roman" w:hAnsi="Times New Roman" w:cs="Times New Roman"/>
          <w:i w:val="0"/>
        </w:rPr>
        <w:t>decision makers</w:t>
      </w:r>
      <w:r w:rsidR="00071E43">
        <w:rPr>
          <w:rFonts w:ascii="Times New Roman" w:hAnsi="Times New Roman" w:cs="Times New Roman"/>
          <w:i w:val="0"/>
        </w:rPr>
        <w:t xml:space="preserve"> turn to one of four different tools for preventing or mitigating the negative influences of humans on a system: (1) stocking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{"citationID":"6xJFmVZ8","properties":{"formattedCitation":"(Cowx 1994)","plainCitation":"(Cowx 1994)","noteIndex":0},"citationItems":[{"id":83,"uris":["http://zotero.org/groups/2531340/items/BX37XNCQ"],"uri":["http://zotero.org/groups/2531340/items/BX37XNCQ"],"itemData":{"id":83,"type":"article-journal","abstract":"Stocking, transfer and introduction of fish are commonly used to mitigate loss of stocks, enhance recreational or commercial catches, restore fisheries or to create new fisheries. However, many stocking programmes are carried out without definition of objectives or evaluation of the potential or actual success of the exercise. This paper describes a strategic approach to stocking aimed at maximizing the potential benefits. A protocol is discussed which reviews factors such as source of fish, stocking density, age and size of fish at stocking, timing of stocking and mechanism of stocking. The potential genetic, ecological and environmental impacts of stocking are described.","container-title":"Fisheries Management and Ecology","DOI":"https://doi.org/10.1111/j.1365-2400.1970.tb00003.x","ISSN":"1365-2400","issue":"1","language":"en","page":"15-30","source":"Wiley Online Library","title":"Stocking strategies","volume":"1","author":[{"family":"Cowx","given":"I. G."}],"issued":{"date-parts":[["1994"]]}}}],"schema":"https://github.com/citation-style-language/schema/raw/master/csl-citation.json"}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(e.g., Cowx 1994)</w:t>
      </w:r>
      <w:r w:rsidR="00196388" w:rsidRPr="00195A66">
        <w:rPr>
          <w:rFonts w:ascii="Times New Roman" w:hAnsi="Times New Roman" w:cs="Times New Roman"/>
          <w:i w:val="0"/>
        </w:rPr>
        <w:fldChar w:fldCharType="end"/>
      </w:r>
      <w:r w:rsidR="00071E43">
        <w:rPr>
          <w:rFonts w:ascii="Times New Roman" w:hAnsi="Times New Roman" w:cs="Times New Roman"/>
          <w:i w:val="0"/>
        </w:rPr>
        <w:t xml:space="preserve">; (2) harvest regulation (e.g., length and bag limits; Post et al., 2003); (3) habitat modification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{"citationID":"VZ3AlMyF","properties":{"formattedCitation":"(Jennings et al. 1999; Sass et al. 2017)","plainCitation":"(Jennings et al. 1999; Sass et al. 2017)","noteIndex":0},"citationItems":[{"id":81,"uris":["http://zotero.org/groups/2531340/items/NR59Q8E7"],"uri":["http://zotero.org/groups/2531340/items/NR59Q8E7"],"itemData":{"id":81,"type":"article-journal","abstract":"To evaluate effects of habitat modification at different spatial scales, we assessed species richness and tolerance of fish assemblages in littoral zones of 17 Wisconsin lakes with extensive residential and recreational development, and compared fish associations among site-specific and lakewide conditions. Samples consisted of combined DC electrofishing and seining. Stations were randomly selected within strata defined by type of shoreline erosion control structure, including retaining walls, rock riprap, and no structure. Habitat characteristics differed among the site types. Species richness at the site level was greatest in complex habitat (riprap) regardless of fish assemblage structure. However, more effort was required to achieve complete sampling of fish species present in sites without erosion control structures. This result may be related to homogeneity of habitat among sites altered by manmade structures. We used an analysis of covariance (ANCOVA) to compare site level habitat effects with basin scale impacts as indexed by total phosphorus, which is affected by land use in the riparian zone and surrounding watershed. Although species richness is positively correlated with local habitat complexity across the range of lakes sampled, assemblage structure, assessed as proportion of intolerant or tolerant species, shifted in response to cumulative effects. Habitat management programs, such as shore land zoning and permitting, should consider the cumulative effects of small habitat modifications in addition to local effects.","container-title":"North American Journal of Fisheries Management","DOI":"https://doi.org/10.1577/1548-8675(1999)019&lt;0018:CEOISH&gt;2.0.CO;2","ISSN":"1548-8675","issue":"1","language":"en","page":"18-27","source":"Wiley Online Library","title":"Cumulative Effects of Incremental Shoreline Habitat Modification on Fish Assemblages in North Temperate Lakes","volume":"19","author":[{"family":"Jennings","given":"Martin J."},{"family":"Bozek","given":"Michael A."},{"family":"Hatzenbeler","given":"Gene R."},{"family":"Emmons","given":"Edward E."},{"family":"Staggs","given":"Michael D."}],"issued":{"date-parts":[["1999"]]}}},{"id":198,"uris":["http://zotero.org/groups/2531340/items/CJMFAP7F"],"uri":["http://zotero.org/groups/2531340/items/CJMFAP7F"],"itemData":{"id":198,"type":"article-journal","abstract":"The habitat concept in inland fisheries has been less studied than wildlife ecology. Since 1950, the cumulative number of publications about “freshwater or inland habitat and fisheries management” has been 60%–95% less than those considering “habitat and wildlife management.” The number of publications about “marine, river, and stream habitat and fisheries management” has also generally exceeded those for “lake habitat and fisheries management.” We provide a perspective comparing inland fish and wildlife habitat management systems and highlight lessons from wildlife ecology that could benefit inland fisheries. We reason that wildlife habitat management has become widespread and accepted because humans share habitats with wildlife and positive/negative responses to habitat restorations/loss are directly observable. We recommend that inland fisheries habitat studies and restorations include opportunities for humans to directly observe the ecological benefits of such practices. To support aquatic habitat management efforts, we suggest that dedicated funding solutions be considered to mitigate aquatic habitat loss. In theory, such a system would provide benefits to inland fish populations that parallel those provided to wildlife through state and federal stamps. Although aquatic habitat conservation and restoration may not solve management issues as rapidly, it will promote long-term sustainability and resiliency of diverse inland fish populations.","container-title":"Fisheries","DOI":"https://doi.org/10.1080/03632415.2017.1276344","ISSN":"1548-8446","issue":"4","language":"en","page":"197-209","source":"Wiley Online Library","title":"Inland Fisheries Habitat Management: Lessons Learned from Wildlife Ecology and a Proposal for Change","title-short":"Inland Fisheries Habitat Management","volume":"42","author":[{"family":"Sass","given":"Greg G."},{"family":"Rypel","given":"Andrew L."},{"family":"Stafford","given":"Joshua D."}],"issued":{"date-parts":[["2017"]]}}}],"schema":"https://github.com/citation-style-language/schema/raw/master/csl-citation.json"}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(Jennings et al. 1999; Sass et al. 2017)</w:t>
      </w:r>
      <w:r w:rsidR="00196388" w:rsidRPr="00195A66">
        <w:rPr>
          <w:rFonts w:ascii="Times New Roman" w:hAnsi="Times New Roman" w:cs="Times New Roman"/>
          <w:i w:val="0"/>
        </w:rPr>
        <w:fldChar w:fldCharType="end"/>
      </w:r>
      <w:r w:rsidR="00071E43">
        <w:rPr>
          <w:rFonts w:ascii="Times New Roman" w:hAnsi="Times New Roman" w:cs="Times New Roman"/>
          <w:i w:val="0"/>
        </w:rPr>
        <w:t xml:space="preserve">; and/or (4) fishery closure (either temporary or permanent). Although each of these management interventions has a history of success in certain circumstances, </w:t>
      </w:r>
      <w:r w:rsidR="00071E43" w:rsidRPr="00FC7295">
        <w:rPr>
          <w:rFonts w:ascii="Times New Roman" w:hAnsi="Times New Roman" w:cs="Times New Roman"/>
          <w:i w:val="0"/>
        </w:rPr>
        <w:t>management response</w:t>
      </w:r>
      <w:r w:rsidR="00071E43">
        <w:rPr>
          <w:rFonts w:ascii="Times New Roman" w:hAnsi="Times New Roman" w:cs="Times New Roman"/>
          <w:i w:val="0"/>
        </w:rPr>
        <w:t>s</w:t>
      </w:r>
      <w:r w:rsidR="00071E43" w:rsidRPr="00FC7295">
        <w:rPr>
          <w:rFonts w:ascii="Times New Roman" w:hAnsi="Times New Roman" w:cs="Times New Roman"/>
          <w:i w:val="0"/>
        </w:rPr>
        <w:t xml:space="preserve"> in </w:t>
      </w:r>
      <w:r w:rsidR="00071E43">
        <w:rPr>
          <w:rFonts w:ascii="Times New Roman" w:hAnsi="Times New Roman" w:cs="Times New Roman"/>
          <w:i w:val="0"/>
        </w:rPr>
        <w:t xml:space="preserve">complex </w:t>
      </w:r>
      <w:r w:rsidR="00071E43" w:rsidRPr="00FC7295">
        <w:rPr>
          <w:rFonts w:ascii="Times New Roman" w:hAnsi="Times New Roman" w:cs="Times New Roman"/>
          <w:i w:val="0"/>
        </w:rPr>
        <w:t xml:space="preserve">systems (beyond single species) </w:t>
      </w:r>
      <w:r>
        <w:rPr>
          <w:rFonts w:ascii="Times New Roman" w:hAnsi="Times New Roman" w:cs="Times New Roman"/>
          <w:i w:val="0"/>
        </w:rPr>
        <w:t>are</w:t>
      </w:r>
      <w:r w:rsidR="00071E43" w:rsidRPr="00FC7295">
        <w:rPr>
          <w:rFonts w:ascii="Times New Roman" w:hAnsi="Times New Roman" w:cs="Times New Roman"/>
          <w:i w:val="0"/>
        </w:rPr>
        <w:t xml:space="preserve"> </w:t>
      </w:r>
      <w:r w:rsidR="00071E43">
        <w:rPr>
          <w:rFonts w:ascii="Times New Roman" w:hAnsi="Times New Roman" w:cs="Times New Roman"/>
          <w:i w:val="0"/>
        </w:rPr>
        <w:t>not always straightforward. Often, these actions produce no response or a counterintuitive response when species interactions are not acknowledged (Fig. 2). For example, stocking of lake trout (</w:t>
      </w:r>
      <w:r w:rsidR="00071E43">
        <w:rPr>
          <w:rFonts w:ascii="Times New Roman" w:hAnsi="Times New Roman" w:cs="Times New Roman"/>
          <w:iCs/>
        </w:rPr>
        <w:t xml:space="preserve">Salvelinus </w:t>
      </w:r>
      <w:r w:rsidR="00071E43" w:rsidRPr="000608C0">
        <w:rPr>
          <w:rFonts w:ascii="Times New Roman" w:hAnsi="Times New Roman" w:cs="Times New Roman"/>
          <w:iCs/>
        </w:rPr>
        <w:t>namaycush</w:t>
      </w:r>
      <w:r w:rsidR="00071E43">
        <w:rPr>
          <w:rFonts w:ascii="Times New Roman" w:hAnsi="Times New Roman" w:cs="Times New Roman"/>
          <w:i w:val="0"/>
        </w:rPr>
        <w:t xml:space="preserve">) </w:t>
      </w:r>
      <w:r w:rsidR="00071E43" w:rsidRPr="000608C0">
        <w:rPr>
          <w:rFonts w:ascii="Times New Roman" w:hAnsi="Times New Roman" w:cs="Times New Roman"/>
          <w:i w:val="0"/>
        </w:rPr>
        <w:t>in</w:t>
      </w:r>
      <w:r w:rsidR="00071E43">
        <w:rPr>
          <w:rFonts w:ascii="Times New Roman" w:hAnsi="Times New Roman" w:cs="Times New Roman"/>
          <w:i w:val="0"/>
        </w:rPr>
        <w:t xml:space="preserve"> Lake Granby, Colorado resulted in declines in Kokanee salmon (</w:t>
      </w:r>
      <w:r w:rsidR="00071E43">
        <w:rPr>
          <w:rFonts w:ascii="Times New Roman" w:hAnsi="Times New Roman" w:cs="Times New Roman"/>
          <w:iCs/>
        </w:rPr>
        <w:t>Oncorhynchus nerka</w:t>
      </w:r>
      <w:r w:rsidR="00071E43" w:rsidRPr="001D16D9">
        <w:rPr>
          <w:rFonts w:ascii="Times New Roman" w:hAnsi="Times New Roman" w:cs="Times New Roman"/>
          <w:i w:val="0"/>
        </w:rPr>
        <w:t>)</w:t>
      </w:r>
      <w:r w:rsidR="00071E43">
        <w:rPr>
          <w:rFonts w:ascii="Times New Roman" w:hAnsi="Times New Roman" w:cs="Times New Roman"/>
          <w:i w:val="0"/>
        </w:rPr>
        <w:t xml:space="preserve"> and other meso-predator species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{"citationID":"hSt5nibI","properties":{"formattedCitation":"(Johnson and Martinez 1995)","plainCitation":"(Johnson and Martinez 1995)","noteIndex":0},"citationItems":[{"id":80,"uris":["http://zotero.org/groups/2531340/items/UVTQ9TTB"],"uri":["http://zotero.org/groups/2531340/items/UVTQ9TTB"],"itemData":{"id":80,"type":"article-journal","abstract":"The need for harvest regulations to manage sportfisheries is widely recognized, but regulations are not always selected and applied scientifically with an assessment of the ecological implications of manipulating harvest. Regulations directed at protecting top predator fishes may have undesirable consequences for other fishes in the system. A strategy is developed for selecting harvest regulations that considers both direct effects of regulations on the target population and indirect effects on other trophic levels. The result is a set of regulation options that achieve angler and management goals while reducing unexpected or adverse responses within the fish community. This approach requires fishery researchers and managers to work closely together to be effective, and, thus, the regulation selection process offers an excellent opportunity for research and management cooperation.","container-title":"Fisheries","DOI":"https://doi.org/10.1577/1548-8446(1995)020&lt;0022:SHRFRF&gt;2.0.CO;2","ISSN":"1548-8446","issue":"10","language":"en","page":"22-29","source":"Wiley Online Library","title":"Selecting Harvest Regulations for Recreational Fisheries: Opportunities for Research/Management Cooperation","title-short":"Selecting Harvest Regulations for Recreational Fisheries","volume":"20","author":[{"family":"Johnson","given":"Brett M."},{"family":"Martinez","given":"Patrick J."}],"issued":{"date-parts":[["1995"]]}}}],"schema":"https://github.com/citation-style-language/schema/raw/master/csl-citation.json"}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(Johnson and Martinez 1995)</w:t>
      </w:r>
      <w:r w:rsidR="00196388" w:rsidRPr="00195A66">
        <w:rPr>
          <w:rFonts w:ascii="Times New Roman" w:hAnsi="Times New Roman" w:cs="Times New Roman"/>
          <w:i w:val="0"/>
        </w:rPr>
        <w:fldChar w:fldCharType="end"/>
      </w:r>
      <w:r w:rsidR="00071E43">
        <w:rPr>
          <w:rFonts w:ascii="Times New Roman" w:hAnsi="Times New Roman" w:cs="Times New Roman"/>
          <w:i w:val="0"/>
        </w:rPr>
        <w:t xml:space="preserve">. However, by investigating feedbacks in these interactions, we provide a strategy for using those tools already available in innovative ways to produce positive fishery outcomes. Not only must a </w:t>
      </w:r>
      <w:r>
        <w:rPr>
          <w:rFonts w:ascii="Times New Roman" w:hAnsi="Times New Roman" w:cs="Times New Roman"/>
          <w:i w:val="0"/>
        </w:rPr>
        <w:t>decision maker</w:t>
      </w:r>
      <w:r w:rsidR="00071E43">
        <w:rPr>
          <w:rFonts w:ascii="Times New Roman" w:hAnsi="Times New Roman" w:cs="Times New Roman"/>
          <w:i w:val="0"/>
        </w:rPr>
        <w:t xml:space="preserve"> consider direct and </w:t>
      </w:r>
      <w:r w:rsidR="00071E43">
        <w:rPr>
          <w:rFonts w:ascii="Times New Roman" w:hAnsi="Times New Roman" w:cs="Times New Roman"/>
          <w:i w:val="0"/>
        </w:rPr>
        <w:lastRenderedPageBreak/>
        <w:t xml:space="preserve">indirect management, but timing of management interventions and lags in implementation have also been shown to influence the outcome of </w:t>
      </w:r>
      <w:r w:rsidR="00071E43" w:rsidRPr="00A62832">
        <w:rPr>
          <w:rFonts w:ascii="Times New Roman" w:hAnsi="Times New Roman" w:cs="Times New Roman"/>
          <w:i w:val="0"/>
        </w:rPr>
        <w:t>action</w:t>
      </w:r>
      <w:r w:rsidR="00071E43" w:rsidRPr="001D16D9">
        <w:rPr>
          <w:rFonts w:ascii="Times New Roman" w:hAnsi="Times New Roman" w:cs="Times New Roman"/>
          <w:i w:val="0"/>
        </w:rPr>
        <w:t xml:space="preserve">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{"citationID":"W1TkhhgT","properties":{"formattedCitation":"(Biggs et al. 2009; Martin et al. 2020)","plainCitation":"(Biggs et al. 2009; Martin et al. 2020)","noteIndex":0},"citationItems":[{"id":119,"uris":["http://zotero.org/groups/2531340/items/DJW9XSQC"],"uri":["http://zotero.org/groups/2531340/items/DJW9XSQC"],"itemData":{"id":119,"type":"article-journal","abstract":"Ecological regime shifts are large, abrupt, long-lasting changes in ecosystems that often have considerable impacts on human economies and societies. Avoiding unintentional regime shifts is widely regarded as desirable, but prediction of ecological regime shifts is notoriously difficult. Recent research indicates that changes in ecological time series (e.g., increased variability and autocorrelation) could potentially serve as early warning indicators of impending shifts. A critical question, however, is whether such indicators provide sufficient warning to adapt management to avert regime shifts. We examine this question using a fisheries model, with regime shifts driven by angling (amenable to rapid reduction) or shoreline development (only gradual restoration is possible). The model represents key features of a broad class of ecological regime shifts. We find that if drivers can only be manipulated gradually management action is needed substantially before a regime shift to avert it; if drivers can be rapidly altered aversive action may be delayed until a shift is underway. Large increases in the indicators only occur once a regime shift is initiated, often too late for management to avert a shift. To improve usefulness in averting regime shifts, we suggest that research focus on defining critical indicator levels rather than detecting change in the indicators. Ideally, critical indicator levels should be related to switches in ecosystem attractors; we present a new spectral density ratio indicator to this end. Averting ecological regime shifts is also dependent on developing policy processes that enable society to respond more rapidly to information about impending regime shifts.","container-title":"Proceedings of the National Academy of Sciences","DOI":"10.1073/pnas.0811729106","ISSN":"0027-8424, 1091-6490","issue":"3","journalAbbreviation":"PNAS","language":"en","note":"publisher: National Academy of Sciences\nsection: Biological Sciences\nPMID: 19124774","page":"826-831","source":"www.pnas.org","title":"Turning back from the brink: Detecting an impending regime shift in time to avert it","title-short":"Turning back from the brink","volume":"106","author":[{"family":"Biggs","given":"Reinette"},{"family":"Carpenter","given":"Stephen R."},{"family":"Brock","given":"William A."}],"issued":{"date-parts":[["2009",1,20]]}}},{"id":77,"uris":["http://zotero.org/groups/2531340/items/RAUQSRNK"],"uri":["http://zotero.org/groups/2531340/items/RAUQSRNK"],"itemData":{"id":77,"type":"article-journal","abstract":"Regime shift modeling and management generally focus on tipping points, early warning indicators, and the prevention of abrupt shifts to undesirable states. Few studies assess the potential for restoring a deteriorating ecosystem that is on a transition pathway toward an undesirable state. During the transition, feedbacks that stabilize the new regime are still weak, providing an opportunity to reverse the ongoing shift. Here, we present a social-ecological model that explores both how transient social processes affect ecological dynamics in the vicinity of a tipping point to reinforce the desired state and how social mechanisms of policy implementation affect restoration time. We simulate transitions of a lake, policy making, and behavioral change by lake polluters to study the time lags that emerge as a response to the transient, deteriorating lake state. We found that restoration time is most sensitive to the timing of policy making, but that the transient dynamics of the social processes determined outcomes in nontrivial ways. Social pressure to adopt costly technology, in our case on-site sewage treatment, was up to a degree capable of compensating for delays in municipal policy making. Our analysis of interacting social and ecological time lags in the transient phase of a shallow lake highlights opportunities for restoration that a stable state analysis would miss. We discuss management perspectives for navigating critical feedbacks in a transitioning social-ecological system. The understanding of transient dynamics and the interaction with social time lags can be more relevant than solely stable states and tipping points.","container-title":"Proceedings of the National Academy of Sciences","DOI":"10.1073/pnas.1817154117","ISSN":"0027-8424, 1091-6490","issue":"5","journalAbbreviation":"PNAS","language":"en","note":"PMID: 31964826","page":"2717-2722","source":"www.pnas.org","title":"The importance of transient social dynamics for restoring ecosystems beyond ecological tipping points","volume":"117","author":[{"family":"Martin","given":"Romina"},{"family":"Schlüter","given":"Maja"},{"family":"Blenckner","given":"Thorsten"}],"issued":{"date-parts":[["2020",2,4]]}}}],"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(Biggs et al. 2009; Martin et al. 2020)</w:t>
      </w:r>
      <w:r w:rsidR="00196388" w:rsidRPr="00195A66">
        <w:rPr>
          <w:rFonts w:ascii="Times New Roman" w:hAnsi="Times New Roman" w:cs="Times New Roman"/>
          <w:i w:val="0"/>
        </w:rPr>
        <w:fldChar w:fldCharType="end"/>
      </w:r>
      <w:r w:rsidR="00071E43" w:rsidRPr="001D16D9">
        <w:rPr>
          <w:rFonts w:ascii="Times New Roman" w:hAnsi="Times New Roman" w:cs="Times New Roman"/>
          <w:i w:val="0"/>
        </w:rPr>
        <w:t>.</w:t>
      </w:r>
    </w:p>
    <w:p w14:paraId="01450635" w14:textId="0C5F4641"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Consideration of alternative management strategies, such as leveraging ecological interactions, can aid </w:t>
      </w:r>
      <w:r w:rsidR="00595470">
        <w:rPr>
          <w:rFonts w:ascii="Times New Roman" w:hAnsi="Times New Roman" w:cs="Times New Roman"/>
          <w:i w:val="0"/>
        </w:rPr>
        <w:t>decision makers</w:t>
      </w:r>
      <w:r w:rsidRPr="00B72C2C">
        <w:rPr>
          <w:rFonts w:ascii="Times New Roman" w:hAnsi="Times New Roman" w:cs="Times New Roman"/>
          <w:i w:val="0"/>
        </w:rPr>
        <w:t xml:space="preserve"> in reinfor</w:t>
      </w:r>
      <w:r>
        <w:rPr>
          <w:rFonts w:ascii="Times New Roman" w:hAnsi="Times New Roman" w:cs="Times New Roman"/>
          <w:i w:val="0"/>
        </w:rPr>
        <w:t>cing</w:t>
      </w:r>
      <w:r w:rsidRPr="00B72C2C">
        <w:rPr>
          <w:rFonts w:ascii="Times New Roman" w:hAnsi="Times New Roman" w:cs="Times New Roman"/>
          <w:i w:val="0"/>
        </w:rPr>
        <w:t xml:space="preserve"> the desired stable state of a system. Although the limited set of options available to </w:t>
      </w:r>
      <w:r w:rsidR="00595470">
        <w:rPr>
          <w:rFonts w:ascii="Times New Roman" w:hAnsi="Times New Roman" w:cs="Times New Roman"/>
          <w:i w:val="0"/>
        </w:rPr>
        <w:t>decision makers</w:t>
      </w:r>
      <w:r w:rsidRPr="00B72C2C">
        <w:rPr>
          <w:rFonts w:ascii="Times New Roman" w:hAnsi="Times New Roman" w:cs="Times New Roman"/>
          <w:i w:val="0"/>
        </w:rPr>
        <w:t xml:space="preserve"> </w:t>
      </w:r>
      <w:r>
        <w:rPr>
          <w:rFonts w:ascii="Times New Roman" w:hAnsi="Times New Roman" w:cs="Times New Roman"/>
          <w:i w:val="0"/>
        </w:rPr>
        <w:t xml:space="preserve">may be </w:t>
      </w:r>
      <w:r w:rsidRPr="00B72C2C">
        <w:rPr>
          <w:rFonts w:ascii="Times New Roman" w:hAnsi="Times New Roman" w:cs="Times New Roman"/>
          <w:i w:val="0"/>
        </w:rPr>
        <w:t>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w:t>
      </w:r>
      <w:r w:rsidR="00195A66">
        <w:rPr>
          <w:rFonts w:ascii="Times New Roman" w:hAnsi="Times New Roman" w:cs="Times New Roman"/>
          <w:i w:val="0"/>
        </w:rPr>
        <w:t>Fig.</w:t>
      </w:r>
      <w:r w:rsidRPr="00B72C2C">
        <w:rPr>
          <w:rFonts w:ascii="Times New Roman" w:hAnsi="Times New Roman" w:cs="Times New Roman"/>
          <w:i w:val="0"/>
        </w:rPr>
        <w:t xml:space="preserve"> 4</w:t>
      </w:r>
      <w:r w:rsidR="0074794C">
        <w:rPr>
          <w:rFonts w:ascii="Times New Roman" w:hAnsi="Times New Roman" w:cs="Times New Roman"/>
          <w:i w:val="0"/>
        </w:rPr>
        <w:t>c</w:t>
      </w:r>
      <w:r w:rsidRPr="00B72C2C">
        <w:rPr>
          <w:rFonts w:ascii="Times New Roman" w:hAnsi="Times New Roman" w:cs="Times New Roman"/>
          <w:i w:val="0"/>
        </w:rPr>
        <w:t xml:space="preserve">). Here, we highlight how </w:t>
      </w:r>
      <w:r w:rsidR="00994C2C">
        <w:rPr>
          <w:rFonts w:ascii="Times New Roman" w:hAnsi="Times New Roman" w:cs="Times New Roman"/>
          <w:i w:val="0"/>
        </w:rPr>
        <w:t>interspecific</w:t>
      </w:r>
      <w:r w:rsidRPr="00B72C2C">
        <w:rPr>
          <w:rFonts w:ascii="Times New Roman" w:hAnsi="Times New Roman" w:cs="Times New Roman"/>
          <w:i w:val="0"/>
        </w:rPr>
        <w:t xml:space="preserve"> interactions </w:t>
      </w:r>
      <w:r>
        <w:rPr>
          <w:rFonts w:ascii="Times New Roman" w:hAnsi="Times New Roman" w:cs="Times New Roman"/>
          <w:i w:val="0"/>
        </w:rPr>
        <w:t>can</w:t>
      </w:r>
      <w:r w:rsidRPr="00B72C2C">
        <w:rPr>
          <w:rFonts w:ascii="Times New Roman" w:hAnsi="Times New Roman" w:cs="Times New Roman"/>
          <w:i w:val="0"/>
        </w:rPr>
        <w:t xml:space="preserve"> be a reason </w:t>
      </w:r>
      <w:r>
        <w:rPr>
          <w:rFonts w:ascii="Times New Roman" w:hAnsi="Times New Roman" w:cs="Times New Roman"/>
          <w:i w:val="0"/>
        </w:rPr>
        <w:t>for</w:t>
      </w:r>
      <w:r w:rsidRPr="00B72C2C">
        <w:rPr>
          <w:rFonts w:ascii="Times New Roman" w:hAnsi="Times New Roman" w:cs="Times New Roman"/>
          <w:i w:val="0"/>
        </w:rPr>
        <w:t xml:space="preserve"> stocking </w:t>
      </w:r>
      <w:r>
        <w:rPr>
          <w:rFonts w:ascii="Times New Roman" w:hAnsi="Times New Roman" w:cs="Times New Roman"/>
          <w:i w:val="0"/>
        </w:rPr>
        <w:t>ineffectiveness at times</w:t>
      </w:r>
      <w:r w:rsidRPr="00B72C2C">
        <w:rPr>
          <w:rFonts w:ascii="Times New Roman" w:hAnsi="Times New Roman" w:cs="Times New Roman"/>
          <w:i w:val="0"/>
        </w:rPr>
        <w:t>. Our model show</w:t>
      </w:r>
      <w:r>
        <w:rPr>
          <w:rFonts w:ascii="Times New Roman" w:hAnsi="Times New Roman" w:cs="Times New Roman"/>
          <w:i w:val="0"/>
        </w:rPr>
        <w:t>ed</w:t>
      </w:r>
      <w:r w:rsidRPr="00B72C2C">
        <w:rPr>
          <w:rFonts w:ascii="Times New Roman" w:hAnsi="Times New Roman" w:cs="Times New Roman"/>
          <w:i w:val="0"/>
        </w:rPr>
        <w:t xml:space="preserve"> that </w:t>
      </w:r>
      <w:r>
        <w:rPr>
          <w:rFonts w:ascii="Times New Roman" w:hAnsi="Times New Roman" w:cs="Times New Roman"/>
          <w:i w:val="0"/>
        </w:rPr>
        <w:t xml:space="preserve">alternatives </w:t>
      </w:r>
      <w:r w:rsidRPr="00B72C2C">
        <w:rPr>
          <w:rFonts w:ascii="Times New Roman" w:hAnsi="Times New Roman" w:cs="Times New Roman"/>
          <w:i w:val="0"/>
        </w:rPr>
        <w:t xml:space="preserve">such as harvest controls of the target species or management of a competitor species </w:t>
      </w:r>
      <w:r>
        <w:rPr>
          <w:rFonts w:ascii="Times New Roman" w:hAnsi="Times New Roman" w:cs="Times New Roman"/>
          <w:i w:val="0"/>
        </w:rPr>
        <w:t xml:space="preserve">can </w:t>
      </w:r>
      <w:r w:rsidRPr="00B72C2C">
        <w:rPr>
          <w:rFonts w:ascii="Times New Roman" w:hAnsi="Times New Roman" w:cs="Times New Roman"/>
          <w:i w:val="0"/>
        </w:rPr>
        <w:t xml:space="preserve">often be more effective than stocking in </w:t>
      </w:r>
      <w:r>
        <w:rPr>
          <w:rFonts w:ascii="Times New Roman" w:hAnsi="Times New Roman" w:cs="Times New Roman"/>
          <w:i w:val="0"/>
        </w:rPr>
        <w:t xml:space="preserve">the </w:t>
      </w:r>
      <w:r w:rsidRPr="00B72C2C">
        <w:rPr>
          <w:rFonts w:ascii="Times New Roman" w:hAnsi="Times New Roman" w:cs="Times New Roman"/>
          <w:i w:val="0"/>
        </w:rPr>
        <w:t>produc</w:t>
      </w:r>
      <w:r>
        <w:rPr>
          <w:rFonts w:ascii="Times New Roman" w:hAnsi="Times New Roman" w:cs="Times New Roman"/>
          <w:i w:val="0"/>
        </w:rPr>
        <w:t>tion of</w:t>
      </w:r>
      <w:r w:rsidRPr="00B72C2C">
        <w:rPr>
          <w:rFonts w:ascii="Times New Roman" w:hAnsi="Times New Roman" w:cs="Times New Roman"/>
          <w:i w:val="0"/>
        </w:rPr>
        <w:t xml:space="preserve"> favorable outcomes (</w:t>
      </w:r>
      <w:r w:rsidR="00195A66">
        <w:rPr>
          <w:rFonts w:ascii="Times New Roman" w:hAnsi="Times New Roman" w:cs="Times New Roman"/>
          <w:i w:val="0"/>
        </w:rPr>
        <w:t>Fig.</w:t>
      </w:r>
      <w:r w:rsidRPr="00B72C2C">
        <w:rPr>
          <w:rFonts w:ascii="Times New Roman" w:hAnsi="Times New Roman" w:cs="Times New Roman"/>
          <w:i w:val="0"/>
        </w:rPr>
        <w:t xml:space="preserve">s 2 &amp; 3). </w:t>
      </w:r>
      <w:r>
        <w:rPr>
          <w:rFonts w:ascii="Times New Roman" w:hAnsi="Times New Roman" w:cs="Times New Roman"/>
          <w:i w:val="0"/>
        </w:rPr>
        <w:t>Although</w:t>
      </w:r>
      <w:r w:rsidRPr="00B72C2C">
        <w:rPr>
          <w:rFonts w:ascii="Times New Roman" w:hAnsi="Times New Roman" w:cs="Times New Roman"/>
          <w:i w:val="0"/>
        </w:rPr>
        <w:t xml:space="preserve"> there are other drivers that influence the effectiveness of stocking in a system (e.g., habitat loss, climate </w:t>
      </w:r>
      <w:r w:rsidRPr="00195A66">
        <w:rPr>
          <w:rFonts w:ascii="Times New Roman" w:hAnsi="Times New Roman" w:cs="Times New Roman"/>
          <w:i w:val="0"/>
        </w:rPr>
        <w:t xml:space="preserve">change, genetics;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{"citationID":"hcsBCMHa","properties":{"formattedCitation":"(Lorenzen 2014; Hansen et al. 2015; Ziegler et al. 2017; Tingley III et al. 2019)","plainCitation":"(Lorenzen 2014; Hansen et al. 2015; Ziegler et al. 2017; Tingley III et al. 2019)","noteIndex":0},"citationItems":[{"id":63,"uris":["http://zotero.org/groups/2531340/items/4BNZ3P8E"],"uri":["http://zotero.org/groups/2531340/items/4BNZ3P8E"],"itemData":{"id":63,"type":"chapter","container-title":"Foundations of Fisheries Science","event-place":"Bethesda, Maryland","ISBN":"978-1-934874-37-0","page":"649-657","publisher":"American Fisheries Society","publisher-place":"Bethesda, Maryland","title":"Managing Fisheries Enhancements","author":[{"family":"Lorenzen","given":"Kai"}],"issued":{"date-parts":[["2014"]]}}},{"id":39,"uris":["http://zotero.org/groups/2531340/items/MSM88MQC"],"uri":["http://zotero.org/groups/2531340/items/MSM88MQC"],"itemData":{"id":39,"type":"article-journal","abstract":"Freshwaters are being transformed by multiple environmental drivers, creating uncertainty about future conditions. One way of coping with uncertainty is to manage for resilience to unanticipated events while facilitating learning through adaptive management. We outline the application of these strategies to freshwater recreational fisheries management using a case study in Wisconsin, USA, where black bass (Micropterus spp.) populations are increasing, while Walleye (Sander vitreus) populations are decreasing. Managing for heterogeneity in functional groups (e.g., age classes and prey species of sport fishes), fishery objectives, and regulations can increase resilience, although heterogeneity must be balanced with replication to facilitate learning. Monitoring designed to evaluate management objectives and inform about critical uncertainties, when combined with heterogeneity, creates opportunities for adaptive management, another critical resilience strategy. Although barriers exist to implementing resilience strategies, management designed to accommodate uncertainty and illuminate its consequences is needed to maintain critical fisheries in a rapidly changing world.","container-title":"Fisheries","DOI":"10.1080/03632415.2014.996804","ISSN":"0363-2415","issue":"2","note":"publisher: Taylor &amp; Francis\n_eprint: https://doi.org/10.1080/03632415.2014.996804","page":"56-64","source":"Taylor and Francis+NEJM","title":"Learning to Manage and Managing to Learn: Sustaining Freshwater Recreational Fisheries in a Changing Environment","title-short":"Learning to Manage and Managing to Learn","volume":"40","author":[{"family":"Hansen","given":"Gretchen J. A."},{"family":"Gaeta","given":"Jereme W."},{"family":"Hansen","given":"Jonathan F."},{"family":"Carpenter","given":"Stephen R."}],"issued":{"date-parts":[["2015",2,1]]}}},{"id":79,"uris":["http://zotero.org/groups/2531340/items/SCTQ55HX"],"uri":["http://zotero.org/groups/2531340/items/SCTQ55HX"],"itemData":{"id":79,"type":"article-journal","abstract":"Many ecosystems continue to experience rapid transformations due to processes like land use change and resource extraction. A systems approach to maintaining natural resources focuses on how interactions and feedbacks among components of complex social-ecological systems generate social and ecological outcomes. In recreational fisheries, residential shoreline development and fish stocking are two widespread human behaviors that influence fisheries, yet emergent social-ecological outcomes from these potentially interacting behaviors remain under explored. We applied a social-ecological systems framework using a simulation model and empirical data to determine whether lakeshore development is likely to promote stocking through its adverse effects on coarse woody habitat and thereby also on survival of juvenile and adult fish. We demonstrate that high lakeshore development is likely to generate dependency of the ecosystem on the social system, in the form of stocking. Further, lakeshore development can interact with social-ecological processes to create deficits for state-level governments, which threatens the ability to fund further ecosystem subsidies. Our results highlight the value of a social-ecological framework for maintaining ecosystem services like recreational fisheries.","container-title":"Ecological Applications","DOI":"https://doi.org/10.1002/eap.1433","ISSN":"1939-5582","issue":"1","language":"en","page":"56-65","source":"Wiley Online Library","title":"Social-ecological outcomes in recreational fisheries: the interaction of lakeshore development and stocking","title-short":"Social-ecological outcomes in recreational fisheries","volume":"27","author":[{"family":"Ziegler","given":"Jacob P."},{"family":"Golebie","given":"Elizabeth J."},{"family":"Jones","given":"Stuart E."},{"family":"Weidel","given":"Brian C."},{"family":"Solomon","given":"Christopher T."}],"issued":{"date-parts":[["2017"]]}}},{"id":75,"uris":["http://zotero.org/groups/2531340/items/3MQNB77C"],"uri":["http://zotero.org/groups/2531340/items/3MQNB77C"],"itemData":{"id":75,"type":"article-journal","abstract":"Tingley RW III, Paukert CP, Sass GG, Jacobson PC, Hansen GJA, Lynch AJ, Shannon PD. 2019. Adapting to climate change: Guidance for the management of inland glacial lake fisheries. Lake Reserv Manage. 35:435–452.Climate change is altering glacial lake fisheries in the United States, presenting a complex challenge for fisheries managers. Here we provide a regional perspective to guide management of heterogeneous and yet interdependent fishery resources in glacial lakes of the upper Midwest. Our main objective was to promote the adaptation of inland glacial lakes fisheries management to climate change by outlining processes that support regional plans. Using examples from the glacial lakes region, we outline an approach for regional prioritization, specify strategies for moving from regional prioritization to on-the-ground action, and provide guidance on the implementation of management plans given resource limitations and potential stakeholder conflict. We find that integrating ecological, social, and economic data with climate change vulnerability assessments can be useful in generating “lake-priority levels” to help identify where to focus actions to support system resilience. Managers can use lake-priority levels and ecosystem-specific strategies to make decisions about where and when to apply fisheries management action ranging from traditional (i.e., stocking, harvest regulations) to nontraditional approaches (i.e., catchment land management). Although the implementation of several approaches may be beyond an agency’s financial and logistical capacity, funds can be secured through other sources ranging from grant programs to nontraditional partnerships identified by “thinking outside the lake.” Regional plans may be an important step toward successful climate adaptation for inland glacial lakes fisheries management, and the proactive efforts of managers may help facilitate their development and implementation.","container-title":"Lake and Reservoir Management","DOI":"10.1080/10402381.2019.1678535","ISSN":"1040-2381","issue":"4","page":"435-452","source":"Taylor and Francis+NEJM","title":"Adapting to climate change: guidance for the management of inland glacial lake fisheries","title-short":"Adapting to climate change","volume":"35","author":[{"family":"Tingley III","given":"Ralph W."},{"family":"Paukert","given":"Craig"},{"family":"Sass","given":"Greg G."},{"family":"Jacobson","given":"Peter C."},{"family":"Hansen","given":"Gretchen J. A."},{"family":"Lynch","given":"Abigail J."},{"family":"Shannon","given":"P. Danielle"}],"issued":{"date-parts":[["2019",10,2]]}}}],"schema":"https://github.com/citation-style-language/schema/raw/master/csl-citation.json"}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Lorenzen 2014; Hansen et al. 2015; Ziegler et al. 2017; Tingley III et al. 2019)</w:t>
      </w:r>
      <w:r w:rsidR="00AE06F6" w:rsidRPr="00195A66">
        <w:rPr>
          <w:rFonts w:ascii="Times New Roman" w:hAnsi="Times New Roman" w:cs="Times New Roman"/>
          <w:i w:val="0"/>
        </w:rPr>
        <w:fldChar w:fldCharType="end"/>
      </w:r>
      <w:r w:rsidRPr="00B72C2C">
        <w:rPr>
          <w:rFonts w:ascii="Times New Roman" w:hAnsi="Times New Roman" w:cs="Times New Roman"/>
          <w:i w:val="0"/>
        </w:rPr>
        <w:t xml:space="preserve">, </w:t>
      </w:r>
      <w:r>
        <w:rPr>
          <w:rFonts w:ascii="Times New Roman" w:hAnsi="Times New Roman" w:cs="Times New Roman"/>
          <w:i w:val="0"/>
        </w:rPr>
        <w:t xml:space="preserve">our research </w:t>
      </w:r>
      <w:r w:rsidRPr="00B72C2C">
        <w:rPr>
          <w:rFonts w:ascii="Times New Roman" w:hAnsi="Times New Roman" w:cs="Times New Roman"/>
          <w:i w:val="0"/>
        </w:rPr>
        <w:t xml:space="preserve">emphasizes the </w:t>
      </w:r>
      <w:r>
        <w:rPr>
          <w:rFonts w:ascii="Times New Roman" w:hAnsi="Times New Roman" w:cs="Times New Roman"/>
          <w:i w:val="0"/>
        </w:rPr>
        <w:t xml:space="preserve">critical </w:t>
      </w:r>
      <w:r w:rsidRPr="00B72C2C">
        <w:rPr>
          <w:rFonts w:ascii="Times New Roman" w:hAnsi="Times New Roman" w:cs="Times New Roman"/>
          <w:i w:val="0"/>
        </w:rPr>
        <w:t xml:space="preserve">need to integrate species interactions into management scenarios. </w:t>
      </w:r>
      <w:r w:rsidR="00532FEA">
        <w:rPr>
          <w:rFonts w:ascii="Times New Roman" w:hAnsi="Times New Roman" w:cs="Times New Roman"/>
          <w:i w:val="0"/>
        </w:rPr>
        <w:t>T</w:t>
      </w:r>
      <w:r>
        <w:rPr>
          <w:rFonts w:ascii="Times New Roman" w:hAnsi="Times New Roman" w:cs="Times New Roman"/>
          <w:i w:val="0"/>
        </w:rPr>
        <w:t xml:space="preserve">his idea is not entirely novel; indeed, invasive species management has long included introducing ‘biocontrol’ agents into a system in an effort to reduce invasive species abundance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{"citationID":"HVfuoGUS","properties":{"formattedCitation":"(Secord 2003; Hoddle 2004; Messing and Wright 2006; Roth et al. 2010; Gaeta et al. 2015)","plainCitation":"(Secord 2003; Hoddle 2004; Messing and Wright 2006; Roth et al. 2010; Gaeta et al. 2015)","noteIndex":0},"citationItems":[{"id":43,"uris":["http://zotero.org/groups/2531340/items/86B29RCH"],"uri":["http://zotero.org/groups/2531340/items/86B29RCH"],"itemData":{"id":43,"type":"chapter","abstract":"Biological control (biocontrol) has successfully regulated pest populations in terrestrial agroecosystems, but it has also caused negative unintended consequences for native species. Marine biologists and resource managers have recently published a growing number of proposals to include biocontrol in integrated pest management programs in oceans, seas and estuaries. Here, I review six ecologically and taxonomically diverse case studies of marine biocontrol programs at various stages of planning and implementation. Proposals include viral or microbial control of harmful algal blooms, predatory control of the ctenophore Mnemiopsis leidyi in the Black Sea, parasitic regulation of the European green crab Carcinus maenas, castration by ciliates of the seastar Asterias amurensis in Australia, herbivory of the toxic green alga Caulerpa taxifolia in the Mediterranean by sacoglossan sea slugs, and insect biocontrol by the planthopper Prokelesia marginata to ameliorate ecological impacts of the saltmarsh cordgrass Spartina alterniflora. Where data exist, I evaluate these examples in terms of lessons marine invasion biologists can glean from the rich history of terrestrial biocontrol, and explicitly contrast agroecosystems with invaded marine habitats. Host specificity cannot be guaranteed in the marine biocontrol proposals examined. Feasible alternatives to classical biocontrol in the marine realm should be emphasized, including more investment in invasion prevention tools, early detection and eradication while invasions are small, and increased attention to native natural enemies to control exotic pests. Biocontrol in marine habitats is risky: it poses many more uncertainties and has a much sparser history than its counterpart on land.","container-title":"Marine Bioinvasions: Patterns, Processes and Perspectives","event-place":"Dordrecht","ISBN":"978-94-010-0169-4","language":"en","note":"DOI: 10.1007/978-94-010-0169-4_10","page":"117-131","publisher":"Springer Netherlands","publisher-place":"Dordrecht","source":"Springer Link","title":"Biological control of marine invasive species: cautionary tales and land-based lessons","title-short":"Biological control of marine invasive species","URL":"https://doi.org/10.1007/978-94-010-0169-4_10","author":[{"family":"Secord","given":"David"}],"editor":[{"family":"Pederson","given":"Judith"}],"accessed":{"date-parts":[["2021",1,10]]},"issued":{"date-parts":[["2003"]]}}},{"id":44,"uris":["http://zotero.org/groups/2531340/items/JM45RTVV"],"uri":["http://zotero.org/groups/2531340/items/JM45RTVV"],"itemData":{"id":44,"type":"article-journal","abstract":"Abstract: Invasive species threaten natural habitats worldwide, and active human management is required to prevent invasion, contain spread, or remediate ecosystems following habitat degradation. One powerful technology for invasive species management in sensitive habitats is biological control, the use of carefully selected upper-trophic-level organisms that utilize the exotic pest as a resource, thereby reducing it to less harmful densities. Many in the conservation biology community view this pest-management technology as a high-risk enterprise because of potential collateral damage to nontarget species. The potential benefits arising from successful biological programs are reduced pesticide use, significant pest suppression, and a return to ecological conditions similar to those observed before the arrival of the pest. Biological control as a pest-management strategy has limitations: some pest species may not be suitable targets for biological control because natural enemies may not be sufficiently host-specific and may pose a threat to nontarget organisms. In some instances, substantial effects on nontarget species have occurred because generalist natural enemies established as part of a biological control program heavily utilized other resources in addition to the target pest. To minimize nontarget impacts, regulations governing releases of natural enemies are becoming more stringent, as evidenced in New Zealand and Australia. Voluntary codes of good practice are being advocated by the Food and Agriculture Organization to promote wide adoption of safety measures, which, if followed, should result in the selection of agents with high levels of host and habitat fidelity. Biological control programs in support of conservation have traditionally targeted weed species that threaten natural areas. More recently, exotic arthropod pests that compete with native wildlife or damage native plants have become targets of conservation-oriented biological control programs. Extension of biological control to new targets of conservation importance, such as invasive aquatic invertebrates and pestiferous vertebrates, is warranted. In many instances, once prevention, containment, and eradication options have been exhausted or deemed infeasible, carefully orchestrated biological control programs against appropriately selected targets may be the only feasible way to control invasive species affecting communities under assault from exotic species.","container-title":"Conservation Biology","DOI":"https://doi.org/10.1111/j.1523-1739.2004.00249.x","ISSN":"1523-1739","issue":"1","language":"en","page":"38-49","source":"Wiley Online Library","title":"Restoring Balance: Using Exotic Species to Control Invasive Exotic Species","title-short":"Restoring Balance","volume":"18","author":[{"family":"Hoddle","given":"Mark S."}],"issued":{"date-parts":[["2004"]]}}},{"id":64,"uris":["http://zotero.org/groups/2531340/items/I7V4I4ZE"],"uri":["http://zotero.org/groups/2531340/items/I7V4I4ZE"],"itemData":{"id":64,"type":"article-journal","abstract":"Biological control of invasive species using co-evolved natural enemies has long been considered a safe, cost effective, and environmentally benign tool for pest management. However, recent work has questioned the extent to which these imported natural enemies have negative impacts on populations of non-target species. The result has been a vociferous debate about the safety and proper role of biological control, often without convincing evidence on either side. The issues are particularly well focused in Hawaii, with its high numbers of both endemics and invasive pest species. We review the data concerning environmental impacts from past biocontrol projects, discuss the patterns and generalizations that emerge from retrospective analyses, and consider some new techniques for risk assessment. We then emphasize the need for a federal regulatory framework that is rational, efficient, transparent, and ecologically meaningful.","container-title":"Frontiers in Ecology and the Environment","DOI":"https://doi.org/10.1890/1540-9295(2006)004[0132:BCOISS]2.0.CO;2","ISSN":"1540-9309","issue":"3","language":"en","page":"132-140","source":"Wiley Online Library","title":"Biological control of invasive species: solution or pollution?","title-short":"Biological control of invasive species","volume":"4","author":[{"family":"Messing","given":"Russell H."},{"family":"Wright","given":"Mark G."}],"issued":{"date-parts":[["2006"]]}}},{"id":54,"uris":["http://zotero.org/groups/2531340/items/XAJS5KBJ"],"uri":["http://zotero.org/groups/2531340/items/XAJS5KBJ"],"itemData":{"id":54,"type":"article-journal","abstract":"A process-based simulation model was used to examine the nature and intensity of food-web interactions that allow Osmerus mordax to dominate invaded lakes. The model simulates food-web interactions among linked populations of O. mordax, Coregonus artedi and Sander vitreus. Simulations indicated that O. mordax dominate where: (1) adult O. mordax prey on young-of-the-year (YOY) C. artedi, (2) YOY O. mordax negatively affect YOY S. vitreus through competition and (3) adult S. vitreus experience moderate fishing mortality. Osmerus mordax dominated simulations across a broad range of variable values that regulated competition and predation, and displayed threshold responses to increasing angler harvest. Consequently, angler harvest should be carefully managed in lakes susceptible to O. mordax invasions because the alternative could lead to fishery collapse.","container-title":"Journal of Fish Biology","DOI":"https://doi.org/10.1111/j.1095-8649.2010.02764.x","ISSN":"1095-8649","issue":"6","language":"en","page":"1379-1405","source":"Wiley Online Library","title":"A simulation of food-web interactions leading to rainbow smelt Osmerus mordax dominance in Sparkling Lake, Wisconsin","volume":"77","author":[{"family":"Roth","given":"B. M."},{"family":"Hrabik","given":"T. R."},{"family":"Solomon","given":"C. T."},{"family":"Mercado‐Silva","given":"N."},{"family":"Kitchell","given":"J. F."}],"issued":{"date-parts":[["2010"]]}}},{"id":53,"uris":["http://zotero.org/groups/2531340/items/BPU9XQM6"],"uri":["http://zotero.org/groups/2531340/items/BPU9XQM6"],"itemData":{"id":53,"type":"article-journal","abstract":"Invasive rainbow smelt (Osmerus mordax) have spread rapidly throughout inland lakes of North America with detrimental effects on several native fishes. To test for the potential to control this species, we conducted an experimental removal of rainbow smelt in Sparkling Lake, Wisconsin during 2002–2009. We combined intensive spring harvest of rainbow smelt with an effort to increase predation on this invasive through restricted angler harvest of walleye and increased stocking of walleye (Sander vitreus). Over 4,170 kg of rainbow smelt were harvested during the experiment; up to 93% of adults were removed annually. We observed a significant decline in rainbow smelt gillnet catches during the removal. However, rainbow smelt relative abundances began increasing upon cessation of the removal effort. Bioenergetics modeling suggested that despite achieving higher than the regional average walleye densities, walleye consumed only a fraction of the rainbow smelt standing stock biomass. Our findings suggest that removal of rainbow smelt from invaded lakes may be difficult, and reinforce the importance of prevention as a strategy to limit the expansion of this invasive fish.","container-title":"Hydrobiologia","DOI":"10.1007/s10750-014-1916-3","ISSN":"1573-5117","issue":"1","journalAbbreviation":"Hydrobiologia","language":"en","page":"433-444","source":"Springer Link","title":"A whole-lake experiment to control invasive rainbow smelt (Actinoperygii, Osmeridae) via overharvest and a food web manipulation","volume":"746","author":[{"family":"Gaeta","given":"Jereme W."},{"family":"Hrabik","given":"Thomas R."},{"family":"Sass","given":"Greg G."},{"family":"Roth","given":"Brian M."},{"family":"Gilbert","given":"Stephen J."},{"family":"Vander Zanden","given":"M. Jake"}],"issued":{"date-parts":[["2015",3,1]]}}}],"schema":"https://github.com/citation-style-language/schema/raw/master/csl-citation.json"}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(Secord 2003; Hoddle 2004; Roth et al. 2010)</w:t>
      </w:r>
      <w:r w:rsidR="00AE06F6" w:rsidRPr="00195A66">
        <w:rPr>
          <w:rFonts w:ascii="Times New Roman" w:hAnsi="Times New Roman" w:cs="Times New Roman"/>
          <w:i w:val="0"/>
        </w:rPr>
        <w:fldChar w:fldCharType="end"/>
      </w:r>
      <w:r>
        <w:rPr>
          <w:rFonts w:ascii="Times New Roman" w:hAnsi="Times New Roman" w:cs="Times New Roman"/>
          <w:i w:val="0"/>
        </w:rPr>
        <w:t xml:space="preserve">. A key distinction between our multi-species fishery and invasive species management was the use of existing ecological interactions between the species already present, as opposed to the introduction of a novel agent. </w:t>
      </w:r>
    </w:p>
    <w:p w14:paraId="500BCF48" w14:textId="18BEE6F0" w:rsidR="00071E43" w:rsidRPr="00B72C2C"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Certain drivers of regime shifts in ecosystems may be outside of managerial control, such as slow moving changes in recruitment as a result of climate change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{"citationID":"k2utDJgJ","properties":{"formattedCitation":"(Hansen et al. 2017)","plainCitation":"(Hansen et al. 2017)","noteIndex":0},"citationItems":[{"id":92,"uris":["http://zotero.org/groups/2531340/items/9B3YZRHE"],"uri":["http://zotero.org/groups/2531340/items/9B3YZRHE"],"itemData":{"id":92,"type":"article-journal","abstract":"Temperate lakes may contain both coolwater fish species such as walleye (Sander vitreus) and warmwater fish species such as largemouth bass (Micropterus salmoides). Recent declining walleye and increasing largemouth bass populations have raised questions regarding the future trajectories and management actions for these species. We developed a thermodynamic model of water temperatures driven by downscaled climate data and lake-specific characteristics to estimate daily water temperature profiles for 2148 lakes in Wisconsin, US, under contemporary (1989–2014) and future (2040–2064 and 2065–2089) conditions. We correlated contemporary walleye recruitment and largemouth bass relative abundance to modeled water temperature, lake morphometry, and lake productivity, and projected lake-specific changes in each species under future climate conditions. Walleye recruitment success was negatively related and largemouth bass abundance was positively related to water temperature degree days. Both species exhibited a threshold response at the same degree day value, albeit in opposite directions. Degree days were predicted to increase in the future, although the magnitude of increase varied among lakes, time periods, and global circulation models (GCMs). Under future conditions, we predicted a loss of walleye recruitment in 33–75% of lakes where recruitment is currently supported and a 27–60% increase in the number of lakes suitable for high largemouth bass abundance. The percentage of lakes capable of supporting abundant largemouth bass but failed walleye recruitment was predicted to increase from 58% in contemporary conditions to 86% by mid-century and to 91% of lakes by late century, based on median projections across GCMs. Conversely, the percentage of lakes with successful walleye recruitment and low largemouth bass abundance was predicted to decline from 9% of lakes in contemporary conditions to only 1% of lakes in both future periods. Importantly, we identify up to 85 resilient lakes predicted to continue to support natural walleye recruitment. Management resources could target preserving these resilient walleye populations.","container-title":"Global Change Biology","DOI":"10.1111/gcb.13462","ISSN":"1365-2486","issue":"4","language":"en","note":"_eprint: https://onlinelibrary.wiley.com/doi/pdf/10.1111/gcb.13462","page":"1463-1476","source":"Wiley Online Library","title":"Projected shifts in fish species dominance in Wisconsin lakes under climate change","volume":"23","author":[{"family":"Hansen","given":"Gretchen J. A."},{"family":"Read","given":"Jordan S."},{"family":"Hansen","given":"Jonathan F."},{"family":"Winslow","given":"Luke A."}],"issued":{"date-parts":[["2017"]]}}}],"schema":"https://github.com/citation-style-language/schema/raw/master/csl-citation.json"}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(Hansen et al. 2017)</w:t>
      </w:r>
      <w:r w:rsidR="00AE06F6" w:rsidRPr="00195A66">
        <w:rPr>
          <w:rFonts w:ascii="Times New Roman" w:hAnsi="Times New Roman" w:cs="Times New Roman"/>
          <w:i w:val="0"/>
        </w:rPr>
        <w:fldChar w:fldCharType="end"/>
      </w:r>
      <w:r>
        <w:rPr>
          <w:rFonts w:ascii="Times New Roman" w:hAnsi="Times New Roman" w:cs="Times New Roman"/>
          <w:i w:val="0"/>
        </w:rPr>
        <w:t xml:space="preserve">. </w:t>
      </w:r>
      <w:r w:rsidRPr="00B72C2C">
        <w:rPr>
          <w:rFonts w:ascii="Times New Roman" w:hAnsi="Times New Roman" w:cs="Times New Roman"/>
          <w:i w:val="0"/>
        </w:rPr>
        <w:t xml:space="preserve">Increasing consideration of </w:t>
      </w:r>
      <w:r>
        <w:rPr>
          <w:rFonts w:ascii="Times New Roman" w:hAnsi="Times New Roman" w:cs="Times New Roman"/>
          <w:i w:val="0"/>
        </w:rPr>
        <w:t xml:space="preserve">these drivers </w:t>
      </w:r>
      <w:r w:rsidRPr="00B72C2C">
        <w:rPr>
          <w:rFonts w:ascii="Times New Roman" w:hAnsi="Times New Roman" w:cs="Times New Roman"/>
          <w:i w:val="0"/>
        </w:rPr>
        <w:t>has resulted in the emergence of a safe operating space</w:t>
      </w:r>
      <w:r>
        <w:rPr>
          <w:rFonts w:ascii="Times New Roman" w:hAnsi="Times New Roman" w:cs="Times New Roman"/>
          <w:i w:val="0"/>
        </w:rPr>
        <w:t xml:space="preserve"> concept</w:t>
      </w:r>
      <w:r w:rsidRPr="00B72C2C">
        <w:rPr>
          <w:rFonts w:ascii="Times New Roman" w:hAnsi="Times New Roman" w:cs="Times New Roman"/>
          <w:i w:val="0"/>
        </w:rPr>
        <w:t xml:space="preserve">, increasing the call for adapting management to respond to ecological variables and complexity in the system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{"citationID":"mhSz3gwi","properties":{"formattedCitation":"(Carpenter et al. 2017; Hansen et al. 2019)","plainCitation":"(Carpenter et al. 2017; Hansen et al. 2019)","noteIndex":0},"citationItems":[{"id":97,"uris":["http://zotero.org/groups/2531340/items/WAFCZFA8"],"uri":["http://zotero.org/groups/2531340/items/WAFCZFA8"],"itemData":{"id":97,"type":"article-journal","container-title":"Fish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Jake"}],"issued":{"date-parts":[["2017",11]]}}},{"id":76,"uris":["http://zotero.org/groups/2531340/items/JNVXRV9V"],"uri":["http://zotero.org/groups/2531340/items/JNVXRV9V"],"itemData":{"id":76,"type":"article-journal","abstract":"Successful management of natural resources requires local action that adapts to larger-scale environmental changes in order to maintain populations within the safe operating space (SOS) of acceptable conditions. Here, we identify the boundaries of the SOS for a managed freshwater fishery in the first empirical test of the SOS concept applied to management of harvested resources. Walleye (Sander vitreus) are popular sport fish with declining populations in many North American lakes, and understanding the causes of and responding to these changes is a high priority for fisheries management. We evaluated the role of changing water clarity and temperature in the decline of a high-profile walleye population in Mille Lacs, Minnesota, USA, and estimated safe harvest under changing conditions from 1987 to 2017. Thermal–optical habitat area (TOHA)—the proportion of lake area in which the optimal thermal and optical conditions for walleye overlap—was estimated using a thermodynamic simulation model of daily water temperatures and light conditions. We then used a SOS model to analyze how walleye carrying capacity and safe harvest relate to walleye thermal–optical habitat. Thermal–optical habitat area varied annually and declined over time due to increased water clarity, and maximum safe harvest estimated by the SOS model varied by nearly an order of magnitude. Maximum safe harvest levels of walleye declined with declining TOHA. Walleye harvest exceeded safe harvest estimated by the SOS model in 16 out of the 30 yr of our dataset, and walleye abundance declined following 14 of those years, suggesting that walleye harvest should be managed to accommodate changing habitat conditions. By quantifying harvest trade-offs associated with loss of walleye habitat, this study provides a framework for managing walleye in the context of ecosystem change.","container-title":"Ecosphere","DOI":"https://doi.org/10.1002/ecs2.2737","ISSN":"2150-8925","issue":"5","language":"en","page":"e02737","source":"Wiley Online Library","title":"Water clarity and temperature effects on walleye safe harvest: an empirical test of the safe operating space concept","title-short":"Water clarity and temperature effects on walleye safe harvest","volume":"10","author":[{"family":"Hansen","given":"Gretchen J. A."},{"family":"Winslow","given":"Luke A."},{"family":"Read","given":"Jordan S."},{"family":"Treml","given":"Melissa"},{"family":"Schmalz","given":"Patrick J."},{"family":"Carpenter","given":"Stephen R."}],"issued":{"date-parts":[["2019"]]}}}],"schema":"https://github.com/citation-style-language/schema/raw/master/csl-citation.json"}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(Carpenter et al. 2017; Hansen et al. 2019)</w:t>
      </w:r>
      <w:r w:rsidR="00AE06F6" w:rsidRPr="00195A66">
        <w:rPr>
          <w:rFonts w:ascii="Times New Roman" w:hAnsi="Times New Roman" w:cs="Times New Roman"/>
          <w:i w:val="0"/>
        </w:rPr>
        <w:fldChar w:fldCharType="end"/>
      </w:r>
      <w:r w:rsidRPr="00B72C2C">
        <w:rPr>
          <w:rFonts w:ascii="Times New Roman" w:hAnsi="Times New Roman" w:cs="Times New Roman"/>
          <w:i w:val="0"/>
        </w:rPr>
        <w:t xml:space="preserve">. </w:t>
      </w:r>
      <w:r>
        <w:rPr>
          <w:rFonts w:ascii="Times New Roman" w:hAnsi="Times New Roman" w:cs="Times New Roman"/>
          <w:i w:val="0"/>
        </w:rPr>
        <w:t xml:space="preserve">Although safe operating space </w:t>
      </w:r>
      <w:r w:rsidR="00595470">
        <w:rPr>
          <w:rFonts w:ascii="Times New Roman" w:hAnsi="Times New Roman" w:cs="Times New Roman"/>
          <w:i w:val="0"/>
        </w:rPr>
        <w:t>concepts</w:t>
      </w:r>
      <w:r>
        <w:rPr>
          <w:rFonts w:ascii="Times New Roman" w:hAnsi="Times New Roman" w:cs="Times New Roman"/>
          <w:i w:val="0"/>
        </w:rPr>
        <w:t xml:space="preserve"> allow for the management of complexity, we highlight </w:t>
      </w:r>
      <w:r w:rsidR="001C63CA">
        <w:rPr>
          <w:rFonts w:ascii="Times New Roman" w:hAnsi="Times New Roman" w:cs="Times New Roman"/>
          <w:i w:val="0"/>
        </w:rPr>
        <w:t>managing such complexity</w:t>
      </w:r>
      <w:r>
        <w:rPr>
          <w:rFonts w:ascii="Times New Roman" w:hAnsi="Times New Roman" w:cs="Times New Roman"/>
          <w:i w:val="0"/>
        </w:rPr>
        <w:t xml:space="preserve"> </w:t>
      </w:r>
      <w:r w:rsidR="00A41222">
        <w:rPr>
          <w:rFonts w:ascii="Times New Roman" w:hAnsi="Times New Roman" w:cs="Times New Roman"/>
          <w:i w:val="0"/>
        </w:rPr>
        <w:t xml:space="preserve">explicitly </w:t>
      </w:r>
      <w:r>
        <w:rPr>
          <w:rFonts w:ascii="Times New Roman" w:hAnsi="Times New Roman" w:cs="Times New Roman"/>
          <w:i w:val="0"/>
        </w:rPr>
        <w:t xml:space="preserve">through consideration of </w:t>
      </w:r>
      <w:r w:rsidR="001C63CA">
        <w:rPr>
          <w:rFonts w:ascii="Times New Roman" w:hAnsi="Times New Roman" w:cs="Times New Roman"/>
          <w:i w:val="0"/>
        </w:rPr>
        <w:t>interspecific interactions</w:t>
      </w:r>
      <w:r>
        <w:rPr>
          <w:rFonts w:ascii="Times New Roman" w:hAnsi="Times New Roman" w:cs="Times New Roman"/>
          <w:i w:val="0"/>
        </w:rPr>
        <w:t xml:space="preserve">. </w:t>
      </w:r>
      <w:r w:rsidRPr="00B72C2C">
        <w:rPr>
          <w:rFonts w:ascii="Times New Roman" w:hAnsi="Times New Roman" w:cs="Times New Roman"/>
          <w:i w:val="0"/>
        </w:rPr>
        <w:t>Tradeoffs are likely to arise between directly managing a species or indirectly managing that species through its competitor</w:t>
      </w:r>
      <w:r>
        <w:rPr>
          <w:rFonts w:ascii="Times New Roman" w:hAnsi="Times New Roman" w:cs="Times New Roman"/>
          <w:i w:val="0"/>
        </w:rPr>
        <w:t>;</w:t>
      </w:r>
      <w:r w:rsidRPr="00B72C2C">
        <w:rPr>
          <w:rFonts w:ascii="Times New Roman" w:hAnsi="Times New Roman" w:cs="Times New Roman"/>
          <w:i w:val="0"/>
        </w:rPr>
        <w:t xml:space="preserve"> however, </w:t>
      </w:r>
      <w:r>
        <w:rPr>
          <w:rFonts w:ascii="Times New Roman" w:hAnsi="Times New Roman" w:cs="Times New Roman"/>
          <w:i w:val="0"/>
        </w:rPr>
        <w:t>a better</w:t>
      </w:r>
      <w:r w:rsidRPr="00B72C2C">
        <w:rPr>
          <w:rFonts w:ascii="Times New Roman" w:hAnsi="Times New Roman" w:cs="Times New Roman"/>
          <w:i w:val="0"/>
        </w:rPr>
        <w:t xml:space="preserve"> understanding of those interactions i</w:t>
      </w:r>
      <w:r>
        <w:rPr>
          <w:rFonts w:ascii="Times New Roman" w:hAnsi="Times New Roman" w:cs="Times New Roman"/>
          <w:i w:val="0"/>
        </w:rPr>
        <w:t>s</w:t>
      </w:r>
      <w:r w:rsidRPr="00B72C2C">
        <w:rPr>
          <w:rFonts w:ascii="Times New Roman" w:hAnsi="Times New Roman" w:cs="Times New Roman"/>
          <w:i w:val="0"/>
        </w:rPr>
        <w:t xml:space="preserve"> likely to increase predictive ability when proposing alternative management options. </w:t>
      </w:r>
      <w:r>
        <w:rPr>
          <w:rFonts w:ascii="Times New Roman" w:hAnsi="Times New Roman" w:cs="Times New Roman"/>
          <w:i w:val="0"/>
        </w:rPr>
        <w:t xml:space="preserve">Incorporation of the feedbacks and complexity contained within </w:t>
      </w:r>
      <w:r w:rsidR="00994C2C">
        <w:rPr>
          <w:rFonts w:ascii="Times New Roman" w:hAnsi="Times New Roman" w:cs="Times New Roman"/>
          <w:i w:val="0"/>
        </w:rPr>
        <w:t>interspecific</w:t>
      </w:r>
      <w:r>
        <w:rPr>
          <w:rFonts w:ascii="Times New Roman" w:hAnsi="Times New Roman" w:cs="Times New Roman"/>
          <w:i w:val="0"/>
        </w:rPr>
        <w:t xml:space="preserve"> ecological interactions can provide </w:t>
      </w:r>
      <w:r w:rsidR="00595470">
        <w:rPr>
          <w:rFonts w:ascii="Times New Roman" w:hAnsi="Times New Roman" w:cs="Times New Roman"/>
          <w:i w:val="0"/>
        </w:rPr>
        <w:t>decision makers</w:t>
      </w:r>
      <w:r>
        <w:rPr>
          <w:rFonts w:ascii="Times New Roman" w:hAnsi="Times New Roman" w:cs="Times New Roman"/>
          <w:i w:val="0"/>
        </w:rPr>
        <w:t xml:space="preserve"> with a new dimension to maintain a system in a safe operating </w:t>
      </w:r>
      <w:r w:rsidR="00FD6411">
        <w:rPr>
          <w:rFonts w:ascii="Times New Roman" w:hAnsi="Times New Roman" w:cs="Times New Roman"/>
          <w:i w:val="0"/>
        </w:rPr>
        <w:t>space,</w:t>
      </w:r>
      <w:r>
        <w:rPr>
          <w:rFonts w:ascii="Times New Roman" w:hAnsi="Times New Roman" w:cs="Times New Roman"/>
          <w:i w:val="0"/>
        </w:rPr>
        <w:t xml:space="preserve"> even in the face of other slowly changing variables. </w:t>
      </w:r>
    </w:p>
    <w:p w14:paraId="701BE78E" w14:textId="597553FD"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Our two-species model, </w:t>
      </w:r>
      <w:r>
        <w:rPr>
          <w:rFonts w:ascii="Times New Roman" w:hAnsi="Times New Roman" w:cs="Times New Roman"/>
          <w:i w:val="0"/>
        </w:rPr>
        <w:t>although</w:t>
      </w:r>
      <w:r w:rsidRPr="00B72C2C">
        <w:rPr>
          <w:rFonts w:ascii="Times New Roman" w:hAnsi="Times New Roman" w:cs="Times New Roman"/>
          <w:i w:val="0"/>
        </w:rPr>
        <w:t xml:space="preserve"> relatively simple, illustrates the need to incorporate ecological interactions in fisheries management within complex fishery systems. Human influences on ecosystems will continue to increase</w:t>
      </w:r>
      <w:r>
        <w:rPr>
          <w:rFonts w:ascii="Times New Roman" w:hAnsi="Times New Roman" w:cs="Times New Roman"/>
          <w:i w:val="0"/>
        </w:rPr>
        <w:t xml:space="preserve">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{"citationID":"2kzaNQjQ","properties":{"formattedCitation":"(Sih et al. 2011)","plainCitation":"(Sih et al. 2011)","noteIndex":0},"citationItems":[{"id":62,"uris":["http://zotero.org/groups/2531340/items/UU7ZQHD6"],"uri":["http://zotero.org/groups/2531340/items/UU7ZQHD6"],"itemData":{"id":62,"type":"article-journal","abstract":"Almost all organisms live in environments that have been altered, to some degree, by human activities. Because behaviour mediates interactions between an individual and its environment, the ability of organisms to behave appropriately under these new conditions is crucial for determining their immediate success or failure in these modified environments. While hundreds of species are suffering dramatically from these environmental changes, others, such as urbanized and pest species, are doing better than ever. Our goal is to provide insights into explaining such variation. We first summarize the responses of some species to novel situations, including novel risks and resources, habitat loss/fragmentation, pollutants and climate change. Using a sensory ecology approach, we present a mechanistic framework for predicting variation in behavioural responses to environmental change, drawing from models of decision-making processes and an understanding of the selective background against which they evolved. Where immediate behavioural responses are inadequate, learning or evolutionary adaptation may prove useful, although these mechanisms are also constrained by evolutionary history. Although predicting the responses of species to environmental change is difficult, we highlight the need for a better understanding of the role of evolutionary history in shaping individuals’ responses to their environment and provide suggestion for future work.","container-title":"Evolutionary Applications","DOI":"https://doi.org/10.1111/j.1752-4571.2010.00166.x","ISSN":"1752-4571","issue":"2","language":"en","page":"367-387","source":"Wiley Online Library","title":"Evolution and behavioural responses to human-induced rapid environmental change","volume":"4","author":[{"family":"Sih","given":"Andrew"},{"family":"Ferrari","given":"Maud C. O."},{"family":"Harris","given":"David J."}],"issued":{"date-parts":[["2011"]]}}}],"schema":"https://github.com/citation-style-language/schema/raw/master/csl-citation.json"}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(Sih et al. 2011)</w:t>
      </w:r>
      <w:r w:rsidR="00AE06F6" w:rsidRPr="00195A66">
        <w:rPr>
          <w:rFonts w:ascii="Times New Roman" w:hAnsi="Times New Roman" w:cs="Times New Roman"/>
          <w:i w:val="0"/>
        </w:rPr>
        <w:fldChar w:fldCharType="end"/>
      </w:r>
      <w:r w:rsidRPr="00B72C2C">
        <w:rPr>
          <w:rFonts w:ascii="Times New Roman" w:hAnsi="Times New Roman" w:cs="Times New Roman"/>
          <w:i w:val="0"/>
        </w:rPr>
        <w:t xml:space="preserve">, and understanding species interactions can help </w:t>
      </w:r>
      <w:r>
        <w:rPr>
          <w:rFonts w:ascii="Times New Roman" w:hAnsi="Times New Roman" w:cs="Times New Roman"/>
          <w:i w:val="0"/>
        </w:rPr>
        <w:t>to</w:t>
      </w:r>
      <w:r w:rsidRPr="00B72C2C">
        <w:rPr>
          <w:rFonts w:ascii="Times New Roman" w:hAnsi="Times New Roman" w:cs="Times New Roman"/>
          <w:i w:val="0"/>
        </w:rPr>
        <w:t xml:space="preserve"> creatively manage these systems given the constraints </w:t>
      </w:r>
      <w:r>
        <w:rPr>
          <w:rFonts w:ascii="Times New Roman" w:hAnsi="Times New Roman" w:cs="Times New Roman"/>
          <w:i w:val="0"/>
        </w:rPr>
        <w:t>that</w:t>
      </w:r>
      <w:r w:rsidRPr="00B72C2C">
        <w:rPr>
          <w:rFonts w:ascii="Times New Roman" w:hAnsi="Times New Roman" w:cs="Times New Roman"/>
          <w:i w:val="0"/>
        </w:rPr>
        <w:t xml:space="preserve"> </w:t>
      </w:r>
      <w:r w:rsidR="002B5D65">
        <w:rPr>
          <w:rFonts w:ascii="Times New Roman" w:hAnsi="Times New Roman" w:cs="Times New Roman"/>
          <w:i w:val="0"/>
        </w:rPr>
        <w:t>decision makers</w:t>
      </w:r>
      <w:r w:rsidRPr="00B72C2C">
        <w:rPr>
          <w:rFonts w:ascii="Times New Roman" w:hAnsi="Times New Roman" w:cs="Times New Roman"/>
          <w:i w:val="0"/>
        </w:rPr>
        <w:t xml:space="preserve"> </w:t>
      </w:r>
      <w:r>
        <w:rPr>
          <w:rFonts w:ascii="Times New Roman" w:hAnsi="Times New Roman" w:cs="Times New Roman"/>
          <w:i w:val="0"/>
        </w:rPr>
        <w:t>face</w:t>
      </w:r>
      <w:r w:rsidRPr="00B72C2C">
        <w:rPr>
          <w:rFonts w:ascii="Times New Roman" w:hAnsi="Times New Roman" w:cs="Times New Roman"/>
          <w:i w:val="0"/>
        </w:rPr>
        <w:t xml:space="preserve">. </w:t>
      </w:r>
      <w:r>
        <w:rPr>
          <w:rFonts w:ascii="Times New Roman" w:hAnsi="Times New Roman" w:cs="Times New Roman"/>
          <w:i w:val="0"/>
        </w:rPr>
        <w:t>Although</w:t>
      </w:r>
      <w:r w:rsidRPr="00B72C2C">
        <w:rPr>
          <w:rFonts w:ascii="Times New Roman" w:hAnsi="Times New Roman" w:cs="Times New Roman"/>
          <w:i w:val="0"/>
        </w:rPr>
        <w:t xml:space="preserve"> our model add</w:t>
      </w:r>
      <w:r>
        <w:rPr>
          <w:rFonts w:ascii="Times New Roman" w:hAnsi="Times New Roman" w:cs="Times New Roman"/>
          <w:i w:val="0"/>
        </w:rPr>
        <w:t>ed</w:t>
      </w:r>
      <w:r w:rsidRPr="00B72C2C">
        <w:rPr>
          <w:rFonts w:ascii="Times New Roman" w:hAnsi="Times New Roman" w:cs="Times New Roman"/>
          <w:i w:val="0"/>
        </w:rPr>
        <w:t xml:space="preserve"> a layer of complexity not usually considered in most fisheries management models</w:t>
      </w:r>
      <w:r w:rsidR="002B5D65">
        <w:rPr>
          <w:rFonts w:ascii="Times New Roman" w:hAnsi="Times New Roman" w:cs="Times New Roman"/>
          <w:i w:val="0"/>
        </w:rPr>
        <w:t xml:space="preserve">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{"citationID":"PTcNVFwY","properties":{"formattedCitation":"(Solomon et al. 2020)","plainCitation":"(Solomon et al. 2020)","noteIndex":0},"citationItems":[{"id":45,"uris":["http://zotero.org/groups/2531340/items/TWFXBBAK"],"uri":["http://zotero.org/groups/2531340/items/TWFXBBAK"],"itemData":{"id":45,"type":"article-journal","abstract":"Recreational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(Solomon et al. 2020)</w:t>
      </w:r>
      <w:r w:rsidR="00AE06F6" w:rsidRPr="00195A66">
        <w:rPr>
          <w:rFonts w:ascii="Times New Roman" w:hAnsi="Times New Roman" w:cs="Times New Roman"/>
          <w:i w:val="0"/>
        </w:rPr>
        <w:fldChar w:fldCharType="end"/>
      </w:r>
      <w:r w:rsidRPr="00B72C2C">
        <w:rPr>
          <w:rFonts w:ascii="Times New Roman" w:hAnsi="Times New Roman" w:cs="Times New Roman"/>
          <w:i w:val="0"/>
        </w:rPr>
        <w:t xml:space="preserve">, we </w:t>
      </w:r>
      <w:r>
        <w:rPr>
          <w:rFonts w:ascii="Times New Roman" w:hAnsi="Times New Roman" w:cs="Times New Roman"/>
          <w:i w:val="0"/>
        </w:rPr>
        <w:t>acknowledge</w:t>
      </w:r>
      <w:r w:rsidRPr="00B72C2C">
        <w:rPr>
          <w:rFonts w:ascii="Times New Roman" w:hAnsi="Times New Roman" w:cs="Times New Roman"/>
          <w:i w:val="0"/>
        </w:rPr>
        <w:t xml:space="preserve"> that there is still significant complexity inherent in these systems</w:t>
      </w:r>
      <w:r>
        <w:rPr>
          <w:rFonts w:ascii="Times New Roman" w:hAnsi="Times New Roman" w:cs="Times New Roman"/>
          <w:i w:val="0"/>
        </w:rPr>
        <w:t xml:space="preserve"> that was not </w:t>
      </w:r>
      <w:r w:rsidR="00435A9B">
        <w:rPr>
          <w:rFonts w:ascii="Times New Roman" w:hAnsi="Times New Roman" w:cs="Times New Roman"/>
          <w:i w:val="0"/>
        </w:rPr>
        <w:t xml:space="preserve">captured </w:t>
      </w:r>
      <w:r>
        <w:rPr>
          <w:rFonts w:ascii="Times New Roman" w:hAnsi="Times New Roman" w:cs="Times New Roman"/>
          <w:i w:val="0"/>
        </w:rPr>
        <w:t>here</w:t>
      </w:r>
      <w:r w:rsidRPr="00B72C2C">
        <w:rPr>
          <w:rFonts w:ascii="Times New Roman" w:hAnsi="Times New Roman" w:cs="Times New Roman"/>
          <w:i w:val="0"/>
        </w:rPr>
        <w:t xml:space="preserve">. </w:t>
      </w:r>
      <w:r>
        <w:rPr>
          <w:rFonts w:ascii="Times New Roman" w:hAnsi="Times New Roman" w:cs="Times New Roman"/>
          <w:i w:val="0"/>
        </w:rPr>
        <w:t>Further</w:t>
      </w:r>
      <w:r w:rsidRPr="00B72C2C">
        <w:rPr>
          <w:rFonts w:ascii="Times New Roman" w:hAnsi="Times New Roman" w:cs="Times New Roman"/>
          <w:i w:val="0"/>
        </w:rPr>
        <w:t xml:space="preserve"> exploration of this complexity will allow the integration of multiple ecological and social interactions into fisheries management, as well as provide </w:t>
      </w:r>
      <w:r w:rsidR="002B5D65">
        <w:rPr>
          <w:rFonts w:ascii="Times New Roman" w:hAnsi="Times New Roman" w:cs="Times New Roman"/>
          <w:i w:val="0"/>
        </w:rPr>
        <w:t>decision makers</w:t>
      </w:r>
      <w:r w:rsidRPr="00B72C2C">
        <w:rPr>
          <w:rFonts w:ascii="Times New Roman" w:hAnsi="Times New Roman" w:cs="Times New Roman"/>
          <w:i w:val="0"/>
        </w:rPr>
        <w:t xml:space="preserve"> with the tools necessary to sustainably manage fisheries in the most </w:t>
      </w:r>
      <w:r w:rsidR="002B5D65">
        <w:rPr>
          <w:rFonts w:ascii="Times New Roman" w:hAnsi="Times New Roman" w:cs="Times New Roman"/>
          <w:i w:val="0"/>
        </w:rPr>
        <w:t>efficient</w:t>
      </w:r>
      <w:r w:rsidRPr="00B72C2C">
        <w:rPr>
          <w:rFonts w:ascii="Times New Roman" w:hAnsi="Times New Roman" w:cs="Times New Roman"/>
          <w:i w:val="0"/>
        </w:rPr>
        <w:t xml:space="preserve"> way</w:t>
      </w:r>
      <w:r>
        <w:rPr>
          <w:rFonts w:ascii="Times New Roman" w:hAnsi="Times New Roman" w:cs="Times New Roman"/>
          <w:i w:val="0"/>
        </w:rPr>
        <w:t>s</w:t>
      </w:r>
      <w:r w:rsidRPr="00B72C2C">
        <w:rPr>
          <w:rFonts w:ascii="Times New Roman" w:hAnsi="Times New Roman" w:cs="Times New Roman"/>
          <w:i w:val="0"/>
        </w:rPr>
        <w:t xml:space="preserve"> possible</w:t>
      </w:r>
      <w:r w:rsidR="001C63CA">
        <w:rPr>
          <w:rFonts w:ascii="Times New Roman" w:hAnsi="Times New Roman" w:cs="Times New Roman"/>
          <w:i w:val="0"/>
        </w:rPr>
        <w:t xml:space="preserve"> </w:t>
      </w:r>
      <w:r w:rsidR="00AE06F6" w:rsidRPr="00C20D23">
        <w:rPr>
          <w:rFonts w:ascii="Times New Roman" w:hAnsi="Times New Roman" w:cs="Times New Roman"/>
          <w:i w:val="0"/>
        </w:rPr>
        <w:fldChar w:fldCharType="begin"/>
      </w:r>
      <w:r w:rsidR="00AE06F6">
        <w:rPr>
          <w:rFonts w:ascii="Times New Roman" w:hAnsi="Times New Roman" w:cs="Times New Roman"/>
          <w:i w:val="0"/>
        </w:rPr>
        <w:instrText xml:space="preserve"> ADDIN ZOTERO_ITEM CSL_CITATION {"citationID":"C5ZbUd38","properties":{"formattedCitation":"(Solomon et al. 2020)","plainCitation":"(Solomon et al. 2020)","noteIndex":0},"citationItems":[{"id":45,"uris":["http://zotero.org/groups/2531340/items/TWFXBBAK"],"uri":["http://zotero.org/groups/2531340/items/TWFXBBAK"],"itemData":{"id":45,"type":"article-journal","abstract":"Recreational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00AE06F6" w:rsidRPr="00C20D23">
        <w:rPr>
          <w:rFonts w:ascii="Times New Roman" w:hAnsi="Times New Roman" w:cs="Times New Roman"/>
          <w:i w:val="0"/>
        </w:rPr>
        <w:fldChar w:fldCharType="separate"/>
      </w:r>
      <w:r w:rsidR="00AE06F6" w:rsidRPr="00C20D23">
        <w:rPr>
          <w:rFonts w:ascii="Times New Roman" w:hAnsi="Times New Roman" w:cs="Times New Roman"/>
          <w:i w:val="0"/>
        </w:rPr>
        <w:t>(Solomon et al. 2020)</w:t>
      </w:r>
      <w:r w:rsidR="00AE06F6" w:rsidRPr="00C20D23">
        <w:rPr>
          <w:rFonts w:ascii="Times New Roman" w:hAnsi="Times New Roman" w:cs="Times New Roman"/>
          <w:i w:val="0"/>
        </w:rPr>
        <w:fldChar w:fldCharType="end"/>
      </w:r>
      <w:r w:rsidRPr="00B72C2C">
        <w:rPr>
          <w:rFonts w:ascii="Times New Roman" w:hAnsi="Times New Roman" w:cs="Times New Roman"/>
          <w:i w:val="0"/>
        </w:rPr>
        <w:t xml:space="preserve">. Future </w:t>
      </w:r>
      <w:r>
        <w:rPr>
          <w:rFonts w:ascii="Times New Roman" w:hAnsi="Times New Roman" w:cs="Times New Roman"/>
          <w:i w:val="0"/>
        </w:rPr>
        <w:t>research</w:t>
      </w:r>
      <w:r w:rsidRPr="00B72C2C">
        <w:rPr>
          <w:rFonts w:ascii="Times New Roman" w:hAnsi="Times New Roman" w:cs="Times New Roman"/>
          <w:i w:val="0"/>
        </w:rPr>
        <w:t xml:space="preserve"> incorporating cultivation-depensation effects of species interactions</w:t>
      </w:r>
      <w:r>
        <w:rPr>
          <w:rFonts w:ascii="Times New Roman" w:hAnsi="Times New Roman" w:cs="Times New Roman"/>
          <w:i w:val="0"/>
        </w:rPr>
        <w:t>, or other ecological interactions that induce alternate stable states,</w:t>
      </w:r>
      <w:r w:rsidRPr="00B72C2C">
        <w:rPr>
          <w:rFonts w:ascii="Times New Roman" w:hAnsi="Times New Roman" w:cs="Times New Roman"/>
          <w:i w:val="0"/>
        </w:rPr>
        <w:t xml:space="preserve"> </w:t>
      </w:r>
      <w:r>
        <w:rPr>
          <w:rFonts w:ascii="Times New Roman" w:hAnsi="Times New Roman" w:cs="Times New Roman"/>
          <w:i w:val="0"/>
        </w:rPr>
        <w:t>may</w:t>
      </w:r>
      <w:r w:rsidRPr="00B72C2C">
        <w:rPr>
          <w:rFonts w:ascii="Times New Roman" w:hAnsi="Times New Roman" w:cs="Times New Roman"/>
          <w:i w:val="0"/>
        </w:rPr>
        <w:t xml:space="preserve"> provide empirical evidence supporting the </w:t>
      </w:r>
      <w:r w:rsidRPr="00B72C2C">
        <w:rPr>
          <w:rFonts w:ascii="Times New Roman" w:hAnsi="Times New Roman" w:cs="Times New Roman"/>
          <w:i w:val="0"/>
        </w:rPr>
        <w:lastRenderedPageBreak/>
        <w:t xml:space="preserve">importance of considering </w:t>
      </w:r>
      <w:r w:rsidR="00A43A25">
        <w:rPr>
          <w:rFonts w:ascii="Times New Roman" w:hAnsi="Times New Roman" w:cs="Times New Roman"/>
          <w:i w:val="0"/>
        </w:rPr>
        <w:t>these dynamics</w:t>
      </w:r>
      <w:r w:rsidRPr="00B72C2C">
        <w:rPr>
          <w:rFonts w:ascii="Times New Roman" w:hAnsi="Times New Roman" w:cs="Times New Roman"/>
          <w:i w:val="0"/>
        </w:rPr>
        <w:t xml:space="preserve"> in managing complex systems. </w:t>
      </w:r>
    </w:p>
    <w:p w14:paraId="798F1530" w14:textId="3D6D6F7E"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Another layer of complexity to consider is the social component of fisheries</w:t>
      </w:r>
      <w:r w:rsidR="00595470">
        <w:rPr>
          <w:rFonts w:ascii="Times New Roman" w:hAnsi="Times New Roman" w:cs="Times New Roman"/>
          <w:i w:val="0"/>
        </w:rPr>
        <w:t xml:space="preserve"> </w:t>
      </w:r>
      <w:r w:rsidR="00AE06F6" w:rsidRPr="00C20D23">
        <w:rPr>
          <w:rFonts w:ascii="Times New Roman" w:hAnsi="Times New Roman" w:cs="Times New Roman"/>
          <w:i w:val="0"/>
        </w:rPr>
        <w:fldChar w:fldCharType="begin"/>
      </w:r>
      <w:r w:rsidR="00AE06F6">
        <w:rPr>
          <w:rFonts w:ascii="Times New Roman" w:hAnsi="Times New Roman" w:cs="Times New Roman"/>
          <w:i w:val="0"/>
        </w:rPr>
        <w:instrText xml:space="preserve"> ADDIN ZOTERO_ITEM CSL_CITATION {"citationID":"k7ug4CyN","properties":{"formattedCitation":"(Solomon et al. 2020)","plainCitation":"(Solomon et al. 2020)","noteIndex":0},"citationItems":[{"id":45,"uris":["http://zotero.org/groups/2531340/items/TWFXBBAK"],"uri":["http://zotero.org/groups/2531340/items/TWFXBBAK"],"itemData":{"id":45,"type":"article-journal","abstract":"Recreational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00AE06F6" w:rsidRPr="00C20D23">
        <w:rPr>
          <w:rFonts w:ascii="Times New Roman" w:hAnsi="Times New Roman" w:cs="Times New Roman"/>
          <w:i w:val="0"/>
        </w:rPr>
        <w:fldChar w:fldCharType="separate"/>
      </w:r>
      <w:r w:rsidR="00AE06F6" w:rsidRPr="00C20D23">
        <w:rPr>
          <w:rFonts w:ascii="Times New Roman" w:hAnsi="Times New Roman" w:cs="Times New Roman"/>
          <w:i w:val="0"/>
        </w:rPr>
        <w:t>(Solomon et al. 2020)</w:t>
      </w:r>
      <w:r w:rsidR="00AE06F6" w:rsidRPr="00C20D23">
        <w:rPr>
          <w:rFonts w:ascii="Times New Roman" w:hAnsi="Times New Roman" w:cs="Times New Roman"/>
          <w:i w:val="0"/>
        </w:rPr>
        <w:fldChar w:fldCharType="end"/>
      </w:r>
      <w:r w:rsidRPr="00B72C2C">
        <w:rPr>
          <w:rFonts w:ascii="Times New Roman" w:hAnsi="Times New Roman" w:cs="Times New Roman"/>
          <w:i w:val="0"/>
        </w:rPr>
        <w:t>.</w:t>
      </w:r>
      <w:r>
        <w:rPr>
          <w:rFonts w:ascii="Times New Roman" w:hAnsi="Times New Roman" w:cs="Times New Roman"/>
          <w:i w:val="0"/>
        </w:rPr>
        <w:t xml:space="preserve"> </w:t>
      </w:r>
      <w:r>
        <w:rPr>
          <w:rFonts w:ascii="Times New Roman" w:hAnsi="Times New Roman"/>
          <w:i w:val="0"/>
        </w:rPr>
        <w:t>I</w:t>
      </w:r>
      <w:r w:rsidRPr="001D16D9">
        <w:rPr>
          <w:rFonts w:ascii="Times New Roman" w:hAnsi="Times New Roman"/>
          <w:i w:val="0"/>
        </w:rPr>
        <w:t xml:space="preserve">n contrast to commercial fisheries </w:t>
      </w:r>
      <w:r w:rsidR="00CD187E">
        <w:rPr>
          <w:rFonts w:ascii="Times New Roman" w:hAnsi="Times New Roman"/>
          <w:i w:val="0"/>
        </w:rPr>
        <w:t>in which</w:t>
      </w:r>
      <w:r w:rsidR="00CD187E" w:rsidRPr="001D16D9">
        <w:rPr>
          <w:rFonts w:ascii="Times New Roman" w:hAnsi="Times New Roman"/>
          <w:i w:val="0"/>
        </w:rPr>
        <w:t xml:space="preserve"> </w:t>
      </w:r>
      <w:r w:rsidRPr="001D16D9">
        <w:rPr>
          <w:rFonts w:ascii="Times New Roman" w:hAnsi="Times New Roman"/>
          <w:i w:val="0"/>
        </w:rPr>
        <w:t>users aim to maximize profit, recreational fishery users vary along multiple axes of species preference, catch rate, fish size, location, valuation, utility, avidity, and harvest</w:t>
      </w:r>
      <w:r>
        <w:rPr>
          <w:rFonts w:ascii="Times New Roman" w:hAnsi="Times New Roman"/>
          <w:i w:val="0"/>
        </w:rPr>
        <w:t>-</w:t>
      </w:r>
      <w:r w:rsidRPr="00195A66">
        <w:rPr>
          <w:rFonts w:ascii="Times New Roman" w:hAnsi="Times New Roman"/>
          <w:i w:val="0"/>
        </w:rPr>
        <w:t xml:space="preserve">orientation </w:t>
      </w:r>
      <w:r w:rsidR="00AE06F6" w:rsidRPr="00195A66">
        <w:rPr>
          <w:rFonts w:ascii="Times New Roman" w:hAnsi="Times New Roman"/>
          <w:i w:val="0"/>
        </w:rPr>
        <w:fldChar w:fldCharType="begin"/>
      </w:r>
      <w:r w:rsidR="00AE06F6" w:rsidRPr="00195A66">
        <w:rPr>
          <w:rFonts w:ascii="Times New Roman" w:hAnsi="Times New Roman"/>
          <w:i w:val="0"/>
        </w:rPr>
        <w:instrText xml:space="preserve"> ADDIN ZOTERO_ITEM CSL_CITATION {"citationID":"ZO8nlc4y","properties":{"formattedCitation":"(Johnston et al. 2010; Beardmore et al. 2015; Arlinghaus et al. 2017)","plainCitation":"(Johnston et al. 2010; Beardmore et al. 2015; Arlinghaus et al. 2017)","noteIndex":0},"citationItems":[{"id":89,"uris":["http://zotero.org/groups/2531340/items/G8SDW7Q6"],"uri":["http://zotero.org/groups/2531340/items/G8SDW7Q6"],"itemData":{"id":89,"type":"article-journal","container-title":"Canadian Journal of Fisheries and Aquatic Sciences","DOI":"10.1139/F10-113","ISSN":"0706-652X, 1205-7533","issue":"11","journalAbbreviation":"Can. J. Fish. Aquat. Sci.","language":"en","page":"1897-1898","source":"DOI.org (Crossref)","title":"Erratum: Diversity and complexity of angler behaviour drive socially optimal input and output regulations in a bioeconomic recreational-fisheries model","title-short":"Erratum","volume":"67","author":[{"family":"Johnston","given":"Fiona D."},{"family":"Arlinghaus","given":"Robert"},{"family":"Dieckmann","given":"Ulf"}],"issued":{"date-parts":[["2010",11]]}}},{"id":88,"uris":["http://zotero.org/groups/2531340/items/7DPQREJG"],"uri":["http://zotero.org/groups/2531340/items/7DPQREJG"],"itemData":{"id":88,"type":"article-journal","abstract":"Whenever satisfied anglers are an important objective of recreational fisheries management, understanding how trip outcomes influence satisfaction reports is critical. While anglers, generally, prefer high catch rates and large fish, the relative importance of these catch outcomes for catch satisfaction has not been established across species and angler types. We examined relationships between angler specialization, trip outcomes (both catch and non-catch characteristics such as crowding), and catch satisfaction across six freshwater fish species in northern Germany. As expected, catch satisfaction was primarily determined by catch rate and fish size in all fish species; however, the relative importance of these two outcomes varied considerably across species and among angler types that differed by commitment to fishing. We found a diminishing marginal return of satisfaction for increasing catch rate for all but small-bodied cyprinid species, while increasing size of largest retained fish monotonically increased catch satisfaction in all species we examined. Non-catch outcomes (e.g., the number of other anglers seen while fishing) also had a significant negative influence on catch satisfaction, suggesting that non-catch factors are important in establishing expectations and for contextual evaluation of catch outcomes. We also determined that diversified trips made anglers more satisfied and that all else being equal, specialized anglers increased catch satisfaction from travel and fishing time. The results highlight the importance for managers to consider their particular mix of anglers as well as the fish species present when setting regulations aimed at increasing angler satisfaction.","container-title":"Canadian Journal of Fisheries and Aquatic Sciences","DOI":"10.1139/cjfas-2014-0177","ISSN":"0706-652X, 1205-7533","issue":"4","journalAbbreviation":"Can. J. Fish. Aquat. Sci.","language":"en","page":"500-513","source":"DOI.org (Crossref)","title":"Effectively managing angler satisfaction in recreational fisheries requires understanding the fish species and the anglers","volume":"72","author":[{"family":"Beardmore","given":"Ben"},{"family":"Hunt","given":"Len M."},{"family":"Haider","given":"Wolfgang"},{"family":"Dorow","given":"Malte"},{"family":"Arlinghaus","given":"Robert"}],"editor":[{"family":"Ramcharan","given":"Charles"}],"issued":{"date-parts":[["2015",4]]}}},{"id":87,"uris":["http://zotero.org/groups/2531340/items/RIKIG5F3"],"uri":["http://zotero.org/groups/2531340/items/RIKIG5F3"],"itemData":{"id":87,"type":"article-journal","container-title":"Reviews in Fisheries Science &amp; Aquaculture","DOI":"10.1080/23308249.2016.1209160","ISSN":"2330-8249, 2330-8257","issue":"1","journalAbbreviation":"Reviews in Fisheries Science &amp; Aquaculture","language":"en","page":"1-41","source":"DOI.org (Crossref)","title":"Understanding and Managing Freshwater Recreational Fisheries as Complex Adaptive Social-Ecological Systems","volume":"25","author":[{"family":"Arlinghaus","given":"R."},{"family":"Alós","given":"J."},{"family":"Beardmore","given":"B."},{"family":"Daedlow","given":"K."},{"family":"Dorow","given":"M."},{"family":"Fujitani","given":"M."},{"family":"Hühn","given":"D."},{"family":"Haider","given":"W."},{"family":"Hunt","given":"L. M."},{"family":"Johnson","given":"B. M."},{"family":"Johnston","given":"F."},{"family":"Klefoth","given":"T."},{"family":"Matsumura","given":"S."},{"family":"Monk","given":"C."},{"family":"Pagel","given":"T."},{"family":"Post","given":"J. R."},{"family":"Rapp","given":"T."},{"family":"Riepe","given":"C."},{"family":"Ward","given":"H."},{"family":"Wolter","given":"C."}],"issued":{"date-parts":[["2017",1,2]]}}}],"schema":"https://github.com/citation-style-language/schema/raw/master/csl-citation.json"} </w:instrText>
      </w:r>
      <w:r w:rsidR="00AE06F6" w:rsidRPr="00195A66">
        <w:rPr>
          <w:rFonts w:ascii="Times New Roman" w:hAnsi="Times New Roman"/>
          <w:i w:val="0"/>
        </w:rPr>
        <w:fldChar w:fldCharType="separate"/>
      </w:r>
      <w:r w:rsidR="00AE06F6" w:rsidRPr="00195A66">
        <w:rPr>
          <w:rFonts w:ascii="Times New Roman" w:hAnsi="Times New Roman" w:cs="Times New Roman"/>
          <w:i w:val="0"/>
        </w:rPr>
        <w:t>(e.g., Johnston et al. 2010; Beardmore et al. 2015; Arlinghaus et al. 2017)</w:t>
      </w:r>
      <w:r w:rsidR="00AE06F6" w:rsidRPr="00195A66">
        <w:rPr>
          <w:rFonts w:ascii="Times New Roman" w:hAnsi="Times New Roman"/>
          <w:i w:val="0"/>
        </w:rPr>
        <w:fldChar w:fldCharType="end"/>
      </w:r>
      <w:r w:rsidRPr="001D16D9">
        <w:rPr>
          <w:rFonts w:ascii="Times New Roman" w:hAnsi="Times New Roman"/>
          <w:i w:val="0"/>
        </w:rPr>
        <w:t>. Users place differing levels of importance on each of these aspects of the fishing experience, leading to divergent, and in some cases, competing desires by fishery users and ultimately complex management problems.</w:t>
      </w:r>
      <w:r w:rsidRPr="00B72C2C">
        <w:rPr>
          <w:rFonts w:ascii="Times New Roman" w:hAnsi="Times New Roman" w:cs="Times New Roman"/>
          <w:i w:val="0"/>
        </w:rPr>
        <w:t xml:space="preserve"> </w:t>
      </w:r>
      <w:r>
        <w:rPr>
          <w:rFonts w:ascii="Times New Roman" w:hAnsi="Times New Roman" w:cs="Times New Roman"/>
          <w:i w:val="0"/>
        </w:rPr>
        <w:t xml:space="preserve">For example, anglers may choose to voluntarily catch and release certain species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{"citationID":"f9dR2wxU","properties":{"formattedCitation":"(Gaeta et al. 2015; Sass and Shaw 2020)","plainCitation":"(Gaeta et al. 2015; Sass and Shaw 2020)","noteIndex":0},"citationItems":[{"id":53,"uris":["http://zotero.org/groups/2531340/items/BPU9XQM6"],"uri":["http://zotero.org/groups/2531340/items/BPU9XQM6"],"itemData":{"id":53,"type":"article-journal","abstract":"Invasive rainbow smelt (Osmerus mordax) have spread rapidly throughout inland lakes of North America with detrimental effects on several native fishes. To test for the potential to control this species, we conducted an experimental removal of rainbow smelt in Sparkling Lake, Wisconsin during 2002–2009. We combined intensive spring harvest of rainbow smelt with an effort to increase predation on this invasive through restricted angler harvest of walleye and increased stocking of walleye (Sander vitreus). Over 4,170 kg of rainbow smelt were harvested during the experiment; up to 93% of adults were removed annually. We observed a significant decline in rainbow smelt gillnet catches during the removal. However, rainbow smelt relative abundances began increasing upon cessation of the removal effort. Bioenergetics modeling suggested that despite achieving higher than the regional average walleye densities, walleye consumed only a fraction of the rainbow smelt standing stock biomass. Our findings suggest that removal of rainbow smelt from invaded lakes may be difficult, and reinforce the importance of prevention as a strategy to limit the expansion of this invasive fish.","container-title":"Hydrobiologia","DOI":"10.1007/s10750-014-1916-3","ISSN":"1573-5117","issue":"1","journalAbbreviation":"Hydrobiologia","language":"en","page":"433-444","source":"Springer Link","title":"A whole-lake experiment to control invasive rainbow smelt (Actinoperygii, Osmeridae) via overharvest and a food web manipulation","volume":"746","author":[{"family":"Gaeta","given":"Jereme W."},{"family":"Hrabik","given":"Thomas R."},{"family":"Sass","given":"Greg G."},{"family":"Roth","given":"Brian M."},{"family":"Gilbert","given":"Stephen J."},{"family":"Vander Zanden","given":"M. Jake"}],"issued":{"date-parts":[["2015",3,1]]}}},{"id":193,"uris":["http://zotero.org/groups/2531340/items/379WMTXS"],"uri":["http://zotero.org/groups/2531340/items/379WMTXS"],"itemData":{"id":193,"type":"article-journal","abstract":"Catch-and-release (CR) has become a pervasive practice and “social norm” with anglers for some inland recreational fisheries. This practice has been promoted for fish conservation and to meet angler and manager desires of greater fish abundances, angler catch rates, and trophy growth potential. Catch-and-release in north-temperate inland recreational fisheries was reviewed over time and documented the subsequent responses of fish populations to the practice in catch rates, recruitment, abundance, size structure, growth, and trophy potential primarily focusing on black bass Micropterus spp., muskellunge Esox masquinongy, walleye Sander vitreus, and panfish (sunfishes Lepomis spp., crappies Pomoxis spp., yellow perch Perca flavescens). This review suggested that angler and manager desires may not be met when fisheries are almost exclusively CR, CR may create situations where managers are unable to structure fish communities to meet such desires, and CR can cause imbalances in fisheries managed for multiple species. Because CR may be one of the biggest challenges facing inland recreational fisheries management in the 21st century and beyond, recommendations and future research considerations are provided and aimed to alleviate concerns identified from this review to better balance fisheries, meet angler and manager desires, and to keep fisheries within a safe operating space.","container-title":"Reviews in Fisheries Science &amp; Aquaculture","DOI":"10.1080/23308249.2019.1701407","ISSN":"2330-8249","issue":"2","page":"211-227","source":"Taylor and Francis+NEJM","title":"Catch-and-Release Influences on Inland Recreational Fisheries","volume":"28","author":[{"family":"Sass","given":"Greg G."},{"family":"Shaw","given":"Stephanie L."}],"issued":{"date-parts":[["2020",4,2]]}}}],"schema":"https://github.com/citation-style-language/schema/raw/master/csl-citation.json"}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(Gaeta et al. 2015; Sass and Shaw 2020)</w:t>
      </w:r>
      <w:r w:rsidR="00AE06F6" w:rsidRPr="00195A66">
        <w:rPr>
          <w:rFonts w:ascii="Times New Roman" w:hAnsi="Times New Roman" w:cs="Times New Roman"/>
          <w:i w:val="0"/>
        </w:rPr>
        <w:fldChar w:fldCharType="end"/>
      </w:r>
      <w:r>
        <w:rPr>
          <w:rFonts w:ascii="Times New Roman" w:hAnsi="Times New Roman" w:cs="Times New Roman"/>
          <w:i w:val="0"/>
        </w:rPr>
        <w:t>. When managers try to promote harvest of a given species (e.g.,</w:t>
      </w:r>
      <w:r w:rsidR="00A41222">
        <w:rPr>
          <w:rFonts w:ascii="Times New Roman" w:hAnsi="Times New Roman" w:cs="Times New Roman"/>
          <w:i w:val="0"/>
        </w:rPr>
        <w:t xml:space="preserve"> </w:t>
      </w:r>
      <w:r>
        <w:rPr>
          <w:rFonts w:ascii="Times New Roman" w:hAnsi="Times New Roman" w:cs="Times New Roman"/>
          <w:i w:val="0"/>
        </w:rPr>
        <w:t>through liberalized bag and length limits)</w:t>
      </w:r>
      <w:r w:rsidR="002B5D65">
        <w:rPr>
          <w:rFonts w:ascii="Times New Roman" w:hAnsi="Times New Roman" w:cs="Times New Roman"/>
          <w:i w:val="0"/>
        </w:rPr>
        <w:t>,</w:t>
      </w:r>
      <w:r>
        <w:rPr>
          <w:rFonts w:ascii="Times New Roman" w:hAnsi="Times New Roman" w:cs="Times New Roman"/>
          <w:i w:val="0"/>
        </w:rPr>
        <w:t xml:space="preserve"> anglers may simply choose to continue releasing their catch, rendering this management strategy ineffective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{"citationID":"vuRKMZbJ","properties":{"formattedCitation":"(Miranda et al. 2017; Sass and Shaw 2020)","plainCitation":"(Miranda et al. 2017; Sass and Shaw 2020)","noteIndex":0},"citationItems":[{"id":199,"uris":["http://zotero.org/groups/2531340/items/IKEKSH2W"],"uri":["http://zotero.org/groups/2531340/items/IKEKSH2W"],"itemData":{"id":199,"type":"article-journal","abstract":"Length limits have been implemented by fisheries management agencies to achieve population density, size structure, and angler satisfaction objectives. By redirecting harvest towards or away from particular length- or age-groups, length limits rely on harvest by anglers to maintain a population at or near a desired state. The fish population changes that follow the implementation of harvest regulations may take several years to manifest, so long-term monitoring may be needed to adequately evaluate length limits. We used an innovative application of cluster analysis to facilitate evaluation of the effects of three consecutive length limits on a population of Largemouth Bass Micropterus salmoides over a 28-year period in Ross Barnett Reservoir, Mississippi. A 13–16-in protected slot length limit (10 years), followed by a 15-in minimum length limit (MLL; 11 years), followed by a 12-in MLL (7 years) failed to restructure the Largemouth Bass population due to what we suggest was the expansion of a voluntary catch-and-release attitude that started in the first decade of the study period. Various population metrics shifted towards values expected in an unharvested population, and the observed shifts can be attributed to a harvest deficit created by the prevailing catch-and-release attitude. Largemouth Bass harvest regulations may no longer be relevant in many waters. The utility of regulations for restructuring Largemouth Bass populations is largely dependent on harvesting attitudes that vary geographically, depending on cultural characteristics and demographics. Received September 15, 2016; accepted March 15, 2017 Published online May 4, 2017","container-title":"North American Journal of Fisheries Management","DOI":"https://doi.org/10.1080/02755947.2017.1308891","ISSN":"1548-8675","issue":"3","language":"en","page":"624-632","source":"Wiley Online Library","title":"Length Limits Fail to Restructure a Largemouth Bass Population: A 28-Year Case History","title-short":"Length Limits Fail to Restructure a Largemouth Bass Population","volume":"37","author":[{"family":"Miranda","given":"L. E."},{"family":"Colvin","given":"M. E."},{"family":"Shamaskin","given":"A. C."},{"family":"Bull","given":"L. A."},{"family":"Holman","given":"T."},{"family":"Jones","given":"R."}],"issued":{"date-parts":[["2017"]]}}},{"id":193,"uris":["http://zotero.org/groups/2531340/items/379WMTXS"],"uri":["http://zotero.org/groups/2531340/items/379WMTXS"],"itemData":{"id":193,"type":"article-journal","abstract":"Catch-and-release (CR) has become a pervasive practice and “social norm” with anglers for some inland recreational fisheries. This practice has been promoted for fish conservation and to meet angler and manager desires of greater fish abundances, angler catch rates, and trophy growth potential. Catch-and-release in north-temperate inland recreational fisheries was reviewed over time and documented the subsequent responses of fish populations to the practice in catch rates, recruitment, abundance, size structure, growth, and trophy potential primarily focusing on black bass Micropterus spp., muskellunge Esox masquinongy, walleye Sander vitreus, and panfish (sunfishes Lepomis spp., crappies Pomoxis spp., yellow perch Perca flavescens). This review suggested that angler and manager desires may not be met when fisheries are almost exclusively CR, CR may create situations where managers are unable to structure fish communities to meet such desires, and CR can cause imbalances in fisheries managed for multiple species. Because CR may be one of the biggest challenges facing inland recreational fisheries management in the 21st century and beyond, recommendations and future research considerations are provided and aimed to alleviate concerns identified from this review to better balance fisheries, meet angler and manager desires, and to keep fisheries within a safe operating space.","container-title":"Reviews in Fisheries Science &amp; Aquaculture","DOI":"10.1080/23308249.2019.1701407","ISSN":"2330-8249","issue":"2","page":"211-227","source":"Taylor and Francis+NEJM","title":"Catch-and-Release Influences on Inland Recreational Fisheries","volume":"28","author":[{"family":"Sass","given":"Greg G."},{"family":"Shaw","given":"Stephanie L."}],"issued":{"date-parts":[["2020",4,2]]}}}],"schema":"https://github.com/citation-style-language/schema/raw/master/csl-citation.json"}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(Miranda et al. 2017; Sass and Shaw 2020)</w:t>
      </w:r>
      <w:r w:rsidR="00AE06F6" w:rsidRPr="00195A66">
        <w:rPr>
          <w:rFonts w:ascii="Times New Roman" w:hAnsi="Times New Roman" w:cs="Times New Roman"/>
          <w:i w:val="0"/>
        </w:rPr>
        <w:fldChar w:fldCharType="end"/>
      </w:r>
      <w:r>
        <w:rPr>
          <w:rFonts w:ascii="Times New Roman" w:hAnsi="Times New Roman" w:cs="Times New Roman"/>
          <w:i w:val="0"/>
        </w:rPr>
        <w:t xml:space="preserve">. </w:t>
      </w:r>
      <w:r w:rsidRPr="00B72C2C">
        <w:rPr>
          <w:rFonts w:ascii="Times New Roman" w:hAnsi="Times New Roman" w:cs="Times New Roman"/>
          <w:i w:val="0"/>
        </w:rPr>
        <w:t>Management goals</w:t>
      </w:r>
      <w:r>
        <w:rPr>
          <w:rFonts w:ascii="Times New Roman" w:hAnsi="Times New Roman" w:cs="Times New Roman"/>
          <w:i w:val="0"/>
        </w:rPr>
        <w:t xml:space="preserve"> </w:t>
      </w:r>
      <w:r w:rsidRPr="00B72C2C">
        <w:rPr>
          <w:rFonts w:ascii="Times New Roman" w:hAnsi="Times New Roman" w:cs="Times New Roman"/>
          <w:i w:val="0"/>
        </w:rPr>
        <w:t xml:space="preserve">are </w:t>
      </w:r>
      <w:r>
        <w:rPr>
          <w:rFonts w:ascii="Times New Roman" w:hAnsi="Times New Roman" w:cs="Times New Roman"/>
          <w:i w:val="0"/>
        </w:rPr>
        <w:t xml:space="preserve">often </w:t>
      </w:r>
      <w:r w:rsidRPr="00B72C2C">
        <w:rPr>
          <w:rFonts w:ascii="Times New Roman" w:hAnsi="Times New Roman" w:cs="Times New Roman"/>
          <w:i w:val="0"/>
        </w:rPr>
        <w:t>focused on maintaining a system in a ‘desired’ stable state</w:t>
      </w:r>
      <w:r>
        <w:rPr>
          <w:rFonts w:ascii="Times New Roman" w:hAnsi="Times New Roman" w:cs="Times New Roman"/>
          <w:i w:val="0"/>
        </w:rPr>
        <w:t>;</w:t>
      </w:r>
      <w:r w:rsidRPr="00B72C2C">
        <w:rPr>
          <w:rFonts w:ascii="Times New Roman" w:hAnsi="Times New Roman" w:cs="Times New Roman"/>
          <w:i w:val="0"/>
        </w:rPr>
        <w:t xml:space="preserve"> however, what is ‘desired’ is determined by </w:t>
      </w:r>
      <w:r>
        <w:rPr>
          <w:rFonts w:ascii="Times New Roman" w:hAnsi="Times New Roman" w:cs="Times New Roman"/>
          <w:i w:val="0"/>
        </w:rPr>
        <w:t>human</w:t>
      </w:r>
      <w:r w:rsidRPr="00B72C2C">
        <w:rPr>
          <w:rFonts w:ascii="Times New Roman" w:hAnsi="Times New Roman" w:cs="Times New Roman"/>
          <w:i w:val="0"/>
        </w:rPr>
        <w:t xml:space="preserve"> desires</w:t>
      </w:r>
      <w:r>
        <w:rPr>
          <w:rFonts w:ascii="Times New Roman" w:hAnsi="Times New Roman" w:cs="Times New Roman"/>
          <w:i w:val="0"/>
        </w:rPr>
        <w:t xml:space="preserve"> and may conflict with overall sustainability of the resource</w:t>
      </w:r>
      <w:r w:rsidRPr="00B72C2C">
        <w:rPr>
          <w:rFonts w:ascii="Times New Roman" w:hAnsi="Times New Roman" w:cs="Times New Roman"/>
          <w:i w:val="0"/>
        </w:rPr>
        <w:t>.</w:t>
      </w:r>
      <w:r>
        <w:rPr>
          <w:rFonts w:ascii="Times New Roman" w:hAnsi="Times New Roman" w:cs="Times New Roman"/>
          <w:i w:val="0"/>
        </w:rPr>
        <w:t xml:space="preserve"> Appropriate responses or management to changing demands from stakeholders in their system will be reliant on a foundational understanding of ecological interactions </w:t>
      </w:r>
      <w:r w:rsidRPr="00B72C2C">
        <w:rPr>
          <w:rFonts w:ascii="Times New Roman" w:hAnsi="Times New Roman" w:cs="Times New Roman"/>
          <w:i w:val="0"/>
        </w:rPr>
        <w:t xml:space="preserve">(specifically through cultivation-depensation mechanisms) </w:t>
      </w:r>
      <w:r>
        <w:rPr>
          <w:rFonts w:ascii="Times New Roman" w:hAnsi="Times New Roman" w:cs="Times New Roman"/>
          <w:i w:val="0"/>
        </w:rPr>
        <w:t xml:space="preserve">and the resultant shifts towards a more ‘desirable’ stable state. Ultimately, sustainability of the resource in the long-term should trump human desires. </w:t>
      </w:r>
      <w:r w:rsidR="00A43A25">
        <w:rPr>
          <w:rFonts w:ascii="Times New Roman" w:hAnsi="Times New Roman" w:cs="Times New Roman"/>
          <w:i w:val="0"/>
        </w:rPr>
        <w:t xml:space="preserve">Sustainable resource use and meeting human desires need not be in conflict, and by accounting for </w:t>
      </w:r>
      <w:r w:rsidR="00994C2C">
        <w:rPr>
          <w:rFonts w:ascii="Times New Roman" w:hAnsi="Times New Roman" w:cs="Times New Roman"/>
          <w:i w:val="0"/>
        </w:rPr>
        <w:t>interspecific</w:t>
      </w:r>
      <w:r w:rsidR="00A43A25">
        <w:rPr>
          <w:rFonts w:ascii="Times New Roman" w:hAnsi="Times New Roman" w:cs="Times New Roman"/>
          <w:i w:val="0"/>
        </w:rPr>
        <w:t xml:space="preserve"> interactions, </w:t>
      </w:r>
      <w:r w:rsidR="002B5D65">
        <w:rPr>
          <w:rFonts w:ascii="Times New Roman" w:hAnsi="Times New Roman" w:cs="Times New Roman"/>
          <w:i w:val="0"/>
        </w:rPr>
        <w:t>decision makers</w:t>
      </w:r>
      <w:r w:rsidR="00A43A25">
        <w:rPr>
          <w:rFonts w:ascii="Times New Roman" w:hAnsi="Times New Roman" w:cs="Times New Roman"/>
          <w:i w:val="0"/>
        </w:rPr>
        <w:t xml:space="preserve"> may be able to achieve both goals.</w:t>
      </w:r>
    </w:p>
    <w:p w14:paraId="7C801699" w14:textId="15DAF3C6" w:rsidR="00686B5C" w:rsidRDefault="00071E43" w:rsidP="00F37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w:t>
      </w:r>
      <w:r w:rsidR="00994C2C">
        <w:rPr>
          <w:rFonts w:ascii="Times New Roman" w:hAnsi="Times New Roman" w:cs="Times New Roman"/>
          <w:i w:val="0"/>
        </w:rPr>
        <w:t>interspecific</w:t>
      </w:r>
      <w:r>
        <w:rPr>
          <w:rFonts w:ascii="Times New Roman" w:hAnsi="Times New Roman" w:cs="Times New Roman"/>
          <w:i w:val="0"/>
        </w:rPr>
        <w:t xml:space="preserve"> interactions, and potential regime shifts into ecosystem-based freshwater fisheries management may increase a</w:t>
      </w:r>
      <w:r w:rsidR="002B5D65">
        <w:rPr>
          <w:rFonts w:ascii="Times New Roman" w:hAnsi="Times New Roman" w:cs="Times New Roman"/>
          <w:i w:val="0"/>
        </w:rPr>
        <w:t xml:space="preserve"> decision maker</w:t>
      </w:r>
      <w:r>
        <w:rPr>
          <w:rFonts w:ascii="Times New Roman" w:hAnsi="Times New Roman" w:cs="Times New Roman"/>
          <w:i w:val="0"/>
        </w:rPr>
        <w:t xml:space="preserve">’s ability to maintain systems in a desired stable state and reduce the likelihood of unexpected or undesirable outcomes while using standard interventions and reducing overall costs. Experimental reductions in competitor abundance coupled with various stocking regimes is just one example of how our modeling results could be used to design an adaptive management experiment that generates new knowledge about creatively managing fisheries. </w:t>
      </w:r>
      <w:r>
        <w:rPr>
          <w:rFonts w:ascii="Times New Roman" w:hAnsi="Times New Roman" w:cs="Times New Roman"/>
          <w:i w:val="0"/>
          <w:iCs/>
        </w:rPr>
        <w:t xml:space="preserve">In practice, adaptive management is challenging to implement and often fails; however, the causes of these failures have been well studied and allow for a way forward towards success </w:t>
      </w:r>
      <w:r w:rsidR="00AE06F6" w:rsidRPr="00195A66">
        <w:rPr>
          <w:rFonts w:ascii="Times New Roman" w:hAnsi="Times New Roman" w:cs="Times New Roman"/>
          <w:i w:val="0"/>
          <w:iCs/>
        </w:rPr>
        <w:fldChar w:fldCharType="begin"/>
      </w:r>
      <w:r w:rsidR="00AE06F6" w:rsidRPr="00195A66">
        <w:rPr>
          <w:rFonts w:ascii="Times New Roman" w:hAnsi="Times New Roman" w:cs="Times New Roman"/>
          <w:i w:val="0"/>
          <w:iCs/>
        </w:rPr>
        <w:instrText xml:space="preserve"> ADDIN ZOTERO_ITEM CSL_CITATION {"citationID":"rn1UDlBw","properties":{"formattedCitation":"(Walters 1998, 2007; Allen and Gunderson 2011)","plainCitation":"(Walters 1998, 2007; Allen and Gunderson 2011)","noteIndex":0},"citationItems":[{"id":52,"uris":["http://zotero.org/groups/2531340/items/M4T5CCNE"],"uri":["http://zotero.org/groups/2531340/items/M4T5CCNE"],"itemData":{"id":52,"type":"chapter","abstract":"SummaryMisunderstandings between ecosystem scientists and managers arise from several sources, ranging from confusion of science with ethics to misplaced faith that process research can help resolve key uncertainties about policy impacts. Both scientists and managers routinely confuse questions about what will happen with questions about what should happen. Managers expect too much of scientists, and scientists often promise far more than they can deliver. There are also serious institutional barriers to cooperation, arising from reward systems for basic science and from the organization and reward systems of management institutions. Scientists are generally not rewarded quickly enough to sustain their interest in the large spatial scales and long time scales in which important management policy impacts unfold, and management institutions are also not structured to deal with these scales effectively. The following four tactics are suggested for helping to overcome these misunderstandings: (1) development of improved communication through shared development of policy models and research programs; (2) active advocacy for legislative change needed to reduce institutional barriers; (3) development of partnerships for knowledge that link science and management and extend to broader stakeholder groups as well; and (4) development of case studies to determine the effectiveness of ecosystem approaches to management.","container-title":"Successes, Limitations, and Frontiers in Ecosystem Science","event-place":"New York, NY","ISBN":"978-1-4612-1724-4","language":"en","note":"DOI: 10.1007/978-1-4612-1724-4_11","page":"272-286","publisher":"Springer","publisher-place":"New York, NY","source":"Springer Link","title":"Improving Links Between Ecosystem Scientists and Managers","URL":"https://doi.org/10.1007/978-1-4612-1724-4_11","author":[{"family":"Walters","given":"Carl J."}],"editor":[{"family":"Pace","given":"Michael L."},{"family":"Groffman","given":"Peter M."}],"accessed":{"date-parts":[["2021",1,6]]},"issued":{"date-parts":[["1998"]]}}},{"id":200,"uris":["http://zotero.org/groups/2531340/items/IEA3N9HW"],"uri":["http://zotero.org/groups/2531340/items/IEA3N9HW"],"itemData":{"id":200,"type":"article-journal","abstract":"Adaptive management has been widely recommended as a way to deal with extreme uncertainty in natural resource and environmental decision making. The core concept in adaptive management is that policy choices should be treated as deliberate, large-scale experiments; hence, policy choice should be treated at least partly as a problem of scientific experimental design. There have now been upwards of 100 case studies where attempts were made to apply adaptive management to issues ranging from restoration of endangered desert fish species to protection of the Great Barrier Reef. Most of these cases have been failures in the sense that no experimental management program was ever implemented, and there have been serious problems with monitoring programs in the handful of cases where an experimental plan was implemented. Most of the failures can be traced to three main institutional problems: i) lack of management resources for the expanded monitoring needed to carry out large-scale experiments; ii) unwillingness by decision makers to admit and embrace uncertainty in making policy choices; and iii) lack of leadership in the form of individuals willing to do all the hard work needed to plan and implement new and complex management programs.","container-title":"AMBIO: A Journal of the Human Environment","DOI":"10.1579/0044-7447(2007)36[304:IAMHTS]2.0.CO;2","ISSN":"0044-7447, 1654-7209","issue":"4","journalAbbreviation":"ambi","page":"304-307","source":"bioone.org","title":"Is Adaptive Management Helping to Solve Fisheries Problems?","volume":"36","author":[{"family":"Walters","given":"Carl J."}],"issued":{"date-parts":[["2007",6]]}}},{"id":73,"uris":["http://zotero.org/groups/2531340/items/2R4GTTUK"],"uri":["http://zotero.org/groups/2531340/items/2R4GTTUK"],"itemData":{"id":73,"type":"article-journal","container-title":"Journal of Environmental Management","DOI":"https://doi.org/10.1016/j.jenvman.2010.10.063","issue":"5","page":"1379-1384","title":"Pathology and failure in the design and implementation of adaptive management","volume":"92","author":[{"family":"Allen","given":"Craig R."},{"family":"Gunderson","given":"Lance H."}],"issued":{"date-parts":[["2011",5]]}}}],"schema":"https://github.com/citation-style-language/schema/raw/master/csl-citation.json"} </w:instrText>
      </w:r>
      <w:r w:rsidR="00AE06F6" w:rsidRPr="00195A66">
        <w:rPr>
          <w:rFonts w:ascii="Times New Roman" w:hAnsi="Times New Roman" w:cs="Times New Roman"/>
          <w:i w:val="0"/>
          <w:iCs/>
        </w:rPr>
        <w:fldChar w:fldCharType="separate"/>
      </w:r>
      <w:r w:rsidR="00AE06F6" w:rsidRPr="00195A66">
        <w:rPr>
          <w:rFonts w:ascii="Times New Roman" w:hAnsi="Times New Roman" w:cs="Times New Roman"/>
          <w:i w:val="0"/>
        </w:rPr>
        <w:t>(Walters 1998, 2007; Allen and Gunderson 2011)</w:t>
      </w:r>
      <w:r w:rsidR="00AE06F6" w:rsidRPr="00195A66">
        <w:rPr>
          <w:rFonts w:ascii="Times New Roman" w:hAnsi="Times New Roman" w:cs="Times New Roman"/>
          <w:i w:val="0"/>
          <w:iCs/>
        </w:rPr>
        <w:fldChar w:fldCharType="end"/>
      </w:r>
      <w:r>
        <w:rPr>
          <w:rFonts w:ascii="Times New Roman" w:hAnsi="Times New Roman" w:cs="Times New Roman"/>
          <w:i w:val="0"/>
          <w:iCs/>
        </w:rPr>
        <w:t xml:space="preserve">. </w:t>
      </w:r>
      <w:r w:rsidRPr="00472840">
        <w:rPr>
          <w:rFonts w:ascii="Times New Roman" w:hAnsi="Times New Roman" w:cs="Times New Roman"/>
          <w:i w:val="0"/>
          <w:iCs/>
        </w:rPr>
        <w:t>The</w:t>
      </w:r>
      <w:r>
        <w:rPr>
          <w:rFonts w:ascii="Times New Roman" w:hAnsi="Times New Roman" w:cs="Times New Roman"/>
          <w:i w:val="0"/>
        </w:rPr>
        <w:t xml:space="preserve"> wide breadth of knowledge accumulated can play an integral role in building resilient fisheries. </w:t>
      </w:r>
      <w:r w:rsidRPr="001D16D9">
        <w:rPr>
          <w:rFonts w:ascii="Times New Roman" w:hAnsi="Times New Roman" w:cs="Times New Roman"/>
          <w:i w:val="0"/>
        </w:rPr>
        <w:t xml:space="preserve">By taking a more ecosystem-oriented view of management, </w:t>
      </w:r>
      <w:r>
        <w:rPr>
          <w:rFonts w:ascii="Times New Roman" w:hAnsi="Times New Roman" w:cs="Times New Roman"/>
          <w:i w:val="0"/>
        </w:rPr>
        <w:t xml:space="preserve">outcomes can be </w:t>
      </w:r>
      <w:r w:rsidR="002B5D65">
        <w:rPr>
          <w:rFonts w:ascii="Times New Roman" w:hAnsi="Times New Roman" w:cs="Times New Roman"/>
          <w:i w:val="0"/>
        </w:rPr>
        <w:t>improved,</w:t>
      </w:r>
      <w:r>
        <w:rPr>
          <w:rFonts w:ascii="Times New Roman" w:hAnsi="Times New Roman" w:cs="Times New Roman"/>
          <w:i w:val="0"/>
        </w:rPr>
        <w:t xml:space="preserve"> and areas can be identified </w:t>
      </w:r>
      <w:r w:rsidRPr="001D16D9">
        <w:rPr>
          <w:rFonts w:ascii="Times New Roman" w:hAnsi="Times New Roman" w:cs="Times New Roman"/>
          <w:i w:val="0"/>
        </w:rPr>
        <w:t>for further exploration when actions produce unexpected outcomes.</w:t>
      </w:r>
      <w:r>
        <w:rPr>
          <w:rFonts w:ascii="Times New Roman" w:hAnsi="Times New Roman" w:cs="Times New Roman"/>
          <w:i w:val="0"/>
        </w:rPr>
        <w:t xml:space="preserve"> </w:t>
      </w:r>
      <w:r w:rsidR="00214784">
        <w:rPr>
          <w:rFonts w:ascii="Times New Roman" w:hAnsi="Times New Roman" w:cs="Times New Roman"/>
          <w:i w:val="0"/>
        </w:rPr>
        <w:t xml:space="preserve"> </w:t>
      </w:r>
    </w:p>
    <w:p w14:paraId="55F19A38" w14:textId="50CAB9D6" w:rsidR="00AB6554" w:rsidRDefault="00AB6554" w:rsidP="00195A66">
      <w:pPr>
        <w:pStyle w:val="ImageCaption"/>
        <w:widowControl w:val="0"/>
        <w:suppressLineNumbers/>
        <w:rPr>
          <w:rFonts w:ascii="Times New Roman" w:hAnsi="Times New Roman" w:cs="Times New Roman"/>
          <w:i w:val="0"/>
        </w:rPr>
      </w:pPr>
    </w:p>
    <w:p w14:paraId="0C4832CB" w14:textId="106F492C" w:rsidR="00AB6554" w:rsidRDefault="00AB6554" w:rsidP="00195A66">
      <w:pPr>
        <w:pStyle w:val="ImageCaption"/>
        <w:widowControl w:val="0"/>
        <w:suppressLineNumbers/>
        <w:rPr>
          <w:rFonts w:ascii="Times New Roman" w:hAnsi="Times New Roman" w:cs="Times New Roman"/>
          <w:b/>
          <w:i w:val="0"/>
        </w:rPr>
      </w:pPr>
      <w:r>
        <w:rPr>
          <w:rFonts w:ascii="Times New Roman" w:hAnsi="Times New Roman" w:cs="Times New Roman"/>
          <w:b/>
          <w:i w:val="0"/>
        </w:rPr>
        <w:t>Acknowledgements</w:t>
      </w:r>
    </w:p>
    <w:p w14:paraId="1856E990" w14:textId="49BE4700" w:rsidR="00AB6554" w:rsidRDefault="00AB6554" w:rsidP="00195A66">
      <w:pPr>
        <w:pStyle w:val="ImageCaption"/>
        <w:widowControl w:val="0"/>
        <w:suppressLineNumbers/>
        <w:rPr>
          <w:rFonts w:ascii="Times New Roman" w:hAnsi="Times New Roman" w:cs="Times New Roman"/>
          <w:i w:val="0"/>
        </w:rPr>
      </w:pPr>
      <w:r>
        <w:rPr>
          <w:rFonts w:ascii="Times New Roman" w:hAnsi="Times New Roman" w:cs="Times New Roman"/>
          <w:i w:val="0"/>
        </w:rPr>
        <w:t xml:space="preserve">This work was funded by the U.S. National Science Foundation under grant 176066. We thank </w:t>
      </w:r>
      <w:r w:rsidR="00BC393D">
        <w:rPr>
          <w:rFonts w:ascii="Times New Roman" w:hAnsi="Times New Roman" w:cs="Times New Roman"/>
          <w:i w:val="0"/>
        </w:rPr>
        <w:t>C. Iwicki, O. Jensen</w:t>
      </w:r>
      <w:r w:rsidR="00BC393D">
        <w:rPr>
          <w:rFonts w:ascii="Times New Roman" w:hAnsi="Times New Roman" w:cs="Times New Roman"/>
          <w:i w:val="0"/>
        </w:rPr>
        <w:t xml:space="preserve">, </w:t>
      </w:r>
      <w:r>
        <w:rPr>
          <w:rFonts w:ascii="Times New Roman" w:hAnsi="Times New Roman" w:cs="Times New Roman"/>
          <w:i w:val="0"/>
        </w:rPr>
        <w:t xml:space="preserve">C. Mosely, </w:t>
      </w:r>
      <w:r w:rsidR="00BC393D">
        <w:rPr>
          <w:rFonts w:ascii="Times New Roman" w:hAnsi="Times New Roman" w:cs="Times New Roman"/>
          <w:i w:val="0"/>
        </w:rPr>
        <w:t>B. van Poorten</w:t>
      </w:r>
      <w:r w:rsidR="00BC393D">
        <w:rPr>
          <w:rFonts w:ascii="Times New Roman" w:hAnsi="Times New Roman" w:cs="Times New Roman"/>
          <w:i w:val="0"/>
        </w:rPr>
        <w:t xml:space="preserve">, and </w:t>
      </w:r>
      <w:r>
        <w:rPr>
          <w:rFonts w:ascii="Times New Roman" w:hAnsi="Times New Roman" w:cs="Times New Roman"/>
          <w:i w:val="0"/>
        </w:rPr>
        <w:t xml:space="preserve">A. Trudeau, for their constructive feedback during the development of this paper. </w:t>
      </w:r>
    </w:p>
    <w:p w14:paraId="2B96F3F7" w14:textId="1EAD009C" w:rsidR="002437A2" w:rsidRDefault="002437A2" w:rsidP="00195A66">
      <w:pPr>
        <w:pStyle w:val="ImageCaption"/>
        <w:widowControl w:val="0"/>
        <w:suppressLineNumbers/>
        <w:rPr>
          <w:rFonts w:ascii="Times New Roman" w:hAnsi="Times New Roman" w:cs="Times New Roman"/>
          <w:i w:val="0"/>
        </w:rPr>
      </w:pPr>
    </w:p>
    <w:p w14:paraId="6DFD2A66" w14:textId="7CAF35F4" w:rsidR="009F1FDD" w:rsidRPr="009F1FDD" w:rsidRDefault="009F1FDD" w:rsidP="00195A66">
      <w:pPr>
        <w:pStyle w:val="ImageCaption"/>
        <w:widowControl w:val="0"/>
        <w:suppressLineNumbers/>
        <w:rPr>
          <w:rFonts w:ascii="Times New Roman" w:hAnsi="Times New Roman" w:cs="Times New Roman"/>
          <w:b/>
          <w:i w:val="0"/>
        </w:rPr>
      </w:pPr>
      <w:r>
        <w:rPr>
          <w:rFonts w:ascii="Times New Roman" w:hAnsi="Times New Roman" w:cs="Times New Roman"/>
          <w:b/>
          <w:i w:val="0"/>
        </w:rPr>
        <w:t>References</w:t>
      </w:r>
    </w:p>
    <w:p w14:paraId="007FD1B6" w14:textId="77777777" w:rsidR="00AE06F6" w:rsidRDefault="002437A2" w:rsidP="00AE06F6">
      <w:pPr>
        <w:pStyle w:val="Bibliography"/>
      </w:pPr>
      <w:r>
        <w:rPr>
          <w:i/>
        </w:rPr>
        <w:fldChar w:fldCharType="begin"/>
      </w:r>
      <w:r>
        <w:rPr>
          <w:i/>
        </w:rPr>
        <w:instrText xml:space="preserve"> ADDIN ZOTERO_BIBL {"uncited":[],"omitted":[],"custom":[]} CSL_BIBLIOGRAPHY </w:instrText>
      </w:r>
      <w:r>
        <w:rPr>
          <w:i/>
        </w:rPr>
        <w:fldChar w:fldCharType="separate"/>
      </w:r>
      <w:r w:rsidR="00AE06F6">
        <w:t xml:space="preserve">Ahrens, R. N. M., C. J. Walters, and V. Christensen. 2012. Foraging arena theory: Foraging arena theory. Fish and Fisheries </w:t>
      </w:r>
      <w:r w:rsidR="00AE06F6">
        <w:rPr>
          <w:b/>
          <w:bCs/>
        </w:rPr>
        <w:t>13</w:t>
      </w:r>
      <w:r w:rsidR="00AE06F6">
        <w:t>: 41–59. doi:10.1111/j.1467-2979.2011.00432.x</w:t>
      </w:r>
    </w:p>
    <w:p w14:paraId="429CD5E3" w14:textId="77777777" w:rsidR="00AE06F6" w:rsidRDefault="00AE06F6" w:rsidP="00AE06F6">
      <w:pPr>
        <w:pStyle w:val="Bibliography"/>
      </w:pPr>
      <w:r>
        <w:lastRenderedPageBreak/>
        <w:t xml:space="preserve">Allen, C. R., and L. H. Gunderson. 2011. Pathology and failure in the design and implementation of adaptive management. Journal of Environmental Management </w:t>
      </w:r>
      <w:r>
        <w:rPr>
          <w:b/>
          <w:bCs/>
        </w:rPr>
        <w:t>92</w:t>
      </w:r>
      <w:r>
        <w:t>: 1379–1384. doi:https://doi.org/10.1016/j.jenvman.2010.10.063</w:t>
      </w:r>
    </w:p>
    <w:p w14:paraId="15C63ABB" w14:textId="77777777" w:rsidR="00AE06F6" w:rsidRDefault="00AE06F6" w:rsidP="00AE06F6">
      <w:pPr>
        <w:pStyle w:val="Bibliography"/>
      </w:pPr>
      <w:r>
        <w:t xml:space="preserve">Arlinghaus, R., J. Alós, B. Beardmore, and others. 2017. Understanding and Managing Freshwater Recreational Fisheries as Complex Adaptive Social-Ecological Systems. Reviews in Fisheries Science &amp; Aquaculture </w:t>
      </w:r>
      <w:r>
        <w:rPr>
          <w:b/>
          <w:bCs/>
        </w:rPr>
        <w:t>25</w:t>
      </w:r>
      <w:r>
        <w:t>: 1–41. doi:10.1080/23308249.2016.1209160</w:t>
      </w:r>
    </w:p>
    <w:p w14:paraId="70C7D36D" w14:textId="77777777" w:rsidR="00AE06F6" w:rsidRDefault="00AE06F6" w:rsidP="00AE06F6">
      <w:pPr>
        <w:pStyle w:val="Bibliography"/>
      </w:pPr>
      <w:r>
        <w:t xml:space="preserve">Baum, J. K., and B. Worm. 2009. Cascading top-down effects of changing oceanic predator abundances. Journal of Animal Ecology </w:t>
      </w:r>
      <w:r>
        <w:rPr>
          <w:b/>
          <w:bCs/>
        </w:rPr>
        <w:t>78</w:t>
      </w:r>
      <w:r>
        <w:t>: 699–714. doi:10.1111/j.1365-2656.2009.01531.x</w:t>
      </w:r>
    </w:p>
    <w:p w14:paraId="3D06DEFB" w14:textId="77777777" w:rsidR="00AE06F6" w:rsidRDefault="00AE06F6" w:rsidP="00AE06F6">
      <w:pPr>
        <w:pStyle w:val="Bibliography"/>
      </w:pPr>
      <w:r>
        <w:t xml:space="preserve">Beardmore, B., L. M. Hunt, W. Haider, M. Dorow, and R. Arlinghaus. 2015. Effectively managing angler satisfaction in recreational fisheries requires understanding the fish species and the anglers C. Ramcharan [ed.]. Can. J. Fish. Aquat. Sci. </w:t>
      </w:r>
      <w:r>
        <w:rPr>
          <w:b/>
          <w:bCs/>
        </w:rPr>
        <w:t>72</w:t>
      </w:r>
      <w:r>
        <w:t>: 500–513. doi:10.1139/cjfas-2014-0177</w:t>
      </w:r>
    </w:p>
    <w:p w14:paraId="4BA509B1" w14:textId="77777777" w:rsidR="00AE06F6" w:rsidRDefault="00AE06F6" w:rsidP="00AE06F6">
      <w:pPr>
        <w:pStyle w:val="Bibliography"/>
      </w:pPr>
      <w:r>
        <w:t>Beverton, R. J., and S. J. Holt. 1957. On the dynamics of exploited fish populations, U.K. Ministry of Agriculture and Fisheries.</w:t>
      </w:r>
    </w:p>
    <w:p w14:paraId="1571A238" w14:textId="77777777" w:rsidR="00AE06F6" w:rsidRDefault="00AE06F6" w:rsidP="00AE06F6">
      <w:pPr>
        <w:pStyle w:val="Bibliography"/>
      </w:pPr>
      <w:r>
        <w:t xml:space="preserve">Biggs, R., S. R. Carpenter, and W. A. Brock. 2009. Turning back from the brink: Detecting an impending regime shift in time to avert it. PNAS </w:t>
      </w:r>
      <w:r>
        <w:rPr>
          <w:b/>
          <w:bCs/>
        </w:rPr>
        <w:t>106</w:t>
      </w:r>
      <w:r>
        <w:t>: 826–831. doi:10.1073/pnas.0811729106</w:t>
      </w:r>
    </w:p>
    <w:p w14:paraId="43690CCB" w14:textId="77777777" w:rsidR="00AE06F6" w:rsidRDefault="00AE06F6" w:rsidP="00AE06F6">
      <w:pPr>
        <w:pStyle w:val="Bibliography"/>
      </w:pPr>
      <w:r>
        <w:t xml:space="preserve">Carpenter, S., and W. Brock. 2004. Spatial Complexity, Resilience, and Policy Diversity: Fishing on Lake-rich Landscapes. Ecology and Society </w:t>
      </w:r>
      <w:r>
        <w:rPr>
          <w:b/>
          <w:bCs/>
        </w:rPr>
        <w:t>9</w:t>
      </w:r>
      <w:r>
        <w:t>. doi:10.5751/ES-00622-090108</w:t>
      </w:r>
    </w:p>
    <w:p w14:paraId="301CA868" w14:textId="77777777" w:rsidR="00AE06F6" w:rsidRDefault="00AE06F6" w:rsidP="00AE06F6">
      <w:pPr>
        <w:pStyle w:val="Bibliography"/>
      </w:pPr>
      <w:r>
        <w:lastRenderedPageBreak/>
        <w:t xml:space="preserve">Carpenter, S. R. 1998. The Need for Large-Scale Experiments to Assess and Predict the Response of Ecosystems to Perturbation, p. 287–312. </w:t>
      </w:r>
      <w:r>
        <w:rPr>
          <w:i/>
          <w:iCs/>
        </w:rPr>
        <w:t>In</w:t>
      </w:r>
      <w:r>
        <w:t xml:space="preserve"> M.L. Pace and P.M. Groffman [eds.], Successes, Limitations, and Frontiers in Ecosystem Science. Springer.</w:t>
      </w:r>
    </w:p>
    <w:p w14:paraId="56755D65" w14:textId="77777777" w:rsidR="00AE06F6" w:rsidRDefault="00AE06F6" w:rsidP="00AE06F6">
      <w:pPr>
        <w:pStyle w:val="Bibliography"/>
      </w:pPr>
      <w:r>
        <w:t xml:space="preserve">Carpenter, S. R., W. A. Brock, J. J. Cole, J. F. Kitchell, and M. L. Pace. 2008. Leading indicators of trophic cascades. Ecology Letters </w:t>
      </w:r>
      <w:r>
        <w:rPr>
          <w:b/>
          <w:bCs/>
        </w:rPr>
        <w:t>11</w:t>
      </w:r>
      <w:r>
        <w:t>: 128–138. doi:https://doi.org/10.1111/j.1461-0248.2007.01131.x</w:t>
      </w:r>
    </w:p>
    <w:p w14:paraId="6F8CCDB2" w14:textId="77777777" w:rsidR="00AE06F6" w:rsidRDefault="00AE06F6" w:rsidP="00AE06F6">
      <w:pPr>
        <w:pStyle w:val="Bibliography"/>
      </w:pPr>
      <w:r>
        <w:t xml:space="preserve">Carpenter, S. R., W. A. Brock, G. J. A. Hansen, and others. 2017. Defining a Safe Operating Space for inland recreational fisheries. Fish Fish </w:t>
      </w:r>
      <w:r>
        <w:rPr>
          <w:b/>
          <w:bCs/>
        </w:rPr>
        <w:t>18</w:t>
      </w:r>
      <w:r>
        <w:t>: 1150–1160. doi:10.1111/faf.12230</w:t>
      </w:r>
    </w:p>
    <w:p w14:paraId="07BC15FC" w14:textId="77777777" w:rsidR="00AE06F6" w:rsidRDefault="00AE06F6" w:rsidP="00AE06F6">
      <w:pPr>
        <w:pStyle w:val="Bibliography"/>
      </w:pPr>
      <w:r>
        <w:t>Carpenter, S. R., and O. Kinne. 2003. Regime shifts in lake ecosystems,.</w:t>
      </w:r>
    </w:p>
    <w:p w14:paraId="55A422D0" w14:textId="77777777" w:rsidR="00AE06F6" w:rsidRDefault="00AE06F6" w:rsidP="00AE06F6">
      <w:pPr>
        <w:pStyle w:val="Bibliography"/>
      </w:pPr>
      <w:r>
        <w:t xml:space="preserve">Casini, M., J. Hjelm, J.-C. Molinero, J. Lövgren, M. Cardinale, V. Bartolino, A. Belgrano, and G. Kornilovs. 2009. Trophic cascades promote threshold-like shifts in pelagic marine ecosystems. PNAS </w:t>
      </w:r>
      <w:r>
        <w:rPr>
          <w:b/>
          <w:bCs/>
        </w:rPr>
        <w:t>106</w:t>
      </w:r>
      <w:r>
        <w:t>: 197–202. doi:10.1073/pnas.0806649105</w:t>
      </w:r>
    </w:p>
    <w:p w14:paraId="14D85D3B" w14:textId="77777777" w:rsidR="00AE06F6" w:rsidRDefault="00AE06F6" w:rsidP="00AE06F6">
      <w:pPr>
        <w:pStyle w:val="Bibliography"/>
      </w:pPr>
      <w:r>
        <w:t xml:space="preserve">Cowx, I. G. 1994. Stocking strategies. Fisheries Management and Ecology </w:t>
      </w:r>
      <w:r>
        <w:rPr>
          <w:b/>
          <w:bCs/>
        </w:rPr>
        <w:t>1</w:t>
      </w:r>
      <w:r>
        <w:t>: 15–30. doi:https://doi.org/10.1111/j.1365-2400.1970.tb00003.x</w:t>
      </w:r>
    </w:p>
    <w:p w14:paraId="4B7D67D7" w14:textId="77777777" w:rsidR="00AE06F6" w:rsidRDefault="00AE06F6" w:rsidP="00AE06F6">
      <w:pPr>
        <w:pStyle w:val="Bibliography"/>
      </w:pPr>
      <w:r>
        <w:t xml:space="preserve">Cowx, I. G. 1999. An appraisal of stocking strategies in the light of developing country constraints. Fisheries Management and Ecology </w:t>
      </w:r>
      <w:r>
        <w:rPr>
          <w:b/>
          <w:bCs/>
        </w:rPr>
        <w:t>6</w:t>
      </w:r>
      <w:r>
        <w:t>: 21–34. doi:https://doi.org/10.1046/j.1365-2400.1999.00139.x</w:t>
      </w:r>
    </w:p>
    <w:p w14:paraId="250580EB" w14:textId="77777777" w:rsidR="00AE06F6" w:rsidRDefault="00AE06F6" w:rsidP="00AE06F6">
      <w:pPr>
        <w:pStyle w:val="Bibliography"/>
      </w:pPr>
      <w:r>
        <w:t xml:space="preserve">De Roos, A. M., and L. Persson. 2002. Size-dependent life-history traits promote catastrophic collapses of top predators. PNAS </w:t>
      </w:r>
      <w:r>
        <w:rPr>
          <w:b/>
          <w:bCs/>
        </w:rPr>
        <w:t>99</w:t>
      </w:r>
      <w:r>
        <w:t>: 12907–12912. doi:10.1073/pnas.192174199</w:t>
      </w:r>
    </w:p>
    <w:p w14:paraId="5F2F7ABB" w14:textId="77777777" w:rsidR="00AE06F6" w:rsidRDefault="00AE06F6" w:rsidP="00AE06F6">
      <w:pPr>
        <w:pStyle w:val="Bibliography"/>
      </w:pPr>
      <w:r>
        <w:t xml:space="preserve">Essington, T. E., M. L. Baskett, J. N. Sanchirico, and C. Walters. 2015. A novel model of predator-prey interactions reveals the sensitivity of forage fish: piscivore fishery </w:t>
      </w:r>
      <w:r>
        <w:lastRenderedPageBreak/>
        <w:t xml:space="preserve">trade-off to ecological conditions. ICES Journal of Marine Science </w:t>
      </w:r>
      <w:r>
        <w:rPr>
          <w:b/>
          <w:bCs/>
        </w:rPr>
        <w:t>72</w:t>
      </w:r>
      <w:r>
        <w:t>: 1349–1358. doi:doi:10.1093/icesjms/fsu242</w:t>
      </w:r>
    </w:p>
    <w:p w14:paraId="3B843D16" w14:textId="77777777" w:rsidR="00AE06F6" w:rsidRDefault="00AE06F6" w:rsidP="00AE06F6">
      <w:pPr>
        <w:pStyle w:val="Bibliography"/>
      </w:pPr>
      <w:r>
        <w:t xml:space="preserve">Gaeta, J. W., T. R. Hrabik, G. G. Sass, B. M. Roth, S. J. Gilbert, and M. J. Vander Zanden. 2015. A whole-lake experiment to control invasive rainbow smelt (Actinoperygii, Osmeridae) via overharvest and a food web manipulation. Hydrobiologia </w:t>
      </w:r>
      <w:r>
        <w:rPr>
          <w:b/>
          <w:bCs/>
        </w:rPr>
        <w:t>746</w:t>
      </w:r>
      <w:r>
        <w:t>: 433–444. doi:10.1007/s10750-014-1916-3</w:t>
      </w:r>
    </w:p>
    <w:p w14:paraId="5B285712" w14:textId="77777777" w:rsidR="00AE06F6" w:rsidRDefault="00AE06F6" w:rsidP="00AE06F6">
      <w:pPr>
        <w:pStyle w:val="Bibliography"/>
      </w:pPr>
      <w:r>
        <w:t xml:space="preserve">Hansen, G. J. A., J. W. Gaeta, J. F. Hansen, and S. R. Carpenter. 2015. Learning to Manage and Managing to Learn: Sustaining Freshwater Recreational Fisheries in a Changing Environment. Fisheries </w:t>
      </w:r>
      <w:r>
        <w:rPr>
          <w:b/>
          <w:bCs/>
        </w:rPr>
        <w:t>40</w:t>
      </w:r>
      <w:r>
        <w:t>: 56–64. doi:10.1080/03632415.2014.996804</w:t>
      </w:r>
    </w:p>
    <w:p w14:paraId="35A144D3" w14:textId="77777777" w:rsidR="00AE06F6" w:rsidRDefault="00AE06F6" w:rsidP="00AE06F6">
      <w:pPr>
        <w:pStyle w:val="Bibliography"/>
      </w:pPr>
      <w:r>
        <w:t xml:space="preserve">Hansen, G. J. A., J. S. Read, J. F. Hansen, and L. A. Winslow. 2017. Projected shifts in fish species dominance in Wisconsin lakes under climate change. Global Change Biology </w:t>
      </w:r>
      <w:r>
        <w:rPr>
          <w:b/>
          <w:bCs/>
        </w:rPr>
        <w:t>23</w:t>
      </w:r>
      <w:r>
        <w:t>: 1463–1476. doi:10.1111/gcb.13462</w:t>
      </w:r>
    </w:p>
    <w:p w14:paraId="06DA3317" w14:textId="77777777" w:rsidR="00AE06F6" w:rsidRDefault="00AE06F6" w:rsidP="00AE06F6">
      <w:pPr>
        <w:pStyle w:val="Bibliography"/>
      </w:pPr>
      <w:r>
        <w:t xml:space="preserve">Hansen, G. J. A., L. A. Winslow, J. S. Read, M. Treml, P. J. Schmalz, and S. R. Carpenter. 2019. Water clarity and temperature effects on walleye safe harvest: an empirical test of the safe operating space concept. Ecosphere </w:t>
      </w:r>
      <w:r>
        <w:rPr>
          <w:b/>
          <w:bCs/>
        </w:rPr>
        <w:t>10</w:t>
      </w:r>
      <w:r>
        <w:t>: e02737. doi:https://doi.org/10.1002/ecs2.2737</w:t>
      </w:r>
    </w:p>
    <w:p w14:paraId="7BE6A410" w14:textId="77777777" w:rsidR="00AE06F6" w:rsidRDefault="00AE06F6" w:rsidP="00AE06F6">
      <w:pPr>
        <w:pStyle w:val="Bibliography"/>
      </w:pPr>
      <w:r>
        <w:t xml:space="preserve">Hjermann, D. Ø., G. Ottersen, and N. C. Stenseth. 2004. Competition among fishermen and fish causes the collapse of Barents Sea capelin. PNAS </w:t>
      </w:r>
      <w:r>
        <w:rPr>
          <w:b/>
          <w:bCs/>
        </w:rPr>
        <w:t>101</w:t>
      </w:r>
      <w:r>
        <w:t>: 11679–11684. doi:10.1073/pnas.0402904101</w:t>
      </w:r>
    </w:p>
    <w:p w14:paraId="5A30E82E" w14:textId="77777777" w:rsidR="00AE06F6" w:rsidRDefault="00AE06F6" w:rsidP="00AE06F6">
      <w:pPr>
        <w:pStyle w:val="Bibliography"/>
      </w:pPr>
      <w:r>
        <w:t xml:space="preserve">Hoddle, M. S. 2004. Restoring Balance: Using Exotic Species to Control Invasive Exotic Species. Conservation Biology </w:t>
      </w:r>
      <w:r>
        <w:rPr>
          <w:b/>
          <w:bCs/>
        </w:rPr>
        <w:t>18</w:t>
      </w:r>
      <w:r>
        <w:t>: 38–49. doi:https://doi.org/10.1111/j.1523-1739.2004.00249.x</w:t>
      </w:r>
    </w:p>
    <w:p w14:paraId="21481BFB" w14:textId="77777777" w:rsidR="00AE06F6" w:rsidRDefault="00AE06F6" w:rsidP="00AE06F6">
      <w:pPr>
        <w:pStyle w:val="Bibliography"/>
      </w:pPr>
      <w:r>
        <w:lastRenderedPageBreak/>
        <w:t xml:space="preserve">Jennings, M. J., M. A. Bozek, G. R. Hatzenbeler, E. E. Emmons, and M. D. Staggs. 1999. Cumulative Effects of Incremental Shoreline Habitat Modification on Fish Assemblages in North Temperate Lakes. North American Journal of Fisheries Management </w:t>
      </w:r>
      <w:r>
        <w:rPr>
          <w:b/>
          <w:bCs/>
        </w:rPr>
        <w:t>19</w:t>
      </w:r>
      <w:r>
        <w:t>: 18–27. doi:https://doi.org/10.1577/1548-8675(1999)019&lt;0018:CEOISH&gt;2.0.CO;2</w:t>
      </w:r>
    </w:p>
    <w:p w14:paraId="66663BE8" w14:textId="77777777" w:rsidR="00AE06F6" w:rsidRDefault="00AE06F6" w:rsidP="00AE06F6">
      <w:pPr>
        <w:pStyle w:val="Bibliography"/>
      </w:pPr>
      <w:r>
        <w:t xml:space="preserve">Johnson, B. M., and P. J. Martinez. 1995. Selecting Harvest Regulations for Recreational Fisheries: Opportunities for Research/Management Cooperation. Fisheries </w:t>
      </w:r>
      <w:r>
        <w:rPr>
          <w:b/>
          <w:bCs/>
        </w:rPr>
        <w:t>20</w:t>
      </w:r>
      <w:r>
        <w:t>: 22–29. doi:https://doi.org/10.1577/1548-8446(1995)020&lt;0022:SHRFRF&gt;2.0.CO;2</w:t>
      </w:r>
    </w:p>
    <w:p w14:paraId="7B15174F" w14:textId="77777777" w:rsidR="00AE06F6" w:rsidRDefault="00AE06F6" w:rsidP="00AE06F6">
      <w:pPr>
        <w:pStyle w:val="Bibliography"/>
      </w:pPr>
      <w:r>
        <w:t xml:space="preserve">Johnston, F. D., R. Arlinghaus, and U. Dieckmann. 2010. Erratum: Diversity and complexity of angler behaviour drive socially optimal input and output regulations in a bioeconomic recreational-fisheries model. Can. J. Fish. Aquat. Sci. </w:t>
      </w:r>
      <w:r>
        <w:rPr>
          <w:b/>
          <w:bCs/>
        </w:rPr>
        <w:t>67</w:t>
      </w:r>
      <w:r>
        <w:t>: 1897–1898. doi:10.1139/F10-113</w:t>
      </w:r>
    </w:p>
    <w:p w14:paraId="732C1E58" w14:textId="77777777" w:rsidR="00AE06F6" w:rsidRDefault="00AE06F6" w:rsidP="00AE06F6">
      <w:pPr>
        <w:pStyle w:val="Bibliography"/>
      </w:pPr>
      <w:r>
        <w:t xml:space="preserve">Lorenzen, K. 2014. Managing Fisheries Enhancements, p. 649–657. </w:t>
      </w:r>
      <w:r>
        <w:rPr>
          <w:i/>
          <w:iCs/>
        </w:rPr>
        <w:t>In</w:t>
      </w:r>
      <w:r>
        <w:t xml:space="preserve"> Foundations of Fisheries Science. American Fisheries Society.</w:t>
      </w:r>
    </w:p>
    <w:p w14:paraId="7E94FE7D" w14:textId="77777777" w:rsidR="00AE06F6" w:rsidRDefault="00AE06F6" w:rsidP="00AE06F6">
      <w:pPr>
        <w:pStyle w:val="Bibliography"/>
      </w:pPr>
      <w:r>
        <w:t xml:space="preserve">Lynch, A. J., B. J. E. Myers, C. Chu, and others. 2016. Climate Change Effects on North American Inland Fish Populations and Assemblages. Fisheries </w:t>
      </w:r>
      <w:r>
        <w:rPr>
          <w:b/>
          <w:bCs/>
        </w:rPr>
        <w:t>41</w:t>
      </w:r>
      <w:r>
        <w:t>: 346–361. doi:10.1080/03632415.2016.1186016</w:t>
      </w:r>
    </w:p>
    <w:p w14:paraId="34F41099" w14:textId="77777777" w:rsidR="00AE06F6" w:rsidRDefault="00AE06F6" w:rsidP="00AE06F6">
      <w:pPr>
        <w:pStyle w:val="Bibliography"/>
      </w:pPr>
      <w:r>
        <w:t xml:space="preserve">Martin, R., M. Schlüter, and T. Blenckner. 2020. The importance of transient social dynamics for restoring ecosystems beyond ecological tipping points. PNAS </w:t>
      </w:r>
      <w:r>
        <w:rPr>
          <w:b/>
          <w:bCs/>
        </w:rPr>
        <w:t>117</w:t>
      </w:r>
      <w:r>
        <w:t>: 2717–2722. doi:10.1073/pnas.1817154117</w:t>
      </w:r>
    </w:p>
    <w:p w14:paraId="122D9BEB" w14:textId="77777777" w:rsidR="00AE06F6" w:rsidRDefault="00AE06F6" w:rsidP="00AE06F6">
      <w:pPr>
        <w:pStyle w:val="Bibliography"/>
      </w:pPr>
      <w:r>
        <w:t xml:space="preserve">Messing, R. H., and M. G. Wright. 2006. Biological control of invasive species: solution or pollution? Frontiers in Ecology and the Environment </w:t>
      </w:r>
      <w:r>
        <w:rPr>
          <w:b/>
          <w:bCs/>
        </w:rPr>
        <w:t>4</w:t>
      </w:r>
      <w:r>
        <w:t>: 132–140. doi:https://doi.org/10.1890/1540-9295(2006)004[0132:BCOISS]2.0.CO;2</w:t>
      </w:r>
    </w:p>
    <w:p w14:paraId="7AC35425" w14:textId="77777777" w:rsidR="00AE06F6" w:rsidRDefault="00AE06F6" w:rsidP="00AE06F6">
      <w:pPr>
        <w:pStyle w:val="Bibliography"/>
      </w:pPr>
      <w:r>
        <w:lastRenderedPageBreak/>
        <w:t xml:space="preserve">Miranda, L. E., M. E. Colvin, A. C. Shamaskin, L. A. Bull, T. Holman, and R. Jones. 2017. Length Limits Fail to Restructure a Largemouth Bass Population: A 28-Year Case History. North American Journal of Fisheries Management </w:t>
      </w:r>
      <w:r>
        <w:rPr>
          <w:b/>
          <w:bCs/>
        </w:rPr>
        <w:t>37</w:t>
      </w:r>
      <w:r>
        <w:t>: 624–632. doi:https://doi.org/10.1080/02755947.2017.1308891</w:t>
      </w:r>
    </w:p>
    <w:p w14:paraId="327FFE1D" w14:textId="77777777" w:rsidR="00AE06F6" w:rsidRDefault="00AE06F6" w:rsidP="00AE06F6">
      <w:pPr>
        <w:pStyle w:val="Bibliography"/>
      </w:pPr>
      <w:r>
        <w:t xml:space="preserve">Myers, R. A., J. K. Baum, T. D. Shepherd, S. P. Powers, and C. H. Peterson. 2007. Cascading Effects of the Loss of Apex Predatory Sharks from a Coastal Ocean. Science </w:t>
      </w:r>
      <w:r>
        <w:rPr>
          <w:b/>
          <w:bCs/>
        </w:rPr>
        <w:t>315</w:t>
      </w:r>
      <w:r>
        <w:t>: 1846–1850. doi:10.1126/science.1138657</w:t>
      </w:r>
    </w:p>
    <w:p w14:paraId="73445CF3" w14:textId="77777777" w:rsidR="00AE06F6" w:rsidRDefault="00AE06F6" w:rsidP="00AE06F6">
      <w:pPr>
        <w:pStyle w:val="Bibliography"/>
      </w:pPr>
      <w:r>
        <w:t xml:space="preserve">Oken, K. L., and T. E. Essington. 2016. Evaluating the effect of a selective piscivore fishery on rockfish recovery within marine protected areas. ICES Journal of Marine Science </w:t>
      </w:r>
      <w:r>
        <w:rPr>
          <w:b/>
          <w:bCs/>
        </w:rPr>
        <w:t>73</w:t>
      </w:r>
      <w:r>
        <w:t>: 2267–2277. doi:doi:10.1093/icesjms/fsw074 Original</w:t>
      </w:r>
    </w:p>
    <w:p w14:paraId="20AEBBE2" w14:textId="77777777" w:rsidR="00AE06F6" w:rsidRDefault="00AE06F6" w:rsidP="00AE06F6">
      <w:pPr>
        <w:pStyle w:val="Bibliography"/>
      </w:pPr>
      <w:r>
        <w:t xml:space="preserve">Persson, L., P.-A. Amundsen, A. M. De Roos, A. Klemetsen, R. Knudsen, and R. Primicerio. 2007. Culling Prey Promotes Predator Recovery--Alternative States in a Whole-Lake Experiment. Science </w:t>
      </w:r>
      <w:r>
        <w:rPr>
          <w:b/>
          <w:bCs/>
        </w:rPr>
        <w:t>316</w:t>
      </w:r>
      <w:r>
        <w:t>: 1743–1746. doi:10.1126/science.1141412</w:t>
      </w:r>
    </w:p>
    <w:p w14:paraId="6A6A8C44" w14:textId="77777777" w:rsidR="00AE06F6" w:rsidRDefault="00AE06F6" w:rsidP="00AE06F6">
      <w:pPr>
        <w:pStyle w:val="Bibliography"/>
      </w:pPr>
      <w:r>
        <w:t xml:space="preserve">Pine, W. E., S. J. D. Martell, C. J. Walters, and J. F. Kitchell. 2009. Counterintuitive Responses of Fish Populations to Management Actions. Fisheries </w:t>
      </w:r>
      <w:r>
        <w:rPr>
          <w:b/>
          <w:bCs/>
        </w:rPr>
        <w:t>34</w:t>
      </w:r>
      <w:r>
        <w:t>: 165–180. doi:10.1577/1548-8446-34.4.165</w:t>
      </w:r>
    </w:p>
    <w:p w14:paraId="1493EB44" w14:textId="77777777" w:rsidR="00AE06F6" w:rsidRDefault="00AE06F6" w:rsidP="00AE06F6">
      <w:pPr>
        <w:pStyle w:val="Bibliography"/>
      </w:pPr>
      <w:r>
        <w:t>R Core Team. 2020. R: A Language and Environment for Statistical Computing, R Foundation for Statistical Computing.</w:t>
      </w:r>
    </w:p>
    <w:p w14:paraId="09B54C06" w14:textId="77777777" w:rsidR="00AE06F6" w:rsidRDefault="00AE06F6" w:rsidP="00AE06F6">
      <w:pPr>
        <w:pStyle w:val="Bibliography"/>
      </w:pPr>
      <w:r>
        <w:t xml:space="preserve">Roth, B. M., T. R. Hrabik, C. T. Solomon, N. Mercado‐Silva, and J. F. Kitchell. 2010. A simulation of food-web interactions leading to rainbow smelt Osmerus mordax dominance in Sparkling Lake, Wisconsin. Journal of Fish Biology </w:t>
      </w:r>
      <w:r>
        <w:rPr>
          <w:b/>
          <w:bCs/>
        </w:rPr>
        <w:t>77</w:t>
      </w:r>
      <w:r>
        <w:t>: 1379–1405. doi:https://doi.org/10.1111/j.1095-8649.2010.02764.x</w:t>
      </w:r>
    </w:p>
    <w:p w14:paraId="0B323E20" w14:textId="77777777" w:rsidR="00AE06F6" w:rsidRDefault="00AE06F6" w:rsidP="00AE06F6">
      <w:pPr>
        <w:pStyle w:val="Bibliography"/>
      </w:pPr>
      <w:r>
        <w:lastRenderedPageBreak/>
        <w:t xml:space="preserve">Roth, B. M., I. C. Kaplan, G. G. Sass, and others. 2007. Linking terrestrial and aquatic ecosystems: The role of woody habitat in lake food webs. Ecological Modelling </w:t>
      </w:r>
      <w:r>
        <w:rPr>
          <w:b/>
          <w:bCs/>
        </w:rPr>
        <w:t>203</w:t>
      </w:r>
      <w:r>
        <w:t>: 439–452. doi:10.1016/j.ecolmodel.2006.12.005</w:t>
      </w:r>
    </w:p>
    <w:p w14:paraId="21861117" w14:textId="77777777" w:rsidR="00AE06F6" w:rsidRDefault="00AE06F6" w:rsidP="00AE06F6">
      <w:pPr>
        <w:pStyle w:val="Bibliography"/>
      </w:pPr>
      <w:r>
        <w:t>RStudio Team. RStudio | Open source &amp; professional software for data science teams.</w:t>
      </w:r>
    </w:p>
    <w:p w14:paraId="2F4A736D" w14:textId="77777777" w:rsidR="00AE06F6" w:rsidRDefault="00AE06F6" w:rsidP="00AE06F6">
      <w:pPr>
        <w:pStyle w:val="Bibliography"/>
      </w:pPr>
      <w:r>
        <w:t xml:space="preserve">Sass, G. G., A. L. Rypel, and J. D. Stafford. 2017. Inland Fisheries Habitat Management: Lessons Learned from Wildlife Ecology and a Proposal for Change. Fisheries </w:t>
      </w:r>
      <w:r>
        <w:rPr>
          <w:b/>
          <w:bCs/>
        </w:rPr>
        <w:t>42</w:t>
      </w:r>
      <w:r>
        <w:t>: 197–209. doi:https://doi.org/10.1080/03632415.2017.1276344</w:t>
      </w:r>
    </w:p>
    <w:p w14:paraId="563AEECB" w14:textId="77777777" w:rsidR="00AE06F6" w:rsidRDefault="00AE06F6" w:rsidP="00AE06F6">
      <w:pPr>
        <w:pStyle w:val="Bibliography"/>
      </w:pPr>
      <w:r>
        <w:t xml:space="preserve">Sass, G. G., and S. L. Shaw. 2020. Catch-and-Release Influences on Inland Recreational Fisheries. Reviews in Fisheries Science &amp; Aquaculture </w:t>
      </w:r>
      <w:r>
        <w:rPr>
          <w:b/>
          <w:bCs/>
        </w:rPr>
        <w:t>28</w:t>
      </w:r>
      <w:r>
        <w:t>: 211–227. doi:10.1080/23308249.2019.1701407</w:t>
      </w:r>
    </w:p>
    <w:p w14:paraId="2DE7C58D" w14:textId="77777777" w:rsidR="00AE06F6" w:rsidRDefault="00AE06F6" w:rsidP="00AE06F6">
      <w:pPr>
        <w:pStyle w:val="Bibliography"/>
      </w:pPr>
      <w:r>
        <w:t xml:space="preserve">Secord, D. 2003. Biological control of marine invasive species: cautionary tales and land-based lessons, p. 117–131. </w:t>
      </w:r>
      <w:r>
        <w:rPr>
          <w:i/>
          <w:iCs/>
        </w:rPr>
        <w:t>In</w:t>
      </w:r>
      <w:r>
        <w:t xml:space="preserve"> J. Pederson [ed.], Marine Bioinvasions: Patterns, Processes and Perspectives. Springer Netherlands.</w:t>
      </w:r>
    </w:p>
    <w:p w14:paraId="2F9289F7" w14:textId="77777777" w:rsidR="00AE06F6" w:rsidRDefault="00AE06F6" w:rsidP="00AE06F6">
      <w:pPr>
        <w:pStyle w:val="Bibliography"/>
      </w:pPr>
      <w:r>
        <w:t xml:space="preserve">Sih, A., M. C. O. Ferrari, and D. J. Harris. 2011. Evolution and behavioural responses to human-induced rapid environmental change. Evolutionary Applications </w:t>
      </w:r>
      <w:r>
        <w:rPr>
          <w:b/>
          <w:bCs/>
        </w:rPr>
        <w:t>4</w:t>
      </w:r>
      <w:r>
        <w:t>: 367–387. doi:https://doi.org/10.1111/j.1752-4571.2010.00166.x</w:t>
      </w:r>
    </w:p>
    <w:p w14:paraId="23C3971C" w14:textId="77777777" w:rsidR="00AE06F6" w:rsidRDefault="00AE06F6" w:rsidP="00AE06F6">
      <w:pPr>
        <w:pStyle w:val="Bibliography"/>
      </w:pPr>
      <w:r>
        <w:t>Soetaert, K., T. Petzoldt, and R. W. Setzer. 2010. Solving Differential Equations in   R: Package deSolve,.</w:t>
      </w:r>
    </w:p>
    <w:p w14:paraId="2188C080" w14:textId="77777777" w:rsidR="00AE06F6" w:rsidRDefault="00AE06F6" w:rsidP="00AE06F6">
      <w:pPr>
        <w:pStyle w:val="Bibliography"/>
      </w:pPr>
      <w:r>
        <w:t xml:space="preserve">Solomon, C. T., C. J. Dassow, C. M. Iwicki, and others. 2020. Frontiers in modelling social–ecological dynamics of recreational fisheries: A review and synthesis. Fish and Fisheries </w:t>
      </w:r>
      <w:r>
        <w:rPr>
          <w:b/>
          <w:bCs/>
        </w:rPr>
        <w:t>21</w:t>
      </w:r>
      <w:r>
        <w:t>: 973–991. doi:https://doi.org/10.1111/faf.12482</w:t>
      </w:r>
    </w:p>
    <w:p w14:paraId="164DB23D" w14:textId="77777777" w:rsidR="00AE06F6" w:rsidRDefault="00AE06F6" w:rsidP="00AE06F6">
      <w:pPr>
        <w:pStyle w:val="Bibliography"/>
      </w:pPr>
      <w:r>
        <w:t xml:space="preserve">Tingley III, R. W., C. Paukert, G. G. Sass, P. C. Jacobson, G. J. A. Hansen, A. J. Lynch, and P. D. Shannon. 2019. Adapting to climate change: guidance for the management of inland </w:t>
      </w:r>
      <w:r>
        <w:lastRenderedPageBreak/>
        <w:t xml:space="preserve">glacial lake fisheries. Lake and Reservoir Management </w:t>
      </w:r>
      <w:r>
        <w:rPr>
          <w:b/>
          <w:bCs/>
        </w:rPr>
        <w:t>35</w:t>
      </w:r>
      <w:r>
        <w:t>: 435–452. doi:10.1080/10402381.2019.1678535</w:t>
      </w:r>
    </w:p>
    <w:p w14:paraId="3DBB896E" w14:textId="77777777" w:rsidR="00AE06F6" w:rsidRDefault="00AE06F6" w:rsidP="00AE06F6">
      <w:pPr>
        <w:pStyle w:val="Bibliography"/>
      </w:pPr>
      <w:r>
        <w:t xml:space="preserve">Tonn, W. M., C. A. Paszkowski, and I. J. Holopainen. 1992. Piscivory and Recruitment: Mechanisms Structuring Prey Populations in Small Lakes. Ecology </w:t>
      </w:r>
      <w:r>
        <w:rPr>
          <w:b/>
          <w:bCs/>
        </w:rPr>
        <w:t>73</w:t>
      </w:r>
      <w:r>
        <w:t>: 951–958. doi:https://doi.org/10.2307/1940171</w:t>
      </w:r>
    </w:p>
    <w:p w14:paraId="5E940E6F" w14:textId="77777777" w:rsidR="00AE06F6" w:rsidRDefault="00AE06F6" w:rsidP="00AE06F6">
      <w:pPr>
        <w:pStyle w:val="Bibliography"/>
      </w:pPr>
      <w:r>
        <w:t>Walters, C. J. 1986. Adaptive management of renewable resources, Macmillian Publishing company.</w:t>
      </w:r>
    </w:p>
    <w:p w14:paraId="70FAB17B" w14:textId="77777777" w:rsidR="00AE06F6" w:rsidRDefault="00AE06F6" w:rsidP="00AE06F6">
      <w:pPr>
        <w:pStyle w:val="Bibliography"/>
      </w:pPr>
      <w:r>
        <w:t xml:space="preserve">Walters, C. J. 1998. Improving Links Between Ecosystem Scientists and Managers, p. 272–286. </w:t>
      </w:r>
      <w:r>
        <w:rPr>
          <w:i/>
          <w:iCs/>
        </w:rPr>
        <w:t>In</w:t>
      </w:r>
      <w:r>
        <w:t xml:space="preserve"> M.L. Pace and P.M. Groffman [eds.], Successes, Limitations, and Frontiers in Ecosystem Science. Springer.</w:t>
      </w:r>
    </w:p>
    <w:p w14:paraId="5C77B0DF" w14:textId="77777777" w:rsidR="00AE06F6" w:rsidRDefault="00AE06F6" w:rsidP="00AE06F6">
      <w:pPr>
        <w:pStyle w:val="Bibliography"/>
      </w:pPr>
      <w:r>
        <w:t xml:space="preserve">Walters, C. J. 2007. Is Adaptive Management Helping to Solve Fisheries Problems? ambi </w:t>
      </w:r>
      <w:r>
        <w:rPr>
          <w:b/>
          <w:bCs/>
        </w:rPr>
        <w:t>36</w:t>
      </w:r>
      <w:r>
        <w:t>: 304–307. doi:10.1579/0044-7447(2007)36[304:IAMHTS]2.0.CO;2</w:t>
      </w:r>
    </w:p>
    <w:p w14:paraId="76C93825" w14:textId="77777777" w:rsidR="00AE06F6" w:rsidRDefault="00AE06F6" w:rsidP="00AE06F6">
      <w:pPr>
        <w:pStyle w:val="Bibliography"/>
      </w:pPr>
      <w:r>
        <w:t xml:space="preserve">Walters, C. J., V. Christensen, S. J. Martell, and J. F. Kitchell. 2005. Possible ecosystem impacts of applying MSY policies from single-species assessment. ICES Journal of Marine Science </w:t>
      </w:r>
      <w:r>
        <w:rPr>
          <w:b/>
          <w:bCs/>
        </w:rPr>
        <w:t>62</w:t>
      </w:r>
      <w:r>
        <w:t>: 558–568. doi:10.1016/j.icesjms.2004.12.005</w:t>
      </w:r>
    </w:p>
    <w:p w14:paraId="207BDB2E" w14:textId="77777777" w:rsidR="00AE06F6" w:rsidRDefault="00AE06F6" w:rsidP="00AE06F6">
      <w:pPr>
        <w:pStyle w:val="Bibliography"/>
      </w:pPr>
      <w:r>
        <w:t>Walters, C. J., and F. Juanes. 1993. Recruitment Limitation as a Consequence of Natural Selection for Use of Restricted Feeding Habitats and Predation Risk Taking by Juvenile Fishes. Canadian Journal of Fisheries and Aquatic Sciences. doi:10.1139/f93-229</w:t>
      </w:r>
    </w:p>
    <w:p w14:paraId="4A943160" w14:textId="77777777" w:rsidR="00AE06F6" w:rsidRDefault="00AE06F6" w:rsidP="00AE06F6">
      <w:pPr>
        <w:pStyle w:val="Bibliography"/>
      </w:pPr>
      <w:r>
        <w:t>Walters, C. J., and S. J. D. Martell. 2004. Fisheries ecology and management, Princeton University Press.</w:t>
      </w:r>
    </w:p>
    <w:p w14:paraId="32371C86" w14:textId="77777777" w:rsidR="00AE06F6" w:rsidRDefault="00AE06F6" w:rsidP="00AE06F6">
      <w:pPr>
        <w:pStyle w:val="Bibliography"/>
      </w:pPr>
      <w:r>
        <w:lastRenderedPageBreak/>
        <w:t xml:space="preserve">Walters, C., and J. F. Kitchell. 2001. Cultivation/Depensation Effects on Juvenile Survival and Recruitment: Implications for the Theory of Fishing. Can. J. Fish. Aquat. Sci. </w:t>
      </w:r>
      <w:r>
        <w:rPr>
          <w:b/>
          <w:bCs/>
        </w:rPr>
        <w:t>58</w:t>
      </w:r>
      <w:r>
        <w:t>: 39–50. doi:10.1139/f00-160</w:t>
      </w:r>
    </w:p>
    <w:p w14:paraId="074E02B2" w14:textId="77777777" w:rsidR="00AE06F6" w:rsidRDefault="00AE06F6" w:rsidP="00AE06F6">
      <w:pPr>
        <w:pStyle w:val="Bibliography"/>
      </w:pPr>
      <w:r>
        <w:t xml:space="preserve">Walters, C., D. Pauly, V. Christensen, and J. F. Kitchell. 2000. Representing Density Dependent Consequences of Life History Strategies in Aquatic Ecosystems: EcoSim II. Ecosystems </w:t>
      </w:r>
      <w:r>
        <w:rPr>
          <w:b/>
          <w:bCs/>
        </w:rPr>
        <w:t>3</w:t>
      </w:r>
      <w:r>
        <w:t>: 70–83. doi:10.1007/s100210000011</w:t>
      </w:r>
    </w:p>
    <w:p w14:paraId="56CA1B1D" w14:textId="77777777" w:rsidR="00AE06F6" w:rsidRDefault="00AE06F6" w:rsidP="00AE06F6">
      <w:pPr>
        <w:pStyle w:val="Bibliography"/>
      </w:pPr>
      <w:r>
        <w:t>Ziegler, J. P., C. J. Dassow, S. E. Jones, A. J. Ross, and C. T. Solomon. 2018. Coarse woody habitat does not predict largemouth bass young of year mortality during the open-water season. Canadian Journal of Fisheries and Aquatic Sciences. doi:10.1139/cjfas-2018-0050</w:t>
      </w:r>
    </w:p>
    <w:p w14:paraId="227F0712" w14:textId="77777777" w:rsidR="00AE06F6" w:rsidRDefault="00AE06F6" w:rsidP="00AE06F6">
      <w:pPr>
        <w:pStyle w:val="Bibliography"/>
      </w:pPr>
      <w:r>
        <w:t xml:space="preserve">Ziegler, J. P., E. J. Golebie, S. E. Jones, B. C. Weidel, and C. T. Solomon. 2017. Social-ecological outcomes in recreational fisheries: the interaction of lakeshore development and stocking. Ecological Applications </w:t>
      </w:r>
      <w:r>
        <w:rPr>
          <w:b/>
          <w:bCs/>
        </w:rPr>
        <w:t>27</w:t>
      </w:r>
      <w:r>
        <w:t>: 56–65. doi:https://doi.org/10.1002/eap.1433</w:t>
      </w:r>
    </w:p>
    <w:p w14:paraId="7E3F07B7" w14:textId="77777777" w:rsidR="00AE06F6" w:rsidRDefault="00AE06F6" w:rsidP="00AE06F6">
      <w:pPr>
        <w:pStyle w:val="Bibliography"/>
      </w:pPr>
      <w:r>
        <w:t xml:space="preserve">2006. International Council for the Exploration of the Sea. Report of the Baltic Fisheries Assessment Working Group </w:t>
      </w:r>
      <w:r>
        <w:rPr>
          <w:b/>
          <w:bCs/>
        </w:rPr>
        <w:t>24</w:t>
      </w:r>
      <w:r>
        <w:t>.</w:t>
      </w:r>
    </w:p>
    <w:p w14:paraId="202C3D79" w14:textId="5B0A8056" w:rsidR="002437A2" w:rsidRPr="00D373D8" w:rsidRDefault="002437A2" w:rsidP="00195A66">
      <w:pPr>
        <w:pStyle w:val="ImageCaption"/>
        <w:widowControl w:val="0"/>
        <w:suppressLineNumbers/>
        <w:rPr>
          <w:rFonts w:ascii="Times New Roman" w:hAnsi="Times New Roman" w:cs="Times New Roman"/>
          <w:i w:val="0"/>
        </w:rPr>
      </w:pPr>
      <w:r>
        <w:rPr>
          <w:rFonts w:ascii="Times New Roman" w:hAnsi="Times New Roman" w:cs="Times New Roman"/>
          <w:i w:val="0"/>
        </w:rPr>
        <w:fldChar w:fldCharType="end"/>
      </w:r>
    </w:p>
    <w:sectPr w:rsidR="002437A2" w:rsidRPr="00D373D8" w:rsidSect="00FA2D61">
      <w:footerReference w:type="even" r:id="rId12"/>
      <w:footerReference w:type="default" r:id="rId13"/>
      <w:pgSz w:w="12240" w:h="15840"/>
      <w:pgMar w:top="1440" w:right="1440" w:bottom="1440" w:left="1440" w:header="720" w:footer="720" w:gutter="0"/>
      <w:cols w:space="720"/>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9CCCA" w16cex:dateUtc="2021-01-14T00:47:00Z"/>
  <w16cex:commentExtensible w16cex:durableId="23A9D868" w16cex:dateUtc="2021-01-14T01:36:00Z"/>
  <w16cex:commentExtensible w16cex:durableId="23A9D8DA" w16cex:dateUtc="2021-01-14T01:38:00Z"/>
  <w16cex:commentExtensible w16cex:durableId="23AA10CE" w16cex:dateUtc="2021-01-14T05:37:00Z"/>
  <w16cex:commentExtensible w16cex:durableId="23AA1120" w16cex:dateUtc="2021-01-14T05:38:00Z"/>
  <w16cex:commentExtensible w16cex:durableId="23AA129B" w16cex:dateUtc="2021-01-14T05:45:00Z"/>
  <w16cex:commentExtensible w16cex:durableId="23AA18B4" w16cex:dateUtc="2021-01-14T06:11:00Z"/>
  <w16cex:commentExtensible w16cex:durableId="23AA15ED" w16cex:dateUtc="2021-01-14T05:59:00Z"/>
  <w16cex:commentExtensible w16cex:durableId="23AA1756" w16cex:dateUtc="2021-01-14T06:05:00Z"/>
  <w16cex:commentExtensible w16cex:durableId="23AA1739" w16cex:dateUtc="2021-01-14T06:04:00Z"/>
  <w16cex:commentExtensible w16cex:durableId="23AA17EA" w16cex:dateUtc="2021-01-14T06:07:00Z"/>
  <w16cex:commentExtensible w16cex:durableId="23AA1664" w16cex:dateUtc="2021-01-14T0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61D692" w16cid:durableId="23A9CCCA"/>
  <w16cid:commentId w16cid:paraId="77E33ECF" w16cid:durableId="23A9A39B"/>
  <w16cid:commentId w16cid:paraId="132DA4AE" w16cid:durableId="23A9A39C"/>
  <w16cid:commentId w16cid:paraId="17302920" w16cid:durableId="23A9D868"/>
  <w16cid:commentId w16cid:paraId="7A456B59" w16cid:durableId="23A9D8DA"/>
  <w16cid:commentId w16cid:paraId="78F6BA57" w16cid:durableId="23AA10CE"/>
  <w16cid:commentId w16cid:paraId="5DBA2552" w16cid:durableId="23AA1120"/>
  <w16cid:commentId w16cid:paraId="1E1C5738" w16cid:durableId="23A9A39D"/>
  <w16cid:commentId w16cid:paraId="365D5D33" w16cid:durableId="23AA129B"/>
  <w16cid:commentId w16cid:paraId="586CDA6A" w16cid:durableId="23AA18B4"/>
  <w16cid:commentId w16cid:paraId="083BBC58" w16cid:durableId="23AA15ED"/>
  <w16cid:commentId w16cid:paraId="6D116B6C" w16cid:durableId="23AA1756"/>
  <w16cid:commentId w16cid:paraId="655A93E0" w16cid:durableId="23AA1739"/>
  <w16cid:commentId w16cid:paraId="6144A043" w16cid:durableId="23AA17EA"/>
  <w16cid:commentId w16cid:paraId="2CD39236" w16cid:durableId="23AA166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27574" w14:textId="77777777" w:rsidR="0066119F" w:rsidRDefault="0066119F">
      <w:pPr>
        <w:spacing w:after="0"/>
      </w:pPr>
      <w:r>
        <w:separator/>
      </w:r>
    </w:p>
  </w:endnote>
  <w:endnote w:type="continuationSeparator" w:id="0">
    <w:p w14:paraId="7F602FFD" w14:textId="77777777" w:rsidR="0066119F" w:rsidRDefault="006611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51848610"/>
      <w:docPartObj>
        <w:docPartGallery w:val="Page Numbers (Bottom of Page)"/>
        <w:docPartUnique/>
      </w:docPartObj>
    </w:sdtPr>
    <w:sdtContent>
      <w:p w14:paraId="2B6D06BA" w14:textId="104F27E5" w:rsidR="00A43600" w:rsidRDefault="00A43600"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A43600" w:rsidRDefault="00A43600"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36241945"/>
      <w:docPartObj>
        <w:docPartGallery w:val="Page Numbers (Bottom of Page)"/>
        <w:docPartUnique/>
      </w:docPartObj>
    </w:sdtPr>
    <w:sdtContent>
      <w:p w14:paraId="1C49B948" w14:textId="07B61503" w:rsidR="00A43600" w:rsidRDefault="00A43600"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025D6">
          <w:rPr>
            <w:rStyle w:val="PageNumber"/>
            <w:noProof/>
          </w:rPr>
          <w:t>1</w:t>
        </w:r>
        <w:r>
          <w:rPr>
            <w:rStyle w:val="PageNumber"/>
          </w:rPr>
          <w:fldChar w:fldCharType="end"/>
        </w:r>
      </w:p>
    </w:sdtContent>
  </w:sdt>
  <w:p w14:paraId="17B52B45" w14:textId="77777777" w:rsidR="00A43600" w:rsidRDefault="00A43600"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133870" w14:textId="77777777" w:rsidR="0066119F" w:rsidRDefault="0066119F">
      <w:r>
        <w:separator/>
      </w:r>
    </w:p>
  </w:footnote>
  <w:footnote w:type="continuationSeparator" w:id="0">
    <w:p w14:paraId="11E0E1E1" w14:textId="77777777" w:rsidR="0066119F" w:rsidRDefault="006611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17CCF"/>
    <w:multiLevelType w:val="hybridMultilevel"/>
    <w:tmpl w:val="AB9AB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06C65"/>
    <w:multiLevelType w:val="hybridMultilevel"/>
    <w:tmpl w:val="96E4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6458EB"/>
    <w:multiLevelType w:val="hybridMultilevel"/>
    <w:tmpl w:val="3078EDE4"/>
    <w:lvl w:ilvl="0" w:tplc="2618DF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8"/>
  </w:num>
  <w:num w:numId="6">
    <w:abstractNumId w:val="7"/>
  </w:num>
  <w:num w:numId="7">
    <w:abstractNumId w:val="2"/>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461"/>
    <w:rsid w:val="00006F14"/>
    <w:rsid w:val="00007152"/>
    <w:rsid w:val="00011C8B"/>
    <w:rsid w:val="00011F33"/>
    <w:rsid w:val="00016863"/>
    <w:rsid w:val="00020D2F"/>
    <w:rsid w:val="000214CF"/>
    <w:rsid w:val="0002777E"/>
    <w:rsid w:val="00032EE2"/>
    <w:rsid w:val="00042768"/>
    <w:rsid w:val="00052ED8"/>
    <w:rsid w:val="000608C0"/>
    <w:rsid w:val="00060EC4"/>
    <w:rsid w:val="00062887"/>
    <w:rsid w:val="00063431"/>
    <w:rsid w:val="00063773"/>
    <w:rsid w:val="00064360"/>
    <w:rsid w:val="00065EB8"/>
    <w:rsid w:val="000669A7"/>
    <w:rsid w:val="000710D7"/>
    <w:rsid w:val="00071E43"/>
    <w:rsid w:val="000723E5"/>
    <w:rsid w:val="0007441C"/>
    <w:rsid w:val="00081D0D"/>
    <w:rsid w:val="0008273C"/>
    <w:rsid w:val="00083D9F"/>
    <w:rsid w:val="00083DEF"/>
    <w:rsid w:val="0008489C"/>
    <w:rsid w:val="000957ED"/>
    <w:rsid w:val="00095EC1"/>
    <w:rsid w:val="000968A7"/>
    <w:rsid w:val="0009734C"/>
    <w:rsid w:val="000A57CB"/>
    <w:rsid w:val="000B09C7"/>
    <w:rsid w:val="000B101C"/>
    <w:rsid w:val="000B5474"/>
    <w:rsid w:val="000B686C"/>
    <w:rsid w:val="000C2C9F"/>
    <w:rsid w:val="000C4A07"/>
    <w:rsid w:val="000C7293"/>
    <w:rsid w:val="000D01F1"/>
    <w:rsid w:val="000D1A75"/>
    <w:rsid w:val="000D3F5B"/>
    <w:rsid w:val="000D48AB"/>
    <w:rsid w:val="000E0F70"/>
    <w:rsid w:val="000E3FF6"/>
    <w:rsid w:val="000E4963"/>
    <w:rsid w:val="000E5CE7"/>
    <w:rsid w:val="000E7097"/>
    <w:rsid w:val="000E7C5F"/>
    <w:rsid w:val="000F03B5"/>
    <w:rsid w:val="000F085E"/>
    <w:rsid w:val="000F0F93"/>
    <w:rsid w:val="000F19A9"/>
    <w:rsid w:val="000F2946"/>
    <w:rsid w:val="000F4677"/>
    <w:rsid w:val="000F6429"/>
    <w:rsid w:val="000F77E9"/>
    <w:rsid w:val="00101E43"/>
    <w:rsid w:val="001062E0"/>
    <w:rsid w:val="00113753"/>
    <w:rsid w:val="00114310"/>
    <w:rsid w:val="001145C7"/>
    <w:rsid w:val="0011573E"/>
    <w:rsid w:val="00116751"/>
    <w:rsid w:val="00121B28"/>
    <w:rsid w:val="001224BC"/>
    <w:rsid w:val="00125C23"/>
    <w:rsid w:val="00126309"/>
    <w:rsid w:val="00144620"/>
    <w:rsid w:val="001459A2"/>
    <w:rsid w:val="00151BDE"/>
    <w:rsid w:val="00152B82"/>
    <w:rsid w:val="00156084"/>
    <w:rsid w:val="00156F80"/>
    <w:rsid w:val="00164BB1"/>
    <w:rsid w:val="00165A34"/>
    <w:rsid w:val="001675E5"/>
    <w:rsid w:val="001719F4"/>
    <w:rsid w:val="00172656"/>
    <w:rsid w:val="00172E90"/>
    <w:rsid w:val="00181302"/>
    <w:rsid w:val="001818FB"/>
    <w:rsid w:val="00186C31"/>
    <w:rsid w:val="001917AD"/>
    <w:rsid w:val="00195A66"/>
    <w:rsid w:val="00196388"/>
    <w:rsid w:val="001A15DE"/>
    <w:rsid w:val="001A2108"/>
    <w:rsid w:val="001A4FC0"/>
    <w:rsid w:val="001A5923"/>
    <w:rsid w:val="001B207B"/>
    <w:rsid w:val="001B26F4"/>
    <w:rsid w:val="001B73F8"/>
    <w:rsid w:val="001B7BDD"/>
    <w:rsid w:val="001C00F1"/>
    <w:rsid w:val="001C1798"/>
    <w:rsid w:val="001C63CA"/>
    <w:rsid w:val="001C67CB"/>
    <w:rsid w:val="001D3CA3"/>
    <w:rsid w:val="001D5199"/>
    <w:rsid w:val="001D5FF5"/>
    <w:rsid w:val="001D6943"/>
    <w:rsid w:val="001D723C"/>
    <w:rsid w:val="001E3F0C"/>
    <w:rsid w:val="001F0A05"/>
    <w:rsid w:val="001F6C94"/>
    <w:rsid w:val="001F7601"/>
    <w:rsid w:val="002000F9"/>
    <w:rsid w:val="002033DF"/>
    <w:rsid w:val="00203677"/>
    <w:rsid w:val="002075DE"/>
    <w:rsid w:val="002103BC"/>
    <w:rsid w:val="00210CA1"/>
    <w:rsid w:val="00212812"/>
    <w:rsid w:val="00214784"/>
    <w:rsid w:val="00217B46"/>
    <w:rsid w:val="00220F3E"/>
    <w:rsid w:val="00221E85"/>
    <w:rsid w:val="00235F33"/>
    <w:rsid w:val="00235FC1"/>
    <w:rsid w:val="00243044"/>
    <w:rsid w:val="002437A2"/>
    <w:rsid w:val="00244A94"/>
    <w:rsid w:val="00256426"/>
    <w:rsid w:val="00257139"/>
    <w:rsid w:val="00261A1B"/>
    <w:rsid w:val="00262406"/>
    <w:rsid w:val="002651AD"/>
    <w:rsid w:val="00273A20"/>
    <w:rsid w:val="002753B0"/>
    <w:rsid w:val="002755D1"/>
    <w:rsid w:val="00283A1B"/>
    <w:rsid w:val="002877E7"/>
    <w:rsid w:val="00293299"/>
    <w:rsid w:val="002942DB"/>
    <w:rsid w:val="00294A7E"/>
    <w:rsid w:val="002A27E2"/>
    <w:rsid w:val="002A36AE"/>
    <w:rsid w:val="002A6A09"/>
    <w:rsid w:val="002A792E"/>
    <w:rsid w:val="002B1FE8"/>
    <w:rsid w:val="002B2F5F"/>
    <w:rsid w:val="002B5D65"/>
    <w:rsid w:val="002C5DE8"/>
    <w:rsid w:val="002D1720"/>
    <w:rsid w:val="002D1E3C"/>
    <w:rsid w:val="002D2002"/>
    <w:rsid w:val="002D23BA"/>
    <w:rsid w:val="002D4490"/>
    <w:rsid w:val="002D48DB"/>
    <w:rsid w:val="002D7728"/>
    <w:rsid w:val="002E1447"/>
    <w:rsid w:val="002E2EE7"/>
    <w:rsid w:val="003073C7"/>
    <w:rsid w:val="00310EBB"/>
    <w:rsid w:val="0031245F"/>
    <w:rsid w:val="00312680"/>
    <w:rsid w:val="00316186"/>
    <w:rsid w:val="00323F1C"/>
    <w:rsid w:val="003251D6"/>
    <w:rsid w:val="003252C7"/>
    <w:rsid w:val="00325638"/>
    <w:rsid w:val="00325664"/>
    <w:rsid w:val="00326240"/>
    <w:rsid w:val="00330F76"/>
    <w:rsid w:val="003351B0"/>
    <w:rsid w:val="00342FA5"/>
    <w:rsid w:val="003431E2"/>
    <w:rsid w:val="003462B4"/>
    <w:rsid w:val="003500C9"/>
    <w:rsid w:val="003500FF"/>
    <w:rsid w:val="003634F6"/>
    <w:rsid w:val="00363BD8"/>
    <w:rsid w:val="00365FB9"/>
    <w:rsid w:val="003705FC"/>
    <w:rsid w:val="00370E07"/>
    <w:rsid w:val="003772E7"/>
    <w:rsid w:val="00380146"/>
    <w:rsid w:val="00381CC5"/>
    <w:rsid w:val="003821F9"/>
    <w:rsid w:val="00385093"/>
    <w:rsid w:val="00390EDD"/>
    <w:rsid w:val="00392483"/>
    <w:rsid w:val="003964A1"/>
    <w:rsid w:val="003A2A6C"/>
    <w:rsid w:val="003A3009"/>
    <w:rsid w:val="003A5471"/>
    <w:rsid w:val="003A7BF1"/>
    <w:rsid w:val="003B1F9E"/>
    <w:rsid w:val="003B3D13"/>
    <w:rsid w:val="003B69C8"/>
    <w:rsid w:val="003C2FE5"/>
    <w:rsid w:val="003C72FB"/>
    <w:rsid w:val="003C7904"/>
    <w:rsid w:val="003D75B5"/>
    <w:rsid w:val="003E4E9F"/>
    <w:rsid w:val="003E529C"/>
    <w:rsid w:val="003E598E"/>
    <w:rsid w:val="003F5536"/>
    <w:rsid w:val="0040225B"/>
    <w:rsid w:val="004029C0"/>
    <w:rsid w:val="00404DA7"/>
    <w:rsid w:val="00412476"/>
    <w:rsid w:val="004125E8"/>
    <w:rsid w:val="00414AB9"/>
    <w:rsid w:val="0041508A"/>
    <w:rsid w:val="00415E2C"/>
    <w:rsid w:val="00422C8D"/>
    <w:rsid w:val="004240C1"/>
    <w:rsid w:val="004251E4"/>
    <w:rsid w:val="00431332"/>
    <w:rsid w:val="00435596"/>
    <w:rsid w:val="00435A9B"/>
    <w:rsid w:val="00444635"/>
    <w:rsid w:val="0044497C"/>
    <w:rsid w:val="00446AE2"/>
    <w:rsid w:val="00460754"/>
    <w:rsid w:val="00460E9F"/>
    <w:rsid w:val="00463483"/>
    <w:rsid w:val="004642A3"/>
    <w:rsid w:val="00466377"/>
    <w:rsid w:val="004675B3"/>
    <w:rsid w:val="00467672"/>
    <w:rsid w:val="00467C12"/>
    <w:rsid w:val="00472840"/>
    <w:rsid w:val="00473742"/>
    <w:rsid w:val="00475B51"/>
    <w:rsid w:val="00475CDC"/>
    <w:rsid w:val="0048055B"/>
    <w:rsid w:val="00483E32"/>
    <w:rsid w:val="004860B5"/>
    <w:rsid w:val="004910CD"/>
    <w:rsid w:val="004932C7"/>
    <w:rsid w:val="00494537"/>
    <w:rsid w:val="00496DBE"/>
    <w:rsid w:val="004A35DF"/>
    <w:rsid w:val="004A406F"/>
    <w:rsid w:val="004C2123"/>
    <w:rsid w:val="004C384D"/>
    <w:rsid w:val="004D16C4"/>
    <w:rsid w:val="004E29B3"/>
    <w:rsid w:val="004E4229"/>
    <w:rsid w:val="004E57A0"/>
    <w:rsid w:val="004E7617"/>
    <w:rsid w:val="004E7D4E"/>
    <w:rsid w:val="004F357C"/>
    <w:rsid w:val="00503E0F"/>
    <w:rsid w:val="0050444A"/>
    <w:rsid w:val="00504BEC"/>
    <w:rsid w:val="00504EA6"/>
    <w:rsid w:val="00512635"/>
    <w:rsid w:val="005133CF"/>
    <w:rsid w:val="00513B34"/>
    <w:rsid w:val="00516153"/>
    <w:rsid w:val="00517152"/>
    <w:rsid w:val="0052216B"/>
    <w:rsid w:val="00524CFE"/>
    <w:rsid w:val="00527493"/>
    <w:rsid w:val="00532FEA"/>
    <w:rsid w:val="0053491B"/>
    <w:rsid w:val="00536684"/>
    <w:rsid w:val="00540015"/>
    <w:rsid w:val="00543FF7"/>
    <w:rsid w:val="0054418A"/>
    <w:rsid w:val="005462E7"/>
    <w:rsid w:val="00550F54"/>
    <w:rsid w:val="0055442E"/>
    <w:rsid w:val="00563727"/>
    <w:rsid w:val="005643CF"/>
    <w:rsid w:val="00564438"/>
    <w:rsid w:val="00564631"/>
    <w:rsid w:val="0057395B"/>
    <w:rsid w:val="00573BE7"/>
    <w:rsid w:val="0057720B"/>
    <w:rsid w:val="00581AE5"/>
    <w:rsid w:val="00585EFB"/>
    <w:rsid w:val="00590D07"/>
    <w:rsid w:val="00592EDF"/>
    <w:rsid w:val="00595470"/>
    <w:rsid w:val="005A0B3A"/>
    <w:rsid w:val="005A513C"/>
    <w:rsid w:val="005B5D26"/>
    <w:rsid w:val="005B6891"/>
    <w:rsid w:val="005C128D"/>
    <w:rsid w:val="005C1CAB"/>
    <w:rsid w:val="005C55A5"/>
    <w:rsid w:val="005D0210"/>
    <w:rsid w:val="005D5194"/>
    <w:rsid w:val="005D7124"/>
    <w:rsid w:val="005D7CCD"/>
    <w:rsid w:val="005D7EED"/>
    <w:rsid w:val="005E391C"/>
    <w:rsid w:val="005E4B14"/>
    <w:rsid w:val="005E5421"/>
    <w:rsid w:val="006025D6"/>
    <w:rsid w:val="00603C31"/>
    <w:rsid w:val="00606086"/>
    <w:rsid w:val="00610F92"/>
    <w:rsid w:val="00611151"/>
    <w:rsid w:val="00615BBA"/>
    <w:rsid w:val="00620CB9"/>
    <w:rsid w:val="006221BE"/>
    <w:rsid w:val="00624567"/>
    <w:rsid w:val="00624BED"/>
    <w:rsid w:val="006265B4"/>
    <w:rsid w:val="006312AF"/>
    <w:rsid w:val="00635D1F"/>
    <w:rsid w:val="006362F4"/>
    <w:rsid w:val="006428D8"/>
    <w:rsid w:val="00645591"/>
    <w:rsid w:val="006471FF"/>
    <w:rsid w:val="0065292B"/>
    <w:rsid w:val="00653C64"/>
    <w:rsid w:val="00655C34"/>
    <w:rsid w:val="00656817"/>
    <w:rsid w:val="00657245"/>
    <w:rsid w:val="00660332"/>
    <w:rsid w:val="0066119F"/>
    <w:rsid w:val="006631E6"/>
    <w:rsid w:val="006632F5"/>
    <w:rsid w:val="006643D3"/>
    <w:rsid w:val="00664465"/>
    <w:rsid w:val="006655E7"/>
    <w:rsid w:val="00671C32"/>
    <w:rsid w:val="00680363"/>
    <w:rsid w:val="00680BA4"/>
    <w:rsid w:val="00683CAE"/>
    <w:rsid w:val="00685952"/>
    <w:rsid w:val="0068650D"/>
    <w:rsid w:val="00686B5C"/>
    <w:rsid w:val="006906A1"/>
    <w:rsid w:val="0069130D"/>
    <w:rsid w:val="00692D54"/>
    <w:rsid w:val="006968BD"/>
    <w:rsid w:val="00696B49"/>
    <w:rsid w:val="006A08B0"/>
    <w:rsid w:val="006A578B"/>
    <w:rsid w:val="006A6214"/>
    <w:rsid w:val="006C01F7"/>
    <w:rsid w:val="006C40A7"/>
    <w:rsid w:val="006C4106"/>
    <w:rsid w:val="006C4A3D"/>
    <w:rsid w:val="006D769C"/>
    <w:rsid w:val="006E4008"/>
    <w:rsid w:val="006F446F"/>
    <w:rsid w:val="007009A3"/>
    <w:rsid w:val="0070349C"/>
    <w:rsid w:val="00710D20"/>
    <w:rsid w:val="007116BF"/>
    <w:rsid w:val="0071253C"/>
    <w:rsid w:val="00713A14"/>
    <w:rsid w:val="00714449"/>
    <w:rsid w:val="00717B0B"/>
    <w:rsid w:val="00720D6D"/>
    <w:rsid w:val="00724D9E"/>
    <w:rsid w:val="00725E4C"/>
    <w:rsid w:val="00730542"/>
    <w:rsid w:val="00731747"/>
    <w:rsid w:val="007327C1"/>
    <w:rsid w:val="00733BCC"/>
    <w:rsid w:val="00736E28"/>
    <w:rsid w:val="00740D63"/>
    <w:rsid w:val="00741673"/>
    <w:rsid w:val="0074794C"/>
    <w:rsid w:val="00747CAE"/>
    <w:rsid w:val="00751F6A"/>
    <w:rsid w:val="00751FBE"/>
    <w:rsid w:val="00757D2A"/>
    <w:rsid w:val="0076289A"/>
    <w:rsid w:val="00762962"/>
    <w:rsid w:val="00765317"/>
    <w:rsid w:val="007677A4"/>
    <w:rsid w:val="00781EC7"/>
    <w:rsid w:val="00781FE5"/>
    <w:rsid w:val="00782D1C"/>
    <w:rsid w:val="0078399B"/>
    <w:rsid w:val="00784D58"/>
    <w:rsid w:val="007871AC"/>
    <w:rsid w:val="00790400"/>
    <w:rsid w:val="00791F63"/>
    <w:rsid w:val="007A074B"/>
    <w:rsid w:val="007A1967"/>
    <w:rsid w:val="007A1FFD"/>
    <w:rsid w:val="007A2BF4"/>
    <w:rsid w:val="007A462B"/>
    <w:rsid w:val="007A529D"/>
    <w:rsid w:val="007A5C98"/>
    <w:rsid w:val="007B084A"/>
    <w:rsid w:val="007B32BF"/>
    <w:rsid w:val="007B7C3A"/>
    <w:rsid w:val="007C0D1C"/>
    <w:rsid w:val="007C139A"/>
    <w:rsid w:val="007C320D"/>
    <w:rsid w:val="007C47CC"/>
    <w:rsid w:val="007C4C65"/>
    <w:rsid w:val="007C7D30"/>
    <w:rsid w:val="007D2410"/>
    <w:rsid w:val="007D591A"/>
    <w:rsid w:val="007E0D80"/>
    <w:rsid w:val="007E3E3C"/>
    <w:rsid w:val="007E502D"/>
    <w:rsid w:val="007F78D3"/>
    <w:rsid w:val="00806C4D"/>
    <w:rsid w:val="00817B08"/>
    <w:rsid w:val="0082052B"/>
    <w:rsid w:val="008211DD"/>
    <w:rsid w:val="00827C28"/>
    <w:rsid w:val="008365C7"/>
    <w:rsid w:val="0083781A"/>
    <w:rsid w:val="0084119F"/>
    <w:rsid w:val="00841590"/>
    <w:rsid w:val="00850617"/>
    <w:rsid w:val="00851028"/>
    <w:rsid w:val="0085205D"/>
    <w:rsid w:val="008535EE"/>
    <w:rsid w:val="00853C3B"/>
    <w:rsid w:val="00855018"/>
    <w:rsid w:val="00861078"/>
    <w:rsid w:val="00861B34"/>
    <w:rsid w:val="00863375"/>
    <w:rsid w:val="00863E39"/>
    <w:rsid w:val="00870F08"/>
    <w:rsid w:val="0087106B"/>
    <w:rsid w:val="0087298E"/>
    <w:rsid w:val="00876889"/>
    <w:rsid w:val="008805B2"/>
    <w:rsid w:val="0088303F"/>
    <w:rsid w:val="008876E1"/>
    <w:rsid w:val="008877C5"/>
    <w:rsid w:val="00890490"/>
    <w:rsid w:val="00892A75"/>
    <w:rsid w:val="00892D53"/>
    <w:rsid w:val="0089419C"/>
    <w:rsid w:val="00896643"/>
    <w:rsid w:val="008A1964"/>
    <w:rsid w:val="008A51EF"/>
    <w:rsid w:val="008B0B7F"/>
    <w:rsid w:val="008B3C50"/>
    <w:rsid w:val="008B40CF"/>
    <w:rsid w:val="008B4CF0"/>
    <w:rsid w:val="008C2EAF"/>
    <w:rsid w:val="008C3910"/>
    <w:rsid w:val="008C3F8A"/>
    <w:rsid w:val="008C7707"/>
    <w:rsid w:val="008C7B01"/>
    <w:rsid w:val="008D0212"/>
    <w:rsid w:val="008D3197"/>
    <w:rsid w:val="008D6863"/>
    <w:rsid w:val="008D74CA"/>
    <w:rsid w:val="008D7C62"/>
    <w:rsid w:val="008E5397"/>
    <w:rsid w:val="008E66EA"/>
    <w:rsid w:val="008E6B0F"/>
    <w:rsid w:val="008E6F70"/>
    <w:rsid w:val="008F5048"/>
    <w:rsid w:val="008F67F3"/>
    <w:rsid w:val="009105DC"/>
    <w:rsid w:val="00913608"/>
    <w:rsid w:val="00913B96"/>
    <w:rsid w:val="0091428E"/>
    <w:rsid w:val="009147E2"/>
    <w:rsid w:val="00914F18"/>
    <w:rsid w:val="00917188"/>
    <w:rsid w:val="00921DE6"/>
    <w:rsid w:val="009227FD"/>
    <w:rsid w:val="00931383"/>
    <w:rsid w:val="00933894"/>
    <w:rsid w:val="00935002"/>
    <w:rsid w:val="00935D0A"/>
    <w:rsid w:val="009452F1"/>
    <w:rsid w:val="0095001B"/>
    <w:rsid w:val="00951413"/>
    <w:rsid w:val="00952711"/>
    <w:rsid w:val="0095396B"/>
    <w:rsid w:val="00960373"/>
    <w:rsid w:val="0096281D"/>
    <w:rsid w:val="0097008B"/>
    <w:rsid w:val="0097255B"/>
    <w:rsid w:val="00981D9D"/>
    <w:rsid w:val="0098364C"/>
    <w:rsid w:val="0098486B"/>
    <w:rsid w:val="00985164"/>
    <w:rsid w:val="009852AA"/>
    <w:rsid w:val="00986444"/>
    <w:rsid w:val="00990466"/>
    <w:rsid w:val="0099185D"/>
    <w:rsid w:val="009933B3"/>
    <w:rsid w:val="00994C2C"/>
    <w:rsid w:val="009A01BC"/>
    <w:rsid w:val="009A48E8"/>
    <w:rsid w:val="009A5FC5"/>
    <w:rsid w:val="009A695B"/>
    <w:rsid w:val="009B2C92"/>
    <w:rsid w:val="009B50ED"/>
    <w:rsid w:val="009B624C"/>
    <w:rsid w:val="009B7CE4"/>
    <w:rsid w:val="009C0A6B"/>
    <w:rsid w:val="009C0FCF"/>
    <w:rsid w:val="009C186E"/>
    <w:rsid w:val="009C23F4"/>
    <w:rsid w:val="009C36FD"/>
    <w:rsid w:val="009C3A1E"/>
    <w:rsid w:val="009C4112"/>
    <w:rsid w:val="009D0C59"/>
    <w:rsid w:val="009D1907"/>
    <w:rsid w:val="009D2FB0"/>
    <w:rsid w:val="009D5984"/>
    <w:rsid w:val="009E3333"/>
    <w:rsid w:val="009E5A3D"/>
    <w:rsid w:val="009F0884"/>
    <w:rsid w:val="009F1FDD"/>
    <w:rsid w:val="009F332E"/>
    <w:rsid w:val="009F4521"/>
    <w:rsid w:val="009F6258"/>
    <w:rsid w:val="009F630A"/>
    <w:rsid w:val="00A01036"/>
    <w:rsid w:val="00A039C6"/>
    <w:rsid w:val="00A06286"/>
    <w:rsid w:val="00A12345"/>
    <w:rsid w:val="00A128D7"/>
    <w:rsid w:val="00A13CC6"/>
    <w:rsid w:val="00A1662B"/>
    <w:rsid w:val="00A1768F"/>
    <w:rsid w:val="00A20672"/>
    <w:rsid w:val="00A2137F"/>
    <w:rsid w:val="00A21444"/>
    <w:rsid w:val="00A2451E"/>
    <w:rsid w:val="00A3037E"/>
    <w:rsid w:val="00A31A29"/>
    <w:rsid w:val="00A31CC6"/>
    <w:rsid w:val="00A3236C"/>
    <w:rsid w:val="00A37CC1"/>
    <w:rsid w:val="00A41222"/>
    <w:rsid w:val="00A42745"/>
    <w:rsid w:val="00A4307E"/>
    <w:rsid w:val="00A43600"/>
    <w:rsid w:val="00A43A25"/>
    <w:rsid w:val="00A47DA2"/>
    <w:rsid w:val="00A513AB"/>
    <w:rsid w:val="00A63357"/>
    <w:rsid w:val="00A6405F"/>
    <w:rsid w:val="00A66940"/>
    <w:rsid w:val="00A77292"/>
    <w:rsid w:val="00A823EF"/>
    <w:rsid w:val="00A849A4"/>
    <w:rsid w:val="00A875BF"/>
    <w:rsid w:val="00A91AB2"/>
    <w:rsid w:val="00A97CD4"/>
    <w:rsid w:val="00AA23ED"/>
    <w:rsid w:val="00AB1A0F"/>
    <w:rsid w:val="00AB4450"/>
    <w:rsid w:val="00AB555A"/>
    <w:rsid w:val="00AB6554"/>
    <w:rsid w:val="00AC1DE1"/>
    <w:rsid w:val="00AC1F3C"/>
    <w:rsid w:val="00AC297A"/>
    <w:rsid w:val="00AC53AD"/>
    <w:rsid w:val="00AD2FA2"/>
    <w:rsid w:val="00AD495E"/>
    <w:rsid w:val="00AD4E9A"/>
    <w:rsid w:val="00AE06F6"/>
    <w:rsid w:val="00AE35BD"/>
    <w:rsid w:val="00AF05EC"/>
    <w:rsid w:val="00AF361C"/>
    <w:rsid w:val="00AF47AB"/>
    <w:rsid w:val="00B06B9A"/>
    <w:rsid w:val="00B10B7D"/>
    <w:rsid w:val="00B11B23"/>
    <w:rsid w:val="00B20BA4"/>
    <w:rsid w:val="00B233A4"/>
    <w:rsid w:val="00B26742"/>
    <w:rsid w:val="00B27605"/>
    <w:rsid w:val="00B301C9"/>
    <w:rsid w:val="00B30CCA"/>
    <w:rsid w:val="00B31888"/>
    <w:rsid w:val="00B351BF"/>
    <w:rsid w:val="00B37C78"/>
    <w:rsid w:val="00B40165"/>
    <w:rsid w:val="00B415E8"/>
    <w:rsid w:val="00B437B0"/>
    <w:rsid w:val="00B43FFE"/>
    <w:rsid w:val="00B45816"/>
    <w:rsid w:val="00B51726"/>
    <w:rsid w:val="00B52EC6"/>
    <w:rsid w:val="00B5453D"/>
    <w:rsid w:val="00B55458"/>
    <w:rsid w:val="00B55B9B"/>
    <w:rsid w:val="00B56336"/>
    <w:rsid w:val="00B56B4B"/>
    <w:rsid w:val="00B60727"/>
    <w:rsid w:val="00B62103"/>
    <w:rsid w:val="00B648D4"/>
    <w:rsid w:val="00B666D5"/>
    <w:rsid w:val="00B67707"/>
    <w:rsid w:val="00B701EB"/>
    <w:rsid w:val="00B7231B"/>
    <w:rsid w:val="00B72C06"/>
    <w:rsid w:val="00B72F08"/>
    <w:rsid w:val="00B73A0E"/>
    <w:rsid w:val="00B75521"/>
    <w:rsid w:val="00B75C10"/>
    <w:rsid w:val="00B767CE"/>
    <w:rsid w:val="00B7735F"/>
    <w:rsid w:val="00B77417"/>
    <w:rsid w:val="00B80B1B"/>
    <w:rsid w:val="00B81E2A"/>
    <w:rsid w:val="00B837B3"/>
    <w:rsid w:val="00B845B8"/>
    <w:rsid w:val="00B84C5F"/>
    <w:rsid w:val="00B85634"/>
    <w:rsid w:val="00B85D7C"/>
    <w:rsid w:val="00B86B75"/>
    <w:rsid w:val="00B87C90"/>
    <w:rsid w:val="00BA589C"/>
    <w:rsid w:val="00BB10B5"/>
    <w:rsid w:val="00BB26B6"/>
    <w:rsid w:val="00BB690A"/>
    <w:rsid w:val="00BB6CE4"/>
    <w:rsid w:val="00BC393D"/>
    <w:rsid w:val="00BC4274"/>
    <w:rsid w:val="00BC48D5"/>
    <w:rsid w:val="00BC54D1"/>
    <w:rsid w:val="00BC6096"/>
    <w:rsid w:val="00BD2416"/>
    <w:rsid w:val="00BD2A9B"/>
    <w:rsid w:val="00BD51F6"/>
    <w:rsid w:val="00BF0C0B"/>
    <w:rsid w:val="00BF71B5"/>
    <w:rsid w:val="00C007BC"/>
    <w:rsid w:val="00C00992"/>
    <w:rsid w:val="00C1108B"/>
    <w:rsid w:val="00C15FC4"/>
    <w:rsid w:val="00C178D5"/>
    <w:rsid w:val="00C20BA6"/>
    <w:rsid w:val="00C217EC"/>
    <w:rsid w:val="00C24B46"/>
    <w:rsid w:val="00C25205"/>
    <w:rsid w:val="00C30E8D"/>
    <w:rsid w:val="00C349F8"/>
    <w:rsid w:val="00C36279"/>
    <w:rsid w:val="00C362FB"/>
    <w:rsid w:val="00C37E10"/>
    <w:rsid w:val="00C429E0"/>
    <w:rsid w:val="00C44A68"/>
    <w:rsid w:val="00C45CD2"/>
    <w:rsid w:val="00C52502"/>
    <w:rsid w:val="00C525D8"/>
    <w:rsid w:val="00C531EC"/>
    <w:rsid w:val="00C55DD3"/>
    <w:rsid w:val="00C56391"/>
    <w:rsid w:val="00C61927"/>
    <w:rsid w:val="00C63462"/>
    <w:rsid w:val="00C64D15"/>
    <w:rsid w:val="00C65870"/>
    <w:rsid w:val="00C67AA6"/>
    <w:rsid w:val="00C706B9"/>
    <w:rsid w:val="00C71EDD"/>
    <w:rsid w:val="00C72F99"/>
    <w:rsid w:val="00C777A3"/>
    <w:rsid w:val="00C8023F"/>
    <w:rsid w:val="00C810DE"/>
    <w:rsid w:val="00C81686"/>
    <w:rsid w:val="00C82B8B"/>
    <w:rsid w:val="00C8311F"/>
    <w:rsid w:val="00C85732"/>
    <w:rsid w:val="00C91B9A"/>
    <w:rsid w:val="00C91CDB"/>
    <w:rsid w:val="00C97CAF"/>
    <w:rsid w:val="00CA3163"/>
    <w:rsid w:val="00CA645F"/>
    <w:rsid w:val="00CA6A94"/>
    <w:rsid w:val="00CB0171"/>
    <w:rsid w:val="00CB0F9F"/>
    <w:rsid w:val="00CB2E5A"/>
    <w:rsid w:val="00CB4A16"/>
    <w:rsid w:val="00CB68AA"/>
    <w:rsid w:val="00CB7759"/>
    <w:rsid w:val="00CC34A4"/>
    <w:rsid w:val="00CC6F8A"/>
    <w:rsid w:val="00CD187E"/>
    <w:rsid w:val="00CE3F63"/>
    <w:rsid w:val="00CF2648"/>
    <w:rsid w:val="00CF3237"/>
    <w:rsid w:val="00CF6B84"/>
    <w:rsid w:val="00CF72C0"/>
    <w:rsid w:val="00D004EC"/>
    <w:rsid w:val="00D01FC6"/>
    <w:rsid w:val="00D037EC"/>
    <w:rsid w:val="00D0484D"/>
    <w:rsid w:val="00D07D98"/>
    <w:rsid w:val="00D1023F"/>
    <w:rsid w:val="00D131D0"/>
    <w:rsid w:val="00D17398"/>
    <w:rsid w:val="00D179C3"/>
    <w:rsid w:val="00D25A24"/>
    <w:rsid w:val="00D274C4"/>
    <w:rsid w:val="00D27D7F"/>
    <w:rsid w:val="00D300A4"/>
    <w:rsid w:val="00D3189B"/>
    <w:rsid w:val="00D319EA"/>
    <w:rsid w:val="00D323D4"/>
    <w:rsid w:val="00D33BC4"/>
    <w:rsid w:val="00D3645C"/>
    <w:rsid w:val="00D36620"/>
    <w:rsid w:val="00D36717"/>
    <w:rsid w:val="00D373D8"/>
    <w:rsid w:val="00D37F90"/>
    <w:rsid w:val="00D417FA"/>
    <w:rsid w:val="00D53642"/>
    <w:rsid w:val="00D55D06"/>
    <w:rsid w:val="00D55D61"/>
    <w:rsid w:val="00D564B8"/>
    <w:rsid w:val="00D61596"/>
    <w:rsid w:val="00D62475"/>
    <w:rsid w:val="00D66C40"/>
    <w:rsid w:val="00D6738C"/>
    <w:rsid w:val="00D6770F"/>
    <w:rsid w:val="00D72B94"/>
    <w:rsid w:val="00D7523F"/>
    <w:rsid w:val="00D75AD1"/>
    <w:rsid w:val="00D76F7F"/>
    <w:rsid w:val="00D80C95"/>
    <w:rsid w:val="00D8295F"/>
    <w:rsid w:val="00D8513F"/>
    <w:rsid w:val="00D87715"/>
    <w:rsid w:val="00D930A8"/>
    <w:rsid w:val="00D93AA2"/>
    <w:rsid w:val="00DA39EB"/>
    <w:rsid w:val="00DA53C7"/>
    <w:rsid w:val="00DB1DD4"/>
    <w:rsid w:val="00DB38DA"/>
    <w:rsid w:val="00DB4F48"/>
    <w:rsid w:val="00DB5BA4"/>
    <w:rsid w:val="00DB7995"/>
    <w:rsid w:val="00DC37BF"/>
    <w:rsid w:val="00DE0B74"/>
    <w:rsid w:val="00DE1E26"/>
    <w:rsid w:val="00DE1EA5"/>
    <w:rsid w:val="00DE2DCF"/>
    <w:rsid w:val="00DE4575"/>
    <w:rsid w:val="00DE5A97"/>
    <w:rsid w:val="00DE6CA6"/>
    <w:rsid w:val="00DE7832"/>
    <w:rsid w:val="00DF0F5B"/>
    <w:rsid w:val="00DF268B"/>
    <w:rsid w:val="00DF3188"/>
    <w:rsid w:val="00DF3CA9"/>
    <w:rsid w:val="00DF524E"/>
    <w:rsid w:val="00DF6233"/>
    <w:rsid w:val="00E02B97"/>
    <w:rsid w:val="00E0435F"/>
    <w:rsid w:val="00E05CA0"/>
    <w:rsid w:val="00E075C4"/>
    <w:rsid w:val="00E10CE9"/>
    <w:rsid w:val="00E208D3"/>
    <w:rsid w:val="00E20E39"/>
    <w:rsid w:val="00E315A3"/>
    <w:rsid w:val="00E331BE"/>
    <w:rsid w:val="00E342FE"/>
    <w:rsid w:val="00E35618"/>
    <w:rsid w:val="00E3599B"/>
    <w:rsid w:val="00E406B7"/>
    <w:rsid w:val="00E42CB9"/>
    <w:rsid w:val="00E45F11"/>
    <w:rsid w:val="00E461FB"/>
    <w:rsid w:val="00E47B59"/>
    <w:rsid w:val="00E50A35"/>
    <w:rsid w:val="00E50F0E"/>
    <w:rsid w:val="00E52FFB"/>
    <w:rsid w:val="00E57F4D"/>
    <w:rsid w:val="00E62F5F"/>
    <w:rsid w:val="00E62FB3"/>
    <w:rsid w:val="00E64405"/>
    <w:rsid w:val="00E66621"/>
    <w:rsid w:val="00E67CEE"/>
    <w:rsid w:val="00E72E03"/>
    <w:rsid w:val="00E73809"/>
    <w:rsid w:val="00E74FB8"/>
    <w:rsid w:val="00E76594"/>
    <w:rsid w:val="00E7670E"/>
    <w:rsid w:val="00E815F7"/>
    <w:rsid w:val="00E818E9"/>
    <w:rsid w:val="00E84A24"/>
    <w:rsid w:val="00E91950"/>
    <w:rsid w:val="00E9216A"/>
    <w:rsid w:val="00E9399D"/>
    <w:rsid w:val="00E9410B"/>
    <w:rsid w:val="00E96462"/>
    <w:rsid w:val="00EA5F77"/>
    <w:rsid w:val="00EA7275"/>
    <w:rsid w:val="00EB01C8"/>
    <w:rsid w:val="00EB2CA6"/>
    <w:rsid w:val="00EB2EAE"/>
    <w:rsid w:val="00EB4052"/>
    <w:rsid w:val="00EB4681"/>
    <w:rsid w:val="00EB5681"/>
    <w:rsid w:val="00EC0B0C"/>
    <w:rsid w:val="00EC2D3F"/>
    <w:rsid w:val="00EC324C"/>
    <w:rsid w:val="00EC5306"/>
    <w:rsid w:val="00EC5EE0"/>
    <w:rsid w:val="00EC7187"/>
    <w:rsid w:val="00EC7ABF"/>
    <w:rsid w:val="00ED0067"/>
    <w:rsid w:val="00ED4427"/>
    <w:rsid w:val="00ED567B"/>
    <w:rsid w:val="00ED680B"/>
    <w:rsid w:val="00EE069D"/>
    <w:rsid w:val="00EE42F8"/>
    <w:rsid w:val="00EF4650"/>
    <w:rsid w:val="00F00AE8"/>
    <w:rsid w:val="00F04161"/>
    <w:rsid w:val="00F04497"/>
    <w:rsid w:val="00F05387"/>
    <w:rsid w:val="00F10F61"/>
    <w:rsid w:val="00F20051"/>
    <w:rsid w:val="00F21E9D"/>
    <w:rsid w:val="00F2262C"/>
    <w:rsid w:val="00F26869"/>
    <w:rsid w:val="00F30DFE"/>
    <w:rsid w:val="00F348E0"/>
    <w:rsid w:val="00F3526A"/>
    <w:rsid w:val="00F37410"/>
    <w:rsid w:val="00F407B6"/>
    <w:rsid w:val="00F42542"/>
    <w:rsid w:val="00F425DA"/>
    <w:rsid w:val="00F43F3C"/>
    <w:rsid w:val="00F478DA"/>
    <w:rsid w:val="00F47C07"/>
    <w:rsid w:val="00F5289C"/>
    <w:rsid w:val="00F53396"/>
    <w:rsid w:val="00F54E14"/>
    <w:rsid w:val="00F551BB"/>
    <w:rsid w:val="00F61DAD"/>
    <w:rsid w:val="00F62E87"/>
    <w:rsid w:val="00F67899"/>
    <w:rsid w:val="00F67A0F"/>
    <w:rsid w:val="00F77874"/>
    <w:rsid w:val="00F7789C"/>
    <w:rsid w:val="00F81A86"/>
    <w:rsid w:val="00F93698"/>
    <w:rsid w:val="00FA2D61"/>
    <w:rsid w:val="00FA3B86"/>
    <w:rsid w:val="00FA721D"/>
    <w:rsid w:val="00FB471B"/>
    <w:rsid w:val="00FB7E37"/>
    <w:rsid w:val="00FC0B30"/>
    <w:rsid w:val="00FC26E2"/>
    <w:rsid w:val="00FD0BC7"/>
    <w:rsid w:val="00FD288E"/>
    <w:rsid w:val="00FD4E04"/>
    <w:rsid w:val="00FD5E53"/>
    <w:rsid w:val="00FD6411"/>
    <w:rsid w:val="00FD654A"/>
    <w:rsid w:val="00FE17F1"/>
    <w:rsid w:val="00FE75F7"/>
    <w:rsid w:val="00FE7FBD"/>
    <w:rsid w:val="00FF073F"/>
    <w:rsid w:val="00FF1262"/>
    <w:rsid w:val="00FF1FBD"/>
    <w:rsid w:val="00FF21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6F49ABF-89B4-4F53-A65F-5E545F58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line="48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semiHidden/>
    <w:unhideWhenUsed/>
    <w:rsid w:val="005B5D26"/>
  </w:style>
  <w:style w:type="table" w:styleId="TableGrid">
    <w:name w:val="Table Grid"/>
    <w:basedOn w:val="TableNormal"/>
    <w:uiPriority w:val="39"/>
    <w:rsid w:val="00B37C78"/>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8F193-4BF5-49D2-9015-293C17BE2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22</Pages>
  <Words>7576</Words>
  <Characters>44514</Characters>
  <Application>Microsoft Office Word</Application>
  <DocSecurity>0</DocSecurity>
  <Lines>702</Lines>
  <Paragraphs>181</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51907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subject/>
  <dc:creator>Colin Dassow, Chelsey Nieman, Chris Solomon, Greg Sass, and Stuart Jones</dc:creator>
  <cp:keywords/>
  <dc:description/>
  <cp:lastModifiedBy>Colin Dassow</cp:lastModifiedBy>
  <cp:revision>5</cp:revision>
  <dcterms:created xsi:type="dcterms:W3CDTF">2021-01-14T14:21:00Z</dcterms:created>
  <dcterms:modified xsi:type="dcterms:W3CDTF">2021-01-14T20:34:00Z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ZOTERO_PREF_1">
    <vt:lpwstr>&lt;data data-version="3" zotero-version="5.0.88"&gt;&lt;session id="EhJC5GqN"/&gt;&lt;style id="http://www.zotero.org/styles/limnology-and-oceanography" hasBibliography="1" bibliographyStyleHasBeenSet="1"/&gt;&lt;prefs&gt;&lt;pref name="fieldType" value="Field"/&gt;&lt;/prefs&gt;&lt;/data&gt;</vt:lpwstr>
  </property>
</Properties>
</file>