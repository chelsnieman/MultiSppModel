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C266" w14:textId="77777777" w:rsidR="00986444" w:rsidRDefault="007F78D3" w:rsidP="00FA2D61">
      <w:pPr>
        <w:pStyle w:val="BodyText"/>
        <w:rPr>
          <w:rFonts w:ascii="Times" w:hAnsi="Times"/>
        </w:rPr>
      </w:pPr>
      <w:commentRangeStart w:id="0"/>
      <w:commentRangeStart w:id="1"/>
      <w:r w:rsidRPr="00FA2D61">
        <w:rPr>
          <w:rFonts w:ascii="Times" w:hAnsi="Times"/>
        </w:rPr>
        <w:t>Title</w:t>
      </w:r>
      <w:r w:rsidR="00986444">
        <w:rPr>
          <w:rFonts w:ascii="Times" w:hAnsi="Times"/>
        </w:rPr>
        <w:t>:</w:t>
      </w:r>
      <w:commentRangeEnd w:id="0"/>
      <w:r w:rsidR="00986444">
        <w:rPr>
          <w:rStyle w:val="CommentReference"/>
        </w:rPr>
        <w:commentReference w:id="0"/>
      </w:r>
      <w:commentRangeEnd w:id="1"/>
      <w:r w:rsidR="00536684">
        <w:rPr>
          <w:rStyle w:val="CommentReference"/>
        </w:rPr>
        <w:commentReference w:id="1"/>
      </w:r>
      <w:r w:rsidR="00986444">
        <w:rPr>
          <w:rFonts w:ascii="Times" w:hAnsi="Times"/>
        </w:rPr>
        <w:t xml:space="preserve"> </w:t>
      </w:r>
    </w:p>
    <w:p w14:paraId="3A7109A8" w14:textId="01EB2FE8" w:rsidR="007F78D3" w:rsidRDefault="00986444" w:rsidP="00FA2D61">
      <w:pPr>
        <w:pStyle w:val="BodyText"/>
        <w:rPr>
          <w:rFonts w:ascii="Times" w:hAnsi="Times"/>
        </w:rPr>
      </w:pPr>
      <w:r>
        <w:rPr>
          <w:rFonts w:ascii="Times" w:hAnsi="Times"/>
        </w:rPr>
        <w:t xml:space="preserve">Leveraging species interactions to creatively maintain desired stable states in </w:t>
      </w:r>
      <w:ins w:id="2" w:author="Sass, Gregory G" w:date="2021-01-08T13:37:00Z">
        <w:r w:rsidR="00EC7ABF">
          <w:rPr>
            <w:rFonts w:ascii="Times" w:hAnsi="Times"/>
          </w:rPr>
          <w:t xml:space="preserve">multi-species </w:t>
        </w:r>
      </w:ins>
      <w:r>
        <w:rPr>
          <w:rFonts w:ascii="Times" w:hAnsi="Times"/>
        </w:rPr>
        <w:t>recreational fisheries</w:t>
      </w:r>
      <w:del w:id="3" w:author="Sass, Gregory G" w:date="2021-01-08T13:37:00Z">
        <w:r w:rsidDel="00EC7ABF">
          <w:rPr>
            <w:rFonts w:ascii="Times" w:hAnsi="Times"/>
          </w:rPr>
          <w:delText xml:space="preserve"> management</w:delText>
        </w:r>
      </w:del>
    </w:p>
    <w:p w14:paraId="4E8E765B" w14:textId="275C3A26" w:rsidR="00986444" w:rsidRDefault="00986444" w:rsidP="00FA2D61">
      <w:pPr>
        <w:pStyle w:val="BodyText"/>
        <w:rPr>
          <w:rFonts w:ascii="Times" w:hAnsi="Times"/>
        </w:rPr>
      </w:pPr>
      <w:r>
        <w:rPr>
          <w:rFonts w:ascii="Times" w:hAnsi="Times"/>
        </w:rPr>
        <w:t>Accounting for positive feedback loops and stable states can improve management outcomes in recreational fisheries</w:t>
      </w:r>
    </w:p>
    <w:p w14:paraId="182F964E" w14:textId="3D3EEAFA" w:rsidR="00986444" w:rsidRPr="00FA2D61" w:rsidRDefault="00986444" w:rsidP="00FA2D61">
      <w:pPr>
        <w:pStyle w:val="BodyText"/>
        <w:rPr>
          <w:rFonts w:ascii="Times" w:hAnsi="Times"/>
        </w:rPr>
      </w:pPr>
      <w:r>
        <w:rPr>
          <w:rFonts w:ascii="Times" w:hAnsi="Times"/>
        </w:rPr>
        <w:t>Managing recreational fisheries from a multi-species perspective: Leveraging species interactions</w:t>
      </w:r>
      <w:del w:id="4" w:author="Sass, Gregory G" w:date="2021-01-08T13:37:00Z">
        <w:r w:rsidDel="00EC7ABF">
          <w:rPr>
            <w:rFonts w:ascii="Times" w:hAnsi="Times"/>
          </w:rPr>
          <w:delText xml:space="preserve"> and positive feedback loops</w:delText>
        </w:r>
      </w:del>
      <w:r>
        <w:rPr>
          <w:rFonts w:ascii="Times" w:hAnsi="Times"/>
        </w:rPr>
        <w:t xml:space="preserve"> to maintain desired ecosystem </w:t>
      </w:r>
      <w:commentRangeStart w:id="5"/>
      <w:r>
        <w:rPr>
          <w:rFonts w:ascii="Times" w:hAnsi="Times"/>
        </w:rPr>
        <w:t>states</w:t>
      </w:r>
      <w:commentRangeEnd w:id="5"/>
      <w:r w:rsidR="00EC7ABF">
        <w:rPr>
          <w:rStyle w:val="CommentReference"/>
        </w:rPr>
        <w:commentReference w:id="5"/>
      </w:r>
    </w:p>
    <w:p w14:paraId="6AC0E04F" w14:textId="0A61B5AD"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Dassow</w:t>
      </w:r>
      <w:r w:rsidR="00C45CD2" w:rsidRPr="00C45CD2">
        <w:rPr>
          <w:rFonts w:ascii="Times New Roman" w:hAnsi="Times New Roman" w:cs="Times New Roman"/>
          <w:vertAlign w:val="superscript"/>
        </w:rPr>
        <w:t>1</w:t>
      </w:r>
      <w:r w:rsidRPr="00C45CD2">
        <w:rPr>
          <w:rFonts w:ascii="Times New Roman" w:hAnsi="Times New Roman" w:cs="Times New Roman"/>
        </w:rPr>
        <w:t>, Chelsey Nieman</w:t>
      </w:r>
      <w:r w:rsidR="00C45CD2" w:rsidRPr="00C45CD2">
        <w:rPr>
          <w:rFonts w:ascii="Times New Roman" w:hAnsi="Times New Roman" w:cs="Times New Roman"/>
          <w:vertAlign w:val="superscript"/>
        </w:rPr>
        <w:t>2</w:t>
      </w:r>
      <w:r w:rsidRPr="00C45CD2">
        <w:rPr>
          <w:rFonts w:ascii="Times New Roman" w:hAnsi="Times New Roman" w:cs="Times New Roman"/>
        </w:rPr>
        <w:t>, Chris Solomon</w:t>
      </w:r>
      <w:r w:rsidR="00C45CD2" w:rsidRPr="00C45CD2">
        <w:rPr>
          <w:rFonts w:ascii="Times New Roman" w:hAnsi="Times New Roman" w:cs="Times New Roman"/>
          <w:vertAlign w:val="superscript"/>
        </w:rPr>
        <w:t>2</w:t>
      </w:r>
      <w:r w:rsidRPr="00C45CD2">
        <w:rPr>
          <w:rFonts w:ascii="Times New Roman" w:hAnsi="Times New Roman" w:cs="Times New Roman"/>
        </w:rPr>
        <w:t>, Greg Sass</w:t>
      </w:r>
      <w:r w:rsidR="00C45CD2" w:rsidRPr="00C45CD2">
        <w:rPr>
          <w:rFonts w:ascii="Times New Roman" w:hAnsi="Times New Roman" w:cs="Times New Roman"/>
          <w:vertAlign w:val="superscript"/>
        </w:rPr>
        <w:t>3</w:t>
      </w:r>
      <w:r w:rsidRPr="00C45CD2">
        <w:rPr>
          <w:rFonts w:ascii="Times New Roman" w:hAnsi="Times New Roman" w:cs="Times New Roman"/>
        </w:rPr>
        <w:t>, and Stuart Jones</w:t>
      </w:r>
      <w:r w:rsidR="00C45CD2" w:rsidRPr="00C45CD2">
        <w:rPr>
          <w:rFonts w:ascii="Times New Roman" w:hAnsi="Times New Roman" w:cs="Times New Roman"/>
          <w:vertAlign w:val="superscript"/>
        </w:rPr>
        <w:t>1</w:t>
      </w:r>
    </w:p>
    <w:p w14:paraId="61837507" w14:textId="34D633D2" w:rsidR="00C45CD2" w:rsidRPr="00FA2D61"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37A94172" w14:textId="5F2A25E5" w:rsidR="00C45CD2" w:rsidRPr="00FA2D61" w:rsidRDefault="00C45CD2" w:rsidP="00C45CD2">
      <w:pPr>
        <w:pStyle w:val="BodyText"/>
        <w:rPr>
          <w:rFonts w:ascii="Times New Roman" w:hAnsi="Times New Roman" w:cs="Times New Roman"/>
        </w:rPr>
      </w:pPr>
      <w:commentRangeStart w:id="6"/>
      <w:r w:rsidRPr="00FA2D61">
        <w:rPr>
          <w:rFonts w:ascii="Times New Roman" w:hAnsi="Times New Roman" w:cs="Times New Roman"/>
          <w:b/>
          <w:bCs/>
        </w:rPr>
        <w:t>Statement of Significance</w:t>
      </w:r>
      <w:commentRangeEnd w:id="6"/>
      <w:r>
        <w:rPr>
          <w:rStyle w:val="CommentReference"/>
        </w:rPr>
        <w:commentReference w:id="6"/>
      </w:r>
    </w:p>
    <w:p w14:paraId="0C57820D" w14:textId="2A060846" w:rsidR="00C45CD2" w:rsidRDefault="00C45CD2" w:rsidP="00C45CD2">
      <w:pPr>
        <w:pStyle w:val="BodyText"/>
        <w:rPr>
          <w:rFonts w:ascii="Times New Roman" w:hAnsi="Times New Roman" w:cs="Times New Roman"/>
          <w:b/>
          <w:bCs/>
        </w:rPr>
      </w:pPr>
      <w:commentRangeStart w:id="7"/>
      <w:r w:rsidRPr="00FA2D61">
        <w:rPr>
          <w:rFonts w:ascii="Times New Roman" w:hAnsi="Times New Roman" w:cs="Times New Roman"/>
          <w:b/>
          <w:bCs/>
        </w:rPr>
        <w:t>Abstract</w:t>
      </w:r>
      <w:commentRangeEnd w:id="7"/>
      <w:r>
        <w:rPr>
          <w:rStyle w:val="CommentReference"/>
        </w:rPr>
        <w:commentReference w:id="7"/>
      </w:r>
    </w:p>
    <w:p w14:paraId="447829C4" w14:textId="77777777" w:rsidR="00C45CD2" w:rsidRPr="00FA2D61" w:rsidRDefault="00C45CD2" w:rsidP="00FA2D61">
      <w:pPr>
        <w:pStyle w:val="BodyText"/>
        <w:rPr>
          <w:rFonts w:ascii="Times New Roman" w:hAnsi="Times New Roman" w:cs="Times New Roman"/>
          <w:b/>
          <w:bCs/>
        </w:rPr>
      </w:pP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8" w:name="introduction"/>
      <w:commentRangeStart w:id="9"/>
      <w:commentRangeStart w:id="10"/>
      <w:commentRangeStart w:id="11"/>
      <w:r w:rsidRPr="00FA2D61">
        <w:rPr>
          <w:rFonts w:ascii="Times New Roman" w:hAnsi="Times New Roman" w:cs="Times New Roman"/>
          <w:color w:val="auto"/>
          <w:sz w:val="24"/>
          <w:szCs w:val="24"/>
        </w:rPr>
        <w:t>Introduction</w:t>
      </w:r>
      <w:bookmarkEnd w:id="8"/>
      <w:commentRangeEnd w:id="9"/>
      <w:commentRangeEnd w:id="11"/>
      <w:r w:rsidR="00994C2C">
        <w:rPr>
          <w:rStyle w:val="CommentReference"/>
          <w:rFonts w:asciiTheme="minorHAnsi" w:eastAsiaTheme="minorHAnsi" w:hAnsiTheme="minorHAnsi" w:cstheme="minorBidi"/>
          <w:b w:val="0"/>
          <w:bCs w:val="0"/>
          <w:color w:val="auto"/>
        </w:rPr>
        <w:commentReference w:id="9"/>
      </w:r>
      <w:commentRangeEnd w:id="10"/>
      <w:r w:rsidR="00536684">
        <w:rPr>
          <w:rStyle w:val="CommentReference"/>
          <w:rFonts w:asciiTheme="minorHAnsi" w:eastAsiaTheme="minorHAnsi" w:hAnsiTheme="minorHAnsi" w:cstheme="minorBidi"/>
          <w:b w:val="0"/>
          <w:bCs w:val="0"/>
          <w:color w:val="auto"/>
        </w:rPr>
        <w:commentReference w:id="10"/>
      </w:r>
      <w:r w:rsidR="0083781A">
        <w:rPr>
          <w:rStyle w:val="CommentReference"/>
          <w:rFonts w:asciiTheme="minorHAnsi" w:eastAsiaTheme="minorHAnsi" w:hAnsiTheme="minorHAnsi" w:cstheme="minorBidi"/>
          <w:b w:val="0"/>
          <w:bCs w:val="0"/>
          <w:color w:val="auto"/>
        </w:rPr>
        <w:commentReference w:id="11"/>
      </w:r>
    </w:p>
    <w:p w14:paraId="5765BE4F" w14:textId="423E183E"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(Walters and Martell 2004</w:t>
      </w:r>
      <w:r>
        <w:rPr>
          <w:rFonts w:ascii="Times New Roman" w:hAnsi="Times New Roman" w:cs="Times New Roman"/>
        </w:rPr>
        <w:t>, Baum and Worm 2009</w:t>
      </w:r>
      <w:r w:rsidRPr="003830E1">
        <w:rPr>
          <w:rFonts w:ascii="Times New Roman" w:hAnsi="Times New Roman" w:cs="Times New Roman"/>
        </w:rPr>
        <w:t>).</w:t>
      </w:r>
      <w:r>
        <w:rPr>
          <w:rFonts w:ascii="Times New Roman" w:hAnsi="Times New Roman" w:cs="Times New Roman"/>
        </w:rPr>
        <w:t xml:space="preserve"> 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w:t>
      </w:r>
      <w:commentRangeStart w:id="12"/>
      <w:commentRangeStart w:id="13"/>
      <w:del w:id="14" w:author="Chris Solomon" w:date="2021-01-07T16:10:00Z">
        <w:r w:rsidRPr="003830E1" w:rsidDel="00203677">
          <w:rPr>
            <w:rFonts w:ascii="Times New Roman" w:hAnsi="Times New Roman" w:cs="Times New Roman"/>
          </w:rPr>
          <w:delText>managers</w:delText>
        </w:r>
      </w:del>
      <w:commentRangeEnd w:id="12"/>
      <w:r w:rsidR="000F4677">
        <w:rPr>
          <w:rStyle w:val="CommentReference"/>
        </w:rPr>
        <w:commentReference w:id="12"/>
      </w:r>
      <w:del w:id="15" w:author="Chris Solomon" w:date="2021-01-07T16:10:00Z">
        <w:r w:rsidRPr="003830E1" w:rsidDel="00203677">
          <w:rPr>
            <w:rFonts w:ascii="Times New Roman" w:hAnsi="Times New Roman" w:cs="Times New Roman"/>
          </w:rPr>
          <w:delText xml:space="preserve"> </w:delText>
        </w:r>
      </w:del>
      <w:r w:rsidRPr="003830E1">
        <w:rPr>
          <w:rFonts w:ascii="Times New Roman" w:hAnsi="Times New Roman" w:cs="Times New Roman"/>
        </w:rPr>
        <w:t xml:space="preserve">to </w:t>
      </w:r>
      <w:del w:id="16" w:author="Chris Solomon" w:date="2021-01-07T16:10:00Z">
        <w:r w:rsidRPr="003830E1" w:rsidDel="00203677">
          <w:rPr>
            <w:rFonts w:ascii="Times New Roman" w:hAnsi="Times New Roman" w:cs="Times New Roman"/>
          </w:rPr>
          <w:delText xml:space="preserve">make </w:delText>
        </w:r>
      </w:del>
      <w:r w:rsidRPr="003830E1">
        <w:rPr>
          <w:rFonts w:ascii="Times New Roman" w:hAnsi="Times New Roman" w:cs="Times New Roman"/>
        </w:rPr>
        <w:t>decisions</w:t>
      </w:r>
      <w:commentRangeEnd w:id="13"/>
      <w:r w:rsidR="00203677">
        <w:rPr>
          <w:rStyle w:val="CommentReference"/>
        </w:rPr>
        <w:commentReference w:id="13"/>
      </w:r>
      <w:del w:id="17" w:author="Chris Solomon" w:date="2021-01-07T16:10:00Z">
        <w:r w:rsidDel="00203677">
          <w:rPr>
            <w:rFonts w:ascii="Times New Roman" w:hAnsi="Times New Roman" w:cs="Times New Roman"/>
          </w:rPr>
          <w:delText>,</w:delText>
        </w:r>
      </w:del>
      <w:r w:rsidRPr="003830E1">
        <w:rPr>
          <w:rFonts w:ascii="Times New Roman" w:hAnsi="Times New Roman" w:cs="Times New Roman"/>
        </w:rPr>
        <w:t xml:space="preserve"> that in hindsight</w:t>
      </w:r>
      <w:del w:id="18" w:author="Chris Solomon" w:date="2021-01-07T16:10:00Z">
        <w:r w:rsidRPr="003830E1" w:rsidDel="00203677">
          <w:rPr>
            <w:rFonts w:ascii="Times New Roman" w:hAnsi="Times New Roman" w:cs="Times New Roman"/>
          </w:rPr>
          <w:delText>,</w:delText>
        </w:r>
      </w:del>
      <w:r w:rsidRPr="003830E1">
        <w:rPr>
          <w:rFonts w:ascii="Times New Roman" w:hAnsi="Times New Roman" w:cs="Times New Roman"/>
        </w:rPr>
        <w:t xml:space="preserve"> </w:t>
      </w:r>
      <w:del w:id="19" w:author="Chris Solomon" w:date="2021-01-07T16:10:00Z">
        <w:r w:rsidDel="00203677">
          <w:rPr>
            <w:rFonts w:ascii="Times New Roman" w:hAnsi="Times New Roman" w:cs="Times New Roman"/>
          </w:rPr>
          <w:delText>were</w:delText>
        </w:r>
        <w:r w:rsidRPr="003830E1" w:rsidDel="00203677">
          <w:rPr>
            <w:rFonts w:ascii="Times New Roman" w:hAnsi="Times New Roman" w:cs="Times New Roman"/>
          </w:rPr>
          <w:delText xml:space="preserve"> </w:delText>
        </w:r>
      </w:del>
      <w:ins w:id="20" w:author="Chris Solomon" w:date="2021-01-07T16:10:00Z">
        <w:r w:rsidR="00203677">
          <w:rPr>
            <w:rFonts w:ascii="Times New Roman" w:hAnsi="Times New Roman" w:cs="Times New Roman"/>
          </w:rPr>
          <w:t xml:space="preserve">prove to </w:t>
        </w:r>
      </w:ins>
      <w:ins w:id="21" w:author="Sass, Gregory G" w:date="2021-01-08T13:40:00Z">
        <w:r w:rsidR="000F4677">
          <w:rPr>
            <w:rFonts w:ascii="Times New Roman" w:hAnsi="Times New Roman" w:cs="Times New Roman"/>
          </w:rPr>
          <w:t>be</w:t>
        </w:r>
      </w:ins>
      <w:ins w:id="22" w:author="Chris Solomon" w:date="2021-01-07T16:10:00Z">
        <w:del w:id="23" w:author="Sass, Gregory G" w:date="2021-01-08T13:40:00Z">
          <w:r w:rsidR="00203677" w:rsidDel="000F4677">
            <w:rPr>
              <w:rFonts w:ascii="Times New Roman" w:hAnsi="Times New Roman" w:cs="Times New Roman"/>
            </w:rPr>
            <w:delText>have been</w:delText>
          </w:r>
        </w:del>
        <w:r w:rsidR="00203677" w:rsidRPr="003830E1">
          <w:rPr>
            <w:rFonts w:ascii="Times New Roman" w:hAnsi="Times New Roman" w:cs="Times New Roman"/>
          </w:rPr>
          <w:t xml:space="preserve"> </w:t>
        </w:r>
      </w:ins>
      <w:r w:rsidRPr="003830E1">
        <w:rPr>
          <w:rFonts w:ascii="Times New Roman" w:hAnsi="Times New Roman" w:cs="Times New Roman"/>
        </w:rPr>
        <w:t xml:space="preserve">ineffective or even detrimental (Walters et al. 2000; </w:t>
      </w:r>
      <w:r>
        <w:rPr>
          <w:rFonts w:ascii="Times New Roman" w:hAnsi="Times New Roman" w:cs="Times New Roman"/>
        </w:rPr>
        <w:t xml:space="preserve">Springer et al. 2003; Myers et al. 2007; </w:t>
      </w:r>
      <w:r w:rsidRPr="003830E1">
        <w:rPr>
          <w:rFonts w:ascii="Times New Roman" w:hAnsi="Times New Roman" w:cs="Times New Roman"/>
        </w:rPr>
        <w:t>Hansen et al. 2015; Sass and Shaw 2020).</w:t>
      </w:r>
      <w:r>
        <w:rPr>
          <w:rFonts w:ascii="Times New Roman" w:hAnsi="Times New Roman" w:cs="Times New Roman"/>
        </w:rPr>
        <w:t xml:space="preserve"> </w:t>
      </w:r>
      <w:ins w:id="24" w:author="Colin Dassow" w:date="2021-01-09T10:51:00Z">
        <w:r w:rsidR="00692D54">
          <w:rPr>
            <w:rFonts w:ascii="Times New Roman" w:hAnsi="Times New Roman" w:cs="Times New Roman"/>
          </w:rPr>
          <w:t xml:space="preserve">For example, </w:t>
        </w:r>
      </w:ins>
      <w:ins w:id="25" w:author="Colin Dassow" w:date="2021-01-09T10:56:00Z">
        <w:r w:rsidR="00C15FC4">
          <w:rPr>
            <w:rFonts w:ascii="Times New Roman" w:hAnsi="Times New Roman" w:cs="Times New Roman"/>
          </w:rPr>
          <w:t>Atlantic cod (</w:t>
        </w:r>
        <w:r w:rsidR="00C15FC4">
          <w:rPr>
            <w:rFonts w:ascii="Times New Roman" w:hAnsi="Times New Roman" w:cs="Times New Roman"/>
            <w:i/>
          </w:rPr>
          <w:t xml:space="preserve">Gadus </w:t>
        </w:r>
        <w:r w:rsidR="00C15FC4" w:rsidRPr="009F332E">
          <w:rPr>
            <w:rFonts w:ascii="Times New Roman" w:hAnsi="Times New Roman" w:cs="Times New Roman"/>
            <w:i/>
          </w:rPr>
          <w:t>morhua</w:t>
        </w:r>
        <w:r w:rsidR="00C15FC4">
          <w:rPr>
            <w:rFonts w:ascii="Times New Roman" w:hAnsi="Times New Roman" w:cs="Times New Roman"/>
          </w:rPr>
          <w:t>) stocks in the Baltic Sea</w:t>
        </w:r>
      </w:ins>
      <w:ins w:id="26" w:author="Colin Dassow" w:date="2021-01-09T10:57:00Z">
        <w:r w:rsidR="00C15FC4">
          <w:rPr>
            <w:rFonts w:ascii="Times New Roman" w:hAnsi="Times New Roman" w:cs="Times New Roman"/>
          </w:rPr>
          <w:t xml:space="preserve"> collapsed in the late 1980’s and </w:t>
        </w:r>
      </w:ins>
      <w:ins w:id="27" w:author="Colin Dassow" w:date="2021-01-09T11:04:00Z">
        <w:r w:rsidR="00851028">
          <w:rPr>
            <w:rFonts w:ascii="Times New Roman" w:hAnsi="Times New Roman" w:cs="Times New Roman"/>
          </w:rPr>
          <w:t>the population failed to recover</w:t>
        </w:r>
      </w:ins>
      <w:ins w:id="28" w:author="Colin Dassow" w:date="2021-01-09T11:05:00Z">
        <w:r w:rsidR="00851028">
          <w:rPr>
            <w:rFonts w:ascii="Times New Roman" w:hAnsi="Times New Roman" w:cs="Times New Roman"/>
          </w:rPr>
          <w:t xml:space="preserve"> during the 20 years after collapse</w:t>
        </w:r>
      </w:ins>
      <w:ins w:id="29" w:author="Colin Dassow" w:date="2021-01-09T11:13:00Z">
        <w:r w:rsidR="0065292B">
          <w:rPr>
            <w:rFonts w:ascii="Times New Roman" w:hAnsi="Times New Roman" w:cs="Times New Roman"/>
          </w:rPr>
          <w:t xml:space="preserve"> </w:t>
        </w:r>
      </w:ins>
      <w:ins w:id="30" w:author="Colin Dassow" w:date="2021-01-09T11:16:00Z">
        <w:r w:rsidR="0065292B">
          <w:rPr>
            <w:rFonts w:ascii="Times New Roman" w:hAnsi="Times New Roman" w:cs="Times New Roman"/>
          </w:rPr>
          <w:t xml:space="preserve">despite the restriction in harvest </w:t>
        </w:r>
      </w:ins>
      <w:ins w:id="31" w:author="Colin Dassow" w:date="2021-01-09T11:13:00Z">
        <w:r w:rsidR="0065292B">
          <w:rPr>
            <w:rFonts w:ascii="Times New Roman" w:hAnsi="Times New Roman" w:cs="Times New Roman"/>
          </w:rPr>
          <w:t>(ICES 2006)</w:t>
        </w:r>
      </w:ins>
      <w:ins w:id="32" w:author="Colin Dassow" w:date="2021-01-09T11:00:00Z">
        <w:r w:rsidR="00C15FC4">
          <w:rPr>
            <w:rFonts w:ascii="Times New Roman" w:hAnsi="Times New Roman" w:cs="Times New Roman"/>
          </w:rPr>
          <w:t xml:space="preserve">. </w:t>
        </w:r>
      </w:ins>
      <w:ins w:id="33" w:author="Colin Dassow" w:date="2021-01-09T11:13:00Z">
        <w:r w:rsidR="0065292B">
          <w:rPr>
            <w:rFonts w:ascii="Times New Roman" w:hAnsi="Times New Roman" w:cs="Times New Roman"/>
          </w:rPr>
          <w:t>Subsequent</w:t>
        </w:r>
      </w:ins>
      <w:ins w:id="34" w:author="Colin Dassow" w:date="2021-01-09T11:00:00Z">
        <w:r w:rsidR="00C15FC4">
          <w:rPr>
            <w:rFonts w:ascii="Times New Roman" w:hAnsi="Times New Roman" w:cs="Times New Roman"/>
          </w:rPr>
          <w:t xml:space="preserve"> research identified </w:t>
        </w:r>
      </w:ins>
      <w:ins w:id="35" w:author="Colin Dassow" w:date="2021-01-09T11:01:00Z">
        <w:r w:rsidR="00C15FC4">
          <w:rPr>
            <w:rFonts w:ascii="Times New Roman" w:hAnsi="Times New Roman" w:cs="Times New Roman"/>
          </w:rPr>
          <w:t>ecological interactions with sprat</w:t>
        </w:r>
      </w:ins>
      <w:ins w:id="36" w:author="Colin Dassow" w:date="2021-01-09T11:02:00Z">
        <w:r w:rsidR="00851028">
          <w:rPr>
            <w:rFonts w:ascii="Times New Roman" w:hAnsi="Times New Roman" w:cs="Times New Roman"/>
          </w:rPr>
          <w:t xml:space="preserve"> as the factor limiting cod recovery</w:t>
        </w:r>
      </w:ins>
      <w:ins w:id="37" w:author="Colin Dassow" w:date="2021-01-09T11:15:00Z">
        <w:r w:rsidR="0065292B">
          <w:rPr>
            <w:rFonts w:ascii="Times New Roman" w:hAnsi="Times New Roman" w:cs="Times New Roman"/>
          </w:rPr>
          <w:t xml:space="preserve"> and called for a more holistic plan </w:t>
        </w:r>
      </w:ins>
      <w:ins w:id="38" w:author="Colin Dassow" w:date="2021-01-09T11:16:00Z">
        <w:r w:rsidR="0065292B">
          <w:rPr>
            <w:rFonts w:ascii="Times New Roman" w:hAnsi="Times New Roman" w:cs="Times New Roman"/>
          </w:rPr>
          <w:t>that accounts for these interspecific interactions in the cod recovery strategy</w:t>
        </w:r>
      </w:ins>
      <w:ins w:id="39" w:author="Colin Dassow" w:date="2021-01-09T11:18:00Z">
        <w:r w:rsidR="0065292B">
          <w:rPr>
            <w:rFonts w:ascii="Times New Roman" w:hAnsi="Times New Roman" w:cs="Times New Roman"/>
          </w:rPr>
          <w:t xml:space="preserve"> (Casini et al. 2009)</w:t>
        </w:r>
      </w:ins>
      <w:ins w:id="40" w:author="Colin Dassow" w:date="2021-01-09T11:02:00Z">
        <w:r w:rsidR="00851028">
          <w:rPr>
            <w:rFonts w:ascii="Times New Roman" w:hAnsi="Times New Roman" w:cs="Times New Roman"/>
          </w:rPr>
          <w:t xml:space="preserve">. </w:t>
        </w:r>
      </w:ins>
      <w:commentRangeStart w:id="41"/>
      <w:del w:id="42" w:author="Colin Dassow" w:date="2021-01-09T11:17:00Z">
        <w:r w:rsidDel="0065292B">
          <w:rPr>
            <w:rFonts w:ascii="Times New Roman" w:hAnsi="Times New Roman" w:cs="Times New Roman"/>
          </w:rPr>
          <w:delText>For example, Barents Sea capelin (</w:delText>
        </w:r>
        <w:r w:rsidDel="0065292B">
          <w:rPr>
            <w:rFonts w:ascii="Times New Roman" w:hAnsi="Times New Roman" w:cs="Times New Roman"/>
            <w:i/>
          </w:rPr>
          <w:delText xml:space="preserve">Mallotus </w:delText>
        </w:r>
        <w:r w:rsidRPr="009F332E" w:rsidDel="0065292B">
          <w:rPr>
            <w:rFonts w:ascii="Times New Roman" w:hAnsi="Times New Roman" w:cs="Times New Roman"/>
            <w:i/>
          </w:rPr>
          <w:delText>villosus</w:delText>
        </w:r>
        <w:r w:rsidDel="0065292B">
          <w:rPr>
            <w:rFonts w:ascii="Times New Roman" w:hAnsi="Times New Roman" w:cs="Times New Roman"/>
          </w:rPr>
          <w:delText>)</w:delText>
        </w:r>
      </w:del>
      <w:del w:id="43" w:author="Colin Dassow" w:date="2021-01-09T10:15:00Z">
        <w:r w:rsidDel="00121B28">
          <w:rPr>
            <w:rFonts w:ascii="Times New Roman" w:hAnsi="Times New Roman" w:cs="Times New Roman"/>
          </w:rPr>
          <w:delText xml:space="preserve"> </w:delText>
        </w:r>
      </w:del>
      <w:del w:id="44" w:author="Colin Dassow" w:date="2021-01-09T11:17:00Z">
        <w:r w:rsidDel="0065292B">
          <w:rPr>
            <w:rFonts w:ascii="Times New Roman" w:hAnsi="Times New Roman" w:cs="Times New Roman"/>
          </w:rPr>
          <w:delText>stocks have crashed due to interacting effects of overfishing and predation by Atlantic herring (</w:delText>
        </w:r>
        <w:r w:rsidDel="0065292B">
          <w:rPr>
            <w:rFonts w:ascii="Times New Roman" w:hAnsi="Times New Roman" w:cs="Times New Roman"/>
            <w:i/>
          </w:rPr>
          <w:delText xml:space="preserve">Clupea </w:delText>
        </w:r>
        <w:r w:rsidRPr="009F332E" w:rsidDel="0065292B">
          <w:rPr>
            <w:rFonts w:ascii="Times New Roman" w:hAnsi="Times New Roman" w:cs="Times New Roman"/>
            <w:i/>
          </w:rPr>
          <w:delText>harengus</w:delText>
        </w:r>
        <w:r w:rsidDel="0065292B">
          <w:rPr>
            <w:rFonts w:ascii="Times New Roman" w:hAnsi="Times New Roman" w:cs="Times New Roman"/>
          </w:rPr>
          <w:delText>), and subsequent predation of Atlantic herring by Atlantic cod (</w:delText>
        </w:r>
        <w:r w:rsidDel="0065292B">
          <w:rPr>
            <w:rFonts w:ascii="Times New Roman" w:hAnsi="Times New Roman" w:cs="Times New Roman"/>
            <w:i/>
          </w:rPr>
          <w:delText xml:space="preserve">Gadus </w:delText>
        </w:r>
        <w:r w:rsidRPr="009F332E" w:rsidDel="0065292B">
          <w:rPr>
            <w:rFonts w:ascii="Times New Roman" w:hAnsi="Times New Roman" w:cs="Times New Roman"/>
            <w:i/>
          </w:rPr>
          <w:delText>morhua</w:delText>
        </w:r>
        <w:r w:rsidDel="0065292B">
          <w:rPr>
            <w:rFonts w:ascii="Times New Roman" w:hAnsi="Times New Roman" w:cs="Times New Roman"/>
          </w:rPr>
          <w:delText>) delayed the stock’s recovery (Hjermann et al. 2004)</w:delText>
        </w:r>
        <w:commentRangeEnd w:id="41"/>
        <w:r w:rsidR="003A7BF1" w:rsidDel="0065292B">
          <w:rPr>
            <w:rStyle w:val="CommentReference"/>
          </w:rPr>
          <w:commentReference w:id="41"/>
        </w:r>
        <w:r w:rsidDel="0065292B">
          <w:rPr>
            <w:rFonts w:ascii="Times New Roman" w:hAnsi="Times New Roman" w:cs="Times New Roman"/>
          </w:rPr>
          <w:delText xml:space="preserve">. </w:delText>
        </w:r>
      </w:del>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ins w:id="45" w:author="Sass, Gregory G" w:date="2021-01-08T13:42:00Z">
        <w:r w:rsidR="000F4677">
          <w:rPr>
            <w:rFonts w:ascii="Times New Roman" w:hAnsi="Times New Roman" w:cs="Times New Roman"/>
          </w:rPr>
          <w:t xml:space="preserve">decision </w:t>
        </w:r>
        <w:del w:id="46" w:author="Colin Dassow" w:date="2021-01-09T11:19:00Z">
          <w:r w:rsidR="000F4677" w:rsidDel="0065292B">
            <w:rPr>
              <w:rFonts w:ascii="Times New Roman" w:hAnsi="Times New Roman" w:cs="Times New Roman"/>
            </w:rPr>
            <w:delText>makers</w:delText>
          </w:r>
        </w:del>
      </w:ins>
      <w:commentRangeStart w:id="47"/>
      <w:del w:id="48" w:author="Colin Dassow" w:date="2021-01-09T11:19:00Z">
        <w:r w:rsidDel="0065292B">
          <w:rPr>
            <w:rFonts w:ascii="Times New Roman" w:hAnsi="Times New Roman" w:cs="Times New Roman"/>
          </w:rPr>
          <w:delText xml:space="preserve">managers </w:delText>
        </w:r>
        <w:r w:rsidRPr="00020BE5" w:rsidDel="0065292B">
          <w:rPr>
            <w:rFonts w:ascii="Times New Roman" w:hAnsi="Times New Roman" w:cs="Times New Roman"/>
          </w:rPr>
          <w:delText>failed to consider</w:delText>
        </w:r>
      </w:del>
      <w:ins w:id="49" w:author="Colin Dassow" w:date="2021-01-09T11:19:00Z">
        <w:r w:rsidR="0065292B">
          <w:rPr>
            <w:rFonts w:ascii="Times New Roman" w:hAnsi="Times New Roman" w:cs="Times New Roman"/>
          </w:rPr>
          <w:t>unable to account for</w:t>
        </w:r>
      </w:ins>
      <w:r w:rsidRPr="00020BE5">
        <w:rPr>
          <w:rFonts w:ascii="Times New Roman" w:hAnsi="Times New Roman" w:cs="Times New Roman"/>
        </w:rPr>
        <w:t xml:space="preserve"> </w:t>
      </w:r>
      <w:commentRangeEnd w:id="47"/>
      <w:r w:rsidR="00460E9F">
        <w:rPr>
          <w:rStyle w:val="CommentReference"/>
        </w:rPr>
        <w:commentReference w:id="47"/>
      </w:r>
      <w:r w:rsidRPr="00020BE5">
        <w:rPr>
          <w:rFonts w:ascii="Times New Roman" w:hAnsi="Times New Roman" w:cs="Times New Roman"/>
        </w:rPr>
        <w:t>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Hansen et al. 2017; Embke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ins w:id="50" w:author="Sass, Gregory G" w:date="2021-01-08T13:42:00Z">
        <w:r w:rsidR="000F4677">
          <w:rPr>
            <w:rFonts w:ascii="Times New Roman" w:hAnsi="Times New Roman" w:cs="Times New Roman"/>
          </w:rPr>
          <w:t xml:space="preserve"> </w:t>
        </w:r>
      </w:ins>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w:t>
      </w:r>
      <w:del w:id="51" w:author="Colin Dassow" w:date="2021-01-10T11:33:00Z">
        <w:r w:rsidDel="00994C2C">
          <w:rPr>
            <w:rFonts w:ascii="Times New Roman" w:hAnsi="Times New Roman" w:cs="Times New Roman"/>
          </w:rPr>
          <w:delText>inter-specific</w:delText>
        </w:r>
      </w:del>
      <w:ins w:id="52" w:author="Colin Dassow" w:date="2021-01-10T11:33:00Z">
        <w:r w:rsidR="00994C2C">
          <w:rPr>
            <w:rFonts w:ascii="Times New Roman" w:hAnsi="Times New Roman" w:cs="Times New Roman"/>
          </w:rPr>
          <w:t>interspecific</w:t>
        </w:r>
      </w:ins>
      <w:r>
        <w:rPr>
          <w:rFonts w:ascii="Times New Roman" w:hAnsi="Times New Roman" w:cs="Times New Roman"/>
        </w:rPr>
        <w:t xml:space="preserve"> interactions and human decision making) </w:t>
      </w:r>
      <w:r w:rsidRPr="00020BE5">
        <w:rPr>
          <w:rFonts w:ascii="Times New Roman" w:hAnsi="Times New Roman" w:cs="Times New Roman"/>
        </w:rPr>
        <w:t xml:space="preserve">can help </w:t>
      </w:r>
      <w:ins w:id="53" w:author="Sass, Gregory G" w:date="2021-01-08T13:42:00Z">
        <w:r w:rsidR="000F4677">
          <w:rPr>
            <w:rFonts w:ascii="Times New Roman" w:hAnsi="Times New Roman" w:cs="Times New Roman"/>
          </w:rPr>
          <w:t>decision makers</w:t>
        </w:r>
      </w:ins>
      <w:del w:id="54" w:author="Sass, Gregory G" w:date="2021-01-08T13:42:00Z">
        <w:r w:rsidRPr="00020BE5" w:rsidDel="000F4677">
          <w:rPr>
            <w:rFonts w:ascii="Times New Roman" w:hAnsi="Times New Roman" w:cs="Times New Roman"/>
          </w:rPr>
          <w:delText>managers</w:delText>
        </w:r>
      </w:del>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outcomes (Pine et al. 2009).</w:t>
      </w:r>
      <w:r w:rsidRPr="003830E1" w:rsidDel="00C362FB">
        <w:rPr>
          <w:rFonts w:ascii="Times New Roman" w:hAnsi="Times New Roman" w:cs="Times New Roman"/>
        </w:rPr>
        <w:t xml:space="preserve"> </w:t>
      </w:r>
    </w:p>
    <w:p w14:paraId="7542CFDC" w14:textId="7E955E62" w:rsidR="00071E43" w:rsidRPr="00B233A4" w:rsidRDefault="00536684" w:rsidP="00071E43">
      <w:pPr>
        <w:spacing w:before="240"/>
        <w:ind w:firstLine="720"/>
        <w:rPr>
          <w:rFonts w:ascii="Times New Roman" w:hAnsi="Times New Roman" w:cs="Times New Roman"/>
        </w:rPr>
      </w:pPr>
      <w:ins w:id="55" w:author="Chelsey Nieman" w:date="2021-01-11T09:48:00Z">
        <w:r>
          <w:rPr>
            <w:rFonts w:ascii="Times New Roman" w:hAnsi="Times New Roman" w:cs="Times New Roman"/>
          </w:rPr>
          <w:t xml:space="preserve">While </w:t>
        </w:r>
      </w:ins>
      <w:ins w:id="56" w:author="Chelsey Nieman" w:date="2021-01-11T09:49:00Z">
        <w:r>
          <w:rPr>
            <w:rFonts w:ascii="Times New Roman" w:hAnsi="Times New Roman" w:cs="Times New Roman"/>
          </w:rPr>
          <w:t xml:space="preserve">in many instances, ecosystem-based management may result in </w:t>
        </w:r>
      </w:ins>
      <w:ins w:id="57" w:author="Chelsey Nieman" w:date="2021-01-11T09:48:00Z">
        <w:r>
          <w:rPr>
            <w:rFonts w:ascii="Times New Roman" w:hAnsi="Times New Roman" w:cs="Times New Roman"/>
          </w:rPr>
          <w:t>u</w:t>
        </w:r>
      </w:ins>
      <w:commentRangeStart w:id="58"/>
      <w:commentRangeStart w:id="59"/>
      <w:ins w:id="60" w:author="Colin Dassow" w:date="2021-01-09T11:31:00Z">
        <w:del w:id="61" w:author="Chelsey Nieman" w:date="2021-01-11T09:48:00Z">
          <w:r w:rsidR="0083781A" w:rsidDel="00536684">
            <w:rPr>
              <w:rFonts w:ascii="Times New Roman" w:hAnsi="Times New Roman" w:cs="Times New Roman"/>
            </w:rPr>
            <w:delText>U</w:delText>
          </w:r>
        </w:del>
        <w:r w:rsidR="0083781A">
          <w:rPr>
            <w:rFonts w:ascii="Times New Roman" w:hAnsi="Times New Roman" w:cs="Times New Roman"/>
          </w:rPr>
          <w:t xml:space="preserve">nexpected outcomes </w:t>
        </w:r>
      </w:ins>
      <w:ins w:id="62" w:author="Chelsey Nieman" w:date="2021-01-11T09:50:00Z">
        <w:r>
          <w:rPr>
            <w:rFonts w:ascii="Times New Roman" w:hAnsi="Times New Roman" w:cs="Times New Roman"/>
          </w:rPr>
          <w:t xml:space="preserve">with a wide variety of potentially </w:t>
        </w:r>
      </w:ins>
      <w:ins w:id="63" w:author="Colin Dassow" w:date="2021-01-09T11:31:00Z">
        <w:del w:id="64" w:author="Chelsey Nieman" w:date="2021-01-11T09:50:00Z">
          <w:r w:rsidR="0083781A" w:rsidDel="00536684">
            <w:rPr>
              <w:rFonts w:ascii="Times New Roman" w:hAnsi="Times New Roman" w:cs="Times New Roman"/>
            </w:rPr>
            <w:delText>can have a wide r</w:delText>
          </w:r>
        </w:del>
      </w:ins>
      <w:ins w:id="65" w:author="Colin Dassow" w:date="2021-01-09T11:32:00Z">
        <w:del w:id="66" w:author="Chelsey Nieman" w:date="2021-01-11T09:50:00Z">
          <w:r w:rsidR="0083781A" w:rsidDel="00536684">
            <w:rPr>
              <w:rFonts w:ascii="Times New Roman" w:hAnsi="Times New Roman" w:cs="Times New Roman"/>
            </w:rPr>
            <w:delText xml:space="preserve">ange of </w:delText>
          </w:r>
        </w:del>
        <w:r w:rsidR="0083781A">
          <w:rPr>
            <w:rFonts w:ascii="Times New Roman" w:hAnsi="Times New Roman" w:cs="Times New Roman"/>
          </w:rPr>
          <w:t xml:space="preserve">negative effects, </w:t>
        </w:r>
      </w:ins>
      <w:commentRangeEnd w:id="58"/>
      <w:ins w:id="67" w:author="Colin Dassow" w:date="2021-01-09T11:34:00Z">
        <w:r w:rsidR="0083781A">
          <w:rPr>
            <w:rStyle w:val="CommentReference"/>
          </w:rPr>
          <w:commentReference w:id="58"/>
        </w:r>
      </w:ins>
      <w:commentRangeEnd w:id="59"/>
      <w:r>
        <w:rPr>
          <w:rStyle w:val="CommentReference"/>
        </w:rPr>
        <w:commentReference w:id="59"/>
      </w:r>
      <w:ins w:id="68" w:author="Chelsey Nieman" w:date="2021-01-11T09:50:00Z">
        <w:r>
          <w:rPr>
            <w:rFonts w:ascii="Times New Roman" w:hAnsi="Times New Roman" w:cs="Times New Roman"/>
          </w:rPr>
          <w:t xml:space="preserve">here, </w:t>
        </w:r>
      </w:ins>
      <w:ins w:id="69" w:author="Colin Dassow" w:date="2021-01-09T11:32:00Z">
        <w:r w:rsidR="0083781A">
          <w:rPr>
            <w:rFonts w:ascii="Times New Roman" w:hAnsi="Times New Roman" w:cs="Times New Roman"/>
          </w:rPr>
          <w:t>we focus</w:t>
        </w:r>
      </w:ins>
      <w:ins w:id="70" w:author="Chelsey Nieman" w:date="2021-01-11T09:50:00Z">
        <w:r>
          <w:rPr>
            <w:rFonts w:ascii="Times New Roman" w:hAnsi="Times New Roman" w:cs="Times New Roman"/>
          </w:rPr>
          <w:t xml:space="preserve"> </w:t>
        </w:r>
      </w:ins>
      <w:ins w:id="71" w:author="Colin Dassow" w:date="2021-01-09T11:32:00Z">
        <w:del w:id="72" w:author="Chelsey Nieman" w:date="2021-01-11T09:50:00Z">
          <w:r w:rsidR="0083781A" w:rsidDel="00536684">
            <w:rPr>
              <w:rFonts w:ascii="Times New Roman" w:hAnsi="Times New Roman" w:cs="Times New Roman"/>
            </w:rPr>
            <w:delText xml:space="preserve"> here </w:delText>
          </w:r>
        </w:del>
        <w:r w:rsidR="0083781A">
          <w:rPr>
            <w:rFonts w:ascii="Times New Roman" w:hAnsi="Times New Roman" w:cs="Times New Roman"/>
          </w:rPr>
          <w:t xml:space="preserve">on unexpected regime </w:t>
        </w:r>
      </w:ins>
      <w:del w:id="73" w:author="Colin Dassow" w:date="2021-01-09T11:32:00Z">
        <w:r w:rsidR="00071E43" w:rsidDel="0083781A">
          <w:rPr>
            <w:rFonts w:ascii="Times New Roman" w:hAnsi="Times New Roman" w:cs="Times New Roman"/>
          </w:rPr>
          <w:delText xml:space="preserve">Perhaps </w:delText>
        </w:r>
        <w:commentRangeStart w:id="74"/>
        <w:r w:rsidR="00071E43" w:rsidDel="0083781A">
          <w:rPr>
            <w:rFonts w:ascii="Times New Roman" w:hAnsi="Times New Roman" w:cs="Times New Roman"/>
          </w:rPr>
          <w:delText xml:space="preserve">the most undesirable scenario </w:delText>
        </w:r>
        <w:commentRangeEnd w:id="74"/>
        <w:r w:rsidR="009C186E" w:rsidDel="0083781A">
          <w:rPr>
            <w:rStyle w:val="CommentReference"/>
          </w:rPr>
          <w:commentReference w:id="74"/>
        </w:r>
        <w:r w:rsidR="00071E43" w:rsidDel="0083781A">
          <w:rPr>
            <w:rFonts w:ascii="Times New Roman" w:hAnsi="Times New Roman" w:cs="Times New Roman"/>
          </w:rPr>
          <w:delText xml:space="preserve">for </w:delText>
        </w:r>
        <w:commentRangeStart w:id="75"/>
        <w:r w:rsidR="00071E43" w:rsidDel="0083781A">
          <w:rPr>
            <w:rFonts w:ascii="Times New Roman" w:hAnsi="Times New Roman" w:cs="Times New Roman"/>
          </w:rPr>
          <w:delText xml:space="preserve">a </w:delText>
        </w:r>
      </w:del>
      <w:ins w:id="76" w:author="Sass, Gregory G" w:date="2021-01-08T13:43:00Z">
        <w:del w:id="77" w:author="Colin Dassow" w:date="2021-01-09T11:32:00Z">
          <w:r w:rsidR="000F4677" w:rsidDel="0083781A">
            <w:rPr>
              <w:rFonts w:ascii="Times New Roman" w:hAnsi="Times New Roman" w:cs="Times New Roman"/>
            </w:rPr>
            <w:delText>decision maker</w:delText>
          </w:r>
        </w:del>
      </w:ins>
      <w:del w:id="78" w:author="Colin Dassow" w:date="2021-01-09T11:32:00Z">
        <w:r w:rsidR="00071E43" w:rsidDel="0083781A">
          <w:rPr>
            <w:rFonts w:ascii="Times New Roman" w:hAnsi="Times New Roman" w:cs="Times New Roman"/>
          </w:rPr>
          <w:delText xml:space="preserve">manager whose single-species focused intervention has led to an unexpected response </w:delText>
        </w:r>
        <w:commentRangeEnd w:id="75"/>
        <w:r w:rsidR="009C186E" w:rsidDel="0083781A">
          <w:rPr>
            <w:rStyle w:val="CommentReference"/>
          </w:rPr>
          <w:commentReference w:id="75"/>
        </w:r>
        <w:r w:rsidR="00071E43" w:rsidDel="0083781A">
          <w:rPr>
            <w:rFonts w:ascii="Times New Roman" w:hAnsi="Times New Roman" w:cs="Times New Roman"/>
          </w:rPr>
          <w:delText xml:space="preserve">is one </w:delText>
        </w:r>
      </w:del>
      <w:ins w:id="79" w:author="Colin Dassow" w:date="2021-01-09T11:32:00Z">
        <w:r w:rsidR="0083781A">
          <w:rPr>
            <w:rFonts w:ascii="Times New Roman" w:hAnsi="Times New Roman" w:cs="Times New Roman"/>
          </w:rPr>
          <w:t xml:space="preserve">shifts </w:t>
        </w:r>
      </w:ins>
      <w:r w:rsidR="00071E43">
        <w:rPr>
          <w:rFonts w:ascii="Times New Roman" w:hAnsi="Times New Roman" w:cs="Times New Roman"/>
        </w:rPr>
        <w:t>that push</w:t>
      </w:r>
      <w:del w:id="80" w:author="Colin Dassow" w:date="2021-01-09T11:33:00Z">
        <w:r w:rsidR="00071E43" w:rsidDel="0083781A">
          <w:rPr>
            <w:rFonts w:ascii="Times New Roman" w:hAnsi="Times New Roman" w:cs="Times New Roman"/>
          </w:rPr>
          <w:delText>es</w:delText>
        </w:r>
      </w:del>
      <w:r w:rsidR="00071E43">
        <w:rPr>
          <w:rFonts w:ascii="Times New Roman" w:hAnsi="Times New Roman" w:cs="Times New Roman"/>
        </w:rPr>
        <w:t xml:space="preserve"> the system to an undesirable alternative stable state. Regime shifts have been well documented in aquatic systems and are often exceedingly difficult to reverse once they have occurred (Carpenter and Kinne 2003). Regime shifts represent an abrupt change in ecosystem configuration that can be self-reinforcing (</w:t>
      </w:r>
      <w:r w:rsidR="00071E43" w:rsidRPr="001D16D9">
        <w:rPr>
          <w:rFonts w:ascii="Times New Roman" w:hAnsi="Times New Roman" w:cs="Times New Roman"/>
          <w:bCs/>
        </w:rPr>
        <w:t>Carpenter</w:t>
      </w:r>
      <w:r w:rsidR="00071E43">
        <w:rPr>
          <w:rFonts w:ascii="Times New Roman" w:hAnsi="Times New Roman" w:cs="Times New Roman"/>
          <w:bCs/>
        </w:rPr>
        <w:t xml:space="preserve"> and Kinne</w:t>
      </w:r>
      <w:r w:rsidR="00071E43" w:rsidRPr="001D16D9">
        <w:rPr>
          <w:rFonts w:ascii="Times New Roman" w:hAnsi="Times New Roman" w:cs="Times New Roman"/>
          <w:bCs/>
        </w:rPr>
        <w:t xml:space="preserve"> 2003</w:t>
      </w:r>
      <w:r w:rsidR="00071E43" w:rsidRPr="00A62832">
        <w:rPr>
          <w:rFonts w:ascii="Times New Roman" w:hAnsi="Times New Roman" w:cs="Times New Roman"/>
          <w:bCs/>
        </w:rPr>
        <w:t>).</w:t>
      </w:r>
      <w:r w:rsidR="00071E43">
        <w:rPr>
          <w:rFonts w:ascii="Times New Roman" w:hAnsi="Times New Roman" w:cs="Times New Roman"/>
        </w:rPr>
        <w:t xml:space="preserve"> C</w:t>
      </w:r>
      <w:r w:rsidR="00071E43" w:rsidRPr="00AC1F3C">
        <w:rPr>
          <w:rFonts w:ascii="Times New Roman" w:hAnsi="Times New Roman" w:cs="Times New Roman"/>
        </w:rPr>
        <w:t xml:space="preserve">omplex intra- and </w:t>
      </w:r>
      <w:del w:id="81" w:author="Colin Dassow" w:date="2021-01-10T11:33:00Z">
        <w:r w:rsidR="00071E43" w:rsidRPr="00AC1F3C" w:rsidDel="00994C2C">
          <w:rPr>
            <w:rFonts w:ascii="Times New Roman" w:hAnsi="Times New Roman" w:cs="Times New Roman"/>
          </w:rPr>
          <w:delText>inter-specific</w:delText>
        </w:r>
      </w:del>
      <w:ins w:id="82" w:author="Colin Dassow" w:date="2021-01-10T11:33:00Z">
        <w:r w:rsidR="00994C2C">
          <w:rPr>
            <w:rFonts w:ascii="Times New Roman" w:hAnsi="Times New Roman" w:cs="Times New Roman"/>
          </w:rPr>
          <w:t>interspecific</w:t>
        </w:r>
      </w:ins>
      <w:r w:rsidR="00071E43" w:rsidRPr="00AC1F3C">
        <w:rPr>
          <w:rFonts w:ascii="Times New Roman" w:hAnsi="Times New Roman" w:cs="Times New Roman"/>
        </w:rPr>
        <w:t xml:space="preserve"> interactions in aquatic systems can result in positive feedback loops that allow a stable state to reinforce itself such that efforts by </w:t>
      </w:r>
      <w:ins w:id="83" w:author="Sass, Gregory G" w:date="2021-01-08T13:44:00Z">
        <w:r w:rsidR="000F4677">
          <w:rPr>
            <w:rFonts w:ascii="Times New Roman" w:hAnsi="Times New Roman" w:cs="Times New Roman"/>
          </w:rPr>
          <w:t>decision makers</w:t>
        </w:r>
      </w:ins>
      <w:del w:id="84" w:author="Sass, Gregory G" w:date="2021-01-08T13:44:00Z">
        <w:r w:rsidR="00071E43" w:rsidRPr="00AC1F3C" w:rsidDel="000F4677">
          <w:rPr>
            <w:rFonts w:ascii="Times New Roman" w:hAnsi="Times New Roman" w:cs="Times New Roman"/>
          </w:rPr>
          <w:delText>managers</w:delText>
        </w:r>
      </w:del>
      <w:r w:rsidR="00071E43" w:rsidRPr="00AC1F3C">
        <w:rPr>
          <w:rFonts w:ascii="Times New Roman" w:hAnsi="Times New Roman" w:cs="Times New Roman"/>
        </w:rPr>
        <w:t xml:space="preserve"> to change the stable state may </w:t>
      </w:r>
      <w:del w:id="85" w:author="Chris Solomon" w:date="2021-01-07T16:18:00Z">
        <w:r w:rsidR="00071E43" w:rsidRPr="00AC1F3C" w:rsidDel="00EA5F77">
          <w:rPr>
            <w:rFonts w:ascii="Times New Roman" w:hAnsi="Times New Roman" w:cs="Times New Roman"/>
          </w:rPr>
          <w:delText>have no or</w:delText>
        </w:r>
      </w:del>
      <w:ins w:id="86" w:author="Chris Solomon" w:date="2021-01-07T16:18:00Z">
        <w:r w:rsidR="00EA5F77">
          <w:rPr>
            <w:rFonts w:ascii="Times New Roman" w:hAnsi="Times New Roman" w:cs="Times New Roman"/>
          </w:rPr>
          <w:t>not have their</w:t>
        </w:r>
      </w:ins>
      <w:r w:rsidR="00071E43" w:rsidRPr="00AC1F3C">
        <w:rPr>
          <w:rFonts w:ascii="Times New Roman" w:hAnsi="Times New Roman" w:cs="Times New Roman"/>
        </w:rPr>
        <w:t xml:space="preserve"> </w:t>
      </w:r>
      <w:del w:id="87" w:author="Chris Solomon" w:date="2021-01-07T16:18:00Z">
        <w:r w:rsidR="00071E43" w:rsidRPr="00AC1F3C" w:rsidDel="00EA5F77">
          <w:rPr>
            <w:rFonts w:ascii="Times New Roman" w:hAnsi="Times New Roman" w:cs="Times New Roman"/>
          </w:rPr>
          <w:delText>un</w:delText>
        </w:r>
      </w:del>
      <w:r w:rsidR="00071E43" w:rsidRPr="00AC1F3C">
        <w:rPr>
          <w:rFonts w:ascii="Times New Roman" w:hAnsi="Times New Roman" w:cs="Times New Roman"/>
        </w:rPr>
        <w:t xml:space="preserve">intended effects. </w:t>
      </w:r>
      <w:commentRangeStart w:id="88"/>
      <w:ins w:id="89" w:author="Chris Solomon" w:date="2021-01-07T16:18:00Z">
        <w:del w:id="90" w:author="Colin Dassow" w:date="2021-01-09T11:35:00Z">
          <w:r w:rsidR="000957ED" w:rsidDel="0083781A">
            <w:rPr>
              <w:rFonts w:ascii="Times New Roman" w:hAnsi="Times New Roman" w:cs="Times New Roman"/>
            </w:rPr>
            <w:delText>For instance,</w:delText>
          </w:r>
          <w:commentRangeEnd w:id="88"/>
          <w:r w:rsidR="000957ED" w:rsidDel="0083781A">
            <w:rPr>
              <w:rStyle w:val="CommentReference"/>
            </w:rPr>
            <w:commentReference w:id="88"/>
          </w:r>
          <w:r w:rsidR="000957ED" w:rsidDel="0083781A">
            <w:rPr>
              <w:rFonts w:ascii="Times New Roman" w:hAnsi="Times New Roman" w:cs="Times New Roman"/>
            </w:rPr>
            <w:delText xml:space="preserve"> </w:delText>
          </w:r>
        </w:del>
      </w:ins>
      <w:r w:rsidR="00071E43" w:rsidRPr="00AC1F3C">
        <w:rPr>
          <w:rFonts w:ascii="Times New Roman" w:hAnsi="Times New Roman" w:cs="Times New Roman"/>
        </w:rPr>
        <w:t xml:space="preserve">Walters and Kitchell (2001) described how positive feedback </w:t>
      </w:r>
      <w:r w:rsidR="00071E43" w:rsidRPr="00AC1F3C">
        <w:rPr>
          <w:rFonts w:ascii="Times New Roman" w:hAnsi="Times New Roman" w:cs="Times New Roman"/>
        </w:rPr>
        <w:lastRenderedPageBreak/>
        <w:t>loops</w:t>
      </w:r>
      <w:r w:rsidR="00071E43">
        <w:rPr>
          <w:rFonts w:ascii="Times New Roman" w:hAnsi="Times New Roman" w:cs="Times New Roman"/>
        </w:rPr>
        <w:t xml:space="preserve"> due to cultivation effects</w:t>
      </w:r>
      <w:r w:rsidR="00071E43" w:rsidRPr="00AC1F3C">
        <w:rPr>
          <w:rFonts w:ascii="Times New Roman" w:hAnsi="Times New Roman" w:cs="Times New Roman"/>
        </w:rPr>
        <w:t xml:space="preserve"> c</w:t>
      </w:r>
      <w:r w:rsidR="00071E43">
        <w:rPr>
          <w:rFonts w:ascii="Times New Roman" w:hAnsi="Times New Roman" w:cs="Times New Roman"/>
        </w:rPr>
        <w:t>ould</w:t>
      </w:r>
      <w:r w:rsidR="00071E43" w:rsidRPr="00AC1F3C">
        <w:rPr>
          <w:rFonts w:ascii="Times New Roman" w:hAnsi="Times New Roman" w:cs="Times New Roman"/>
        </w:rPr>
        <w:t xml:space="preserve"> create two </w:t>
      </w:r>
      <w:r w:rsidR="00071E43">
        <w:rPr>
          <w:rFonts w:ascii="Times New Roman" w:hAnsi="Times New Roman" w:cs="Times New Roman"/>
        </w:rPr>
        <w:t xml:space="preserve">alternative </w:t>
      </w:r>
      <w:r w:rsidR="00071E43" w:rsidRPr="00AC1F3C">
        <w:rPr>
          <w:rFonts w:ascii="Times New Roman" w:hAnsi="Times New Roman" w:cs="Times New Roman"/>
        </w:rPr>
        <w:t xml:space="preserve">stable states in a </w:t>
      </w:r>
      <w:r w:rsidR="00071E43">
        <w:rPr>
          <w:rFonts w:ascii="Times New Roman" w:hAnsi="Times New Roman" w:cs="Times New Roman"/>
        </w:rPr>
        <w:t xml:space="preserve">“trophic triangle” </w:t>
      </w:r>
      <w:r w:rsidR="00071E43" w:rsidRPr="00AC1F3C">
        <w:rPr>
          <w:rFonts w:ascii="Times New Roman" w:hAnsi="Times New Roman" w:cs="Times New Roman"/>
        </w:rPr>
        <w:t>food web consisting of</w:t>
      </w:r>
      <w:r w:rsidR="00071E43">
        <w:rPr>
          <w:rFonts w:ascii="Times New Roman" w:hAnsi="Times New Roman" w:cs="Times New Roman"/>
        </w:rPr>
        <w:t xml:space="preserve"> adult and juvenile stages of </w:t>
      </w:r>
      <w:r w:rsidR="00071E43" w:rsidRPr="00AC1F3C">
        <w:rPr>
          <w:rFonts w:ascii="Times New Roman" w:hAnsi="Times New Roman" w:cs="Times New Roman"/>
        </w:rPr>
        <w:t>a top predator and a forage species</w:t>
      </w:r>
      <w:r w:rsidR="00071E43">
        <w:rPr>
          <w:rFonts w:ascii="Times New Roman" w:hAnsi="Times New Roman" w:cs="Times New Roman"/>
        </w:rPr>
        <w:t>. Further, size- and food-dependent individual growth can result in depensatory population growth, also known as an ‘Allee Effect’ (De Roos and Persson, 2002). Under</w:t>
      </w:r>
      <w:r w:rsidR="00071E43"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r w:rsidR="00071E43">
        <w:rPr>
          <w:rFonts w:ascii="Times New Roman" w:hAnsi="Times New Roman" w:cs="Times New Roman"/>
        </w:rPr>
        <w:t>Depensatory growth effects on the predator population further limit its ability to rebound and become abundant again.</w:t>
      </w:r>
      <w:r w:rsidR="00071E43" w:rsidRPr="00AC1F3C">
        <w:rPr>
          <w:rFonts w:ascii="Times New Roman" w:hAnsi="Times New Roman" w:cs="Times New Roman"/>
        </w:rPr>
        <w:t xml:space="preserve"> </w:t>
      </w:r>
    </w:p>
    <w:p w14:paraId="1F2D3218" w14:textId="6B2C4D0D" w:rsidR="00071E43" w:rsidRDefault="00071E43" w:rsidP="00071E43">
      <w:pPr>
        <w:ind w:firstLine="720"/>
        <w:rPr>
          <w:rFonts w:ascii="Times New Roman" w:hAnsi="Times New Roman"/>
        </w:rPr>
      </w:pPr>
      <w:r>
        <w:rPr>
          <w:rFonts w:ascii="Times New Roman" w:hAnsi="Times New Roman"/>
        </w:rPr>
        <w:t xml:space="preserve">In addition to interactions with non-targeted species as in the simple trophic triangle models described above, exploited populations are often embedded in a larger community </w:t>
      </w:r>
      <w:del w:id="91" w:author="Chris Solomon" w:date="2021-01-07T16:19:00Z">
        <w:r w:rsidDel="00C429E0">
          <w:rPr>
            <w:rFonts w:ascii="Times New Roman" w:hAnsi="Times New Roman"/>
          </w:rPr>
          <w:delText xml:space="preserve">where </w:delText>
        </w:r>
      </w:del>
      <w:ins w:id="92" w:author="Chris Solomon" w:date="2021-01-07T16:19:00Z">
        <w:r w:rsidR="00C429E0">
          <w:rPr>
            <w:rFonts w:ascii="Times New Roman" w:hAnsi="Times New Roman"/>
          </w:rPr>
          <w:t xml:space="preserve">in which </w:t>
        </w:r>
      </w:ins>
      <w:r>
        <w:rPr>
          <w:rFonts w:ascii="Times New Roman" w:hAnsi="Times New Roman"/>
        </w:rPr>
        <w:t>harvest of multiple species takes place</w:t>
      </w:r>
      <w:r w:rsidRPr="00AC1F3C">
        <w:rPr>
          <w:rFonts w:ascii="Times New Roman" w:hAnsi="Times New Roman"/>
        </w:rPr>
        <w:t xml:space="preserve"> (Hansen et al. 2015).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Pr="00AC1F3C">
        <w:rPr>
          <w:rFonts w:ascii="Times New Roman" w:hAnsi="Times New Roman"/>
        </w:rPr>
        <w:t>(</w:t>
      </w:r>
      <w:r>
        <w:rPr>
          <w:rFonts w:ascii="Times New Roman" w:hAnsi="Times New Roman"/>
        </w:rPr>
        <w:t xml:space="preserve">e.g., </w:t>
      </w:r>
      <w:r w:rsidRPr="00AC1F3C">
        <w:rPr>
          <w:rFonts w:ascii="Times New Roman" w:hAnsi="Times New Roman"/>
        </w:rPr>
        <w:t xml:space="preserve">Essington et al. 2015, Oken et al. 2016). Essington et al. (2015) used competing objectives for a predator fishery (Atlantic cod, </w:t>
      </w:r>
      <w:r w:rsidRPr="007D2410">
        <w:rPr>
          <w:rFonts w:ascii="Times New Roman" w:hAnsi="Times New Roman"/>
          <w:i/>
        </w:rPr>
        <w:t>Gadus morhua</w:t>
      </w:r>
      <w:r w:rsidRPr="00AC1F3C">
        <w:rPr>
          <w:rFonts w:ascii="Times New Roman" w:hAnsi="Times New Roman"/>
        </w:rPr>
        <w:t xml:space="preserve">) and a forage species fishery (Atlantic herring, </w:t>
      </w:r>
      <w:r w:rsidRPr="007D2410">
        <w:rPr>
          <w:rFonts w:ascii="Times New Roman" w:hAnsi="Times New Roman"/>
          <w:i/>
        </w:rPr>
        <w:t>Clupea harengus</w:t>
      </w:r>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ins w:id="93" w:author="Sass, Gregory G" w:date="2021-01-08T13:51:00Z">
        <w:r w:rsidR="005D5194">
          <w:rPr>
            <w:rFonts w:ascii="Times New Roman" w:hAnsi="Times New Roman"/>
          </w:rPr>
          <w:t>Decision makers</w:t>
        </w:r>
      </w:ins>
      <w:del w:id="94" w:author="Sass, Gregory G" w:date="2021-01-08T13:51:00Z">
        <w:r w:rsidR="0087106B" w:rsidDel="005D5194">
          <w:rPr>
            <w:rFonts w:ascii="Times New Roman" w:hAnsi="Times New Roman"/>
          </w:rPr>
          <w:delText>Managers</w:delText>
        </w:r>
      </w:del>
      <w:r w:rsidR="0087106B">
        <w:rPr>
          <w:rFonts w:ascii="Times New Roman" w:hAnsi="Times New Roman"/>
        </w:rPr>
        <w:t xml:space="preserve"> accounting for </w:t>
      </w:r>
      <w:del w:id="95" w:author="Colin Dassow" w:date="2021-01-10T11:33:00Z">
        <w:r w:rsidR="0087106B" w:rsidDel="00994C2C">
          <w:rPr>
            <w:rFonts w:ascii="Times New Roman" w:hAnsi="Times New Roman"/>
          </w:rPr>
          <w:delText>inter-specific</w:delText>
        </w:r>
      </w:del>
      <w:ins w:id="96" w:author="Colin Dassow" w:date="2021-01-10T11:33:00Z">
        <w:r w:rsidR="00994C2C">
          <w:rPr>
            <w:rFonts w:ascii="Times New Roman" w:hAnsi="Times New Roman"/>
          </w:rPr>
          <w:t>interspecific</w:t>
        </w:r>
      </w:ins>
      <w:r w:rsidR="0087106B">
        <w:rPr>
          <w:rFonts w:ascii="Times New Roman" w:hAnsi="Times New Roman"/>
        </w:rPr>
        <w:t xml:space="preserve"> interactions could leverage th</w:t>
      </w:r>
      <w:ins w:id="97" w:author="Sass, Gregory G" w:date="2021-01-08T13:49:00Z">
        <w:r w:rsidR="005D5194">
          <w:rPr>
            <w:rFonts w:ascii="Times New Roman" w:hAnsi="Times New Roman"/>
          </w:rPr>
          <w:t xml:space="preserve">ese </w:t>
        </w:r>
        <w:commentRangeStart w:id="98"/>
        <w:r w:rsidR="005D5194">
          <w:rPr>
            <w:rFonts w:ascii="Times New Roman" w:hAnsi="Times New Roman"/>
          </w:rPr>
          <w:t>dynamics</w:t>
        </w:r>
      </w:ins>
      <w:del w:id="99" w:author="Sass, Gregory G" w:date="2021-01-08T13:49:00Z">
        <w:r w:rsidR="0087106B" w:rsidDel="005D5194">
          <w:rPr>
            <w:rFonts w:ascii="Times New Roman" w:hAnsi="Times New Roman"/>
          </w:rPr>
          <w:delText>em</w:delText>
        </w:r>
      </w:del>
      <w:commentRangeEnd w:id="98"/>
      <w:r w:rsidR="005D5194">
        <w:rPr>
          <w:rStyle w:val="CommentReference"/>
        </w:rPr>
        <w:commentReference w:id="98"/>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664FCD57" w:rsidR="00071E43" w:rsidRPr="00472840" w:rsidRDefault="00071E43" w:rsidP="00071E43">
      <w:pPr>
        <w:ind w:firstLine="720"/>
        <w:rPr>
          <w:rFonts w:ascii="Times New Roman" w:hAnsi="Times New Roman"/>
        </w:rPr>
      </w:pPr>
      <w:commentRangeStart w:id="100"/>
      <w:commentRangeStart w:id="101"/>
      <w:r>
        <w:rPr>
          <w:rFonts w:ascii="Times New Roman" w:hAnsi="Times New Roman"/>
        </w:rPr>
        <w:t xml:space="preserve">Recreational </w:t>
      </w:r>
      <w:commentRangeEnd w:id="100"/>
      <w:r w:rsidR="0040225B">
        <w:rPr>
          <w:rStyle w:val="CommentReference"/>
        </w:rPr>
        <w:commentReference w:id="100"/>
      </w:r>
      <w:commentRangeEnd w:id="101"/>
      <w:r w:rsidR="0083781A">
        <w:rPr>
          <w:rStyle w:val="CommentReference"/>
        </w:rPr>
        <w:commentReference w:id="101"/>
      </w:r>
      <w:r>
        <w:rPr>
          <w:rFonts w:ascii="Times New Roman" w:hAnsi="Times New Roman"/>
        </w:rPr>
        <w:t>fisheries are</w:t>
      </w:r>
      <w:del w:id="102" w:author="Sass, Gregory G" w:date="2021-01-08T13:50:00Z">
        <w:r w:rsidDel="005D5194">
          <w:rPr>
            <w:rFonts w:ascii="Times New Roman" w:hAnsi="Times New Roman"/>
          </w:rPr>
          <w:delText xml:space="preserve"> an</w:delText>
        </w:r>
      </w:del>
      <w:r>
        <w:rPr>
          <w:rFonts w:ascii="Times New Roman" w:hAnsi="Times New Roman"/>
        </w:rPr>
        <w:t xml:space="preserve"> ideal study system</w:t>
      </w:r>
      <w:ins w:id="103" w:author="Sass, Gregory G" w:date="2021-01-08T13:50:00Z">
        <w:r w:rsidR="005D5194">
          <w:rPr>
            <w:rFonts w:ascii="Times New Roman" w:hAnsi="Times New Roman"/>
          </w:rPr>
          <w:t>s</w:t>
        </w:r>
      </w:ins>
      <w:r>
        <w:rPr>
          <w:rFonts w:ascii="Times New Roman" w:hAnsi="Times New Roman"/>
        </w:rPr>
        <w:t xml:space="preserve"> where </w:t>
      </w:r>
      <w:ins w:id="104" w:author="Sass, Gregory G" w:date="2021-01-08T13:51:00Z">
        <w:r w:rsidR="005D5194">
          <w:rPr>
            <w:rFonts w:ascii="Times New Roman" w:hAnsi="Times New Roman"/>
          </w:rPr>
          <w:t>decision makers</w:t>
        </w:r>
      </w:ins>
      <w:del w:id="105" w:author="Sass, Gregory G" w:date="2021-01-08T13:51:00Z">
        <w:r w:rsidDel="005D5194">
          <w:rPr>
            <w:rFonts w:ascii="Times New Roman" w:hAnsi="Times New Roman"/>
          </w:rPr>
          <w:delText>managers</w:delText>
        </w:r>
      </w:del>
      <w:r>
        <w:rPr>
          <w:rFonts w:ascii="Times New Roman" w:hAnsi="Times New Roman"/>
        </w:rPr>
        <w:t xml:space="preserve"> can take advantage of </w:t>
      </w:r>
      <w:del w:id="106" w:author="Colin Dassow" w:date="2021-01-10T11:33:00Z">
        <w:r w:rsidDel="00994C2C">
          <w:rPr>
            <w:rFonts w:ascii="Times New Roman" w:hAnsi="Times New Roman"/>
          </w:rPr>
          <w:delText>inter-specific</w:delText>
        </w:r>
      </w:del>
      <w:ins w:id="107" w:author="Colin Dassow" w:date="2021-01-10T11:33:00Z">
        <w:r w:rsidR="00994C2C">
          <w:rPr>
            <w:rFonts w:ascii="Times New Roman" w:hAnsi="Times New Roman"/>
          </w:rPr>
          <w:t>interspecific</w:t>
        </w:r>
      </w:ins>
      <w:r>
        <w:rPr>
          <w:rFonts w:ascii="Times New Roman" w:hAnsi="Times New Roman"/>
        </w:rPr>
        <w:t xml:space="preserve">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(Walters 1986). An adaptive approach using experimental management actions across many independent systems could allow </w:t>
      </w:r>
      <w:ins w:id="108" w:author="Sass, Gregory G" w:date="2021-01-08T13:51:00Z">
        <w:r w:rsidR="005D5194">
          <w:rPr>
            <w:rFonts w:ascii="Times New Roman" w:hAnsi="Times New Roman"/>
          </w:rPr>
          <w:t>decision makers</w:t>
        </w:r>
      </w:ins>
      <w:del w:id="109" w:author="Sass, Gregory G" w:date="2021-01-08T13:51:00Z">
        <w:r w:rsidDel="005D5194">
          <w:rPr>
            <w:rFonts w:ascii="Times New Roman" w:hAnsi="Times New Roman"/>
          </w:rPr>
          <w:delText>managers</w:delText>
        </w:r>
      </w:del>
      <w:r>
        <w:rPr>
          <w:rFonts w:ascii="Times New Roman" w:hAnsi="Times New Roman"/>
        </w:rPr>
        <w:t xml:space="preserve"> to generate new knowledge about how to creatively manage these systems; however, this 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w:t>
      </w:r>
      <w:ins w:id="110" w:author="Colin Dassow" w:date="2021-01-09T11:52:00Z">
        <w:r w:rsidR="001145C7">
          <w:rPr>
            <w:rFonts w:ascii="Times New Roman" w:hAnsi="Times New Roman"/>
          </w:rPr>
          <w:t xml:space="preserve"> In these system</w:t>
        </w:r>
      </w:ins>
      <w:ins w:id="111" w:author="Colin Dassow" w:date="2021-01-09T11:53:00Z">
        <w:r w:rsidR="001145C7">
          <w:rPr>
            <w:rFonts w:ascii="Times New Roman" w:hAnsi="Times New Roman"/>
          </w:rPr>
          <w:t>s</w:t>
        </w:r>
      </w:ins>
      <w:ins w:id="112" w:author="Colin Dassow" w:date="2021-01-09T11:52:00Z">
        <w:r w:rsidR="001145C7">
          <w:rPr>
            <w:rFonts w:ascii="Times New Roman" w:hAnsi="Times New Roman"/>
          </w:rPr>
          <w:t xml:space="preserve"> </w:t>
        </w:r>
      </w:ins>
      <w:ins w:id="113" w:author="Colin Dassow" w:date="2021-01-09T11:53:00Z">
        <w:r w:rsidR="001145C7">
          <w:rPr>
            <w:rFonts w:ascii="Times New Roman" w:hAnsi="Times New Roman"/>
          </w:rPr>
          <w:t>c</w:t>
        </w:r>
      </w:ins>
      <w:ins w:id="114" w:author="Colin Dassow" w:date="2021-01-09T11:54:00Z">
        <w:r w:rsidR="001145C7">
          <w:rPr>
            <w:rFonts w:ascii="Times New Roman" w:hAnsi="Times New Roman"/>
          </w:rPr>
          <w:t>ertain drivers of regime shifts may be outside a decision maker’s control such as slow moving changes in climate.</w:t>
        </w:r>
      </w:ins>
      <w:r>
        <w:rPr>
          <w:rFonts w:ascii="Times New Roman" w:hAnsi="Times New Roman"/>
        </w:rPr>
        <w:t xml:space="preserve"> </w:t>
      </w:r>
      <w:ins w:id="115" w:author="Sass, Gregory G" w:date="2021-01-08T13:52:00Z">
        <w:r w:rsidR="005D5194">
          <w:rPr>
            <w:rFonts w:ascii="Times New Roman" w:hAnsi="Times New Roman"/>
          </w:rPr>
          <w:t>Decision makers</w:t>
        </w:r>
      </w:ins>
      <w:del w:id="116" w:author="Sass, Gregory G" w:date="2021-01-08T13:52:00Z">
        <w:r w:rsidDel="005D5194">
          <w:rPr>
            <w:rFonts w:ascii="Times New Roman" w:hAnsi="Times New Roman"/>
          </w:rPr>
          <w:delText>Managers</w:delText>
        </w:r>
      </w:del>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ins w:id="117" w:author="Sass, Gregory G" w:date="2021-01-08T13:52:00Z">
        <w:r w:rsidR="005D5194">
          <w:rPr>
            <w:rFonts w:ascii="Times New Roman" w:hAnsi="Times New Roman"/>
          </w:rPr>
          <w:t>decision makers</w:t>
        </w:r>
      </w:ins>
      <w:del w:id="118" w:author="Sass, Gregory G" w:date="2021-01-08T13:52:00Z">
        <w:r w:rsidRPr="00AC1F3C" w:rsidDel="005D5194">
          <w:rPr>
            <w:rFonts w:ascii="Times New Roman" w:hAnsi="Times New Roman"/>
          </w:rPr>
          <w:delText>managers</w:delText>
        </w:r>
      </w:del>
      <w:r w:rsidRPr="00AC1F3C">
        <w:rPr>
          <w:rFonts w:ascii="Times New Roman" w:hAnsi="Times New Roman"/>
        </w:rPr>
        <w:t xml:space="preserve"> to make the most of the limited tools at their disposal to keep systems within a safe operating space </w:t>
      </w:r>
      <w:ins w:id="119" w:author="Colin Dassow" w:date="2021-01-09T11:56:00Z">
        <w:r w:rsidR="001145C7">
          <w:rPr>
            <w:rFonts w:ascii="Times New Roman" w:hAnsi="Times New Roman"/>
          </w:rPr>
          <w:t>despite slow moving changes outside their control</w:t>
        </w:r>
      </w:ins>
      <w:ins w:id="120" w:author="Chelsey Nieman" w:date="2021-01-11T10:24:00Z">
        <w:r w:rsidR="00EB2EAE">
          <w:rPr>
            <w:rFonts w:ascii="Times New Roman" w:hAnsi="Times New Roman"/>
          </w:rPr>
          <w:t xml:space="preserve"> (e.g., changes to fecundity, loss of refuge, etc.)</w:t>
        </w:r>
      </w:ins>
      <w:ins w:id="121" w:author="Colin Dassow" w:date="2021-01-09T11:56:00Z">
        <w:r w:rsidR="001145C7">
          <w:rPr>
            <w:rFonts w:ascii="Times New Roman" w:hAnsi="Times New Roman"/>
          </w:rPr>
          <w:t xml:space="preserve">, </w:t>
        </w:r>
      </w:ins>
      <w:r w:rsidRPr="00AC1F3C">
        <w:rPr>
          <w:rFonts w:ascii="Times New Roman" w:hAnsi="Times New Roman"/>
        </w:rPr>
        <w:t xml:space="preserve">and to meet the diverse goals of </w:t>
      </w:r>
      <w:r>
        <w:rPr>
          <w:rFonts w:ascii="Times New Roman" w:hAnsi="Times New Roman"/>
        </w:rPr>
        <w:t xml:space="preserve">recreational fishery </w:t>
      </w:r>
      <w:r w:rsidRPr="00AC1F3C">
        <w:rPr>
          <w:rFonts w:ascii="Times New Roman" w:hAnsi="Times New Roman"/>
        </w:rPr>
        <w:t>users in the system (Carpenter et al. 2017).</w:t>
      </w:r>
      <w:r>
        <w:rPr>
          <w:rFonts w:ascii="Times New Roman" w:hAnsi="Times New Roman"/>
        </w:rPr>
        <w:t xml:space="preserve"> </w:t>
      </w:r>
    </w:p>
    <w:p w14:paraId="059680D6" w14:textId="39546AC2" w:rsidR="00071E43" w:rsidRPr="00B55B9B" w:rsidRDefault="00071E43" w:rsidP="00071E43">
      <w:pPr>
        <w:ind w:firstLine="720"/>
        <w:rPr>
          <w:rFonts w:ascii="Times New Roman" w:hAnsi="Times New Roman" w:cs="Times New Roman"/>
        </w:rPr>
      </w:pPr>
      <w:r w:rsidRPr="00AC1F3C">
        <w:rPr>
          <w:rFonts w:ascii="Times New Roman" w:hAnsi="Times New Roman"/>
        </w:rPr>
        <w:lastRenderedPageBreak/>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ins w:id="122" w:author="Sass, Gregory G" w:date="2021-01-08T13:53:00Z">
        <w:r w:rsidR="005D5194">
          <w:rPr>
            <w:rFonts w:ascii="Times New Roman" w:hAnsi="Times New Roman"/>
          </w:rPr>
          <w:t>decision makers</w:t>
        </w:r>
      </w:ins>
      <w:del w:id="123" w:author="Sass, Gregory G" w:date="2021-01-08T13:53:00Z">
        <w:r w:rsidRPr="00AC1F3C" w:rsidDel="005D5194">
          <w:rPr>
            <w:rFonts w:ascii="Times New Roman" w:hAnsi="Times New Roman"/>
          </w:rPr>
          <w:delText>managers</w:delText>
        </w:r>
      </w:del>
      <w:r w:rsidRPr="00AC1F3C">
        <w:rPr>
          <w:rFonts w:ascii="Times New Roman" w:hAnsi="Times New Roman"/>
        </w:rPr>
        <w:t xml:space="preserve"> can leverage </w:t>
      </w:r>
      <w:commentRangeStart w:id="124"/>
      <w:del w:id="125" w:author="Colin Dassow" w:date="2021-01-09T11:38:00Z">
        <w:r w:rsidRPr="00AC1F3C" w:rsidDel="0083781A">
          <w:rPr>
            <w:rFonts w:ascii="Times New Roman" w:hAnsi="Times New Roman"/>
          </w:rPr>
          <w:delText>ecological</w:delText>
        </w:r>
        <w:r w:rsidDel="0083781A">
          <w:rPr>
            <w:rFonts w:ascii="Times New Roman" w:hAnsi="Times New Roman"/>
          </w:rPr>
          <w:delText xml:space="preserve">, </w:delText>
        </w:r>
      </w:del>
      <w:r>
        <w:rPr>
          <w:rFonts w:ascii="Times New Roman" w:hAnsi="Times New Roman"/>
        </w:rPr>
        <w:t>interspecific</w:t>
      </w:r>
      <w:r w:rsidRPr="00AC1F3C">
        <w:rPr>
          <w:rFonts w:ascii="Times New Roman" w:hAnsi="Times New Roman"/>
        </w:rPr>
        <w:t xml:space="preserve"> </w:t>
      </w:r>
      <w:commentRangeEnd w:id="124"/>
      <w:r w:rsidR="00E96462">
        <w:rPr>
          <w:rStyle w:val="CommentReference"/>
        </w:rPr>
        <w:commentReference w:id="124"/>
      </w:r>
      <w:r w:rsidRPr="00AC1F3C">
        <w:rPr>
          <w:rFonts w:ascii="Times New Roman" w:hAnsi="Times New Roman"/>
        </w:rPr>
        <w:t>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w:t>
      </w:r>
      <w:ins w:id="126" w:author="Sass, Gregory G" w:date="2021-01-08T13:53:00Z">
        <w:r w:rsidR="005D5194">
          <w:rPr>
            <w:rFonts w:ascii="Times New Roman" w:hAnsi="Times New Roman"/>
          </w:rPr>
          <w:t>decision makers</w:t>
        </w:r>
      </w:ins>
      <w:del w:id="127" w:author="Sass, Gregory G" w:date="2021-01-08T13:53:00Z">
        <w:r w:rsidDel="005D5194">
          <w:rPr>
            <w:rFonts w:ascii="Times New Roman" w:hAnsi="Times New Roman"/>
          </w:rPr>
          <w:delText>manager</w:delText>
        </w:r>
      </w:del>
      <w:r>
        <w:rPr>
          <w:rFonts w:ascii="Times New Roman" w:hAnsi="Times New Roman"/>
        </w:rPr>
        <w:t>’s motivation in our model</w:t>
      </w:r>
      <w:del w:id="128" w:author="Colin Dassow" w:date="2021-01-10T11:36:00Z">
        <w:r w:rsidDel="00994C2C">
          <w:rPr>
            <w:rFonts w:ascii="Times New Roman" w:hAnsi="Times New Roman"/>
          </w:rPr>
          <w:delText>ing</w:delText>
        </w:r>
      </w:del>
      <w:r>
        <w:rPr>
          <w:rFonts w:ascii="Times New Roman" w:hAnsi="Times New Roman"/>
        </w:rPr>
        <w:t xml:space="preserve"> experiments is to promote </w:t>
      </w:r>
      <w:r w:rsidRPr="00AC1F3C">
        <w:rPr>
          <w:rFonts w:ascii="Times New Roman" w:hAnsi="Times New Roman"/>
        </w:rPr>
        <w:t xml:space="preserve">stable states </w:t>
      </w:r>
      <w:commentRangeStart w:id="129"/>
      <w:del w:id="130" w:author="Chris Solomon" w:date="2021-01-07T16:27:00Z">
        <w:r w:rsidRPr="00AC1F3C" w:rsidDel="00B87C90">
          <w:rPr>
            <w:rFonts w:ascii="Times New Roman" w:hAnsi="Times New Roman"/>
          </w:rPr>
          <w:delText xml:space="preserve">where </w:delText>
        </w:r>
      </w:del>
      <w:ins w:id="131" w:author="Chris Solomon" w:date="2021-01-07T16:27:00Z">
        <w:r w:rsidR="00B87C90">
          <w:rPr>
            <w:rFonts w:ascii="Times New Roman" w:hAnsi="Times New Roman"/>
          </w:rPr>
          <w:t>in which</w:t>
        </w:r>
        <w:r w:rsidR="00B87C90" w:rsidRPr="00AC1F3C">
          <w:rPr>
            <w:rFonts w:ascii="Times New Roman" w:hAnsi="Times New Roman"/>
          </w:rPr>
          <w:t xml:space="preserve"> </w:t>
        </w:r>
        <w:commentRangeEnd w:id="129"/>
        <w:r w:rsidR="004C384D">
          <w:rPr>
            <w:rStyle w:val="CommentReference"/>
          </w:rPr>
          <w:commentReference w:id="129"/>
        </w:r>
      </w:ins>
      <w:r w:rsidRPr="00AC1F3C">
        <w:rPr>
          <w:rFonts w:ascii="Times New Roman" w:hAnsi="Times New Roman"/>
        </w:rPr>
        <w:t xml:space="preserve">the desired species dominates, resulting in higher economic benefits and user satisfaction. Our model, like all models, makes </w:t>
      </w:r>
      <w:del w:id="132" w:author="Chris Solomon" w:date="2021-01-07T16:29:00Z">
        <w:r w:rsidRPr="00AC1F3C" w:rsidDel="00D274C4">
          <w:rPr>
            <w:rFonts w:ascii="Times New Roman" w:hAnsi="Times New Roman"/>
          </w:rPr>
          <w:delText xml:space="preserve">necessary </w:delText>
        </w:r>
      </w:del>
      <w:r w:rsidRPr="00AC1F3C">
        <w:rPr>
          <w:rFonts w:ascii="Times New Roman" w:hAnsi="Times New Roman"/>
        </w:rPr>
        <w:t>simplifying assumptions to balance tractability with realism. We use a relatively simple fishery model that allows for the interaction and harvest of two species</w:t>
      </w:r>
      <w:del w:id="133" w:author="Chris Solomon" w:date="2021-01-07T16:35:00Z">
        <w:r w:rsidDel="00806C4D">
          <w:rPr>
            <w:rFonts w:ascii="Times New Roman" w:hAnsi="Times New Roman"/>
          </w:rPr>
          <w:delText>,</w:delText>
        </w:r>
        <w:r w:rsidRPr="00AC1F3C" w:rsidDel="00806C4D">
          <w:rPr>
            <w:rFonts w:ascii="Times New Roman" w:hAnsi="Times New Roman"/>
          </w:rPr>
          <w:delText xml:space="preserve"> </w:delText>
        </w:r>
        <w:commentRangeStart w:id="134"/>
        <w:r w:rsidRPr="00AC1F3C" w:rsidDel="00806C4D">
          <w:rPr>
            <w:rFonts w:ascii="Times New Roman" w:hAnsi="Times New Roman"/>
          </w:rPr>
          <w:delText>which is an improvement over many of the single species models used to date</w:delText>
        </w:r>
      </w:del>
      <w:commentRangeEnd w:id="134"/>
      <w:r w:rsidR="009E3333">
        <w:rPr>
          <w:rStyle w:val="CommentReference"/>
        </w:rPr>
        <w:commentReference w:id="134"/>
      </w:r>
      <w:r w:rsidRPr="00AC1F3C">
        <w:rPr>
          <w:rFonts w:ascii="Times New Roman" w:hAnsi="Times New Roman"/>
        </w:rPr>
        <w:t xml:space="preserve">. </w:t>
      </w:r>
      <w:ins w:id="135" w:author="Chelsey Nieman" w:date="2021-01-11T10:16:00Z">
        <w:r w:rsidR="00EB2EAE">
          <w:rPr>
            <w:rFonts w:ascii="Times New Roman" w:hAnsi="Times New Roman"/>
          </w:rPr>
          <w:t>An important component of the model is the ability of decision makers to</w:t>
        </w:r>
      </w:ins>
      <w:del w:id="136" w:author="Chris Solomon" w:date="2021-01-07T16:38:00Z">
        <w:r w:rsidDel="00EF4650">
          <w:rPr>
            <w:rFonts w:ascii="Times New Roman" w:hAnsi="Times New Roman"/>
          </w:rPr>
          <w:delText>In this model,</w:delText>
        </w:r>
      </w:del>
      <w:ins w:id="137" w:author="Chris Solomon" w:date="2021-01-07T16:38:00Z">
        <w:del w:id="138" w:author="Chelsey Nieman" w:date="2021-01-11T10:17:00Z">
          <w:r w:rsidR="00EF4650" w:rsidDel="00EB2EAE">
            <w:rPr>
              <w:rFonts w:ascii="Times New Roman" w:hAnsi="Times New Roman"/>
            </w:rPr>
            <w:delText xml:space="preserve">Our model </w:delText>
          </w:r>
        </w:del>
        <w:commentRangeStart w:id="139"/>
        <w:commentRangeStart w:id="140"/>
        <w:commentRangeStart w:id="141"/>
        <w:del w:id="142" w:author="Chelsey Nieman" w:date="2021-01-11T09:52:00Z">
          <w:r w:rsidR="00EF4650" w:rsidDel="00EB2EAE">
            <w:rPr>
              <w:rFonts w:ascii="Times New Roman" w:hAnsi="Times New Roman"/>
            </w:rPr>
            <w:delText>imagines</w:delText>
          </w:r>
        </w:del>
        <w:r w:rsidR="00EF4650">
          <w:rPr>
            <w:rFonts w:ascii="Times New Roman" w:hAnsi="Times New Roman"/>
          </w:rPr>
          <w:t xml:space="preserve"> </w:t>
        </w:r>
        <w:commentRangeEnd w:id="139"/>
        <w:r w:rsidR="00EF4650">
          <w:rPr>
            <w:rStyle w:val="CommentReference"/>
          </w:rPr>
          <w:commentReference w:id="139"/>
        </w:r>
      </w:ins>
      <w:commentRangeEnd w:id="140"/>
      <w:r w:rsidR="00994C2C">
        <w:rPr>
          <w:rStyle w:val="CommentReference"/>
        </w:rPr>
        <w:commentReference w:id="140"/>
      </w:r>
      <w:commentRangeEnd w:id="141"/>
      <w:r w:rsidR="00EB2EAE">
        <w:rPr>
          <w:rStyle w:val="CommentReference"/>
        </w:rPr>
        <w:commentReference w:id="141"/>
      </w:r>
      <w:ins w:id="143" w:author="Chris Solomon" w:date="2021-01-07T16:38:00Z">
        <w:del w:id="144" w:author="Chelsey Nieman" w:date="2021-01-11T09:52:00Z">
          <w:r w:rsidR="00EF4650" w:rsidDel="00EB2EAE">
            <w:rPr>
              <w:rFonts w:ascii="Times New Roman" w:hAnsi="Times New Roman"/>
            </w:rPr>
            <w:delText>that</w:delText>
          </w:r>
        </w:del>
      </w:ins>
      <w:del w:id="145" w:author="Chelsey Nieman" w:date="2021-01-11T09:52:00Z">
        <w:r w:rsidDel="00EB2EAE">
          <w:rPr>
            <w:rFonts w:ascii="Times New Roman" w:hAnsi="Times New Roman"/>
          </w:rPr>
          <w:delText xml:space="preserve"> </w:delText>
        </w:r>
      </w:del>
      <w:ins w:id="146" w:author="Sass, Gregory G" w:date="2021-01-08T13:54:00Z">
        <w:del w:id="147" w:author="Chelsey Nieman" w:date="2021-01-11T10:17:00Z">
          <w:r w:rsidR="005D5194" w:rsidDel="00EB2EAE">
            <w:rPr>
              <w:rFonts w:ascii="Times New Roman" w:hAnsi="Times New Roman"/>
            </w:rPr>
            <w:delText>decision makers</w:delText>
          </w:r>
        </w:del>
      </w:ins>
      <w:del w:id="148" w:author="Sass, Gregory G" w:date="2021-01-08T13:54:00Z">
        <w:r w:rsidDel="005D5194">
          <w:rPr>
            <w:rFonts w:ascii="Times New Roman" w:hAnsi="Times New Roman"/>
          </w:rPr>
          <w:delText>managers</w:delText>
        </w:r>
      </w:del>
      <w:del w:id="149" w:author="Chelsey Nieman" w:date="2021-01-11T10:17:00Z">
        <w:r w:rsidDel="00EB2EAE">
          <w:rPr>
            <w:rFonts w:ascii="Times New Roman" w:hAnsi="Times New Roman"/>
          </w:rPr>
          <w:delText xml:space="preserve"> </w:delText>
        </w:r>
      </w:del>
      <w:del w:id="150" w:author="Chelsey Nieman" w:date="2021-01-11T09:53:00Z">
        <w:r w:rsidDel="00EB2EAE">
          <w:rPr>
            <w:rFonts w:ascii="Times New Roman" w:hAnsi="Times New Roman"/>
          </w:rPr>
          <w:delText xml:space="preserve">can </w:delText>
        </w:r>
      </w:del>
      <w:r>
        <w:rPr>
          <w:rFonts w:ascii="Times New Roman" w:hAnsi="Times New Roman"/>
        </w:rPr>
        <w:t xml:space="preserve">take advantage of </w:t>
      </w:r>
      <w:del w:id="151" w:author="Colin Dassow" w:date="2021-01-10T11:33:00Z">
        <w:r w:rsidDel="00994C2C">
          <w:rPr>
            <w:rFonts w:ascii="Times New Roman" w:hAnsi="Times New Roman"/>
          </w:rPr>
          <w:delText>inter-specific</w:delText>
        </w:r>
      </w:del>
      <w:ins w:id="152" w:author="Colin Dassow" w:date="2021-01-10T11:33:00Z">
        <w:r w:rsidR="00994C2C">
          <w:rPr>
            <w:rFonts w:ascii="Times New Roman" w:hAnsi="Times New Roman"/>
          </w:rPr>
          <w:t>interspecific</w:t>
        </w:r>
      </w:ins>
      <w:r>
        <w:rPr>
          <w:rFonts w:ascii="Times New Roman" w:hAnsi="Times New Roman"/>
        </w:rPr>
        <w:t xml:space="preserve"> interactions to creatively influence system dynamics to meet their goals.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simultaneous management of two species in a recreational fishery, the increased diversity of management options when accounting for species interactions, </w:t>
      </w:r>
      <w:commentRangeStart w:id="153"/>
      <w:commentRangeStart w:id="154"/>
      <w:commentRangeStart w:id="155"/>
      <w:r>
        <w:rPr>
          <w:rFonts w:ascii="Times New Roman" w:hAnsi="Times New Roman"/>
        </w:rPr>
        <w:t xml:space="preserve">and the effects of slow change on the stable state of the </w:t>
      </w:r>
      <w:commentRangeStart w:id="156"/>
      <w:r>
        <w:rPr>
          <w:rFonts w:ascii="Times New Roman" w:hAnsi="Times New Roman"/>
        </w:rPr>
        <w:t>system</w:t>
      </w:r>
      <w:commentRangeEnd w:id="153"/>
      <w:r w:rsidR="004910CD">
        <w:rPr>
          <w:rStyle w:val="CommentReference"/>
        </w:rPr>
        <w:commentReference w:id="153"/>
      </w:r>
      <w:commentRangeEnd w:id="154"/>
      <w:commentRangeEnd w:id="156"/>
      <w:r w:rsidR="001145C7">
        <w:rPr>
          <w:rStyle w:val="CommentReference"/>
        </w:rPr>
        <w:commentReference w:id="154"/>
      </w:r>
      <w:commentRangeEnd w:id="155"/>
      <w:r w:rsidR="00EB2EAE">
        <w:rPr>
          <w:rStyle w:val="CommentReference"/>
        </w:rPr>
        <w:commentReference w:id="155"/>
      </w:r>
      <w:r w:rsidR="00DE6CA6">
        <w:rPr>
          <w:rStyle w:val="CommentReference"/>
        </w:rPr>
        <w:commentReference w:id="156"/>
      </w:r>
      <w:r>
        <w:rPr>
          <w:rFonts w:ascii="Times New Roman" w:hAnsi="Times New Roman"/>
        </w:rPr>
        <w:t xml:space="preserve">. </w:t>
      </w:r>
    </w:p>
    <w:p w14:paraId="383FA192" w14:textId="77777777" w:rsidR="003E598E" w:rsidRDefault="003E598E" w:rsidP="003E598E">
      <w:pPr>
        <w:pStyle w:val="Heading1"/>
        <w:keepNext w:val="0"/>
        <w:keepLines w:val="0"/>
        <w:widowControl w:val="0"/>
        <w:suppressLineNumbers/>
      </w:pPr>
      <w:bookmarkStart w:id="157" w:name="methods"/>
      <w:r w:rsidRPr="00FA2D61">
        <w:rPr>
          <w:rFonts w:ascii="Times New Roman" w:hAnsi="Times New Roman" w:cs="Times New Roman"/>
          <w:color w:val="auto"/>
          <w:sz w:val="24"/>
          <w:szCs w:val="24"/>
        </w:rPr>
        <w:t>Methods</w:t>
      </w:r>
    </w:p>
    <w:p w14:paraId="7C263122" w14:textId="3A033949" w:rsidR="003E598E" w:rsidRPr="00FA2D61" w:rsidRDefault="003E598E" w:rsidP="003E598E">
      <w:pPr>
        <w:pStyle w:val="BodyText"/>
        <w:ind w:firstLine="720"/>
        <w:rPr>
          <w:rFonts w:ascii="Times New Roman" w:hAnsi="Times New Roman" w:cs="Times New Roman"/>
        </w:rPr>
      </w:pPr>
      <w:commentRangeStart w:id="158"/>
      <w:commentRangeStart w:id="159"/>
      <w:commentRangeStart w:id="160"/>
      <w:r w:rsidRPr="00FA2D61">
        <w:rPr>
          <w:rFonts w:ascii="Times New Roman" w:hAnsi="Times New Roman" w:cs="Times New Roman"/>
        </w:rPr>
        <w:t xml:space="preserve">To explore the implications and opportunities of a systems-based approach to managing regime shifts in recreational fisheries, we </w:t>
      </w:r>
      <w:r>
        <w:rPr>
          <w:rFonts w:ascii="Times New Roman" w:hAnsi="Times New Roman" w:cs="Times New Roman"/>
        </w:rPr>
        <w:t>used</w:t>
      </w:r>
      <w:r w:rsidRPr="00FA2D61">
        <w:rPr>
          <w:rFonts w:ascii="Times New Roman" w:hAnsi="Times New Roman" w:cs="Times New Roman"/>
        </w:rPr>
        <w:t xml:space="preserve"> a modeling approach. 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(Carpenter 1998)</w:t>
      </w:r>
      <w:r w:rsidRPr="00FA2D61">
        <w:rPr>
          <w:rFonts w:ascii="Times New Roman" w:hAnsi="Times New Roman" w:cs="Times New Roman"/>
        </w:rPr>
        <w:t>.</w:t>
      </w:r>
      <w:commentRangeEnd w:id="158"/>
      <w:r w:rsidR="00696B49">
        <w:rPr>
          <w:rStyle w:val="CommentReference"/>
        </w:rPr>
        <w:commentReference w:id="158"/>
      </w:r>
      <w:commentRangeEnd w:id="159"/>
      <w:r w:rsidR="001145C7">
        <w:rPr>
          <w:rStyle w:val="CommentReference"/>
        </w:rPr>
        <w:commentReference w:id="159"/>
      </w:r>
      <w:commentRangeEnd w:id="160"/>
      <w:r w:rsidR="003F5536">
        <w:rPr>
          <w:rStyle w:val="CommentReference"/>
        </w:rPr>
        <w:commentReference w:id="160"/>
      </w:r>
      <w:r w:rsidRPr="00FA2D61">
        <w:rPr>
          <w:rFonts w:ascii="Times New Roman" w:hAnsi="Times New Roman" w:cs="Times New Roman"/>
        </w:rPr>
        <w:t xml:space="preserve"> </w:t>
      </w:r>
      <w:ins w:id="161" w:author="Chelsey Nieman" w:date="2021-01-11T10:30:00Z">
        <w:r w:rsidR="00EB2EAE">
          <w:rPr>
            <w:rFonts w:ascii="Times New Roman" w:hAnsi="Times New Roman" w:cs="Times New Roman"/>
          </w:rPr>
          <w:t>Our theoretical</w:t>
        </w:r>
      </w:ins>
      <w:del w:id="162" w:author="Chelsey Nieman" w:date="2021-01-11T10:30:00Z">
        <w:r w:rsidRPr="00FA2D61" w:rsidDel="00EB2EAE">
          <w:rPr>
            <w:rFonts w:ascii="Times New Roman" w:hAnsi="Times New Roman" w:cs="Times New Roman"/>
          </w:rPr>
          <w:delText>Ou</w:delText>
        </w:r>
      </w:del>
      <w:del w:id="163" w:author="Chelsey Nieman" w:date="2021-01-11T10:29:00Z">
        <w:r w:rsidRPr="00FA2D61" w:rsidDel="00EB2EAE">
          <w:rPr>
            <w:rFonts w:ascii="Times New Roman" w:hAnsi="Times New Roman" w:cs="Times New Roman"/>
          </w:rPr>
          <w:delText>r</w:delText>
        </w:r>
      </w:del>
      <w:r w:rsidRPr="00FA2D61">
        <w:rPr>
          <w:rFonts w:ascii="Times New Roman" w:hAnsi="Times New Roman" w:cs="Times New Roman"/>
        </w:rPr>
        <w:t xml:space="preserve"> </w:t>
      </w:r>
      <w:del w:id="164" w:author="Chelsey Nieman" w:date="2021-01-11T10:29:00Z">
        <w:r w:rsidRPr="00FA2D61" w:rsidDel="00EB2EAE">
          <w:rPr>
            <w:rFonts w:ascii="Times New Roman" w:hAnsi="Times New Roman" w:cs="Times New Roman"/>
          </w:rPr>
          <w:delText xml:space="preserve">modeling </w:delText>
        </w:r>
      </w:del>
      <w:r w:rsidRPr="00FA2D61">
        <w:rPr>
          <w:rFonts w:ascii="Times New Roman" w:hAnsi="Times New Roman" w:cs="Times New Roman"/>
        </w:rPr>
        <w:t>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commentRangeStart w:id="165"/>
      <w:commentRangeStart w:id="166"/>
      <w:commentRangeStart w:id="167"/>
      <w:del w:id="168" w:author="Colin Dassow" w:date="2021-01-09T11:57:00Z">
        <w:r w:rsidRPr="00FA2D61" w:rsidDel="001145C7">
          <w:rPr>
            <w:rFonts w:ascii="Times New Roman" w:hAnsi="Times New Roman" w:cs="Times New Roman"/>
          </w:rPr>
          <w:delText>to explore</w:delText>
        </w:r>
      </w:del>
      <w:ins w:id="169" w:author="Colin Dassow" w:date="2021-01-09T11:57:00Z">
        <w:r w:rsidR="001145C7">
          <w:rPr>
            <w:rFonts w:ascii="Times New Roman" w:hAnsi="Times New Roman" w:cs="Times New Roman"/>
          </w:rPr>
          <w:t>exploring</w:t>
        </w:r>
      </w:ins>
      <w:r w:rsidRPr="00FA2D61">
        <w:rPr>
          <w:rFonts w:ascii="Times New Roman" w:hAnsi="Times New Roman" w:cs="Times New Roman"/>
        </w:rPr>
        <w:t xml:space="preserve"> the </w:t>
      </w:r>
      <w:del w:id="170" w:author="Colin Dassow" w:date="2021-01-09T11:58:00Z">
        <w:r w:rsidRPr="00FA2D61" w:rsidDel="001145C7">
          <w:rPr>
            <w:rFonts w:ascii="Times New Roman" w:hAnsi="Times New Roman" w:cs="Times New Roman"/>
          </w:rPr>
          <w:delText>risks of not</w:delText>
        </w:r>
      </w:del>
      <w:ins w:id="171" w:author="Colin Dassow" w:date="2021-01-09T11:58:00Z">
        <w:r w:rsidR="001145C7">
          <w:rPr>
            <w:rFonts w:ascii="Times New Roman" w:hAnsi="Times New Roman" w:cs="Times New Roman"/>
          </w:rPr>
          <w:t>benefits of</w:t>
        </w:r>
      </w:ins>
      <w:r w:rsidRPr="00FA2D61">
        <w:rPr>
          <w:rFonts w:ascii="Times New Roman" w:hAnsi="Times New Roman" w:cs="Times New Roman"/>
        </w:rPr>
        <w:t xml:space="preserve"> considering </w:t>
      </w:r>
      <w:del w:id="172" w:author="Colin Dassow" w:date="2021-01-10T11:33:00Z">
        <w:r w:rsidRPr="00FA2D61" w:rsidDel="00994C2C">
          <w:rPr>
            <w:rFonts w:ascii="Times New Roman" w:hAnsi="Times New Roman" w:cs="Times New Roman"/>
          </w:rPr>
          <w:delText>inter</w:delText>
        </w:r>
        <w:r w:rsidDel="00994C2C">
          <w:rPr>
            <w:rFonts w:ascii="Times New Roman" w:hAnsi="Times New Roman" w:cs="Times New Roman"/>
          </w:rPr>
          <w:delText>-specific</w:delText>
        </w:r>
      </w:del>
      <w:ins w:id="173" w:author="Colin Dassow" w:date="2021-01-10T11:33:00Z">
        <w:r w:rsidR="00994C2C">
          <w:rPr>
            <w:rFonts w:ascii="Times New Roman" w:hAnsi="Times New Roman" w:cs="Times New Roman"/>
          </w:rPr>
          <w:t>interspecific</w:t>
        </w:r>
      </w:ins>
      <w:r>
        <w:rPr>
          <w:rFonts w:ascii="Times New Roman" w:hAnsi="Times New Roman" w:cs="Times New Roman"/>
        </w:rPr>
        <w:t xml:space="preserve"> interactions</w:t>
      </w:r>
      <w:ins w:id="174" w:author="Colin Dassow" w:date="2021-01-09T11:58:00Z">
        <w:r w:rsidR="001145C7">
          <w:rPr>
            <w:rFonts w:ascii="Times New Roman" w:hAnsi="Times New Roman" w:cs="Times New Roman"/>
          </w:rPr>
          <w:t xml:space="preserve"> in management</w:t>
        </w:r>
      </w:ins>
      <w:r w:rsidRPr="00FA2D61">
        <w:rPr>
          <w:rFonts w:ascii="Times New Roman" w:hAnsi="Times New Roman" w:cs="Times New Roman"/>
        </w:rPr>
        <w:t xml:space="preserve">, </w:t>
      </w:r>
      <w:del w:id="175" w:author="Colin Dassow" w:date="2021-01-09T11:59:00Z">
        <w:r w:rsidRPr="00FA2D61" w:rsidDel="001145C7">
          <w:rPr>
            <w:rFonts w:ascii="Times New Roman" w:hAnsi="Times New Roman" w:cs="Times New Roman"/>
          </w:rPr>
          <w:delText xml:space="preserve">including harvest of multiple species, </w:delText>
        </w:r>
      </w:del>
      <w:r w:rsidRPr="00FA2D61">
        <w:rPr>
          <w:rFonts w:ascii="Times New Roman" w:hAnsi="Times New Roman" w:cs="Times New Roman"/>
        </w:rPr>
        <w:t>and potential opportunities afforded by an ecosystem-based management approach.</w:t>
      </w:r>
      <w:commentRangeEnd w:id="165"/>
      <w:r w:rsidR="00696B49">
        <w:rPr>
          <w:rStyle w:val="CommentReference"/>
        </w:rPr>
        <w:commentReference w:id="165"/>
      </w:r>
      <w:commentRangeEnd w:id="166"/>
      <w:r w:rsidR="00710D20">
        <w:rPr>
          <w:rStyle w:val="CommentReference"/>
        </w:rPr>
        <w:commentReference w:id="166"/>
      </w:r>
      <w:commentRangeEnd w:id="167"/>
      <w:r w:rsidR="00EB2EAE">
        <w:rPr>
          <w:rStyle w:val="CommentReference"/>
        </w:rPr>
        <w:commentReference w:id="167"/>
      </w:r>
      <w:r w:rsidRPr="00FA2D61">
        <w:rPr>
          <w:rFonts w:ascii="Times New Roman" w:hAnsi="Times New Roman" w:cs="Times New Roman"/>
        </w:rPr>
        <w:t xml:space="preserve">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t>
      </w:r>
      <w:del w:id="176" w:author="Colin Dassow" w:date="2021-01-10T11:29:00Z">
        <w:r w:rsidRPr="00FA2D61" w:rsidDel="00CD187E">
          <w:rPr>
            <w:rFonts w:ascii="Times New Roman" w:hAnsi="Times New Roman" w:cs="Times New Roman"/>
          </w:rPr>
          <w:delText xml:space="preserve">where </w:delText>
        </w:r>
      </w:del>
      <w:ins w:id="177" w:author="Colin Dassow" w:date="2021-01-10T11:29:00Z">
        <w:r w:rsidR="00CD187E">
          <w:rPr>
            <w:rFonts w:ascii="Times New Roman" w:hAnsi="Times New Roman" w:cs="Times New Roman"/>
          </w:rPr>
          <w:t>in which</w:t>
        </w:r>
        <w:r w:rsidR="00CD187E" w:rsidRPr="00FA2D61">
          <w:rPr>
            <w:rFonts w:ascii="Times New Roman" w:hAnsi="Times New Roman" w:cs="Times New Roman"/>
          </w:rPr>
          <w:t xml:space="preserve"> </w:t>
        </w:r>
      </w:ins>
      <w:r w:rsidRPr="00FA2D61">
        <w:rPr>
          <w:rFonts w:ascii="Times New Roman" w:hAnsi="Times New Roman" w:cs="Times New Roman"/>
        </w:rPr>
        <w:t xml:space="preserve">the hypothetical </w:t>
      </w:r>
      <w:ins w:id="178" w:author="Sass, Gregory G" w:date="2021-01-08T13:58:00Z">
        <w:r w:rsidR="00853C3B">
          <w:rPr>
            <w:rFonts w:ascii="Times New Roman" w:hAnsi="Times New Roman" w:cs="Times New Roman"/>
          </w:rPr>
          <w:t>decision maker</w:t>
        </w:r>
      </w:ins>
      <w:del w:id="179" w:author="Sass, Gregory G" w:date="2021-01-08T13:58:00Z">
        <w:r w:rsidRPr="00FA2D61" w:rsidDel="00853C3B">
          <w:rPr>
            <w:rFonts w:ascii="Times New Roman" w:hAnsi="Times New Roman" w:cs="Times New Roman"/>
          </w:rPr>
          <w:delText>manager</w:delText>
        </w:r>
      </w:del>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w:t>
      </w:r>
      <w:del w:id="180" w:author="Colin Dassow" w:date="2021-01-10T11:33:00Z">
        <w:r w:rsidRPr="00FA2D61" w:rsidDel="00994C2C">
          <w:rPr>
            <w:rFonts w:ascii="Times New Roman" w:hAnsi="Times New Roman" w:cs="Times New Roman"/>
          </w:rPr>
          <w:delText>inter</w:delText>
        </w:r>
        <w:r w:rsidDel="00994C2C">
          <w:rPr>
            <w:rFonts w:ascii="Times New Roman" w:hAnsi="Times New Roman" w:cs="Times New Roman"/>
          </w:rPr>
          <w:delText>-</w:delText>
        </w:r>
        <w:r w:rsidRPr="00FA2D61" w:rsidDel="00994C2C">
          <w:rPr>
            <w:rFonts w:ascii="Times New Roman" w:hAnsi="Times New Roman" w:cs="Times New Roman"/>
          </w:rPr>
          <w:delText>specific</w:delText>
        </w:r>
      </w:del>
      <w:ins w:id="181" w:author="Colin Dassow" w:date="2021-01-10T11:33:00Z">
        <w:r w:rsidR="00994C2C">
          <w:rPr>
            <w:rFonts w:ascii="Times New Roman" w:hAnsi="Times New Roman" w:cs="Times New Roman"/>
          </w:rPr>
          <w:t>interspecific</w:t>
        </w:r>
      </w:ins>
      <w:r w:rsidRPr="00FA2D61">
        <w:rPr>
          <w:rFonts w:ascii="Times New Roman" w:hAnsi="Times New Roman" w:cs="Times New Roman"/>
        </w:rPr>
        <w:t xml:space="preserve"> interactions. </w:t>
      </w:r>
      <w:moveFromRangeStart w:id="182" w:author="Colin Dassow" w:date="2021-01-09T13:08:00Z" w:name="move61090128"/>
      <w:moveFrom w:id="183" w:author="Colin Dassow" w:date="2021-01-09T13:08:00Z">
        <w:r w:rsidRPr="00FA2D61" w:rsidDel="004E7617">
          <w:rPr>
            <w:rFonts w:ascii="Times New Roman" w:hAnsi="Times New Roman" w:cs="Times New Roman"/>
          </w:rPr>
          <w:t xml:space="preserve">Our </w:t>
        </w:r>
        <w:r w:rsidDel="004E7617">
          <w:rPr>
            <w:rFonts w:ascii="Times New Roman" w:hAnsi="Times New Roman" w:cs="Times New Roman"/>
          </w:rPr>
          <w:t xml:space="preserve">theoretical </w:t>
        </w:r>
        <w:r w:rsidRPr="00FA2D61" w:rsidDel="004E7617">
          <w:rPr>
            <w:rFonts w:ascii="Times New Roman" w:hAnsi="Times New Roman" w:cs="Times New Roman"/>
          </w:rPr>
          <w:t xml:space="preserve">model was </w:t>
        </w:r>
        <w:r w:rsidDel="004E7617">
          <w:rPr>
            <w:rFonts w:ascii="Times New Roman" w:hAnsi="Times New Roman" w:cs="Times New Roman"/>
          </w:rPr>
          <w:t>based on</w:t>
        </w:r>
        <w:r w:rsidRPr="00FA2D61" w:rsidDel="004E7617">
          <w:rPr>
            <w:rFonts w:ascii="Times New Roman" w:hAnsi="Times New Roman" w:cs="Times New Roman"/>
          </w:rPr>
          <w:t xml:space="preserve"> interactions between walleye (</w:t>
        </w:r>
        <w:r w:rsidRPr="00FA2D61" w:rsidDel="004E7617">
          <w:rPr>
            <w:rFonts w:ascii="Times New Roman" w:hAnsi="Times New Roman" w:cs="Times New Roman"/>
            <w:i/>
          </w:rPr>
          <w:t>Sander vitreus</w:t>
        </w:r>
        <w:r w:rsidRPr="00FA2D61" w:rsidDel="004E7617">
          <w:rPr>
            <w:rFonts w:ascii="Times New Roman" w:hAnsi="Times New Roman" w:cs="Times New Roman"/>
          </w:rPr>
          <w:t>) and largemouth bass (</w:t>
        </w:r>
        <w:r w:rsidRPr="00FA2D61" w:rsidDel="004E7617">
          <w:rPr>
            <w:rFonts w:ascii="Times New Roman" w:hAnsi="Times New Roman" w:cs="Times New Roman"/>
            <w:i/>
          </w:rPr>
          <w:t>Micropterus salmoides</w:t>
        </w:r>
        <w:r w:rsidRPr="00FA2D61" w:rsidDel="004E7617">
          <w:rPr>
            <w:rFonts w:ascii="Times New Roman" w:hAnsi="Times New Roman" w:cs="Times New Roman"/>
          </w:rPr>
          <w:t>)</w:t>
        </w:r>
        <w:ins w:id="184" w:author="Sass, Gregory G" w:date="2021-01-08T13:58:00Z">
          <w:r w:rsidR="00853C3B" w:rsidDel="004E7617">
            <w:rPr>
              <w:rFonts w:ascii="Times New Roman" w:hAnsi="Times New Roman" w:cs="Times New Roman"/>
            </w:rPr>
            <w:t xml:space="preserve"> in North American north-temperate lakes</w:t>
          </w:r>
        </w:ins>
        <w:r w:rsidRPr="00FA2D61" w:rsidDel="004E7617">
          <w:rPr>
            <w:rFonts w:ascii="Times New Roman" w:hAnsi="Times New Roman" w:cs="Times New Roman"/>
          </w:rPr>
          <w:t>, but we</w:t>
        </w:r>
        <w:r w:rsidDel="004E7617">
          <w:rPr>
            <w:rFonts w:ascii="Times New Roman" w:hAnsi="Times New Roman" w:cs="Times New Roman"/>
          </w:rPr>
          <w:t xml:space="preserve"> have</w:t>
        </w:r>
        <w:r w:rsidRPr="00FA2D61" w:rsidDel="004E7617">
          <w:rPr>
            <w:rFonts w:ascii="Times New Roman" w:hAnsi="Times New Roman" w:cs="Times New Roman"/>
          </w:rPr>
          <w:t xml:space="preserve"> adopted a general model parameterization that should apply to many interacting, </w:t>
        </w:r>
        <w:r w:rsidDel="004E7617">
          <w:rPr>
            <w:rFonts w:ascii="Times New Roman" w:hAnsi="Times New Roman" w:cs="Times New Roman"/>
          </w:rPr>
          <w:t>exploited</w:t>
        </w:r>
        <w:r w:rsidRPr="00FA2D61" w:rsidDel="004E7617">
          <w:rPr>
            <w:rFonts w:ascii="Times New Roman" w:hAnsi="Times New Roman" w:cs="Times New Roman"/>
          </w:rPr>
          <w:t xml:space="preserve"> species.</w:t>
        </w:r>
      </w:moveFrom>
      <w:moveFromRangeEnd w:id="182"/>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7DA8C33D"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(Carpenter and Brock 2005, </w:t>
      </w:r>
      <w:r>
        <w:rPr>
          <w:rFonts w:ascii="Times New Roman" w:hAnsi="Times New Roman" w:cs="Times New Roman"/>
        </w:rPr>
        <w:t xml:space="preserve">Roth et al. 2007; </w:t>
      </w:r>
      <w:r w:rsidRPr="00B233A4">
        <w:rPr>
          <w:rFonts w:ascii="Times New Roman" w:hAnsi="Times New Roman" w:cs="Times New Roman"/>
        </w:rPr>
        <w:t xml:space="preserve">Carpenter et al. 2008, Biggs et al. 2009).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commentRangeStart w:id="185"/>
      <w:del w:id="186" w:author="Colin Dassow" w:date="2021-01-09T12:45:00Z">
        <w:r w:rsidRPr="00B233A4" w:rsidDel="0087298E">
          <w:rPr>
            <w:rFonts w:ascii="Times New Roman" w:hAnsi="Times New Roman" w:cs="Times New Roman"/>
          </w:rPr>
          <w:delText xml:space="preserve">between </w:delText>
        </w:r>
      </w:del>
      <w:commentRangeEnd w:id="185"/>
      <w:ins w:id="187" w:author="Colin Dassow" w:date="2021-01-09T12:45:00Z">
        <w:r w:rsidR="0087298E">
          <w:rPr>
            <w:rFonts w:ascii="Times New Roman" w:hAnsi="Times New Roman" w:cs="Times New Roman"/>
          </w:rPr>
          <w:t>among</w:t>
        </w:r>
        <w:r w:rsidR="0087298E" w:rsidRPr="00B233A4">
          <w:rPr>
            <w:rFonts w:ascii="Times New Roman" w:hAnsi="Times New Roman" w:cs="Times New Roman"/>
          </w:rPr>
          <w:t xml:space="preserve"> </w:t>
        </w:r>
      </w:ins>
      <w:r w:rsidR="00517152">
        <w:rPr>
          <w:rStyle w:val="CommentReference"/>
        </w:rPr>
        <w:commentReference w:id="185"/>
      </w:r>
      <w:ins w:id="188" w:author="Chris Solomon" w:date="2021-01-08T07:49:00Z">
        <w:r w:rsidR="00517152">
          <w:rPr>
            <w:rFonts w:ascii="Times New Roman" w:hAnsi="Times New Roman" w:cs="Times New Roman"/>
          </w:rPr>
          <w:t>the juvenile and adult stages o</w:t>
        </w:r>
      </w:ins>
      <w:ins w:id="189" w:author="Chris Solomon" w:date="2021-01-08T07:50:00Z">
        <w:r w:rsidR="00517152">
          <w:rPr>
            <w:rFonts w:ascii="Times New Roman" w:hAnsi="Times New Roman" w:cs="Times New Roman"/>
          </w:rPr>
          <w:t xml:space="preserve">f </w:t>
        </w:r>
      </w:ins>
      <w:commentRangeStart w:id="190"/>
      <w:r w:rsidRPr="00B233A4">
        <w:rPr>
          <w:rFonts w:ascii="Times New Roman" w:hAnsi="Times New Roman" w:cs="Times New Roman"/>
        </w:rPr>
        <w:t>a harvest</w:t>
      </w:r>
      <w:ins w:id="191" w:author="Chris Solomon" w:date="2021-01-08T07:51:00Z">
        <w:r w:rsidR="005D0210">
          <w:rPr>
            <w:rFonts w:ascii="Times New Roman" w:hAnsi="Times New Roman" w:cs="Times New Roman"/>
          </w:rPr>
          <w:t>ed</w:t>
        </w:r>
      </w:ins>
      <w:del w:id="192" w:author="Chris Solomon" w:date="2021-01-08T07:50:00Z">
        <w:r w:rsidDel="00517152">
          <w:rPr>
            <w:rFonts w:ascii="Times New Roman" w:hAnsi="Times New Roman" w:cs="Times New Roman"/>
          </w:rPr>
          <w:delText>-oriented</w:delText>
        </w:r>
      </w:del>
      <w:r w:rsidRPr="00B233A4">
        <w:rPr>
          <w:rFonts w:ascii="Times New Roman" w:hAnsi="Times New Roman" w:cs="Times New Roman"/>
        </w:rPr>
        <w:t xml:space="preserve"> sport fish</w:t>
      </w:r>
      <w:commentRangeEnd w:id="190"/>
      <w:r w:rsidR="00C706B9">
        <w:rPr>
          <w:rStyle w:val="CommentReference"/>
        </w:rPr>
        <w:commentReference w:id="190"/>
      </w:r>
      <w:r w:rsidRPr="00B233A4">
        <w:rPr>
          <w:rFonts w:ascii="Times New Roman" w:hAnsi="Times New Roman" w:cs="Times New Roman"/>
        </w:rPr>
        <w:t xml:space="preserve"> </w:t>
      </w:r>
      <w:del w:id="193" w:author="Chris Solomon" w:date="2021-01-08T07:50:00Z">
        <w:r w:rsidRPr="00B233A4" w:rsidDel="00517152">
          <w:rPr>
            <w:rFonts w:ascii="Times New Roman" w:hAnsi="Times New Roman" w:cs="Times New Roman"/>
          </w:rPr>
          <w:delText xml:space="preserve">with juvenile and adult stages </w:delText>
        </w:r>
      </w:del>
      <w:r w:rsidRPr="00B233A4">
        <w:rPr>
          <w:rFonts w:ascii="Times New Roman" w:hAnsi="Times New Roman" w:cs="Times New Roman"/>
        </w:rPr>
        <w:t>and a single</w:t>
      </w:r>
      <w:r>
        <w:rPr>
          <w:rFonts w:ascii="Times New Roman" w:hAnsi="Times New Roman" w:cs="Times New Roman"/>
        </w:rPr>
        <w:t>-</w:t>
      </w:r>
      <w:r w:rsidRPr="00B233A4">
        <w:rPr>
          <w:rFonts w:ascii="Times New Roman" w:hAnsi="Times New Roman" w:cs="Times New Roman"/>
        </w:rPr>
        <w:t>stage planktivor</w:t>
      </w:r>
      <w:r>
        <w:rPr>
          <w:rFonts w:ascii="Times New Roman" w:hAnsi="Times New Roman" w:cs="Times New Roman"/>
        </w:rPr>
        <w:t>ous</w:t>
      </w:r>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del w:id="194" w:author="Chris Solomon" w:date="2021-01-08T07:52:00Z">
        <w:r w:rsidRPr="00B233A4" w:rsidDel="00D3645C">
          <w:rPr>
            <w:rFonts w:ascii="Times New Roman" w:hAnsi="Times New Roman" w:cs="Times New Roman"/>
          </w:rPr>
          <w:delText xml:space="preserve">simultaneously </w:delText>
        </w:r>
        <w:r w:rsidDel="00D3645C">
          <w:rPr>
            <w:rFonts w:ascii="Times New Roman" w:hAnsi="Times New Roman" w:cs="Times New Roman"/>
          </w:rPr>
          <w:delText>exploited</w:delText>
        </w:r>
      </w:del>
      <w:ins w:id="195" w:author="Chris Solomon" w:date="2021-01-08T07:52:00Z">
        <w:r w:rsidR="00D3645C">
          <w:rPr>
            <w:rFonts w:ascii="Times New Roman" w:hAnsi="Times New Roman" w:cs="Times New Roman"/>
          </w:rPr>
          <w:t>both harvested</w:t>
        </w:r>
      </w:ins>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del w:id="196" w:author="Chris Solomon" w:date="2021-01-08T07:52:00Z">
        <w:r w:rsidRPr="00B233A4" w:rsidDel="002E1447">
          <w:rPr>
            <w:rFonts w:ascii="Times New Roman" w:hAnsi="Times New Roman" w:cs="Times New Roman"/>
          </w:rPr>
          <w:delText xml:space="preserve">where </w:delText>
        </w:r>
      </w:del>
      <w:ins w:id="197" w:author="Chris Solomon" w:date="2021-01-08T07:52:00Z">
        <w:r w:rsidR="002E1447">
          <w:rPr>
            <w:rFonts w:ascii="Times New Roman" w:hAnsi="Times New Roman" w:cs="Times New Roman"/>
          </w:rPr>
          <w:t>in which</w:t>
        </w:r>
        <w:r w:rsidR="002E1447" w:rsidRPr="00B233A4">
          <w:rPr>
            <w:rFonts w:ascii="Times New Roman" w:hAnsi="Times New Roman" w:cs="Times New Roman"/>
          </w:rPr>
          <w:t xml:space="preserve"> </w:t>
        </w:r>
      </w:ins>
      <w:r w:rsidRPr="00B233A4">
        <w:rPr>
          <w:rFonts w:ascii="Times New Roman" w:hAnsi="Times New Roman" w:cs="Times New Roman"/>
        </w:rPr>
        <w:t>juvenile</w:t>
      </w:r>
      <w:ins w:id="198" w:author="Chris Solomon" w:date="2021-01-08T07:52:00Z">
        <w:r w:rsidR="002E1447">
          <w:rPr>
            <w:rFonts w:ascii="Times New Roman" w:hAnsi="Times New Roman" w:cs="Times New Roman"/>
          </w:rPr>
          <w:t>s</w:t>
        </w:r>
      </w:ins>
      <w:r w:rsidRPr="00B233A4">
        <w:rPr>
          <w:rFonts w:ascii="Times New Roman" w:hAnsi="Times New Roman" w:cs="Times New Roman"/>
        </w:rPr>
        <w:t xml:space="preserve"> </w:t>
      </w:r>
      <w:del w:id="199" w:author="Chris Solomon" w:date="2021-01-08T07:52:00Z">
        <w:r w:rsidRPr="00B233A4" w:rsidDel="002E1447">
          <w:rPr>
            <w:rFonts w:ascii="Times New Roman" w:hAnsi="Times New Roman" w:cs="Times New Roman"/>
          </w:rPr>
          <w:delText xml:space="preserve">sportfish </w:delText>
        </w:r>
      </w:del>
      <w:r w:rsidRPr="00B233A4">
        <w:rPr>
          <w:rFonts w:ascii="Times New Roman" w:hAnsi="Times New Roman" w:cs="Times New Roman"/>
        </w:rPr>
        <w:t>move between the foraging arena and refuge</w:t>
      </w:r>
      <w:r>
        <w:rPr>
          <w:rFonts w:ascii="Times New Roman" w:hAnsi="Times New Roman" w:cs="Times New Roman"/>
        </w:rPr>
        <w:t xml:space="preserve"> (Walters and Juanes 1993, Walters and Martell 2004, Ahrens et al. 2012)</w:t>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ins w:id="200" w:author="Colin Dassow" w:date="2021-01-09T12:46:00Z">
        <w:r w:rsidR="0087298E">
          <w:rPr>
            <w:rFonts w:ascii="Times New Roman" w:hAnsi="Times New Roman" w:cs="Times New Roman"/>
          </w:rPr>
          <w:t xml:space="preserve"> predation on juveniles occurs in the foraging arena where</w:t>
        </w:r>
      </w:ins>
      <w:del w:id="201" w:author="Colin Dassow" w:date="2021-01-09T12:46:00Z">
        <w:r w:rsidDel="0087298E">
          <w:rPr>
            <w:rFonts w:ascii="Times New Roman" w:hAnsi="Times New Roman" w:cs="Times New Roman"/>
          </w:rPr>
          <w:delText>,</w:delText>
        </w:r>
      </w:del>
      <w:r w:rsidRPr="00B233A4">
        <w:rPr>
          <w:rFonts w:ascii="Times New Roman" w:hAnsi="Times New Roman" w:cs="Times New Roman"/>
        </w:rPr>
        <w:t xml:space="preserve"> adult</w:t>
      </w:r>
      <w:ins w:id="202" w:author="Chris Solomon" w:date="2021-01-08T07:54:00Z">
        <w:r w:rsidR="00F47C07">
          <w:rPr>
            <w:rFonts w:ascii="Times New Roman" w:hAnsi="Times New Roman" w:cs="Times New Roman"/>
          </w:rPr>
          <w:t>s</w:t>
        </w:r>
      </w:ins>
      <w:r w:rsidRPr="00B233A4">
        <w:rPr>
          <w:rFonts w:ascii="Times New Roman" w:hAnsi="Times New Roman" w:cs="Times New Roman"/>
        </w:rPr>
        <w:t xml:space="preserve"> </w:t>
      </w:r>
      <w:commentRangeStart w:id="203"/>
      <w:del w:id="204" w:author="Chris Solomon" w:date="2021-01-08T07:52:00Z">
        <w:r w:rsidRPr="00B233A4" w:rsidDel="002E1447">
          <w:rPr>
            <w:rFonts w:ascii="Times New Roman" w:hAnsi="Times New Roman" w:cs="Times New Roman"/>
          </w:rPr>
          <w:delText xml:space="preserve">sportfish </w:delText>
        </w:r>
      </w:del>
      <w:commentRangeEnd w:id="203"/>
      <w:r w:rsidR="002E1447">
        <w:rPr>
          <w:rStyle w:val="CommentReference"/>
        </w:rPr>
        <w:commentReference w:id="203"/>
      </w:r>
      <w:r w:rsidRPr="00B233A4">
        <w:rPr>
          <w:rFonts w:ascii="Times New Roman" w:hAnsi="Times New Roman" w:cs="Times New Roman"/>
        </w:rPr>
        <w:t xml:space="preserve">can prey </w:t>
      </w:r>
      <w:del w:id="205" w:author="Chris Solomon" w:date="2021-01-08T07:54:00Z">
        <w:r w:rsidRPr="00B233A4" w:rsidDel="000E4963">
          <w:rPr>
            <w:rFonts w:ascii="Times New Roman" w:hAnsi="Times New Roman" w:cs="Times New Roman"/>
          </w:rPr>
          <w:delText>up</w:delText>
        </w:r>
      </w:del>
      <w:r w:rsidRPr="00B233A4">
        <w:rPr>
          <w:rFonts w:ascii="Times New Roman" w:hAnsi="Times New Roman" w:cs="Times New Roman"/>
        </w:rPr>
        <w:t xml:space="preserve">on their own juveniles </w:t>
      </w:r>
      <w:commentRangeStart w:id="206"/>
      <w:r w:rsidRPr="00B233A4">
        <w:rPr>
          <w:rFonts w:ascii="Times New Roman" w:hAnsi="Times New Roman" w:cs="Times New Roman"/>
        </w:rPr>
        <w:t xml:space="preserve">and </w:t>
      </w:r>
      <w:ins w:id="207" w:author="Chris Solomon" w:date="2021-01-08T07:54:00Z">
        <w:r w:rsidR="000E4963">
          <w:rPr>
            <w:rFonts w:ascii="Times New Roman" w:hAnsi="Times New Roman" w:cs="Times New Roman"/>
          </w:rPr>
          <w:t xml:space="preserve">on </w:t>
        </w:r>
      </w:ins>
      <w:r w:rsidRPr="00B233A4">
        <w:rPr>
          <w:rFonts w:ascii="Times New Roman" w:hAnsi="Times New Roman" w:cs="Times New Roman"/>
        </w:rPr>
        <w:t xml:space="preserve">juveniles of the competing </w:t>
      </w:r>
      <w:del w:id="208" w:author="Sass, Gregory G" w:date="2021-01-08T14:00:00Z">
        <w:r w:rsidRPr="00B233A4" w:rsidDel="000214CF">
          <w:rPr>
            <w:rFonts w:ascii="Times New Roman" w:hAnsi="Times New Roman" w:cs="Times New Roman"/>
          </w:rPr>
          <w:delText>sportfish</w:delText>
        </w:r>
      </w:del>
      <w:r w:rsidRPr="00B233A4">
        <w:rPr>
          <w:rFonts w:ascii="Times New Roman" w:hAnsi="Times New Roman" w:cs="Times New Roman"/>
        </w:rPr>
        <w:t xml:space="preserve"> species</w:t>
      </w:r>
      <w:del w:id="209" w:author="Colin Dassow" w:date="2021-01-09T12:46:00Z">
        <w:r w:rsidRPr="00B233A4" w:rsidDel="0087298E">
          <w:rPr>
            <w:rFonts w:ascii="Times New Roman" w:hAnsi="Times New Roman" w:cs="Times New Roman"/>
          </w:rPr>
          <w:delText xml:space="preserve"> when they are in the foraging arena</w:delText>
        </w:r>
        <w:commentRangeEnd w:id="206"/>
        <w:r w:rsidR="003251D6" w:rsidDel="0087298E">
          <w:rPr>
            <w:rStyle w:val="CommentReference"/>
          </w:rPr>
          <w:commentReference w:id="206"/>
        </w:r>
      </w:del>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del w:id="210" w:author="Chris Solomon" w:date="2021-01-08T08:01:00Z">
        <w:r w:rsidDel="00564631">
          <w:rPr>
            <w:rFonts w:ascii="Times New Roman" w:hAnsi="Times New Roman" w:cs="Times New Roman"/>
          </w:rPr>
          <w:delText xml:space="preserve">while </w:delText>
        </w:r>
      </w:del>
      <w:ins w:id="211" w:author="Chris Solomon" w:date="2021-01-08T08:01:00Z">
        <w:r w:rsidR="00564631">
          <w:rPr>
            <w:rFonts w:ascii="Times New Roman" w:hAnsi="Times New Roman" w:cs="Times New Roman"/>
          </w:rPr>
          <w:t xml:space="preserve">but </w:t>
        </w:r>
      </w:ins>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E52FFB" w:rsidP="003E598E">
      <w:pPr>
        <w:pStyle w:val="FirstParagraph"/>
        <w:widowControl w:val="0"/>
        <w:suppressLineNumbers/>
        <w:jc w:val="center"/>
        <w:rPr>
          <w:rFonts w:ascii="Times New Roman" w:hAnsi="Times New Roman" w:cs="Times New Roman"/>
        </w:rPr>
      </w:pPr>
      <m:oMath>
        <m:f>
          <m:fPr>
            <m:ctrlPr>
              <w:ins w:id="212" w:author="Chelsey Nieman" w:date="2021-01-11T09:45:00Z">
                <w:rPr>
                  <w:rFonts w:ascii="Cambria Math" w:hAnsi="Cambria Math" w:cs="Times New Roman"/>
                </w:rPr>
              </w:ins>
            </m:ctrlPr>
          </m:fPr>
          <m:num>
            <m:r>
              <w:rPr>
                <w:rFonts w:ascii="Cambria Math" w:hAnsi="Cambria Math" w:cs="Times New Roman"/>
              </w:rPr>
              <m:t>d</m:t>
            </m:r>
            <m:sSub>
              <m:sSubPr>
                <m:ctrlPr>
                  <w:ins w:id="21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14"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1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16"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1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18"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1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E52FFB" w:rsidP="003E598E">
      <w:pPr>
        <w:pStyle w:val="FirstParagraph"/>
        <w:widowControl w:val="0"/>
        <w:suppressLineNumbers/>
        <w:jc w:val="center"/>
        <w:rPr>
          <w:rFonts w:ascii="Times New Roman" w:hAnsi="Times New Roman" w:cs="Times New Roman"/>
        </w:rPr>
      </w:pPr>
      <m:oMath>
        <m:f>
          <m:fPr>
            <m:ctrlPr>
              <w:ins w:id="220" w:author="Chelsey Nieman" w:date="2021-01-11T09:45:00Z">
                <w:rPr>
                  <w:rFonts w:ascii="Cambria Math" w:hAnsi="Cambria Math" w:cs="Times New Roman"/>
                </w:rPr>
              </w:ins>
            </m:ctrlPr>
          </m:fPr>
          <m:num>
            <m:r>
              <w:rPr>
                <w:rFonts w:ascii="Cambria Math" w:hAnsi="Cambria Math" w:cs="Times New Roman"/>
              </w:rPr>
              <m:t>d</m:t>
            </m:r>
            <m:sSub>
              <m:sSubPr>
                <m:ctrlPr>
                  <w:ins w:id="22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22"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2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24"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25"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26"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2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67D1AC2B"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w:t>
      </w:r>
      <w:ins w:id="228" w:author="Chris Solomon" w:date="2021-01-08T08:03:00Z">
        <w:r w:rsidR="0084119F">
          <w:rPr>
            <w:rFonts w:ascii="Times New Roman" w:hAnsi="Times New Roman" w:cs="Times New Roman"/>
          </w:rPr>
          <w:t>o</w:t>
        </w:r>
      </w:ins>
      <w:ins w:id="229" w:author="Chris Solomon" w:date="2021-01-08T08:04:00Z">
        <w:r w:rsidR="0084119F">
          <w:rPr>
            <w:rFonts w:ascii="Times New Roman" w:hAnsi="Times New Roman" w:cs="Times New Roman"/>
          </w:rPr>
          <w:t xml:space="preserve">f Species 1 </w:t>
        </w:r>
        <w:r w:rsidR="00422C8D">
          <w:rPr>
            <w:rFonts w:ascii="Times New Roman" w:hAnsi="Times New Roman" w:cs="Times New Roman"/>
          </w:rPr>
          <w:t>or</w:t>
        </w:r>
        <w:r w:rsidR="0084119F">
          <w:rPr>
            <w:rFonts w:ascii="Times New Roman" w:hAnsi="Times New Roman" w:cs="Times New Roman"/>
          </w:rPr>
          <w:t xml:space="preserve"> Species 2 </w:t>
        </w:r>
      </w:ins>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ins w:id="230"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231"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ins w:id="232"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233"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ins w:id="234"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235"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w:t>
      </w:r>
      <w:del w:id="236" w:author="Chris Solomon" w:date="2021-01-08T08:04:00Z">
        <w:r w:rsidRPr="00B233A4" w:rsidDel="00422C8D">
          <w:rPr>
            <w:rFonts w:ascii="Times New Roman" w:hAnsi="Times New Roman" w:cs="Times New Roman"/>
          </w:rPr>
          <w:delText xml:space="preserve"> in our model</w:delText>
        </w:r>
      </w:del>
      <w:r w:rsidRPr="00B233A4">
        <w:rPr>
          <w:rFonts w:ascii="Times New Roman" w:hAnsi="Times New Roman" w:cs="Times New Roman"/>
        </w:rPr>
        <w:t>.</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E52FFB" w:rsidP="003E598E">
      <w:pPr>
        <w:pStyle w:val="FirstParagraph"/>
        <w:widowControl w:val="0"/>
        <w:suppressLineNumbers/>
        <w:jc w:val="center"/>
        <w:rPr>
          <w:rFonts w:ascii="Times New Roman" w:hAnsi="Times New Roman" w:cs="Times New Roman"/>
        </w:rPr>
      </w:pPr>
      <m:oMath>
        <m:f>
          <m:fPr>
            <m:ctrlPr>
              <w:ins w:id="237" w:author="Chelsey Nieman" w:date="2021-01-11T09:45:00Z">
                <w:rPr>
                  <w:rFonts w:ascii="Cambria Math" w:hAnsi="Cambria Math" w:cs="Times New Roman"/>
                </w:rPr>
              </w:ins>
            </m:ctrlPr>
          </m:fPr>
          <m:num>
            <m:r>
              <w:rPr>
                <w:rFonts w:ascii="Cambria Math" w:hAnsi="Cambria Math" w:cs="Times New Roman"/>
              </w:rPr>
              <m:t>d</m:t>
            </m:r>
            <m:sSub>
              <m:sSubPr>
                <m:ctrlPr>
                  <w:ins w:id="23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39"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24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241" w:author="Chelsey Nieman" w:date="2021-01-11T09:45: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42" w:author="Chelsey Nieman" w:date="2021-01-11T09:45: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243"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244"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245" w:author="Chelsey Nieman" w:date="2021-01-11T09:45:00Z">
                <w:rPr>
                  <w:rFonts w:ascii="Cambria Math" w:hAnsi="Cambria Math" w:cs="Times New Roman"/>
                </w:rPr>
              </w:ins>
            </m:ctrlPr>
          </m:fPr>
          <m:num>
            <m:sSub>
              <m:sSubPr>
                <m:ctrlPr>
                  <w:ins w:id="246" w:author="Chelsey Nieman" w:date="2021-01-11T09:45:00Z">
                    <w:rPr>
                      <w:rFonts w:ascii="Cambria Math" w:hAnsi="Cambria Math" w:cs="Times New Roman"/>
                    </w:rPr>
                  </w:ins>
                </m:ctrlPr>
              </m:sSubPr>
              <m:e>
                <m:r>
                  <w:rPr>
                    <w:rFonts w:ascii="Cambria Math" w:hAnsi="Cambria Math" w:cs="Times New Roman"/>
                  </w:rPr>
                  <m:t>c</m:t>
                </m:r>
              </m:e>
              <m:sub>
                <m:sSub>
                  <m:sSubPr>
                    <m:ctrlPr>
                      <w:ins w:id="24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4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249"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50"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5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252"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53"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54" w:author="Chelsey Nieman" w:date="2021-01-11T09:45:00Z">
                    <w:rPr>
                      <w:rFonts w:ascii="Cambria Math" w:hAnsi="Cambria Math" w:cs="Times New Roman"/>
                    </w:rPr>
                  </w:ins>
                </m:ctrlPr>
              </m:sSubPr>
              <m:e>
                <m:r>
                  <w:rPr>
                    <w:rFonts w:ascii="Cambria Math" w:hAnsi="Cambria Math" w:cs="Times New Roman"/>
                  </w:rPr>
                  <m:t>c</m:t>
                </m:r>
              </m:e>
              <m:sub>
                <m:sSub>
                  <m:sSubPr>
                    <m:ctrlPr>
                      <w:ins w:id="25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56"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257" w:author="Chelsey Nieman" w:date="2021-01-11T09:45:00Z">
                <w:rPr>
                  <w:rFonts w:ascii="Cambria Math" w:hAnsi="Cambria Math" w:cs="Times New Roman"/>
                </w:rPr>
              </w:ins>
            </m:ctrlPr>
          </m:fPr>
          <m:num>
            <m:sSub>
              <m:sSubPr>
                <m:ctrlPr>
                  <w:ins w:id="258" w:author="Chelsey Nieman" w:date="2021-01-11T09:45:00Z">
                    <w:rPr>
                      <w:rFonts w:ascii="Cambria Math" w:hAnsi="Cambria Math" w:cs="Times New Roman"/>
                    </w:rPr>
                  </w:ins>
                </m:ctrlPr>
              </m:sSubPr>
              <m:e>
                <m:r>
                  <w:rPr>
                    <w:rFonts w:ascii="Cambria Math" w:hAnsi="Cambria Math" w:cs="Times New Roman"/>
                  </w:rPr>
                  <m:t>c</m:t>
                </m:r>
              </m:e>
              <m:sub>
                <m:sSub>
                  <m:sSubPr>
                    <m:ctrlPr>
                      <w:ins w:id="25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6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61"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6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6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64"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65"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66" w:author="Chelsey Nieman" w:date="2021-01-11T09:45:00Z">
                    <w:rPr>
                      <w:rFonts w:ascii="Cambria Math" w:hAnsi="Cambria Math" w:cs="Times New Roman"/>
                    </w:rPr>
                  </w:ins>
                </m:ctrlPr>
              </m:sSubPr>
              <m:e>
                <m:r>
                  <w:rPr>
                    <w:rFonts w:ascii="Cambria Math" w:hAnsi="Cambria Math" w:cs="Times New Roman"/>
                  </w:rPr>
                  <m:t>c</m:t>
                </m:r>
              </m:e>
              <m:sub>
                <m:sSub>
                  <m:sSubPr>
                    <m:ctrlPr>
                      <w:ins w:id="26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6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6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270" w:author="Chelsey Nieman" w:date="2021-01-11T09:45:00Z">
                <w:rPr>
                  <w:rFonts w:ascii="Cambria Math" w:hAnsi="Cambria Math" w:cs="Times New Roman"/>
                </w:rPr>
              </w:ins>
            </m:ctrlPr>
          </m:sSubPr>
          <m:e>
            <m:r>
              <w:rPr>
                <w:rFonts w:ascii="Cambria Math" w:hAnsi="Cambria Math" w:cs="Times New Roman"/>
              </w:rPr>
              <m:t>c</m:t>
            </m:r>
          </m:e>
          <m:sub>
            <m:sSub>
              <m:sSubPr>
                <m:ctrlPr>
                  <w:ins w:id="27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7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27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74"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75"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7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E52FFB" w:rsidP="003E598E">
      <w:pPr>
        <w:pStyle w:val="FirstParagraph"/>
        <w:widowControl w:val="0"/>
        <w:suppressLineNumbers/>
        <w:jc w:val="center"/>
        <w:rPr>
          <w:rFonts w:ascii="Times New Roman" w:hAnsi="Times New Roman" w:cs="Times New Roman"/>
        </w:rPr>
      </w:pPr>
      <m:oMath>
        <m:f>
          <m:fPr>
            <m:ctrlPr>
              <w:ins w:id="277" w:author="Chelsey Nieman" w:date="2021-01-11T09:45:00Z">
                <w:rPr>
                  <w:rFonts w:ascii="Cambria Math" w:hAnsi="Cambria Math" w:cs="Times New Roman"/>
                </w:rPr>
              </w:ins>
            </m:ctrlPr>
          </m:fPr>
          <m:num>
            <m:r>
              <w:rPr>
                <w:rFonts w:ascii="Cambria Math" w:hAnsi="Cambria Math" w:cs="Times New Roman"/>
              </w:rPr>
              <m:t>d</m:t>
            </m:r>
            <m:sSub>
              <m:sSubPr>
                <m:ctrlPr>
                  <w:ins w:id="27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79"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28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281" w:author="Chelsey Nieman" w:date="2021-01-11T09:45: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82" w:author="Chelsey Nieman" w:date="2021-01-11T09:45:00Z">
                    <w:rPr>
                      <w:rFonts w:ascii="Cambria Math" w:hAnsi="Cambria Math" w:cs="Times New Roman"/>
                      <w:i/>
                    </w:rPr>
                  </w:ins>
                </m:ctrlPr>
              </m:sSubPr>
              <m:e>
                <m:sSub>
                  <m:sSubPr>
                    <m:ctrlPr>
                      <w:ins w:id="283" w:author="Chelsey Nieman" w:date="2021-01-11T09:45: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284"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285" w:author="Chelsey Nieman" w:date="2021-01-11T09:45:00Z">
                <w:rPr>
                  <w:rFonts w:ascii="Cambria Math" w:hAnsi="Cambria Math" w:cs="Times New Roman"/>
                </w:rPr>
              </w:ins>
            </m:ctrlPr>
          </m:fPr>
          <m:num>
            <m:sSub>
              <m:sSubPr>
                <m:ctrlPr>
                  <w:ins w:id="286" w:author="Chelsey Nieman" w:date="2021-01-11T09:45:00Z">
                    <w:rPr>
                      <w:rFonts w:ascii="Cambria Math" w:hAnsi="Cambria Math" w:cs="Times New Roman"/>
                    </w:rPr>
                  </w:ins>
                </m:ctrlPr>
              </m:sSubPr>
              <m:e>
                <m:r>
                  <w:rPr>
                    <w:rFonts w:ascii="Cambria Math" w:hAnsi="Cambria Math" w:cs="Times New Roman"/>
                  </w:rPr>
                  <m:t>c</m:t>
                </m:r>
              </m:e>
              <m:sub>
                <m:sSub>
                  <m:sSubPr>
                    <m:ctrlPr>
                      <w:ins w:id="28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8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89"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290"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29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92"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293"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294" w:author="Chelsey Nieman" w:date="2021-01-11T09:45:00Z">
                    <w:rPr>
                      <w:rFonts w:ascii="Cambria Math" w:hAnsi="Cambria Math" w:cs="Times New Roman"/>
                    </w:rPr>
                  </w:ins>
                </m:ctrlPr>
              </m:sSubPr>
              <m:e>
                <m:r>
                  <w:rPr>
                    <w:rFonts w:ascii="Cambria Math" w:hAnsi="Cambria Math" w:cs="Times New Roman"/>
                  </w:rPr>
                  <m:t>c</m:t>
                </m:r>
              </m:e>
              <m:sub>
                <m:sSub>
                  <m:sSubPr>
                    <m:ctrlPr>
                      <w:ins w:id="29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96"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297" w:author="Chelsey Nieman" w:date="2021-01-11T09:45:00Z">
                <w:rPr>
                  <w:rFonts w:ascii="Cambria Math" w:hAnsi="Cambria Math" w:cs="Times New Roman"/>
                </w:rPr>
              </w:ins>
            </m:ctrlPr>
          </m:fPr>
          <m:num>
            <m:sSub>
              <m:sSubPr>
                <m:ctrlPr>
                  <w:ins w:id="298" w:author="Chelsey Nieman" w:date="2021-01-11T09:45:00Z">
                    <w:rPr>
                      <w:rFonts w:ascii="Cambria Math" w:hAnsi="Cambria Math" w:cs="Times New Roman"/>
                    </w:rPr>
                  </w:ins>
                </m:ctrlPr>
              </m:sSubPr>
              <m:e>
                <m:r>
                  <w:rPr>
                    <w:rFonts w:ascii="Cambria Math" w:hAnsi="Cambria Math" w:cs="Times New Roman"/>
                  </w:rPr>
                  <m:t>c</m:t>
                </m:r>
              </m:e>
              <m:sub>
                <m:sSub>
                  <m:sSubPr>
                    <m:ctrlPr>
                      <w:ins w:id="29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0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01"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0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0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04"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05"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06" w:author="Chelsey Nieman" w:date="2021-01-11T09:45:00Z">
                    <w:rPr>
                      <w:rFonts w:ascii="Cambria Math" w:hAnsi="Cambria Math" w:cs="Times New Roman"/>
                    </w:rPr>
                  </w:ins>
                </m:ctrlPr>
              </m:sSubPr>
              <m:e>
                <m:r>
                  <w:rPr>
                    <w:rFonts w:ascii="Cambria Math" w:hAnsi="Cambria Math" w:cs="Times New Roman"/>
                  </w:rPr>
                  <m:t>c</m:t>
                </m:r>
              </m:e>
              <m:sub>
                <m:sSub>
                  <m:sSubPr>
                    <m:ctrlPr>
                      <w:ins w:id="30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0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0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310" w:author="Chelsey Nieman" w:date="2021-01-11T09:45:00Z">
                <w:rPr>
                  <w:rFonts w:ascii="Cambria Math" w:hAnsi="Cambria Math" w:cs="Times New Roman"/>
                </w:rPr>
              </w:ins>
            </m:ctrlPr>
          </m:sSubPr>
          <m:e>
            <m:r>
              <w:rPr>
                <w:rFonts w:ascii="Cambria Math" w:hAnsi="Cambria Math" w:cs="Times New Roman"/>
              </w:rPr>
              <m:t>c</m:t>
            </m:r>
          </m:e>
          <m:sub>
            <m:sSub>
              <m:sSubPr>
                <m:ctrlPr>
                  <w:ins w:id="31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1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1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14"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5"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1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7FA315D8"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ins w:id="317" w:author="Sass, Gregory G" w:date="2021-01-08T14:01:00Z">
        <w:r w:rsidR="000214CF">
          <w:rPr>
            <w:rFonts w:ascii="Times New Roman" w:hAnsi="Times New Roman" w:cs="Times New Roman"/>
          </w:rPr>
          <w:t>Beverton-</w:t>
        </w:r>
        <w:commentRangeStart w:id="318"/>
        <w:r w:rsidR="000214CF">
          <w:rPr>
            <w:rFonts w:ascii="Times New Roman" w:hAnsi="Times New Roman" w:cs="Times New Roman"/>
          </w:rPr>
          <w:t>Holt</w:t>
        </w:r>
      </w:ins>
      <w:del w:id="319" w:author="Sass, Gregory G" w:date="2021-01-08T14:01:00Z">
        <w:r w:rsidRPr="00B233A4" w:rsidDel="000214CF">
          <w:rPr>
            <w:rFonts w:ascii="Times New Roman" w:hAnsi="Times New Roman" w:cs="Times New Roman"/>
          </w:rPr>
          <w:delText>Ricker</w:delText>
        </w:r>
      </w:del>
      <w:commentRangeEnd w:id="318"/>
      <w:r w:rsidR="000214CF">
        <w:rPr>
          <w:rStyle w:val="CommentReference"/>
        </w:rPr>
        <w:commentReference w:id="318"/>
      </w:r>
      <w:r w:rsidRPr="00B233A4">
        <w:rPr>
          <w:rFonts w:ascii="Times New Roman" w:hAnsi="Times New Roman" w:cs="Times New Roman"/>
        </w:rPr>
        <w:t xml:space="preserve"> stock-recruitment relationships</w:t>
      </w:r>
      <w:r>
        <w:rPr>
          <w:rFonts w:ascii="Times New Roman" w:hAnsi="Times New Roman" w:cs="Times New Roman"/>
        </w:rPr>
        <w:t xml:space="preserve"> (</w:t>
      </w:r>
      <w:del w:id="320" w:author="Colin Dassow" w:date="2021-01-09T12:47:00Z">
        <w:r w:rsidDel="0087298E">
          <w:rPr>
            <w:rFonts w:ascii="Times New Roman" w:hAnsi="Times New Roman" w:cs="Times New Roman"/>
          </w:rPr>
          <w:delText>Ricker, 1975</w:delText>
        </w:r>
      </w:del>
      <w:ins w:id="321" w:author="Colin Dassow" w:date="2021-01-09T12:47:00Z">
        <w:r w:rsidR="0087298E">
          <w:rPr>
            <w:rFonts w:ascii="Times New Roman" w:hAnsi="Times New Roman" w:cs="Times New Roman"/>
          </w:rPr>
          <w:t>Beverton and Hold 1957</w:t>
        </w:r>
      </w:ins>
      <w:r>
        <w:rPr>
          <w:rFonts w:ascii="Times New Roman" w:hAnsi="Times New Roman" w:cs="Times New Roman"/>
        </w:rPr>
        <w:t>)</w:t>
      </w:r>
      <w:r w:rsidRPr="00B233A4">
        <w:rPr>
          <w:rFonts w:ascii="Times New Roman" w:hAnsi="Times New Roman" w:cs="Times New Roman"/>
        </w:rPr>
        <w:t xml:space="preserve">. Additionally, stocking of juveniles can be imposed through </w:t>
      </w:r>
      <m:oMath>
        <m:sSub>
          <m:sSubPr>
            <m:ctrlPr>
              <w:ins w:id="322"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23"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xml:space="preserve">, </w:t>
      </w:r>
      <w:commentRangeStart w:id="324"/>
      <w:r>
        <w:rPr>
          <w:rFonts w:ascii="Times New Roman" w:hAnsi="Times New Roman" w:cs="Times New Roman"/>
        </w:rPr>
        <w:t>for example</w:t>
      </w:r>
      <w:r w:rsidRPr="00B233A4">
        <w:rPr>
          <w:rFonts w:ascii="Times New Roman" w:hAnsi="Times New Roman" w:cs="Times New Roman"/>
        </w:rPr>
        <w:t xml:space="preserve"> </w:t>
      </w:r>
      <m:oMath>
        <m:sSub>
          <m:sSubPr>
            <m:ctrlPr>
              <w:ins w:id="325" w:author="Chelsey Nieman" w:date="2021-01-11T09:45:00Z">
                <w:rPr>
                  <w:rFonts w:ascii="Cambria Math" w:hAnsi="Cambria Math" w:cs="Times New Roman"/>
                </w:rPr>
              </w:ins>
            </m:ctrlPr>
          </m:sSubPr>
          <m:e>
            <m:r>
              <w:rPr>
                <w:rFonts w:ascii="Cambria Math" w:hAnsi="Cambria Math" w:cs="Times New Roman"/>
              </w:rPr>
              <m:t>c</m:t>
            </m:r>
          </m:e>
          <m:sub>
            <m:sSub>
              <m:sSubPr>
                <m:ctrlPr>
                  <w:ins w:id="32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2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2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2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33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33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sSub>
          <m:sSubPr>
            <m:ctrlPr>
              <w:ins w:id="332" w:author="Colin Dassow" w:date="2021-01-09T12:49:00Z">
                <w:rPr>
                  <w:rFonts w:ascii="Cambria Math" w:hAnsi="Cambria Math" w:cs="Times New Roman"/>
                </w:rPr>
              </w:ins>
            </m:ctrlPr>
          </m:sSubPr>
          <m:e>
            <m:r>
              <w:ins w:id="333" w:author="Colin Dassow" w:date="2021-01-09T12:49:00Z">
                <w:rPr>
                  <w:rFonts w:ascii="Cambria Math" w:hAnsi="Cambria Math" w:cs="Times New Roman"/>
                </w:rPr>
                <m:t>c</m:t>
              </w:ins>
            </m:r>
          </m:e>
          <m:sub>
            <m:sSub>
              <m:sSubPr>
                <m:ctrlPr>
                  <w:ins w:id="334" w:author="Colin Dassow" w:date="2021-01-09T12:49:00Z">
                    <w:rPr>
                      <w:rFonts w:ascii="Cambria Math" w:hAnsi="Cambria Math" w:cs="Times New Roman"/>
                    </w:rPr>
                  </w:ins>
                </m:ctrlPr>
              </m:sSubPr>
              <m:e>
                <m:r>
                  <w:ins w:id="335" w:author="Colin Dassow" w:date="2021-01-09T12:49:00Z">
                    <w:rPr>
                      <w:rFonts w:ascii="Cambria Math" w:hAnsi="Cambria Math" w:cs="Times New Roman"/>
                    </w:rPr>
                    <m:t>J</m:t>
                  </w:ins>
                </m:r>
              </m:e>
              <m:sub>
                <m:r>
                  <w:ins w:id="336" w:author="Colin Dassow" w:date="2021-01-09T12:49:00Z">
                    <w:rPr>
                      <w:rFonts w:ascii="Cambria Math" w:hAnsi="Cambria Math" w:cs="Times New Roman"/>
                    </w:rPr>
                    <m:t>1</m:t>
                  </w:ins>
                </m:r>
              </m:sub>
            </m:sSub>
            <m:r>
              <w:ins w:id="337" w:author="Colin Dassow" w:date="2021-01-09T12:49:00Z">
                <w:rPr>
                  <w:rFonts w:ascii="Cambria Math" w:hAnsi="Cambria Math" w:cs="Times New Roman"/>
                </w:rPr>
                <m:t>,</m:t>
              </w:ins>
            </m:r>
            <m:sSub>
              <m:sSubPr>
                <m:ctrlPr>
                  <w:ins w:id="338" w:author="Colin Dassow" w:date="2021-01-09T12:49:00Z">
                    <w:rPr>
                      <w:rFonts w:ascii="Cambria Math" w:hAnsi="Cambria Math" w:cs="Times New Roman"/>
                    </w:rPr>
                  </w:ins>
                </m:ctrlPr>
              </m:sSubPr>
              <m:e>
                <m:r>
                  <w:ins w:id="339" w:author="Colin Dassow" w:date="2021-01-09T12:49:00Z">
                    <w:rPr>
                      <w:rFonts w:ascii="Cambria Math" w:hAnsi="Cambria Math" w:cs="Times New Roman"/>
                    </w:rPr>
                    <m:t>A</m:t>
                  </w:ins>
                </m:r>
              </m:e>
              <m:sub>
                <m:r>
                  <w:ins w:id="340" w:author="Colin Dassow" w:date="2021-01-09T12:49:00Z">
                    <w:rPr>
                      <w:rFonts w:ascii="Cambria Math" w:hAnsi="Cambria Math" w:cs="Times New Roman"/>
                    </w:rPr>
                    <m:t>1</m:t>
                  </w:ins>
                </m:r>
              </m:sub>
            </m:sSub>
          </m:sub>
        </m:sSub>
        <m:sSub>
          <m:sSubPr>
            <m:ctrlPr>
              <w:ins w:id="341" w:author="Colin Dassow" w:date="2021-01-09T12:49:00Z">
                <w:rPr>
                  <w:rFonts w:ascii="Cambria Math" w:hAnsi="Cambria Math" w:cs="Times New Roman"/>
                </w:rPr>
              </w:ins>
            </m:ctrlPr>
          </m:sSubPr>
          <m:e>
            <m:r>
              <w:ins w:id="342" w:author="Colin Dassow" w:date="2021-01-09T12:49:00Z">
                <w:rPr>
                  <w:rFonts w:ascii="Cambria Math" w:hAnsi="Cambria Math" w:cs="Times New Roman"/>
                </w:rPr>
                <m:t>J</m:t>
              </w:ins>
            </m:r>
          </m:e>
          <m:sub>
            <m:r>
              <w:ins w:id="343" w:author="Colin Dassow" w:date="2021-01-09T12:49:00Z">
                <w:rPr>
                  <w:rFonts w:ascii="Cambria Math" w:hAnsi="Cambria Math" w:cs="Times New Roman"/>
                </w:rPr>
                <m:t>1</m:t>
              </w:ins>
            </m:r>
          </m:sub>
        </m:sSub>
        <m:sSub>
          <m:sSubPr>
            <m:ctrlPr>
              <w:ins w:id="344" w:author="Colin Dassow" w:date="2021-01-09T12:49:00Z">
                <w:rPr>
                  <w:rFonts w:ascii="Cambria Math" w:hAnsi="Cambria Math" w:cs="Times New Roman"/>
                </w:rPr>
              </w:ins>
            </m:ctrlPr>
          </m:sSubPr>
          <m:e>
            <m:r>
              <w:ins w:id="345" w:author="Colin Dassow" w:date="2021-01-09T12:49:00Z">
                <w:rPr>
                  <w:rFonts w:ascii="Cambria Math" w:hAnsi="Cambria Math" w:cs="Times New Roman"/>
                </w:rPr>
                <m:t>A</m:t>
              </w:ins>
            </m:r>
          </m:e>
          <m:sub>
            <m:r>
              <w:ins w:id="346" w:author="Colin Dassow" w:date="2021-01-09T12:49:00Z">
                <w:rPr>
                  <w:rFonts w:ascii="Cambria Math" w:hAnsi="Cambria Math" w:cs="Times New Roman"/>
                </w:rPr>
                <m:t>2</m:t>
              </w:ins>
            </m:r>
          </m:sub>
        </m:sSub>
        <m:f>
          <m:fPr>
            <m:ctrlPr>
              <w:ins w:id="347" w:author="Chelsey Nieman" w:date="2021-01-11T09:45:00Z">
                <w:del w:id="348" w:author="Colin Dassow" w:date="2021-01-09T12:49:00Z">
                  <w:rPr>
                    <w:rFonts w:ascii="Cambria Math" w:hAnsi="Cambria Math" w:cs="Times New Roman"/>
                  </w:rPr>
                </w:del>
              </w:ins>
            </m:ctrlPr>
          </m:fPr>
          <m:num>
            <m:sSub>
              <m:sSubPr>
                <m:ctrlPr>
                  <w:ins w:id="349" w:author="Chelsey Nieman" w:date="2021-01-11T09:45:00Z">
                    <w:del w:id="350" w:author="Colin Dassow" w:date="2021-01-09T12:49:00Z">
                      <w:rPr>
                        <w:rFonts w:ascii="Cambria Math" w:hAnsi="Cambria Math" w:cs="Times New Roman"/>
                      </w:rPr>
                    </w:del>
                  </w:ins>
                </m:ctrlPr>
              </m:sSubPr>
              <m:e>
                <m:r>
                  <w:del w:id="351" w:author="Colin Dassow" w:date="2021-01-09T12:49:00Z">
                    <w:rPr>
                      <w:rFonts w:ascii="Cambria Math" w:hAnsi="Cambria Math" w:cs="Times New Roman"/>
                    </w:rPr>
                    <m:t>c</m:t>
                  </w:del>
                </m:r>
              </m:e>
              <m:sub>
                <m:sSub>
                  <m:sSubPr>
                    <m:ctrlPr>
                      <w:ins w:id="352" w:author="Chelsey Nieman" w:date="2021-01-11T09:45:00Z">
                        <w:del w:id="353" w:author="Colin Dassow" w:date="2021-01-09T12:49:00Z">
                          <w:rPr>
                            <w:rFonts w:ascii="Cambria Math" w:hAnsi="Cambria Math" w:cs="Times New Roman"/>
                          </w:rPr>
                        </w:del>
                      </w:ins>
                    </m:ctrlPr>
                  </m:sSubPr>
                  <m:e>
                    <m:r>
                      <w:del w:id="354" w:author="Colin Dassow" w:date="2021-01-09T12:49:00Z">
                        <w:rPr>
                          <w:rFonts w:ascii="Cambria Math" w:hAnsi="Cambria Math" w:cs="Times New Roman"/>
                        </w:rPr>
                        <m:t>J</m:t>
                      </w:del>
                    </m:r>
                  </m:e>
                  <m:sub>
                    <m:r>
                      <w:del w:id="355" w:author="Colin Dassow" w:date="2021-01-09T12:49:00Z">
                        <w:rPr>
                          <w:rFonts w:ascii="Cambria Math" w:hAnsi="Cambria Math" w:cs="Times New Roman"/>
                        </w:rPr>
                        <m:t>2</m:t>
                      </w:del>
                    </m:r>
                  </m:sub>
                </m:sSub>
                <m:r>
                  <w:del w:id="356" w:author="Colin Dassow" w:date="2021-01-09T12:49:00Z">
                    <w:rPr>
                      <w:rFonts w:ascii="Cambria Math" w:hAnsi="Cambria Math" w:cs="Times New Roman"/>
                    </w:rPr>
                    <m:t>,</m:t>
                  </w:del>
                </m:r>
                <m:sSub>
                  <m:sSubPr>
                    <m:ctrlPr>
                      <w:ins w:id="357" w:author="Chelsey Nieman" w:date="2021-01-11T09:45:00Z">
                        <w:del w:id="358" w:author="Colin Dassow" w:date="2021-01-09T12:49:00Z">
                          <w:rPr>
                            <w:rFonts w:ascii="Cambria Math" w:hAnsi="Cambria Math" w:cs="Times New Roman"/>
                          </w:rPr>
                        </w:del>
                      </w:ins>
                    </m:ctrlPr>
                  </m:sSubPr>
                  <m:e>
                    <m:r>
                      <w:del w:id="359" w:author="Colin Dassow" w:date="2021-01-09T12:49:00Z">
                        <w:rPr>
                          <w:rFonts w:ascii="Cambria Math" w:hAnsi="Cambria Math" w:cs="Times New Roman"/>
                        </w:rPr>
                        <m:t>A</m:t>
                      </w:del>
                    </m:r>
                  </m:e>
                  <m:sub>
                    <m:r>
                      <w:del w:id="360" w:author="Colin Dassow" w:date="2021-01-09T12:49:00Z">
                        <w:rPr>
                          <w:rFonts w:ascii="Cambria Math" w:hAnsi="Cambria Math" w:cs="Times New Roman"/>
                        </w:rPr>
                        <m:t>1</m:t>
                      </w:del>
                    </m:r>
                  </m:sub>
                </m:sSub>
              </m:sub>
            </m:sSub>
            <m:sSub>
              <m:sSubPr>
                <m:ctrlPr>
                  <w:ins w:id="361" w:author="Chelsey Nieman" w:date="2021-01-11T09:45:00Z">
                    <w:del w:id="362" w:author="Colin Dassow" w:date="2021-01-09T12:49:00Z">
                      <w:rPr>
                        <w:rFonts w:ascii="Cambria Math" w:hAnsi="Cambria Math" w:cs="Times New Roman"/>
                      </w:rPr>
                    </w:del>
                  </w:ins>
                </m:ctrlPr>
              </m:sSubPr>
              <m:e>
                <m:r>
                  <w:del w:id="363" w:author="Colin Dassow" w:date="2021-01-09T12:49:00Z">
                    <w:rPr>
                      <w:rFonts w:ascii="Cambria Math" w:hAnsi="Cambria Math" w:cs="Times New Roman"/>
                    </w:rPr>
                    <m:t>v</m:t>
                  </w:del>
                </m:r>
              </m:e>
              <m:sub>
                <m:r>
                  <w:del w:id="364" w:author="Colin Dassow" w:date="2021-01-09T12:49:00Z">
                    <w:rPr>
                      <w:rFonts w:ascii="Cambria Math" w:hAnsi="Cambria Math" w:cs="Times New Roman"/>
                    </w:rPr>
                    <m:t>2</m:t>
                  </w:del>
                </m:r>
              </m:sub>
            </m:sSub>
            <m:sSub>
              <m:sSubPr>
                <m:ctrlPr>
                  <w:ins w:id="365" w:author="Chelsey Nieman" w:date="2021-01-11T09:45:00Z">
                    <w:del w:id="366" w:author="Colin Dassow" w:date="2021-01-09T12:49:00Z">
                      <w:rPr>
                        <w:rFonts w:ascii="Cambria Math" w:hAnsi="Cambria Math" w:cs="Times New Roman"/>
                      </w:rPr>
                    </w:del>
                  </w:ins>
                </m:ctrlPr>
              </m:sSubPr>
              <m:e>
                <m:r>
                  <w:del w:id="367" w:author="Colin Dassow" w:date="2021-01-09T12:49:00Z">
                    <w:rPr>
                      <w:rFonts w:ascii="Cambria Math" w:hAnsi="Cambria Math" w:cs="Times New Roman"/>
                    </w:rPr>
                    <m:t>J</m:t>
                  </w:del>
                </m:r>
              </m:e>
              <m:sub>
                <m:r>
                  <w:del w:id="368" w:author="Colin Dassow" w:date="2021-01-09T12:49:00Z">
                    <w:rPr>
                      <w:rFonts w:ascii="Cambria Math" w:hAnsi="Cambria Math" w:cs="Times New Roman"/>
                    </w:rPr>
                    <m:t>2</m:t>
                  </w:del>
                </m:r>
              </m:sub>
            </m:sSub>
            <m:sSub>
              <m:sSubPr>
                <m:ctrlPr>
                  <w:ins w:id="369" w:author="Chelsey Nieman" w:date="2021-01-11T09:45:00Z">
                    <w:del w:id="370" w:author="Colin Dassow" w:date="2021-01-09T12:49:00Z">
                      <w:rPr>
                        <w:rFonts w:ascii="Cambria Math" w:hAnsi="Cambria Math" w:cs="Times New Roman"/>
                      </w:rPr>
                    </w:del>
                  </w:ins>
                </m:ctrlPr>
              </m:sSubPr>
              <m:e>
                <m:r>
                  <w:del w:id="371" w:author="Colin Dassow" w:date="2021-01-09T12:49:00Z">
                    <w:rPr>
                      <w:rFonts w:ascii="Cambria Math" w:hAnsi="Cambria Math" w:cs="Times New Roman"/>
                    </w:rPr>
                    <m:t>A</m:t>
                  </w:del>
                </m:r>
              </m:e>
              <m:sub>
                <m:r>
                  <w:del w:id="372" w:author="Colin Dassow" w:date="2021-01-09T12:49:00Z">
                    <w:rPr>
                      <w:rFonts w:ascii="Cambria Math" w:hAnsi="Cambria Math" w:cs="Times New Roman"/>
                    </w:rPr>
                    <m:t>1</m:t>
                  </w:del>
                </m:r>
              </m:sub>
            </m:sSub>
          </m:num>
          <m:den>
            <m:sSub>
              <m:sSubPr>
                <m:ctrlPr>
                  <w:ins w:id="373" w:author="Chelsey Nieman" w:date="2021-01-11T09:45:00Z">
                    <w:del w:id="374" w:author="Colin Dassow" w:date="2021-01-09T12:49:00Z">
                      <w:rPr>
                        <w:rFonts w:ascii="Cambria Math" w:hAnsi="Cambria Math" w:cs="Times New Roman"/>
                      </w:rPr>
                    </w:del>
                  </w:ins>
                </m:ctrlPr>
              </m:sSubPr>
              <m:e>
                <m:r>
                  <w:del w:id="375" w:author="Colin Dassow" w:date="2021-01-09T12:49:00Z">
                    <w:rPr>
                      <w:rFonts w:ascii="Cambria Math" w:hAnsi="Cambria Math" w:cs="Times New Roman"/>
                    </w:rPr>
                    <m:t>h</m:t>
                  </w:del>
                </m:r>
              </m:e>
              <m:sub>
                <m:r>
                  <w:del w:id="376" w:author="Colin Dassow" w:date="2021-01-09T12:49:00Z">
                    <w:rPr>
                      <w:rFonts w:ascii="Cambria Math" w:hAnsi="Cambria Math" w:cs="Times New Roman"/>
                    </w:rPr>
                    <m:t>2</m:t>
                  </w:del>
                </m:r>
              </m:sub>
            </m:sSub>
            <m:r>
              <w:del w:id="377" w:author="Colin Dassow" w:date="2021-01-09T12:49:00Z">
                <w:rPr>
                  <w:rFonts w:ascii="Cambria Math" w:hAnsi="Cambria Math" w:cs="Times New Roman"/>
                </w:rPr>
                <m:t>+</m:t>
              </w:del>
            </m:r>
            <m:sSub>
              <m:sSubPr>
                <m:ctrlPr>
                  <w:ins w:id="378" w:author="Chelsey Nieman" w:date="2021-01-11T09:45:00Z">
                    <w:del w:id="379" w:author="Colin Dassow" w:date="2021-01-09T12:49:00Z">
                      <w:rPr>
                        <w:rFonts w:ascii="Cambria Math" w:hAnsi="Cambria Math" w:cs="Times New Roman"/>
                      </w:rPr>
                    </w:del>
                  </w:ins>
                </m:ctrlPr>
              </m:sSubPr>
              <m:e>
                <m:r>
                  <w:del w:id="380" w:author="Colin Dassow" w:date="2021-01-09T12:49:00Z">
                    <w:rPr>
                      <w:rFonts w:ascii="Cambria Math" w:hAnsi="Cambria Math" w:cs="Times New Roman"/>
                    </w:rPr>
                    <m:t>v</m:t>
                  </w:del>
                </m:r>
              </m:e>
              <m:sub>
                <m:r>
                  <w:del w:id="381" w:author="Colin Dassow" w:date="2021-01-09T12:49:00Z">
                    <w:rPr>
                      <w:rFonts w:ascii="Cambria Math" w:hAnsi="Cambria Math" w:cs="Times New Roman"/>
                    </w:rPr>
                    <m:t>2</m:t>
                  </w:del>
                </m:r>
              </m:sub>
            </m:sSub>
            <m:r>
              <w:del w:id="382" w:author="Colin Dassow" w:date="2021-01-09T12:49:00Z">
                <w:rPr>
                  <w:rFonts w:ascii="Cambria Math" w:hAnsi="Cambria Math" w:cs="Times New Roman"/>
                </w:rPr>
                <m:t>+</m:t>
              </w:del>
            </m:r>
            <m:sSub>
              <m:sSubPr>
                <m:ctrlPr>
                  <w:ins w:id="383" w:author="Chelsey Nieman" w:date="2021-01-11T09:45:00Z">
                    <w:del w:id="384" w:author="Colin Dassow" w:date="2021-01-09T12:49:00Z">
                      <w:rPr>
                        <w:rFonts w:ascii="Cambria Math" w:hAnsi="Cambria Math" w:cs="Times New Roman"/>
                      </w:rPr>
                    </w:del>
                  </w:ins>
                </m:ctrlPr>
              </m:sSubPr>
              <m:e>
                <m:r>
                  <w:del w:id="385" w:author="Colin Dassow" w:date="2021-01-09T12:49:00Z">
                    <w:rPr>
                      <w:rFonts w:ascii="Cambria Math" w:hAnsi="Cambria Math" w:cs="Times New Roman"/>
                    </w:rPr>
                    <m:t>c</m:t>
                  </w:del>
                </m:r>
              </m:e>
              <m:sub>
                <m:sSub>
                  <m:sSubPr>
                    <m:ctrlPr>
                      <w:ins w:id="386" w:author="Chelsey Nieman" w:date="2021-01-11T09:45:00Z">
                        <w:del w:id="387" w:author="Colin Dassow" w:date="2021-01-09T12:49:00Z">
                          <w:rPr>
                            <w:rFonts w:ascii="Cambria Math" w:hAnsi="Cambria Math" w:cs="Times New Roman"/>
                          </w:rPr>
                        </w:del>
                      </w:ins>
                    </m:ctrlPr>
                  </m:sSubPr>
                  <m:e>
                    <m:r>
                      <w:del w:id="388" w:author="Colin Dassow" w:date="2021-01-09T12:49:00Z">
                        <w:rPr>
                          <w:rFonts w:ascii="Cambria Math" w:hAnsi="Cambria Math" w:cs="Times New Roman"/>
                        </w:rPr>
                        <m:t>J</m:t>
                      </w:del>
                    </m:r>
                  </m:e>
                  <m:sub>
                    <m:r>
                      <w:del w:id="389" w:author="Colin Dassow" w:date="2021-01-09T12:49:00Z">
                        <w:rPr>
                          <w:rFonts w:ascii="Cambria Math" w:hAnsi="Cambria Math" w:cs="Times New Roman"/>
                        </w:rPr>
                        <m:t>2</m:t>
                      </w:del>
                    </m:r>
                  </m:sub>
                </m:sSub>
                <m:r>
                  <w:del w:id="390" w:author="Colin Dassow" w:date="2021-01-09T12:49:00Z">
                    <w:rPr>
                      <w:rFonts w:ascii="Cambria Math" w:hAnsi="Cambria Math" w:cs="Times New Roman"/>
                    </w:rPr>
                    <m:t>,</m:t>
                  </w:del>
                </m:r>
                <m:sSub>
                  <m:sSubPr>
                    <m:ctrlPr>
                      <w:ins w:id="391" w:author="Chelsey Nieman" w:date="2021-01-11T09:45:00Z">
                        <w:del w:id="392" w:author="Colin Dassow" w:date="2021-01-09T12:49:00Z">
                          <w:rPr>
                            <w:rFonts w:ascii="Cambria Math" w:hAnsi="Cambria Math" w:cs="Times New Roman"/>
                          </w:rPr>
                        </w:del>
                      </w:ins>
                    </m:ctrlPr>
                  </m:sSubPr>
                  <m:e>
                    <m:r>
                      <w:del w:id="393" w:author="Colin Dassow" w:date="2021-01-09T12:49:00Z">
                        <w:rPr>
                          <w:rFonts w:ascii="Cambria Math" w:hAnsi="Cambria Math" w:cs="Times New Roman"/>
                        </w:rPr>
                        <m:t>A</m:t>
                      </w:del>
                    </m:r>
                  </m:e>
                  <m:sub>
                    <m:r>
                      <w:del w:id="394" w:author="Colin Dassow" w:date="2021-01-09T12:49:00Z">
                        <w:rPr>
                          <w:rFonts w:ascii="Cambria Math" w:hAnsi="Cambria Math" w:cs="Times New Roman"/>
                        </w:rPr>
                        <m:t>1</m:t>
                      </w:del>
                    </m:r>
                  </m:sub>
                </m:sSub>
              </m:sub>
            </m:sSub>
            <m:sSub>
              <m:sSubPr>
                <m:ctrlPr>
                  <w:ins w:id="395" w:author="Chelsey Nieman" w:date="2021-01-11T09:45:00Z">
                    <w:del w:id="396" w:author="Colin Dassow" w:date="2021-01-09T12:49:00Z">
                      <w:rPr>
                        <w:rFonts w:ascii="Cambria Math" w:hAnsi="Cambria Math" w:cs="Times New Roman"/>
                      </w:rPr>
                    </w:del>
                  </w:ins>
                </m:ctrlPr>
              </m:sSubPr>
              <m:e>
                <m:r>
                  <w:del w:id="397" w:author="Colin Dassow" w:date="2021-01-09T12:49:00Z">
                    <w:rPr>
                      <w:rFonts w:ascii="Cambria Math" w:hAnsi="Cambria Math" w:cs="Times New Roman"/>
                    </w:rPr>
                    <m:t>A</m:t>
                  </w:del>
                </m:r>
              </m:e>
              <m:sub>
                <m:r>
                  <w:del w:id="398" w:author="Colin Dassow" w:date="2021-01-09T12:49:00Z">
                    <w:rPr>
                      <w:rFonts w:ascii="Cambria Math" w:hAnsi="Cambria Math" w:cs="Times New Roman"/>
                    </w:rPr>
                    <m:t>1</m:t>
                  </w:del>
                </m:r>
              </m:sub>
            </m:sSub>
          </m:den>
        </m:f>
      </m:oMath>
      <w:del w:id="399" w:author="Colin Dassow" w:date="2021-01-09T12:49:00Z">
        <w:r w:rsidRPr="00B233A4" w:rsidDel="0087298E">
          <w:rPr>
            <w:rFonts w:ascii="Times New Roman" w:hAnsi="Times New Roman" w:cs="Times New Roman"/>
          </w:rPr>
          <w:delText xml:space="preserve">. </w:delText>
        </w:r>
      </w:del>
      <w:ins w:id="400" w:author="Colin Dassow" w:date="2021-01-09T12:49:00Z">
        <w:r w:rsidR="0087298E">
          <w:rPr>
            <w:rFonts w:ascii="Times New Roman" w:hAnsi="Times New Roman" w:cs="Times New Roman"/>
          </w:rPr>
          <w:t xml:space="preserve"> and </w:t>
        </w:r>
      </w:ins>
      <m:oMath>
        <m:sSub>
          <m:sSubPr>
            <m:ctrlPr>
              <w:ins w:id="401" w:author="Colin Dassow" w:date="2021-01-09T12:50:00Z">
                <w:rPr>
                  <w:rFonts w:ascii="Cambria Math" w:hAnsi="Cambria Math" w:cs="Times New Roman"/>
                </w:rPr>
              </w:ins>
            </m:ctrlPr>
          </m:sSubPr>
          <m:e>
            <m:r>
              <w:ins w:id="402" w:author="Colin Dassow" w:date="2021-01-09T12:50:00Z">
                <w:rPr>
                  <w:rFonts w:ascii="Cambria Math" w:hAnsi="Cambria Math" w:cs="Times New Roman"/>
                </w:rPr>
                <m:t>c</m:t>
              </w:ins>
            </m:r>
          </m:e>
          <m:sub>
            <m:sSub>
              <m:sSubPr>
                <m:ctrlPr>
                  <w:ins w:id="403" w:author="Colin Dassow" w:date="2021-01-09T12:50:00Z">
                    <w:rPr>
                      <w:rFonts w:ascii="Cambria Math" w:hAnsi="Cambria Math" w:cs="Times New Roman"/>
                    </w:rPr>
                  </w:ins>
                </m:ctrlPr>
              </m:sSubPr>
              <m:e>
                <m:r>
                  <w:ins w:id="404" w:author="Colin Dassow" w:date="2021-01-09T12:50:00Z">
                    <w:rPr>
                      <w:rFonts w:ascii="Cambria Math" w:hAnsi="Cambria Math" w:cs="Times New Roman"/>
                    </w:rPr>
                    <m:t>J</m:t>
                  </w:ins>
                </m:r>
              </m:e>
              <m:sub>
                <m:r>
                  <w:ins w:id="405" w:author="Colin Dassow" w:date="2021-01-09T12:50:00Z">
                    <w:rPr>
                      <w:rFonts w:ascii="Cambria Math" w:hAnsi="Cambria Math" w:cs="Times New Roman"/>
                    </w:rPr>
                    <m:t>1</m:t>
                  </w:ins>
                </m:r>
              </m:sub>
            </m:sSub>
            <m:r>
              <w:ins w:id="406" w:author="Colin Dassow" w:date="2021-01-09T12:50:00Z">
                <w:rPr>
                  <w:rFonts w:ascii="Cambria Math" w:hAnsi="Cambria Math" w:cs="Times New Roman"/>
                </w:rPr>
                <m:t>,</m:t>
              </w:ins>
            </m:r>
            <m:sSub>
              <m:sSubPr>
                <m:ctrlPr>
                  <w:ins w:id="407" w:author="Colin Dassow" w:date="2021-01-09T12:50:00Z">
                    <w:rPr>
                      <w:rFonts w:ascii="Cambria Math" w:hAnsi="Cambria Math" w:cs="Times New Roman"/>
                    </w:rPr>
                  </w:ins>
                </m:ctrlPr>
              </m:sSubPr>
              <m:e>
                <m:r>
                  <w:ins w:id="408" w:author="Colin Dassow" w:date="2021-01-09T12:50:00Z">
                    <w:rPr>
                      <w:rFonts w:ascii="Cambria Math" w:hAnsi="Cambria Math" w:cs="Times New Roman"/>
                    </w:rPr>
                    <m:t>A</m:t>
                  </w:ins>
                </m:r>
              </m:e>
              <m:sub>
                <m:r>
                  <w:ins w:id="409" w:author="Colin Dassow" w:date="2021-01-09T12:50:00Z">
                    <w:rPr>
                      <w:rFonts w:ascii="Cambria Math" w:hAnsi="Cambria Math" w:cs="Times New Roman"/>
                    </w:rPr>
                    <m:t>1</m:t>
                  </w:ins>
                </m:r>
              </m:sub>
            </m:sSub>
          </m:sub>
        </m:sSub>
        <m:sSub>
          <m:sSubPr>
            <m:ctrlPr>
              <w:ins w:id="410" w:author="Colin Dassow" w:date="2021-01-09T12:50:00Z">
                <w:rPr>
                  <w:rFonts w:ascii="Cambria Math" w:hAnsi="Cambria Math" w:cs="Times New Roman"/>
                </w:rPr>
              </w:ins>
            </m:ctrlPr>
          </m:sSubPr>
          <m:e>
            <m:r>
              <w:ins w:id="411" w:author="Colin Dassow" w:date="2021-01-09T12:50:00Z">
                <w:rPr>
                  <w:rFonts w:ascii="Cambria Math" w:hAnsi="Cambria Math" w:cs="Times New Roman"/>
                </w:rPr>
                <m:t>J</m:t>
              </w:ins>
            </m:r>
          </m:e>
          <m:sub>
            <m:r>
              <w:ins w:id="412" w:author="Colin Dassow" w:date="2021-01-09T12:50:00Z">
                <w:rPr>
                  <w:rFonts w:ascii="Cambria Math" w:hAnsi="Cambria Math" w:cs="Times New Roman"/>
                </w:rPr>
                <m:t>2</m:t>
              </w:ins>
            </m:r>
          </m:sub>
        </m:sSub>
        <m:sSub>
          <m:sSubPr>
            <m:ctrlPr>
              <w:ins w:id="413" w:author="Colin Dassow" w:date="2021-01-09T12:50:00Z">
                <w:rPr>
                  <w:rFonts w:ascii="Cambria Math" w:hAnsi="Cambria Math" w:cs="Times New Roman"/>
                </w:rPr>
              </w:ins>
            </m:ctrlPr>
          </m:sSubPr>
          <m:e>
            <m:r>
              <w:ins w:id="414" w:author="Colin Dassow" w:date="2021-01-09T12:50:00Z">
                <w:rPr>
                  <w:rFonts w:ascii="Cambria Math" w:hAnsi="Cambria Math" w:cs="Times New Roman"/>
                </w:rPr>
                <m:t>A</m:t>
              </w:ins>
            </m:r>
          </m:e>
          <m:sub>
            <m:r>
              <w:ins w:id="415" w:author="Colin Dassow" w:date="2021-01-09T12:50:00Z">
                <w:rPr>
                  <w:rFonts w:ascii="Cambria Math" w:hAnsi="Cambria Math" w:cs="Times New Roman"/>
                </w:rPr>
                <m:t>1</m:t>
              </w:ins>
            </m:r>
          </m:sub>
        </m:sSub>
      </m:oMath>
      <w:ins w:id="416" w:author="Colin Dassow" w:date="2021-01-09T12:50:00Z">
        <w:r w:rsidR="0087298E">
          <w:rPr>
            <w:rFonts w:ascii="Times New Roman" w:eastAsiaTheme="minorEastAsia" w:hAnsi="Times New Roman" w:cs="Times New Roman"/>
          </w:rPr>
          <w:t xml:space="preserve">. </w:t>
        </w:r>
      </w:ins>
      <w:r w:rsidRPr="00B233A4">
        <w:rPr>
          <w:rFonts w:ascii="Times New Roman" w:hAnsi="Times New Roman" w:cs="Times New Roman"/>
        </w:rPr>
        <w:t xml:space="preserve">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arena and enter refuge</w:t>
      </w:r>
      <w:commentRangeEnd w:id="324"/>
      <w:r w:rsidR="00CB4A16">
        <w:rPr>
          <w:rStyle w:val="CommentReference"/>
        </w:rPr>
        <w:commentReference w:id="324"/>
      </w:r>
      <w:r w:rsidRPr="00B233A4">
        <w:rPr>
          <w:rFonts w:ascii="Times New Roman" w:hAnsi="Times New Roman" w:cs="Times New Roman"/>
        </w:rPr>
        <w:t xml:space="preserve">. </w:t>
      </w:r>
      <w:commentRangeStart w:id="417"/>
      <w:del w:id="418" w:author="Colin Dassow" w:date="2021-01-09T12:51:00Z">
        <w:r w:rsidDel="0087298E">
          <w:rPr>
            <w:rFonts w:ascii="Times New Roman" w:hAnsi="Times New Roman" w:cs="Times New Roman"/>
          </w:rPr>
          <w:delText xml:space="preserve">However, it is important to note that the influence of refuge availability on juvenile mortality is still debated in some systems (Zeigler et al. 2018). </w:delText>
        </w:r>
      </w:del>
      <w:r>
        <w:rPr>
          <w:rFonts w:ascii="Times New Roman" w:hAnsi="Times New Roman" w:cs="Times New Roman"/>
        </w:rPr>
        <w:t>Refuge availability is commonly assumed to decrease predation risk (Walters and Juanes 1993, Ahrens et al. 2012</w:t>
      </w:r>
      <w:ins w:id="419" w:author="Colin Dassow" w:date="2021-01-09T12:51:00Z">
        <w:r w:rsidR="0087298E">
          <w:rPr>
            <w:rFonts w:ascii="Times New Roman" w:hAnsi="Times New Roman" w:cs="Times New Roman"/>
          </w:rPr>
          <w:t>; but see Ziegler et al. 2018</w:t>
        </w:r>
      </w:ins>
      <w:r>
        <w:rPr>
          <w:rFonts w:ascii="Times New Roman" w:hAnsi="Times New Roman" w:cs="Times New Roman"/>
        </w:rPr>
        <w:t>)</w:t>
      </w:r>
      <w:commentRangeEnd w:id="417"/>
      <w:r w:rsidR="0098364C">
        <w:rPr>
          <w:rStyle w:val="CommentReference"/>
        </w:rPr>
        <w:commentReference w:id="417"/>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ins w:id="420" w:author="Chris Solomon" w:date="2021-01-08T08:12:00Z">
        <w:r w:rsidR="00E74FB8">
          <w:rPr>
            <w:rFonts w:ascii="Times New Roman" w:hAnsi="Times New Roman" w:cs="Times New Roman"/>
          </w:rPr>
          <w:t xml:space="preserve">, </w:t>
        </w:r>
        <w:commentRangeStart w:id="421"/>
        <w:r w:rsidR="00E74FB8">
          <w:rPr>
            <w:rFonts w:ascii="Times New Roman" w:hAnsi="Times New Roman" w:cs="Times New Roman"/>
          </w:rPr>
          <w:t>such as might occur</w:t>
        </w:r>
      </w:ins>
      <w:r w:rsidRPr="00B233A4">
        <w:rPr>
          <w:rFonts w:ascii="Times New Roman" w:hAnsi="Times New Roman" w:cs="Times New Roman"/>
        </w:rPr>
        <w:t xml:space="preserve"> </w:t>
      </w:r>
      <w:commentRangeEnd w:id="421"/>
      <w:r w:rsidR="00016863">
        <w:rPr>
          <w:rStyle w:val="CommentReference"/>
        </w:rPr>
        <w:commentReference w:id="421"/>
      </w:r>
      <w:del w:id="422" w:author="Chris Solomon" w:date="2021-01-08T08:12:00Z">
        <w:r w:rsidRPr="00B233A4" w:rsidDel="00016863">
          <w:rPr>
            <w:rFonts w:ascii="Times New Roman" w:hAnsi="Times New Roman" w:cs="Times New Roman"/>
          </w:rPr>
          <w:delText xml:space="preserve">either </w:delText>
        </w:r>
      </w:del>
      <w:r w:rsidRPr="00B233A4">
        <w:rPr>
          <w:rFonts w:ascii="Times New Roman" w:hAnsi="Times New Roman" w:cs="Times New Roman"/>
        </w:rPr>
        <w:t>through competition for resources or direct predation. This competition occurs independent of refuge dynamics</w:t>
      </w:r>
      <w:ins w:id="423" w:author="Chris Solomon" w:date="2021-01-08T08:14:00Z">
        <w:r w:rsidR="00C007BC">
          <w:rPr>
            <w:rFonts w:ascii="Times New Roman" w:hAnsi="Times New Roman" w:cs="Times New Roman"/>
          </w:rPr>
          <w:t>;</w:t>
        </w:r>
      </w:ins>
      <w:r>
        <w:rPr>
          <w:rFonts w:ascii="Times New Roman" w:hAnsi="Times New Roman" w:cs="Times New Roman"/>
        </w:rPr>
        <w:t xml:space="preserve"> </w:t>
      </w:r>
      <w:del w:id="424" w:author="Chris Solomon" w:date="2021-01-08T08:14:00Z">
        <w:r w:rsidDel="00C007BC">
          <w:rPr>
            <w:rFonts w:ascii="Times New Roman" w:hAnsi="Times New Roman" w:cs="Times New Roman"/>
          </w:rPr>
          <w:delText>such that</w:delText>
        </w:r>
        <w:r w:rsidRPr="00B233A4" w:rsidDel="00C007BC">
          <w:rPr>
            <w:rFonts w:ascii="Times New Roman" w:hAnsi="Times New Roman" w:cs="Times New Roman"/>
          </w:rPr>
          <w:delText xml:space="preserve"> </w:delText>
        </w:r>
      </w:del>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25" w:author="Chelsey Nieman" w:date="2021-01-11T09:45:00Z">
                        <w:rPr>
                          <w:rFonts w:ascii="Cambria Math" w:hAnsi="Cambria Math" w:cs="Times New Roman"/>
                          <w:b w:val="0"/>
                          <w:bCs w:val="0"/>
                          <w:i/>
                        </w:rPr>
                      </w:ins>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26" w:author="Chelsey Nieman" w:date="2021-01-11T09:45:00Z">
                        <w:rPr>
                          <w:rFonts w:ascii="Cambria Math" w:hAnsi="Cambria Math" w:cs="Times New Roman"/>
                          <w:b w:val="0"/>
                          <w:bCs w:val="0"/>
                          <w:i/>
                        </w:rPr>
                      </w:ins>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27"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28"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29"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30"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31"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32"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33"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34"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35"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36" w:author="Chelsey Nieman" w:date="2021-01-11T09:45: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4A55F573"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ins w:id="437" w:author="Chelsey Nieman" w:date="2021-01-11T10:31:00Z">
              <w:r w:rsidR="003F5536">
                <w:rPr>
                  <w:rFonts w:ascii="Times New Roman" w:hAnsi="Times New Roman" w:cs="Times New Roman"/>
                </w:rPr>
                <w:t>foraging arena</w:t>
              </w:r>
            </w:ins>
            <w:del w:id="438" w:author="Chelsey Nieman" w:date="2021-01-11T10:31:00Z">
              <w:r w:rsidRPr="00F31BBC" w:rsidDel="003F5536">
                <w:rPr>
                  <w:rFonts w:ascii="Times New Roman" w:hAnsi="Times New Roman" w:cs="Times New Roman"/>
                </w:rPr>
                <w:delText>FA</w:delText>
              </w:r>
              <w:r w:rsidDel="003F5536">
                <w:rPr>
                  <w:rFonts w:ascii="Times New Roman" w:hAnsi="Times New Roman" w:cs="Times New Roman"/>
                </w:rPr>
                <w:delText>*</w:delText>
              </w:r>
            </w:del>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39" w:author="Chelsey Nieman" w:date="2021-01-11T09:45: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723211DC"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leave </w:t>
            </w:r>
            <w:ins w:id="440" w:author="Chelsey Nieman" w:date="2021-01-11T10:31:00Z">
              <w:r w:rsidR="003F5536">
                <w:rPr>
                  <w:rFonts w:ascii="Times New Roman" w:hAnsi="Times New Roman" w:cs="Times New Roman"/>
                </w:rPr>
                <w:t>fora</w:t>
              </w:r>
            </w:ins>
            <w:ins w:id="441" w:author="Chelsey Nieman" w:date="2021-01-11T10:32:00Z">
              <w:r w:rsidR="003F5536">
                <w:rPr>
                  <w:rFonts w:ascii="Times New Roman" w:hAnsi="Times New Roman" w:cs="Times New Roman"/>
                </w:rPr>
                <w:t>ging arena</w:t>
              </w:r>
            </w:ins>
            <w:del w:id="442" w:author="Chelsey Nieman" w:date="2021-01-11T10:31:00Z">
              <w:r w:rsidRPr="00F31BBC" w:rsidDel="003F5536">
                <w:rPr>
                  <w:rFonts w:ascii="Times New Roman" w:hAnsi="Times New Roman" w:cs="Times New Roman"/>
                </w:rPr>
                <w:delText>FA</w:delText>
              </w:r>
            </w:del>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43" w:author="Chelsey Nieman" w:date="2021-01-11T09:45: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ins w:id="444" w:author="Chelsey Nieman" w:date="2021-01-11T09:45: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45" w:author="Chelsey Nieman" w:date="2021-01-11T09:45:00Z">
                        <w:rPr>
                          <w:rFonts w:ascii="Cambria Math" w:hAnsi="Cambria Math" w:cs="Times New Roman"/>
                          <w:b w:val="0"/>
                          <w:bCs w:val="0"/>
                        </w:rPr>
                      </w:ins>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46" w:author="Chelsey Nieman" w:date="2021-01-11T09:45:00Z">
                        <w:rPr>
                          <w:rFonts w:ascii="Cambria Math" w:hAnsi="Cambria Math" w:cs="Times New Roman"/>
                          <w:b w:val="0"/>
                          <w:bCs w:val="0"/>
                        </w:rPr>
                      </w:ins>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47"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48"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49"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50"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51"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52"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53"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54"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55"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56" w:author="Chelsey Nieman" w:date="2021-01-11T09:45: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3B5152B9"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2 juveniles enter </w:t>
            </w:r>
            <w:ins w:id="457" w:author="Chelsey Nieman" w:date="2021-01-11T10:32:00Z">
              <w:r w:rsidR="003F5536">
                <w:rPr>
                  <w:rFonts w:ascii="Times New Roman" w:hAnsi="Times New Roman" w:cs="Times New Roman"/>
                </w:rPr>
                <w:t>foraging arena</w:t>
              </w:r>
            </w:ins>
            <w:del w:id="458" w:author="Chelsey Nieman" w:date="2021-01-11T10:32:00Z">
              <w:r w:rsidRPr="00F31BBC" w:rsidDel="003F5536">
                <w:rPr>
                  <w:rFonts w:ascii="Times New Roman" w:hAnsi="Times New Roman" w:cs="Times New Roman"/>
                </w:rPr>
                <w:delText>FA</w:delText>
              </w:r>
            </w:del>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59" w:author="Chelsey Nieman" w:date="2021-01-11T09:45: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1831B103"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at which species 2 juveniles leave </w:t>
            </w:r>
            <w:ins w:id="460" w:author="Chelsey Nieman" w:date="2021-01-11T10:32:00Z">
              <w:r w:rsidR="003F5536">
                <w:rPr>
                  <w:rFonts w:ascii="Times New Roman" w:hAnsi="Times New Roman" w:cs="Times New Roman"/>
                </w:rPr>
                <w:t>foraging arena</w:t>
              </w:r>
            </w:ins>
            <w:del w:id="461" w:author="Chelsey Nieman" w:date="2021-01-11T10:32:00Z">
              <w:r w:rsidRPr="00F31BBC" w:rsidDel="003F5536">
                <w:rPr>
                  <w:rFonts w:ascii="Times New Roman" w:hAnsi="Times New Roman" w:cs="Times New Roman"/>
                </w:rPr>
                <w:delText>FA</w:delText>
              </w:r>
            </w:del>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E52FFB" w:rsidP="00473742">
            <w:pPr>
              <w:pStyle w:val="Compact"/>
              <w:widowControl w:val="0"/>
              <w:suppressLineNumbers/>
              <w:rPr>
                <w:rFonts w:ascii="Times New Roman" w:hAnsi="Times New Roman" w:cs="Times New Roman"/>
                <w:b w:val="0"/>
                <w:bCs w:val="0"/>
              </w:rPr>
            </w:pPr>
            <m:oMathPara>
              <m:oMath>
                <m:sSub>
                  <m:sSubPr>
                    <m:ctrlPr>
                      <w:ins w:id="462" w:author="Chelsey Nieman" w:date="2021-01-11T09:45: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ins w:id="463" w:author="Chelsey Nieman" w:date="2021-01-11T09:45: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77777777" w:rsidR="003E598E" w:rsidRDefault="003E598E" w:rsidP="003E598E">
      <w:pPr>
        <w:rPr>
          <w:rFonts w:ascii="Times New Roman" w:hAnsi="Times New Roman" w:cs="Times New Roman"/>
        </w:rPr>
      </w:pPr>
      <w:del w:id="464" w:author="Chelsey Nieman" w:date="2021-01-11T10:32:00Z">
        <w:r w:rsidRPr="00F31BBC" w:rsidDel="003F5536">
          <w:rPr>
            <w:rFonts w:ascii="Times New Roman" w:hAnsi="Times New Roman" w:cs="Times New Roman"/>
          </w:rPr>
          <w:delText>*foraging arena</w:delText>
        </w:r>
      </w:del>
    </w:p>
    <w:p w14:paraId="7B17A6C9" w14:textId="77777777" w:rsidR="003E598E" w:rsidRDefault="003E598E" w:rsidP="003E598E">
      <w:pPr>
        <w:rPr>
          <w:b/>
          <w:bCs/>
        </w:rPr>
      </w:pPr>
      <w:r>
        <w:rPr>
          <w:rFonts w:ascii="Times New Roman" w:hAnsi="Times New Roman" w:cs="Times New Roman"/>
        </w:rPr>
        <w:t xml:space="preserve">  </w:t>
      </w:r>
    </w:p>
    <w:p w14:paraId="556654B8"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del w:id="465" w:author="Chris Solomon" w:date="2021-01-08T08:18:00Z">
        <w:r w:rsidDel="00CF72C0">
          <w:rPr>
            <w:rFonts w:ascii="Times New Roman" w:hAnsi="Times New Roman" w:cs="Times New Roman"/>
            <w:i/>
            <w:iCs/>
            <w:color w:val="auto"/>
            <w:sz w:val="24"/>
            <w:szCs w:val="24"/>
          </w:rPr>
          <w:delText>ing</w:delText>
        </w:r>
      </w:del>
      <w:r w:rsidRPr="00FA2D61">
        <w:rPr>
          <w:rFonts w:ascii="Times New Roman" w:hAnsi="Times New Roman" w:cs="Times New Roman"/>
          <w:i/>
          <w:iCs/>
          <w:color w:val="auto"/>
          <w:sz w:val="24"/>
          <w:szCs w:val="24"/>
        </w:rPr>
        <w:t xml:space="preserve"> Experiments</w:t>
      </w:r>
    </w:p>
    <w:p w14:paraId="51CCFFAB" w14:textId="0CA9B0C0" w:rsidR="003E598E" w:rsidDel="00EB01C8" w:rsidRDefault="003E598E" w:rsidP="003E598E">
      <w:pPr>
        <w:pStyle w:val="FirstParagraph"/>
        <w:widowControl w:val="0"/>
        <w:suppressLineNumbers/>
        <w:ind w:firstLine="720"/>
        <w:rPr>
          <w:del w:id="466" w:author="Chris Solomon" w:date="2021-01-08T08:35:00Z"/>
          <w:rFonts w:ascii="Times New Roman" w:hAnsi="Times New Roman" w:cs="Times New Roman"/>
        </w:rPr>
      </w:pPr>
      <w:r>
        <w:rPr>
          <w:rFonts w:ascii="Times New Roman" w:hAnsi="Times New Roman" w:cs="Times New Roman"/>
        </w:rPr>
        <w:t xml:space="preserve">Recreational fisheries are complex systems </w:t>
      </w:r>
      <w:del w:id="467" w:author="Chris Solomon" w:date="2021-01-08T08:17:00Z">
        <w:r w:rsidDel="000F2946">
          <w:rPr>
            <w:rFonts w:ascii="Times New Roman" w:hAnsi="Times New Roman" w:cs="Times New Roman"/>
          </w:rPr>
          <w:delText xml:space="preserve">where </w:delText>
        </w:r>
      </w:del>
      <w:ins w:id="468" w:author="Chris Solomon" w:date="2021-01-08T08:17:00Z">
        <w:r w:rsidR="000F2946">
          <w:rPr>
            <w:rFonts w:ascii="Times New Roman" w:hAnsi="Times New Roman" w:cs="Times New Roman"/>
          </w:rPr>
          <w:t xml:space="preserve">in which </w:t>
        </w:r>
      </w:ins>
      <w:r>
        <w:rPr>
          <w:rFonts w:ascii="Times New Roman" w:hAnsi="Times New Roman" w:cs="Times New Roman"/>
        </w:rPr>
        <w:t xml:space="preserve">human influences and ecological interactions </w:t>
      </w:r>
      <w:commentRangeStart w:id="469"/>
      <w:r>
        <w:rPr>
          <w:rFonts w:ascii="Times New Roman" w:hAnsi="Times New Roman" w:cs="Times New Roman"/>
        </w:rPr>
        <w:t>feed</w:t>
      </w:r>
      <w:ins w:id="470" w:author="Chris Solomon" w:date="2021-01-08T08:17:00Z">
        <w:r w:rsidR="000E7097">
          <w:rPr>
            <w:rFonts w:ascii="Times New Roman" w:hAnsi="Times New Roman" w:cs="Times New Roman"/>
          </w:rPr>
          <w:t xml:space="preserve"> </w:t>
        </w:r>
      </w:ins>
      <w:r>
        <w:rPr>
          <w:rFonts w:ascii="Times New Roman" w:hAnsi="Times New Roman" w:cs="Times New Roman"/>
        </w:rPr>
        <w:t>back</w:t>
      </w:r>
      <w:commentRangeEnd w:id="469"/>
      <w:r w:rsidR="000E7097">
        <w:rPr>
          <w:rStyle w:val="CommentReference"/>
        </w:rPr>
        <w:commentReference w:id="469"/>
      </w:r>
      <w:r>
        <w:rPr>
          <w:rFonts w:ascii="Times New Roman" w:hAnsi="Times New Roman" w:cs="Times New Roman"/>
        </w:rPr>
        <w:t xml:space="preserve">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ins w:id="471" w:author="Sass, Gregory G" w:date="2021-01-08T14:08:00Z">
        <w:r w:rsidR="001459A2">
          <w:rPr>
            <w:rFonts w:ascii="Times New Roman" w:hAnsi="Times New Roman" w:cs="Times New Roman"/>
          </w:rPr>
          <w:t>decision makers</w:t>
        </w:r>
      </w:ins>
      <w:del w:id="472" w:author="Sass, Gregory G" w:date="2021-01-08T14:08:00Z">
        <w:r w:rsidDel="001459A2">
          <w:rPr>
            <w:rFonts w:ascii="Times New Roman" w:hAnsi="Times New Roman" w:cs="Times New Roman"/>
          </w:rPr>
          <w:delText>managers</w:delText>
        </w:r>
      </w:del>
      <w:r>
        <w:rPr>
          <w:rFonts w:ascii="Times New Roman" w:hAnsi="Times New Roman" w:cs="Times New Roman"/>
        </w:rPr>
        <w:t xml:space="preserve"> is how to maintain or improve abundances of highly valued and exploited species in the face of competition with other less valued and exploited species. Our </w:t>
      </w:r>
      <w:commentRangeStart w:id="473"/>
      <w:r>
        <w:rPr>
          <w:rFonts w:ascii="Times New Roman" w:hAnsi="Times New Roman" w:cs="Times New Roman"/>
        </w:rPr>
        <w:t>model</w:t>
      </w:r>
      <w:ins w:id="474" w:author="Chelsey Nieman" w:date="2021-01-11T09:47:00Z">
        <w:r w:rsidR="00536684">
          <w:rPr>
            <w:rFonts w:ascii="Times New Roman" w:hAnsi="Times New Roman" w:cs="Times New Roman"/>
          </w:rPr>
          <w:t>ing</w:t>
        </w:r>
      </w:ins>
      <w:del w:id="475" w:author="Sass, Gregory G" w:date="2021-01-08T14:08:00Z">
        <w:r w:rsidDel="001459A2">
          <w:rPr>
            <w:rFonts w:ascii="Times New Roman" w:hAnsi="Times New Roman" w:cs="Times New Roman"/>
          </w:rPr>
          <w:delText>ing</w:delText>
        </w:r>
      </w:del>
      <w:commentRangeEnd w:id="473"/>
      <w:r w:rsidR="001459A2">
        <w:rPr>
          <w:rStyle w:val="CommentReference"/>
        </w:rPr>
        <w:commentReference w:id="473"/>
      </w:r>
      <w:r>
        <w:rPr>
          <w:rFonts w:ascii="Times New Roman" w:hAnsi="Times New Roman" w:cs="Times New Roman"/>
        </w:rPr>
        <w:t xml:space="preserve"> experiments were designed to mimic this situation. Species 1 in our models represents the </w:t>
      </w:r>
      <w:ins w:id="476" w:author="Colin Dassow" w:date="2021-01-09T12:55:00Z">
        <w:r w:rsidR="007A462B">
          <w:rPr>
            <w:rFonts w:ascii="Times New Roman" w:hAnsi="Times New Roman" w:cs="Times New Roman"/>
          </w:rPr>
          <w:t>initially</w:t>
        </w:r>
      </w:ins>
      <w:ins w:id="477" w:author="Colin Dassow" w:date="2021-01-09T12:53:00Z">
        <w:r w:rsidR="0087298E">
          <w:rPr>
            <w:rFonts w:ascii="Times New Roman" w:hAnsi="Times New Roman" w:cs="Times New Roman"/>
          </w:rPr>
          <w:t xml:space="preserve"> </w:t>
        </w:r>
      </w:ins>
      <w:commentRangeStart w:id="478"/>
      <w:commentRangeStart w:id="479"/>
      <w:commentRangeStart w:id="480"/>
      <w:r>
        <w:rPr>
          <w:rFonts w:ascii="Times New Roman" w:hAnsi="Times New Roman" w:cs="Times New Roman"/>
        </w:rPr>
        <w:t>dominant,</w:t>
      </w:r>
      <w:commentRangeEnd w:id="478"/>
      <w:r w:rsidR="00B72C06">
        <w:rPr>
          <w:rStyle w:val="CommentReference"/>
        </w:rPr>
        <w:commentReference w:id="478"/>
      </w:r>
      <w:commentRangeEnd w:id="479"/>
      <w:r w:rsidR="0087298E">
        <w:rPr>
          <w:rStyle w:val="CommentReference"/>
        </w:rPr>
        <w:commentReference w:id="479"/>
      </w:r>
      <w:commentRangeEnd w:id="480"/>
      <w:r w:rsidR="00A41222">
        <w:rPr>
          <w:rStyle w:val="CommentReference"/>
        </w:rPr>
        <w:commentReference w:id="480"/>
      </w:r>
      <w:r>
        <w:rPr>
          <w:rFonts w:ascii="Times New Roman" w:hAnsi="Times New Roman" w:cs="Times New Roman"/>
        </w:rPr>
        <w:t xml:space="preserve"> highly valued and highly exploited species that managers are seeking to maintain, while species 2 represents a less valued and less exploited species. When managing the focal species (species 1) alone, </w:t>
      </w:r>
      <w:ins w:id="481" w:author="Sass, Gregory G" w:date="2021-01-08T14:11:00Z">
        <w:r w:rsidR="002C5DE8">
          <w:rPr>
            <w:rFonts w:ascii="Times New Roman" w:hAnsi="Times New Roman" w:cs="Times New Roman"/>
          </w:rPr>
          <w:t>decision makers</w:t>
        </w:r>
      </w:ins>
      <w:del w:id="482" w:author="Sass, Gregory G" w:date="2021-01-08T14:11:00Z">
        <w:r w:rsidDel="002C5DE8">
          <w:rPr>
            <w:rFonts w:ascii="Times New Roman" w:hAnsi="Times New Roman" w:cs="Times New Roman"/>
          </w:rPr>
          <w:delText>managers</w:delText>
        </w:r>
      </w:del>
      <w:r>
        <w:rPr>
          <w:rFonts w:ascii="Times New Roman" w:hAnsi="Times New Roman" w:cs="Times New Roman"/>
        </w:rPr>
        <w:t xml:space="preserve"> have control over harvest limits and stocking rates</w:t>
      </w:r>
      <w:ins w:id="483" w:author="Colin Dassow" w:date="2021-01-09T12:58:00Z">
        <w:r w:rsidR="007A462B">
          <w:rPr>
            <w:rFonts w:ascii="Times New Roman" w:hAnsi="Times New Roman" w:cs="Times New Roman"/>
          </w:rPr>
          <w:t xml:space="preserve"> for the focal species only</w:t>
        </w:r>
      </w:ins>
      <w:ins w:id="484" w:author="Colin Dassow" w:date="2021-01-09T13:01:00Z">
        <w:r w:rsidR="007A462B">
          <w:rPr>
            <w:rFonts w:ascii="Times New Roman" w:hAnsi="Times New Roman" w:cs="Times New Roman"/>
          </w:rPr>
          <w:t>;</w:t>
        </w:r>
      </w:ins>
      <w:ins w:id="485" w:author="Colin Dassow" w:date="2021-01-09T12:58:00Z">
        <w:r w:rsidR="007A462B">
          <w:rPr>
            <w:rFonts w:ascii="Times New Roman" w:hAnsi="Times New Roman" w:cs="Times New Roman"/>
          </w:rPr>
          <w:t xml:space="preserve"> as opposed to controlling harvest and stocking for both species respectively</w:t>
        </w:r>
      </w:ins>
      <w:ins w:id="486" w:author="Colin Dassow" w:date="2021-01-09T12:59:00Z">
        <w:r w:rsidR="007A462B">
          <w:rPr>
            <w:rFonts w:ascii="Times New Roman" w:hAnsi="Times New Roman" w:cs="Times New Roman"/>
          </w:rPr>
          <w:t xml:space="preserve"> when managing from a whole-ecosystem perspective</w:t>
        </w:r>
      </w:ins>
      <w:r>
        <w:rPr>
          <w:rFonts w:ascii="Times New Roman" w:hAnsi="Times New Roman" w:cs="Times New Roman"/>
        </w:rPr>
        <w:t xml:space="preserve">. </w:t>
      </w:r>
      <w:del w:id="487" w:author="Colin Dassow" w:date="2021-01-09T13:00:00Z">
        <w:r w:rsidDel="007A462B">
          <w:rPr>
            <w:rFonts w:ascii="Times New Roman" w:hAnsi="Times New Roman" w:cs="Times New Roman"/>
          </w:rPr>
          <w:delText xml:space="preserve">When managing both species simultaneously, </w:delText>
        </w:r>
      </w:del>
      <w:ins w:id="488" w:author="Sass, Gregory G" w:date="2021-01-08T14:12:00Z">
        <w:del w:id="489" w:author="Colin Dassow" w:date="2021-01-09T13:00:00Z">
          <w:r w:rsidR="002C5DE8" w:rsidDel="007A462B">
            <w:rPr>
              <w:rFonts w:ascii="Times New Roman" w:hAnsi="Times New Roman" w:cs="Times New Roman"/>
            </w:rPr>
            <w:delText>decision makers</w:delText>
          </w:r>
        </w:del>
      </w:ins>
      <w:commentRangeStart w:id="490"/>
      <w:commentRangeStart w:id="491"/>
      <w:del w:id="492" w:author="Colin Dassow" w:date="2021-01-09T13:00:00Z">
        <w:r w:rsidDel="007A462B">
          <w:rPr>
            <w:rFonts w:ascii="Times New Roman" w:hAnsi="Times New Roman" w:cs="Times New Roman"/>
          </w:rPr>
          <w:delText xml:space="preserve">managers have control over harvest limits and stocking rates for both species. </w:delText>
        </w:r>
      </w:del>
      <w:r>
        <w:rPr>
          <w:rFonts w:ascii="Times New Roman" w:hAnsi="Times New Roman" w:cs="Times New Roman"/>
        </w:rPr>
        <w:t xml:space="preserve">Given the hypothetical goals of </w:t>
      </w:r>
      <w:ins w:id="493" w:author="Sass, Gregory G" w:date="2021-01-08T14:12:00Z">
        <w:r w:rsidR="002C5DE8">
          <w:rPr>
            <w:rFonts w:ascii="Times New Roman" w:hAnsi="Times New Roman" w:cs="Times New Roman"/>
          </w:rPr>
          <w:t>decision makers</w:t>
        </w:r>
      </w:ins>
      <w:del w:id="494" w:author="Sass, Gregory G" w:date="2021-01-08T14:12:00Z">
        <w:r w:rsidDel="002C5DE8">
          <w:rPr>
            <w:rFonts w:ascii="Times New Roman" w:hAnsi="Times New Roman" w:cs="Times New Roman"/>
          </w:rPr>
          <w:delText>managers</w:delText>
        </w:r>
      </w:del>
      <w:r>
        <w:rPr>
          <w:rFonts w:ascii="Times New Roman" w:hAnsi="Times New Roman" w:cs="Times New Roman"/>
        </w:rPr>
        <w:t xml:space="preserve"> in our simulations,</w:t>
      </w:r>
      <w:del w:id="495" w:author="Chelsey Nieman" w:date="2021-01-11T10:37:00Z">
        <w:r w:rsidDel="00A41222">
          <w:rPr>
            <w:rFonts w:ascii="Times New Roman" w:hAnsi="Times New Roman" w:cs="Times New Roman"/>
          </w:rPr>
          <w:delText xml:space="preserve"> managing</w:delText>
        </w:r>
      </w:del>
      <w:r>
        <w:rPr>
          <w:rFonts w:ascii="Times New Roman" w:hAnsi="Times New Roman" w:cs="Times New Roman"/>
        </w:rPr>
        <w:t xml:space="preserve"> species 2 </w:t>
      </w:r>
      <w:ins w:id="496" w:author="Chelsey Nieman" w:date="2021-01-11T10:37:00Z">
        <w:r w:rsidR="00A41222">
          <w:rPr>
            <w:rFonts w:ascii="Times New Roman" w:hAnsi="Times New Roman" w:cs="Times New Roman"/>
          </w:rPr>
          <w:t xml:space="preserve">management </w:t>
        </w:r>
      </w:ins>
      <w:r>
        <w:rPr>
          <w:rFonts w:ascii="Times New Roman" w:hAnsi="Times New Roman" w:cs="Times New Roman"/>
        </w:rPr>
        <w:t xml:space="preserve">will always take the form of setting harvest limits and not </w:t>
      </w:r>
      <w:ins w:id="497" w:author="Chelsey Nieman" w:date="2021-01-11T10:37:00Z">
        <w:r w:rsidR="00A41222">
          <w:rPr>
            <w:rFonts w:ascii="Times New Roman" w:hAnsi="Times New Roman" w:cs="Times New Roman"/>
          </w:rPr>
          <w:t xml:space="preserve">include </w:t>
        </w:r>
      </w:ins>
      <w:r>
        <w:rPr>
          <w:rFonts w:ascii="Times New Roman" w:hAnsi="Times New Roman" w:cs="Times New Roman"/>
        </w:rPr>
        <w:t>stocking.</w:t>
      </w:r>
      <w:commentRangeEnd w:id="490"/>
      <w:r w:rsidR="00BC4274">
        <w:rPr>
          <w:rStyle w:val="CommentReference"/>
        </w:rPr>
        <w:commentReference w:id="490"/>
      </w:r>
      <w:commentRangeEnd w:id="491"/>
      <w:r w:rsidR="007A462B">
        <w:rPr>
          <w:rStyle w:val="CommentReference"/>
        </w:rPr>
        <w:commentReference w:id="491"/>
      </w:r>
      <w:r>
        <w:rPr>
          <w:rFonts w:ascii="Times New Roman" w:hAnsi="Times New Roman" w:cs="Times New Roman"/>
        </w:rPr>
        <w:t xml:space="preserve"> </w:t>
      </w:r>
    </w:p>
    <w:p w14:paraId="287AAB6B" w14:textId="7D999DBB" w:rsidR="00917188" w:rsidRDefault="003E598E">
      <w:pPr>
        <w:pStyle w:val="FirstParagraph"/>
        <w:widowControl w:val="0"/>
        <w:suppressLineNumbers/>
        <w:ind w:firstLine="720"/>
        <w:rPr>
          <w:rFonts w:ascii="Times New Roman" w:hAnsi="Times New Roman" w:cs="Times New Roman"/>
        </w:rPr>
        <w:pPrChange w:id="498" w:author="Chris Solomon" w:date="2021-01-08T08:35:00Z">
          <w:pPr>
            <w:pStyle w:val="FirstParagraph"/>
          </w:pPr>
        </w:pPrChange>
      </w:pPr>
      <w:del w:id="499" w:author="Chris Solomon" w:date="2021-01-08T08:35:00Z">
        <w:r w:rsidDel="00EB01C8">
          <w:rPr>
            <w:rFonts w:ascii="Times New Roman" w:hAnsi="Times New Roman" w:cs="Times New Roman"/>
          </w:rPr>
          <w:delText>First, we verified that our model was able to produce alternative stable states first before conducting our model experiments. We sought to understand how the fishery in our model functioned over a range of harvest levels (both species 1 and species 2). The aim of these simulations was to understand the species dynamics responses to model parameters based on conceptualization and construction, and to verify that it produced alternative stable states.</w:delText>
        </w:r>
      </w:del>
    </w:p>
    <w:p w14:paraId="3AD42236" w14:textId="4175CB35" w:rsidR="006C40A7" w:rsidRDefault="00B7231B" w:rsidP="00473742">
      <w:pPr>
        <w:pStyle w:val="FirstParagraph"/>
        <w:rPr>
          <w:ins w:id="500" w:author="Chris Solomon" w:date="2021-01-08T08:37:00Z"/>
          <w:rFonts w:ascii="Times New Roman" w:hAnsi="Times New Roman" w:cs="Times New Roman"/>
        </w:rPr>
      </w:pPr>
      <w:commentRangeStart w:id="501"/>
      <w:commentRangeStart w:id="502"/>
      <w:ins w:id="503" w:author="Chris Solomon" w:date="2021-01-08T08:34:00Z">
        <w:r>
          <w:rPr>
            <w:rFonts w:ascii="Times New Roman" w:hAnsi="Times New Roman" w:cs="Times New Roman"/>
          </w:rPr>
          <w:t>After</w:t>
        </w:r>
      </w:ins>
      <w:ins w:id="504" w:author="Sass, Gregory G" w:date="2021-01-08T14:13:00Z">
        <w:r w:rsidR="002C5DE8">
          <w:rPr>
            <w:rFonts w:ascii="Times New Roman" w:hAnsi="Times New Roman" w:cs="Times New Roman"/>
          </w:rPr>
          <w:t xml:space="preserve"> exploring its basic dynamics and</w:t>
        </w:r>
      </w:ins>
      <w:ins w:id="505" w:author="Chris Solomon" w:date="2021-01-08T08:34:00Z">
        <w:r>
          <w:rPr>
            <w:rFonts w:ascii="Times New Roman" w:hAnsi="Times New Roman" w:cs="Times New Roman"/>
          </w:rPr>
          <w:t xml:space="preserve"> validating </w:t>
        </w:r>
        <w:r w:rsidR="00EB01C8">
          <w:rPr>
            <w:rFonts w:ascii="Times New Roman" w:hAnsi="Times New Roman" w:cs="Times New Roman"/>
          </w:rPr>
          <w:t>that the model produced alternate stable states</w:t>
        </w:r>
        <w:del w:id="506" w:author="Colin Dassow" w:date="2021-01-09T12:56:00Z">
          <w:r w:rsidR="00EB01C8" w:rsidDel="007A462B">
            <w:rPr>
              <w:rFonts w:ascii="Times New Roman" w:hAnsi="Times New Roman" w:cs="Times New Roman"/>
            </w:rPr>
            <w:delText xml:space="preserve"> </w:delText>
          </w:r>
        </w:del>
      </w:ins>
      <w:ins w:id="507" w:author="Chris Solomon" w:date="2021-01-08T08:35:00Z">
        <w:del w:id="508" w:author="Sass, Gregory G" w:date="2021-01-08T14:13:00Z">
          <w:r w:rsidR="00EB01C8" w:rsidDel="002C5DE8">
            <w:rPr>
              <w:rFonts w:ascii="Times New Roman" w:hAnsi="Times New Roman" w:cs="Times New Roman"/>
            </w:rPr>
            <w:delText>and exploring its basic dynamics</w:delText>
          </w:r>
        </w:del>
        <w:r w:rsidR="00EB01C8">
          <w:rPr>
            <w:rFonts w:ascii="Times New Roman" w:hAnsi="Times New Roman" w:cs="Times New Roman"/>
          </w:rPr>
          <w:t>,</w:t>
        </w:r>
      </w:ins>
      <w:commentRangeEnd w:id="501"/>
      <w:ins w:id="509" w:author="Chris Solomon" w:date="2021-01-08T08:36:00Z">
        <w:r w:rsidR="006C40A7">
          <w:rPr>
            <w:rStyle w:val="CommentReference"/>
          </w:rPr>
          <w:commentReference w:id="501"/>
        </w:r>
      </w:ins>
      <w:commentRangeEnd w:id="502"/>
      <w:r w:rsidR="007A462B">
        <w:rPr>
          <w:rStyle w:val="CommentReference"/>
        </w:rPr>
        <w:commentReference w:id="502"/>
      </w:r>
      <w:ins w:id="510" w:author="Chris Solomon" w:date="2021-01-08T08:35:00Z">
        <w:r w:rsidR="00EB01C8">
          <w:rPr>
            <w:rFonts w:ascii="Times New Roman" w:hAnsi="Times New Roman" w:cs="Times New Roman"/>
          </w:rPr>
          <w:t xml:space="preserve"> w</w:t>
        </w:r>
      </w:ins>
      <w:del w:id="511" w:author="Chris Solomon" w:date="2021-01-08T08:35:00Z">
        <w:r w:rsidR="003E598E" w:rsidRPr="00473742" w:rsidDel="00EB01C8">
          <w:rPr>
            <w:rFonts w:ascii="Times New Roman" w:hAnsi="Times New Roman" w:cs="Times New Roman"/>
          </w:rPr>
          <w:delText>W</w:delText>
        </w:r>
      </w:del>
      <w:r w:rsidR="003E598E" w:rsidRPr="00473742">
        <w:rPr>
          <w:rFonts w:ascii="Times New Roman" w:hAnsi="Times New Roman" w:cs="Times New Roman"/>
        </w:rPr>
        <w:t xml:space="preserve">e </w:t>
      </w:r>
      <w:del w:id="512" w:author="Chris Solomon" w:date="2021-01-08T08:35:00Z">
        <w:r w:rsidR="003E598E" w:rsidRPr="00473742" w:rsidDel="00EB01C8">
          <w:rPr>
            <w:rFonts w:ascii="Times New Roman" w:hAnsi="Times New Roman" w:cs="Times New Roman"/>
          </w:rPr>
          <w:delText xml:space="preserve">then </w:delText>
        </w:r>
      </w:del>
      <w:r w:rsidR="003E598E" w:rsidRPr="00473742">
        <w:rPr>
          <w:rFonts w:ascii="Times New Roman" w:hAnsi="Times New Roman" w:cs="Times New Roman"/>
        </w:rPr>
        <w:t>focused on three different model</w:t>
      </w:r>
      <w:ins w:id="513" w:author="Chelsey Nieman" w:date="2021-01-11T09:47:00Z">
        <w:r w:rsidR="00536684">
          <w:rPr>
            <w:rFonts w:ascii="Times New Roman" w:hAnsi="Times New Roman" w:cs="Times New Roman"/>
          </w:rPr>
          <w:t>ing</w:t>
        </w:r>
      </w:ins>
      <w:del w:id="514" w:author="Sass, Gregory G" w:date="2021-01-08T14:13:00Z">
        <w:r w:rsidR="003E598E" w:rsidRPr="00473742" w:rsidDel="002C5DE8">
          <w:rPr>
            <w:rFonts w:ascii="Times New Roman" w:hAnsi="Times New Roman" w:cs="Times New Roman"/>
          </w:rPr>
          <w:delText>ing</w:delText>
        </w:r>
      </w:del>
      <w:r w:rsidR="003E598E" w:rsidRPr="00473742">
        <w:rPr>
          <w:rFonts w:ascii="Times New Roman" w:hAnsi="Times New Roman" w:cs="Times New Roman"/>
        </w:rPr>
        <w:t xml:space="preserve"> experiments that reflect scenarios </w:t>
      </w:r>
      <w:del w:id="515" w:author="Chris Solomon" w:date="2021-01-08T08:35:00Z">
        <w:r w:rsidR="003E598E" w:rsidRPr="00473742" w:rsidDel="00EB01C8">
          <w:rPr>
            <w:rFonts w:ascii="Times New Roman" w:hAnsi="Times New Roman" w:cs="Times New Roman"/>
          </w:rPr>
          <w:delText xml:space="preserve">that are likely </w:delText>
        </w:r>
      </w:del>
      <w:r w:rsidR="003E598E" w:rsidRPr="00473742">
        <w:rPr>
          <w:rFonts w:ascii="Times New Roman" w:hAnsi="Times New Roman" w:cs="Times New Roman"/>
        </w:rPr>
        <w:t xml:space="preserve">commonly encountered by fisheries </w:t>
      </w:r>
      <w:ins w:id="516" w:author="Sass, Gregory G" w:date="2021-01-08T14:13:00Z">
        <w:r w:rsidR="002C5DE8">
          <w:rPr>
            <w:rFonts w:ascii="Times New Roman" w:hAnsi="Times New Roman" w:cs="Times New Roman"/>
          </w:rPr>
          <w:t>decision makers</w:t>
        </w:r>
      </w:ins>
      <w:del w:id="517" w:author="Sass, Gregory G" w:date="2021-01-08T14:13:00Z">
        <w:r w:rsidR="003E598E" w:rsidRPr="00473742" w:rsidDel="002C5DE8">
          <w:rPr>
            <w:rFonts w:ascii="Times New Roman" w:hAnsi="Times New Roman" w:cs="Times New Roman"/>
          </w:rPr>
          <w:delText>managers</w:delText>
        </w:r>
      </w:del>
      <w:commentRangeStart w:id="518"/>
      <w:commentRangeStart w:id="519"/>
      <w:r w:rsidR="003E598E" w:rsidRPr="00473742">
        <w:rPr>
          <w:rFonts w:ascii="Times New Roman" w:hAnsi="Times New Roman" w:cs="Times New Roman"/>
        </w:rPr>
        <w:t>.</w:t>
      </w:r>
      <w:commentRangeEnd w:id="518"/>
      <w:r w:rsidR="007C47CC">
        <w:rPr>
          <w:rStyle w:val="CommentReference"/>
        </w:rPr>
        <w:commentReference w:id="518"/>
      </w:r>
      <w:commentRangeEnd w:id="519"/>
      <w:r w:rsidR="007A462B">
        <w:rPr>
          <w:rStyle w:val="CommentReference"/>
        </w:rPr>
        <w:commentReference w:id="519"/>
      </w:r>
    </w:p>
    <w:p w14:paraId="358DE2B1" w14:textId="7F39AFF4" w:rsidR="006C40A7" w:rsidRDefault="003E598E" w:rsidP="00473742">
      <w:pPr>
        <w:pStyle w:val="FirstParagraph"/>
        <w:rPr>
          <w:ins w:id="520" w:author="Chris Solomon" w:date="2021-01-08T08:37:00Z"/>
          <w:rFonts w:ascii="Times New Roman" w:hAnsi="Times New Roman" w:cs="Times New Roman"/>
        </w:rPr>
      </w:pPr>
      <w:del w:id="521" w:author="Chris Solomon" w:date="2021-01-08T08:36:00Z">
        <w:r w:rsidRPr="00473742" w:rsidDel="006C40A7">
          <w:rPr>
            <w:rFonts w:ascii="Times New Roman" w:hAnsi="Times New Roman" w:cs="Times New Roman"/>
          </w:rPr>
          <w:delText xml:space="preserve"> </w:delText>
        </w:r>
      </w:del>
      <w:r w:rsidRPr="00473742">
        <w:rPr>
          <w:rFonts w:ascii="Times New Roman" w:hAnsi="Times New Roman" w:cs="Times New Roman"/>
        </w:rPr>
        <w:t>In our first experiment (</w:t>
      </w:r>
      <w:commentRangeStart w:id="522"/>
      <w:r w:rsidRPr="00473742">
        <w:rPr>
          <w:rFonts w:ascii="Times New Roman" w:hAnsi="Times New Roman" w:cs="Times New Roman"/>
        </w:rPr>
        <w:t>Leveraging Interactions Experiment</w:t>
      </w:r>
      <w:commentRangeEnd w:id="522"/>
      <w:r w:rsidR="00A31A29">
        <w:rPr>
          <w:rStyle w:val="CommentReference"/>
        </w:rPr>
        <w:commentReference w:id="522"/>
      </w:r>
      <w:r w:rsidRPr="00473742">
        <w:rPr>
          <w:rFonts w:ascii="Times New Roman" w:hAnsi="Times New Roman" w:cs="Times New Roman"/>
        </w:rPr>
        <w:t xml:space="preserve">),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ins w:id="523" w:author="Sass, Gregory G" w:date="2021-01-08T14:14:00Z">
        <w:del w:id="524" w:author="Chelsey Nieman" w:date="2021-01-11T10:48:00Z">
          <w:r w:rsidR="002C5DE8" w:rsidDel="00A41222">
            <w:rPr>
              <w:rFonts w:ascii="Times New Roman" w:hAnsi="Times New Roman" w:cs="Times New Roman"/>
            </w:rPr>
            <w:delText>infuence</w:delText>
          </w:r>
        </w:del>
      </w:ins>
      <w:ins w:id="525" w:author="Chelsey Nieman" w:date="2021-01-11T10:48:00Z">
        <w:r w:rsidR="00A41222">
          <w:rPr>
            <w:rFonts w:ascii="Times New Roman" w:hAnsi="Times New Roman" w:cs="Times New Roman"/>
          </w:rPr>
          <w:t>influence</w:t>
        </w:r>
      </w:ins>
      <w:del w:id="526" w:author="Sass, Gregory G" w:date="2021-01-08T14:14:00Z">
        <w:r w:rsidRPr="00473742" w:rsidDel="002C5DE8">
          <w:rPr>
            <w:rFonts w:ascii="Times New Roman" w:hAnsi="Times New Roman" w:cs="Times New Roman"/>
          </w:rPr>
          <w:delText>impact</w:delText>
        </w:r>
      </w:del>
      <w:r w:rsidRPr="00473742">
        <w:rPr>
          <w:rFonts w:ascii="Times New Roman" w:hAnsi="Times New Roman" w:cs="Times New Roman"/>
        </w:rPr>
        <w:t xml:space="preserve"> of leveraging ecological interactions to achieve </w:t>
      </w:r>
      <w:ins w:id="527" w:author="Sass, Gregory G" w:date="2021-01-08T14:14:00Z">
        <w:r w:rsidR="002C5DE8">
          <w:rPr>
            <w:rFonts w:ascii="Times New Roman" w:hAnsi="Times New Roman" w:cs="Times New Roman"/>
          </w:rPr>
          <w:t>decision maker</w:t>
        </w:r>
      </w:ins>
      <w:del w:id="528" w:author="Sass, Gregory G" w:date="2021-01-08T14:14:00Z">
        <w:r w:rsidRPr="00473742" w:rsidDel="002C5DE8">
          <w:rPr>
            <w:rFonts w:ascii="Times New Roman" w:hAnsi="Times New Roman" w:cs="Times New Roman"/>
          </w:rPr>
          <w:delText>manager</w:delText>
        </w:r>
      </w:del>
      <w:r w:rsidRPr="00473742">
        <w:rPr>
          <w:rFonts w:ascii="Times New Roman" w:hAnsi="Times New Roman" w:cs="Times New Roman"/>
        </w:rPr>
        <w:t>’s goals related to retaining a desired stable state.</w:t>
      </w:r>
      <w:ins w:id="529" w:author="Chelsey Nieman" w:date="2021-01-11T10:48:00Z">
        <w:r w:rsidR="00A41222">
          <w:rPr>
            <w:rFonts w:ascii="Times New Roman" w:hAnsi="Times New Roman" w:cs="Times New Roman"/>
          </w:rPr>
          <w:t xml:space="preserve"> In this experiment, while species 2 is not the focal species, harvest of species 2 is likely to occur</w:t>
        </w:r>
      </w:ins>
      <w:ins w:id="530" w:author="Chelsey Nieman" w:date="2021-01-11T10:49:00Z">
        <w:r w:rsidR="00A41222">
          <w:rPr>
            <w:rFonts w:ascii="Times New Roman" w:hAnsi="Times New Roman" w:cs="Times New Roman"/>
          </w:rPr>
          <w:t>, however, in the first part of the experiment (species 1 active management), species 2 is managed for species 2 alon</w:t>
        </w:r>
      </w:ins>
      <w:ins w:id="531" w:author="Colin Dassow" w:date="2021-01-11T13:18:00Z">
        <w:r w:rsidR="00E461FB">
          <w:rPr>
            <w:rFonts w:ascii="Times New Roman" w:hAnsi="Times New Roman" w:cs="Times New Roman"/>
          </w:rPr>
          <w:t>e</w:t>
        </w:r>
      </w:ins>
      <w:ins w:id="532" w:author="Chelsey Nieman" w:date="2021-01-11T10:49:00Z">
        <w:del w:id="533" w:author="Colin Dassow" w:date="2021-01-11T13:18:00Z">
          <w:r w:rsidR="00A41222" w:rsidDel="00E461FB">
            <w:rPr>
              <w:rFonts w:ascii="Times New Roman" w:hAnsi="Times New Roman" w:cs="Times New Roman"/>
            </w:rPr>
            <w:delText>g</w:delText>
          </w:r>
        </w:del>
        <w:r w:rsidR="00A41222">
          <w:rPr>
            <w:rFonts w:ascii="Times New Roman" w:hAnsi="Times New Roman" w:cs="Times New Roman"/>
          </w:rPr>
          <w:t xml:space="preserve"> (no interaction considered). In the second part, species 2 is managed</w:t>
        </w:r>
      </w:ins>
      <w:ins w:id="534" w:author="Chelsey Nieman" w:date="2021-01-11T10:50:00Z">
        <w:r w:rsidR="00A41222">
          <w:rPr>
            <w:rFonts w:ascii="Times New Roman" w:hAnsi="Times New Roman" w:cs="Times New Roman"/>
          </w:rPr>
          <w:t xml:space="preserve"> explicitly with these ecological interaction in mind. </w:t>
        </w:r>
      </w:ins>
    </w:p>
    <w:p w14:paraId="37D86BAB" w14:textId="46B82171" w:rsidR="006C40A7" w:rsidRDefault="003E598E" w:rsidP="00473742">
      <w:pPr>
        <w:pStyle w:val="FirstParagraph"/>
        <w:rPr>
          <w:ins w:id="535" w:author="Chris Solomon" w:date="2021-01-08T08:37:00Z"/>
          <w:rFonts w:ascii="Times New Roman" w:hAnsi="Times New Roman" w:cs="Times New Roman"/>
        </w:rPr>
      </w:pPr>
      <w:del w:id="536" w:author="Chris Solomon" w:date="2021-01-08T08:37:00Z">
        <w:r w:rsidRPr="00473742" w:rsidDel="006C40A7">
          <w:rPr>
            <w:rFonts w:ascii="Times New Roman" w:hAnsi="Times New Roman" w:cs="Times New Roman"/>
          </w:rPr>
          <w:lastRenderedPageBreak/>
          <w:delText xml:space="preserve"> </w:delText>
        </w:r>
      </w:del>
      <w:r w:rsidRPr="00473742">
        <w:rPr>
          <w:rFonts w:ascii="Times New Roman" w:hAnsi="Times New Roman" w:cs="Times New Roman"/>
        </w:rPr>
        <w:t xml:space="preserve">Our second modeling experiment focused on the diversity of management options available to </w:t>
      </w:r>
      <w:ins w:id="537" w:author="Sass, Gregory G" w:date="2021-01-08T14:14:00Z">
        <w:r w:rsidR="002C5DE8">
          <w:rPr>
            <w:rFonts w:ascii="Times New Roman" w:hAnsi="Times New Roman" w:cs="Times New Roman"/>
          </w:rPr>
          <w:t>de</w:t>
        </w:r>
      </w:ins>
      <w:ins w:id="538" w:author="Sass, Gregory G" w:date="2021-01-08T14:15:00Z">
        <w:r w:rsidR="002C5DE8">
          <w:rPr>
            <w:rFonts w:ascii="Times New Roman" w:hAnsi="Times New Roman" w:cs="Times New Roman"/>
          </w:rPr>
          <w:t>cision makers</w:t>
        </w:r>
      </w:ins>
      <w:del w:id="539" w:author="Sass, Gregory G" w:date="2021-01-08T14:14:00Z">
        <w:r w:rsidRPr="00473742" w:rsidDel="002C5DE8">
          <w:rPr>
            <w:rFonts w:ascii="Times New Roman" w:hAnsi="Times New Roman" w:cs="Times New Roman"/>
          </w:rPr>
          <w:delText>managers</w:delText>
        </w:r>
      </w:del>
      <w:r w:rsidRPr="00473742">
        <w:rPr>
          <w:rFonts w:ascii="Times New Roman" w:hAnsi="Times New Roman" w:cs="Times New Roman"/>
        </w:rPr>
        <w:t xml:space="preserve"> when accounting for interspecific interactions (Alternative Approaches Experiment). Here, we sought to understand the different paths </w:t>
      </w:r>
      <w:ins w:id="540" w:author="Sass, Gregory G" w:date="2021-01-08T14:15:00Z">
        <w:r w:rsidR="002C5DE8">
          <w:rPr>
            <w:rFonts w:ascii="Times New Roman" w:hAnsi="Times New Roman" w:cs="Times New Roman"/>
          </w:rPr>
          <w:t>decision makers</w:t>
        </w:r>
      </w:ins>
      <w:del w:id="541" w:author="Sass, Gregory G" w:date="2021-01-08T14:15:00Z">
        <w:r w:rsidRPr="00473742" w:rsidDel="002C5DE8">
          <w:rPr>
            <w:rFonts w:ascii="Times New Roman" w:hAnsi="Times New Roman" w:cs="Times New Roman"/>
          </w:rPr>
          <w:delText>managers</w:delText>
        </w:r>
      </w:del>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67536347" w:rsidR="007C47CC" w:rsidRDefault="003E598E" w:rsidP="00473742">
      <w:pPr>
        <w:pStyle w:val="FirstParagraph"/>
        <w:rPr>
          <w:ins w:id="542" w:author="Chris Solomon" w:date="2021-01-08T08:37:00Z"/>
          <w:rFonts w:ascii="Times New Roman" w:hAnsi="Times New Roman" w:cs="Times New Roman"/>
        </w:rPr>
      </w:pPr>
      <w:del w:id="543" w:author="Chris Solomon" w:date="2021-01-08T08:37:00Z">
        <w:r w:rsidRPr="00473742" w:rsidDel="006C40A7">
          <w:rPr>
            <w:rFonts w:ascii="Times New Roman" w:hAnsi="Times New Roman" w:cs="Times New Roman"/>
          </w:rPr>
          <w:delText xml:space="preserve"> </w:delText>
        </w:r>
      </w:del>
      <w:r w:rsidRPr="00473742">
        <w:rPr>
          <w:rFonts w:ascii="Times New Roman" w:hAnsi="Times New Roman" w:cs="Times New Roman"/>
        </w:rPr>
        <w:t>Finally, we explored the influences of slow changes</w:t>
      </w:r>
      <w:ins w:id="544" w:author="Sass, Gregory G" w:date="2021-01-08T14:16:00Z">
        <w:r w:rsidR="00D80C95">
          <w:rPr>
            <w:rFonts w:ascii="Times New Roman" w:hAnsi="Times New Roman" w:cs="Times New Roman"/>
          </w:rPr>
          <w:t xml:space="preserve"> (i.e., those outside of managerial </w:t>
        </w:r>
        <w:commentRangeStart w:id="545"/>
        <w:r w:rsidR="00D80C95">
          <w:rPr>
            <w:rFonts w:ascii="Times New Roman" w:hAnsi="Times New Roman" w:cs="Times New Roman"/>
          </w:rPr>
          <w:t>control</w:t>
        </w:r>
        <w:commentRangeEnd w:id="545"/>
        <w:r w:rsidR="00D80C95">
          <w:rPr>
            <w:rStyle w:val="CommentReference"/>
          </w:rPr>
          <w:commentReference w:id="545"/>
        </w:r>
        <w:r w:rsidR="00D80C95">
          <w:rPr>
            <w:rFonts w:ascii="Times New Roman" w:hAnsi="Times New Roman" w:cs="Times New Roman"/>
          </w:rPr>
          <w:t>)</w:t>
        </w:r>
      </w:ins>
      <w:r w:rsidRPr="00473742">
        <w:rPr>
          <w:rFonts w:ascii="Times New Roman" w:hAnsi="Times New Roman" w:cs="Times New Roman"/>
        </w:rPr>
        <w:t xml:space="preserve"> in adult fecundity and the resultant effects on stable states </w:t>
      </w:r>
      <w:commentRangeStart w:id="546"/>
      <w:r w:rsidRPr="00473742">
        <w:rPr>
          <w:rFonts w:ascii="Times New Roman" w:hAnsi="Times New Roman" w:cs="Times New Roman"/>
        </w:rPr>
        <w:t>(Safe Operating Space Experiment</w:t>
      </w:r>
      <w:commentRangeEnd w:id="546"/>
      <w:r w:rsidRPr="00473742">
        <w:rPr>
          <w:rStyle w:val="CommentReference"/>
          <w:rFonts w:ascii="Times New Roman" w:hAnsi="Times New Roman" w:cs="Times New Roman"/>
          <w:sz w:val="24"/>
          <w:szCs w:val="24"/>
        </w:rPr>
        <w:commentReference w:id="546"/>
      </w:r>
      <w:r w:rsidRPr="00473742">
        <w:rPr>
          <w:rFonts w:ascii="Times New Roman" w:hAnsi="Times New Roman" w:cs="Times New Roman"/>
        </w:rPr>
        <w:t xml:space="preserve">). </w:t>
      </w:r>
      <w:del w:id="547" w:author="Chris Solomon" w:date="2021-01-08T08:41:00Z">
        <w:r w:rsidRPr="00473742" w:rsidDel="00A31A29">
          <w:rPr>
            <w:rFonts w:ascii="Times New Roman" w:hAnsi="Times New Roman" w:cs="Times New Roman"/>
          </w:rPr>
          <w:delText>Within this experiment, we</w:delText>
        </w:r>
      </w:del>
      <w:ins w:id="548" w:author="Chris Solomon" w:date="2021-01-08T08:41:00Z">
        <w:r w:rsidR="00A31A29">
          <w:rPr>
            <w:rFonts w:ascii="Times New Roman" w:hAnsi="Times New Roman" w:cs="Times New Roman"/>
          </w:rPr>
          <w:t>This experiment</w:t>
        </w:r>
      </w:ins>
      <w:r w:rsidRPr="00473742">
        <w:rPr>
          <w:rFonts w:ascii="Times New Roman" w:hAnsi="Times New Roman" w:cs="Times New Roman"/>
        </w:rPr>
        <w:t xml:space="preserve"> used a safe-operating space approach </w:t>
      </w:r>
      <w:del w:id="549" w:author="Chris Solomon" w:date="2021-01-08T08:41:00Z">
        <w:r w:rsidRPr="00473742" w:rsidDel="00A31A29">
          <w:rPr>
            <w:rFonts w:ascii="Times New Roman" w:hAnsi="Times New Roman" w:cs="Times New Roman"/>
          </w:rPr>
          <w:delText xml:space="preserve">where </w:delText>
        </w:r>
      </w:del>
      <w:ins w:id="550" w:author="Chris Solomon" w:date="2021-01-08T08:41:00Z">
        <w:r w:rsidR="00A31A29">
          <w:rPr>
            <w:rFonts w:ascii="Times New Roman" w:hAnsi="Times New Roman" w:cs="Times New Roman"/>
          </w:rPr>
          <w:t>in which</w:t>
        </w:r>
        <w:r w:rsidR="00A31A29" w:rsidRPr="00473742">
          <w:rPr>
            <w:rFonts w:ascii="Times New Roman" w:hAnsi="Times New Roman" w:cs="Times New Roman"/>
          </w:rPr>
          <w:t xml:space="preserve"> </w:t>
        </w:r>
      </w:ins>
      <w:ins w:id="551" w:author="Sass, Gregory G" w:date="2021-01-08T14:17:00Z">
        <w:r w:rsidR="00D80C95">
          <w:rPr>
            <w:rFonts w:ascii="Times New Roman" w:hAnsi="Times New Roman" w:cs="Times New Roman"/>
          </w:rPr>
          <w:t>decision makers</w:t>
        </w:r>
      </w:ins>
      <w:del w:id="552" w:author="Sass, Gregory G" w:date="2021-01-08T14:17:00Z">
        <w:r w:rsidRPr="00473742" w:rsidDel="00D80C95">
          <w:rPr>
            <w:rFonts w:ascii="Times New Roman" w:hAnsi="Times New Roman" w:cs="Times New Roman"/>
          </w:rPr>
          <w:delText>managers</w:delText>
        </w:r>
      </w:del>
      <w:r w:rsidRPr="00473742">
        <w:rPr>
          <w:rFonts w:ascii="Times New Roman" w:hAnsi="Times New Roman" w:cs="Times New Roman"/>
        </w:rPr>
        <w:t xml:space="preserve"> use the tools at their disposal, including leveraging species interactions, to keep the system in a desired stable state despite slow moving changes outside of managerial control (Carpenter et al. 2017). </w:t>
      </w:r>
      <w:del w:id="553" w:author="Chris Solomon" w:date="2021-01-08T08:41:00Z">
        <w:r w:rsidRPr="00473742" w:rsidDel="004029C0">
          <w:rPr>
            <w:rFonts w:ascii="Times New Roman" w:hAnsi="Times New Roman" w:cs="Times New Roman"/>
          </w:rPr>
          <w:delText>Here, we</w:delText>
        </w:r>
      </w:del>
      <w:ins w:id="554" w:author="Chris Solomon" w:date="2021-01-08T08:41:00Z">
        <w:r w:rsidR="004029C0">
          <w:rPr>
            <w:rFonts w:ascii="Times New Roman" w:hAnsi="Times New Roman" w:cs="Times New Roman"/>
          </w:rPr>
          <w:t>We</w:t>
        </w:r>
      </w:ins>
      <w:r w:rsidRPr="00473742">
        <w:rPr>
          <w:rFonts w:ascii="Times New Roman" w:hAnsi="Times New Roman" w:cs="Times New Roman"/>
        </w:rPr>
        <w:t xml:space="preserve"> explored a scenario in which slow changes to fecundity of species 1 may drive an eventual </w:t>
      </w:r>
      <w:del w:id="555" w:author="Colin Dassow" w:date="2021-01-09T13:22:00Z">
        <w:r w:rsidRPr="00473742" w:rsidDel="001D5FF5">
          <w:rPr>
            <w:rFonts w:ascii="Times New Roman" w:hAnsi="Times New Roman" w:cs="Times New Roman"/>
          </w:rPr>
          <w:delText xml:space="preserve">flip </w:delText>
        </w:r>
      </w:del>
      <w:ins w:id="556" w:author="Colin Dassow" w:date="2021-01-09T13:22:00Z">
        <w:r w:rsidR="001D5FF5">
          <w:rPr>
            <w:rFonts w:ascii="Times New Roman" w:hAnsi="Times New Roman" w:cs="Times New Roman"/>
          </w:rPr>
          <w:t>shift</w:t>
        </w:r>
        <w:r w:rsidR="001D5FF5" w:rsidRPr="00473742">
          <w:rPr>
            <w:rFonts w:ascii="Times New Roman" w:hAnsi="Times New Roman" w:cs="Times New Roman"/>
          </w:rPr>
          <w:t xml:space="preserve"> </w:t>
        </w:r>
      </w:ins>
      <w:r w:rsidRPr="00473742">
        <w:rPr>
          <w:rFonts w:ascii="Times New Roman" w:hAnsi="Times New Roman" w:cs="Times New Roman"/>
        </w:rPr>
        <w:t>in stable state from species 1 to species 2</w:t>
      </w:r>
      <w:ins w:id="557" w:author="Chris Solomon" w:date="2021-01-08T08:41:00Z">
        <w:r w:rsidR="00B27605">
          <w:rPr>
            <w:rFonts w:ascii="Times New Roman" w:hAnsi="Times New Roman" w:cs="Times New Roman"/>
          </w:rPr>
          <w:t>, mimicking</w:t>
        </w:r>
      </w:ins>
      <w:del w:id="558" w:author="Chris Solomon" w:date="2021-01-08T08:41:00Z">
        <w:r w:rsidRPr="00473742" w:rsidDel="00B27605">
          <w:rPr>
            <w:rFonts w:ascii="Times New Roman" w:hAnsi="Times New Roman" w:cs="Times New Roman"/>
          </w:rPr>
          <w:delText>.</w:delText>
        </w:r>
      </w:del>
      <w:r w:rsidRPr="00473742">
        <w:rPr>
          <w:rFonts w:ascii="Times New Roman" w:hAnsi="Times New Roman" w:cs="Times New Roman"/>
        </w:rPr>
        <w:t xml:space="preserve"> </w:t>
      </w:r>
      <w:ins w:id="559" w:author="Chris Solomon" w:date="2021-01-08T08:41:00Z">
        <w:r w:rsidR="00B27605">
          <w:rPr>
            <w:rFonts w:ascii="Times New Roman" w:hAnsi="Times New Roman" w:cs="Times New Roman"/>
          </w:rPr>
          <w:t>r</w:t>
        </w:r>
      </w:ins>
      <w:del w:id="560" w:author="Chris Solomon" w:date="2021-01-08T08:41:00Z">
        <w:r w:rsidRPr="00473742" w:rsidDel="00B27605">
          <w:rPr>
            <w:rFonts w:ascii="Times New Roman" w:hAnsi="Times New Roman" w:cs="Times New Roman"/>
          </w:rPr>
          <w:delText>R</w:delText>
        </w:r>
      </w:del>
      <w:r w:rsidRPr="00473742">
        <w:rPr>
          <w:rFonts w:ascii="Times New Roman" w:hAnsi="Times New Roman" w:cs="Times New Roman"/>
        </w:rPr>
        <w:t xml:space="preserve">ecruitment declines </w:t>
      </w:r>
      <w:ins w:id="561" w:author="Chris Solomon" w:date="2021-01-08T08:42:00Z">
        <w:r w:rsidR="00B27605">
          <w:rPr>
            <w:rFonts w:ascii="Times New Roman" w:hAnsi="Times New Roman" w:cs="Times New Roman"/>
          </w:rPr>
          <w:t xml:space="preserve">that </w:t>
        </w:r>
      </w:ins>
      <w:r w:rsidRPr="00473742">
        <w:rPr>
          <w:rFonts w:ascii="Times New Roman" w:hAnsi="Times New Roman" w:cs="Times New Roman"/>
        </w:rPr>
        <w:t>have been observed in fisheries for a wide array of reasons (Walters and Martell 2004, Lynch et al. 2016). Similar slow-moving changes may occur in other parameters such as juvenile refuge availability</w:t>
      </w:r>
      <w:ins w:id="562" w:author="Chris Solomon" w:date="2021-01-08T08:42:00Z">
        <w:r w:rsidR="00B27605">
          <w:rPr>
            <w:rFonts w:ascii="Times New Roman" w:hAnsi="Times New Roman" w:cs="Times New Roman"/>
          </w:rPr>
          <w:t xml:space="preserve"> (</w:t>
        </w:r>
      </w:ins>
      <w:del w:id="563" w:author="Chris Solomon" w:date="2021-01-08T08:42:00Z">
        <w:r w:rsidRPr="00473742" w:rsidDel="00B27605">
          <w:rPr>
            <w:rFonts w:ascii="Times New Roman" w:hAnsi="Times New Roman" w:cs="Times New Roman"/>
          </w:rPr>
          <w:delText xml:space="preserve">, </w:delText>
        </w:r>
      </w:del>
      <w:r w:rsidRPr="00473742">
        <w:rPr>
          <w:rFonts w:ascii="Times New Roman" w:hAnsi="Times New Roman" w:cs="Times New Roman"/>
        </w:rPr>
        <w:t>though in some cases managers may be able to control this variable</w:t>
      </w:r>
      <w:ins w:id="564" w:author="Chris Solomon" w:date="2021-01-08T08:42:00Z">
        <w:r w:rsidR="00B27605">
          <w:rPr>
            <w:rFonts w:ascii="Times New Roman" w:hAnsi="Times New Roman" w:cs="Times New Roman"/>
          </w:rPr>
          <w:t>)</w:t>
        </w:r>
      </w:ins>
      <w:del w:id="565" w:author="Chris Solomon" w:date="2021-01-08T08:42:00Z">
        <w:r w:rsidRPr="00473742" w:rsidDel="00B27605">
          <w:rPr>
            <w:rFonts w:ascii="Times New Roman" w:hAnsi="Times New Roman" w:cs="Times New Roman"/>
          </w:rPr>
          <w:delText>,</w:delText>
        </w:r>
      </w:del>
      <w:r w:rsidRPr="00473742">
        <w:rPr>
          <w:rFonts w:ascii="Times New Roman" w:hAnsi="Times New Roman" w:cs="Times New Roman"/>
        </w:rPr>
        <w:t xml:space="preserve"> or angler preferences</w:t>
      </w:r>
      <w:del w:id="566" w:author="Chris Solomon" w:date="2021-01-08T08:42:00Z">
        <w:r w:rsidRPr="00473742" w:rsidDel="00B27605">
          <w:rPr>
            <w:rFonts w:ascii="Times New Roman" w:hAnsi="Times New Roman" w:cs="Times New Roman"/>
          </w:rPr>
          <w:delText xml:space="preserve"> may also drive regime shifts</w:delText>
        </w:r>
      </w:del>
      <w:r w:rsidRPr="00473742">
        <w:rPr>
          <w:rFonts w:ascii="Times New Roman" w:hAnsi="Times New Roman" w:cs="Times New Roman"/>
        </w:rPr>
        <w:t>.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w:t>
      </w:r>
    </w:p>
    <w:p w14:paraId="4FF67FE8" w14:textId="4F6FC757" w:rsidR="0074794C" w:rsidRDefault="003E598E" w:rsidP="00473742">
      <w:pPr>
        <w:pStyle w:val="FirstParagraph"/>
        <w:rPr>
          <w:rFonts w:ascii="Times New Roman" w:hAnsi="Times New Roman" w:cs="Times New Roman"/>
        </w:rPr>
      </w:pPr>
      <w:commentRangeStart w:id="567"/>
      <w:del w:id="568" w:author="Chris Solomon" w:date="2021-01-08T08:37:00Z">
        <w:r w:rsidRPr="00473742" w:rsidDel="007C47CC">
          <w:rPr>
            <w:rFonts w:ascii="Times New Roman" w:hAnsi="Times New Roman" w:cs="Times New Roman"/>
          </w:rPr>
          <w:delText xml:space="preserve"> </w:delText>
        </w:r>
      </w:del>
      <w:r w:rsidRPr="00473742">
        <w:rPr>
          <w:rFonts w:ascii="Times New Roman" w:hAnsi="Times New Roman" w:cs="Times New Roman"/>
        </w:rPr>
        <w:t xml:space="preserve">Species interaction strengths, mortality, survival, and habitat availability were held constant across simulations (Table 1). </w:t>
      </w:r>
      <w:moveToRangeStart w:id="569" w:author="Colin Dassow" w:date="2021-01-09T13:08:00Z" w:name="move61090128"/>
      <w:moveTo w:id="570" w:author="Colin Dassow" w:date="2021-01-09T13:08:00Z">
        <w:r w:rsidR="004E7617" w:rsidRPr="00FA2D61">
          <w:rPr>
            <w:rFonts w:ascii="Times New Roman" w:hAnsi="Times New Roman" w:cs="Times New Roman"/>
          </w:rPr>
          <w:t xml:space="preserve">Our </w:t>
        </w:r>
        <w:r w:rsidR="004E7617">
          <w:rPr>
            <w:rFonts w:ascii="Times New Roman" w:hAnsi="Times New Roman" w:cs="Times New Roman"/>
          </w:rPr>
          <w:t xml:space="preserve">theoretical </w:t>
        </w:r>
        <w:r w:rsidR="004E7617" w:rsidRPr="00FA2D61">
          <w:rPr>
            <w:rFonts w:ascii="Times New Roman" w:hAnsi="Times New Roman" w:cs="Times New Roman"/>
          </w:rPr>
          <w:t>model was</w:t>
        </w:r>
        <w:del w:id="571" w:author="Chelsey Nieman" w:date="2021-01-11T10:41:00Z">
          <w:r w:rsidR="004E7617" w:rsidRPr="00FA2D61" w:rsidDel="00A41222">
            <w:rPr>
              <w:rFonts w:ascii="Times New Roman" w:hAnsi="Times New Roman" w:cs="Times New Roman"/>
            </w:rPr>
            <w:delText xml:space="preserve"> </w:delText>
          </w:r>
        </w:del>
      </w:moveTo>
      <w:ins w:id="572" w:author="Chelsey Nieman" w:date="2021-01-11T10:41:00Z">
        <w:r w:rsidR="00A41222">
          <w:rPr>
            <w:rFonts w:ascii="Times New Roman" w:hAnsi="Times New Roman" w:cs="Times New Roman"/>
          </w:rPr>
          <w:t xml:space="preserve"> </w:t>
        </w:r>
      </w:ins>
      <w:ins w:id="573" w:author="Chelsey Nieman" w:date="2021-01-11T10:42:00Z">
        <w:r w:rsidR="00A41222">
          <w:rPr>
            <w:rFonts w:ascii="Times New Roman" w:hAnsi="Times New Roman" w:cs="Times New Roman"/>
          </w:rPr>
          <w:t xml:space="preserve">loosely </w:t>
        </w:r>
      </w:ins>
      <w:moveTo w:id="574" w:author="Colin Dassow" w:date="2021-01-09T13:08:00Z">
        <w:r w:rsidR="004E7617">
          <w:rPr>
            <w:rFonts w:ascii="Times New Roman" w:hAnsi="Times New Roman" w:cs="Times New Roman"/>
          </w:rPr>
          <w:t>based on</w:t>
        </w:r>
        <w:r w:rsidR="004E7617" w:rsidRPr="00FA2D61">
          <w:rPr>
            <w:rFonts w:ascii="Times New Roman" w:hAnsi="Times New Roman" w:cs="Times New Roman"/>
          </w:rPr>
          <w:t xml:space="preserve"> interactions between walleye (</w:t>
        </w:r>
        <w:r w:rsidR="004E7617" w:rsidRPr="00FA2D61">
          <w:rPr>
            <w:rFonts w:ascii="Times New Roman" w:hAnsi="Times New Roman" w:cs="Times New Roman"/>
            <w:i/>
          </w:rPr>
          <w:t>Sander vitreus</w:t>
        </w:r>
        <w:r w:rsidR="004E7617" w:rsidRPr="00FA2D61">
          <w:rPr>
            <w:rFonts w:ascii="Times New Roman" w:hAnsi="Times New Roman" w:cs="Times New Roman"/>
          </w:rPr>
          <w:t>) and largemouth bass (</w:t>
        </w:r>
        <w:r w:rsidR="004E7617" w:rsidRPr="00FA2D61">
          <w:rPr>
            <w:rFonts w:ascii="Times New Roman" w:hAnsi="Times New Roman" w:cs="Times New Roman"/>
            <w:i/>
          </w:rPr>
          <w:t>Micropterus salmoides</w:t>
        </w:r>
        <w:r w:rsidR="004E7617" w:rsidRPr="00FA2D61">
          <w:rPr>
            <w:rFonts w:ascii="Times New Roman" w:hAnsi="Times New Roman" w:cs="Times New Roman"/>
          </w:rPr>
          <w:t>)</w:t>
        </w:r>
        <w:r w:rsidR="004E7617">
          <w:rPr>
            <w:rFonts w:ascii="Times New Roman" w:hAnsi="Times New Roman" w:cs="Times New Roman"/>
          </w:rPr>
          <w:t xml:space="preserve"> in North American north-temperate lakes</w:t>
        </w:r>
      </w:moveTo>
      <w:ins w:id="575" w:author="Chelsey Nieman" w:date="2021-01-11T10:43:00Z">
        <w:r w:rsidR="00A41222">
          <w:rPr>
            <w:rFonts w:ascii="Times New Roman" w:hAnsi="Times New Roman" w:cs="Times New Roman"/>
          </w:rPr>
          <w:t>.</w:t>
        </w:r>
      </w:ins>
      <w:moveTo w:id="576" w:author="Colin Dassow" w:date="2021-01-09T13:08:00Z">
        <w:del w:id="577" w:author="Chelsey Nieman" w:date="2021-01-11T10:43:00Z">
          <w:r w:rsidR="004E7617" w:rsidRPr="00FA2D61" w:rsidDel="00A41222">
            <w:rPr>
              <w:rFonts w:ascii="Times New Roman" w:hAnsi="Times New Roman" w:cs="Times New Roman"/>
            </w:rPr>
            <w:delText>,</w:delText>
          </w:r>
        </w:del>
        <w:r w:rsidR="004E7617" w:rsidRPr="00FA2D61">
          <w:rPr>
            <w:rFonts w:ascii="Times New Roman" w:hAnsi="Times New Roman" w:cs="Times New Roman"/>
          </w:rPr>
          <w:t xml:space="preserve"> </w:t>
        </w:r>
      </w:moveTo>
      <w:ins w:id="578" w:author="Chelsey Nieman" w:date="2021-01-11T10:43:00Z">
        <w:r w:rsidR="00A41222">
          <w:rPr>
            <w:rFonts w:ascii="Times New Roman" w:hAnsi="Times New Roman" w:cs="Times New Roman"/>
          </w:rPr>
          <w:t xml:space="preserve">However, </w:t>
        </w:r>
      </w:ins>
      <w:ins w:id="579" w:author="Chelsey Nieman" w:date="2021-01-11T10:44:00Z">
        <w:r w:rsidR="00A41222">
          <w:rPr>
            <w:rFonts w:ascii="Times New Roman" w:hAnsi="Times New Roman" w:cs="Times New Roman"/>
          </w:rPr>
          <w:t xml:space="preserve">we have retained the conceptual interactions and </w:t>
        </w:r>
      </w:ins>
      <w:moveTo w:id="580" w:author="Colin Dassow" w:date="2021-01-09T13:08:00Z">
        <w:del w:id="581" w:author="Chelsey Nieman" w:date="2021-01-11T10:43:00Z">
          <w:r w:rsidR="004E7617" w:rsidRPr="00FA2D61" w:rsidDel="00A41222">
            <w:rPr>
              <w:rFonts w:ascii="Times New Roman" w:hAnsi="Times New Roman" w:cs="Times New Roman"/>
            </w:rPr>
            <w:delText xml:space="preserve">but </w:delText>
          </w:r>
        </w:del>
      </w:moveTo>
      <w:ins w:id="582" w:author="Chelsey Nieman" w:date="2021-01-11T10:44:00Z">
        <w:r w:rsidR="00A41222">
          <w:rPr>
            <w:rFonts w:ascii="Times New Roman" w:hAnsi="Times New Roman" w:cs="Times New Roman"/>
          </w:rPr>
          <w:t xml:space="preserve">have </w:t>
        </w:r>
      </w:ins>
      <w:moveTo w:id="583" w:author="Colin Dassow" w:date="2021-01-09T13:08:00Z">
        <w:del w:id="584" w:author="Chelsey Nieman" w:date="2021-01-11T10:43:00Z">
          <w:r w:rsidR="004E7617" w:rsidRPr="00FA2D61" w:rsidDel="00A41222">
            <w:rPr>
              <w:rFonts w:ascii="Times New Roman" w:hAnsi="Times New Roman" w:cs="Times New Roman"/>
            </w:rPr>
            <w:delText>w</w:delText>
          </w:r>
        </w:del>
        <w:del w:id="585" w:author="Chelsey Nieman" w:date="2021-01-11T10:44:00Z">
          <w:r w:rsidR="004E7617" w:rsidRPr="00FA2D61" w:rsidDel="00A41222">
            <w:rPr>
              <w:rFonts w:ascii="Times New Roman" w:hAnsi="Times New Roman" w:cs="Times New Roman"/>
            </w:rPr>
            <w:delText>e</w:delText>
          </w:r>
          <w:r w:rsidR="004E7617" w:rsidDel="00A41222">
            <w:rPr>
              <w:rFonts w:ascii="Times New Roman" w:hAnsi="Times New Roman" w:cs="Times New Roman"/>
            </w:rPr>
            <w:delText xml:space="preserve"> have</w:delText>
          </w:r>
          <w:r w:rsidR="004E7617" w:rsidRPr="00FA2D61" w:rsidDel="00A41222">
            <w:rPr>
              <w:rFonts w:ascii="Times New Roman" w:hAnsi="Times New Roman" w:cs="Times New Roman"/>
            </w:rPr>
            <w:delText xml:space="preserve"> </w:delText>
          </w:r>
        </w:del>
      </w:moveTo>
      <w:ins w:id="586" w:author="Chelsey Nieman" w:date="2021-01-11T10:44:00Z">
        <w:r w:rsidR="00A41222">
          <w:rPr>
            <w:rFonts w:ascii="Times New Roman" w:hAnsi="Times New Roman" w:cs="Times New Roman"/>
          </w:rPr>
          <w:t xml:space="preserve">generalized the </w:t>
        </w:r>
      </w:ins>
      <w:moveTo w:id="587" w:author="Colin Dassow" w:date="2021-01-09T13:08:00Z">
        <w:del w:id="588" w:author="Chelsey Nieman" w:date="2021-01-11T10:44:00Z">
          <w:r w:rsidR="004E7617" w:rsidRPr="00FA2D61" w:rsidDel="00A41222">
            <w:rPr>
              <w:rFonts w:ascii="Times New Roman" w:hAnsi="Times New Roman" w:cs="Times New Roman"/>
            </w:rPr>
            <w:delText xml:space="preserve">adopted a general </w:delText>
          </w:r>
        </w:del>
        <w:r w:rsidR="004E7617" w:rsidRPr="00FA2D61">
          <w:rPr>
            <w:rFonts w:ascii="Times New Roman" w:hAnsi="Times New Roman" w:cs="Times New Roman"/>
          </w:rPr>
          <w:t xml:space="preserve">model parameterization </w:t>
        </w:r>
      </w:moveTo>
      <w:ins w:id="589" w:author="Chelsey Nieman" w:date="2021-01-11T10:44:00Z">
        <w:r w:rsidR="00A41222">
          <w:rPr>
            <w:rFonts w:ascii="Times New Roman" w:hAnsi="Times New Roman" w:cs="Times New Roman"/>
          </w:rPr>
          <w:t xml:space="preserve">so </w:t>
        </w:r>
      </w:ins>
      <w:moveTo w:id="590" w:author="Colin Dassow" w:date="2021-01-09T13:08:00Z">
        <w:r w:rsidR="004E7617" w:rsidRPr="00FA2D61">
          <w:rPr>
            <w:rFonts w:ascii="Times New Roman" w:hAnsi="Times New Roman" w:cs="Times New Roman"/>
          </w:rPr>
          <w:t xml:space="preserve">that </w:t>
        </w:r>
      </w:moveTo>
      <w:ins w:id="591" w:author="Chelsey Nieman" w:date="2021-01-11T10:44:00Z">
        <w:r w:rsidR="00A41222">
          <w:rPr>
            <w:rFonts w:ascii="Times New Roman" w:hAnsi="Times New Roman" w:cs="Times New Roman"/>
          </w:rPr>
          <w:t xml:space="preserve">it </w:t>
        </w:r>
      </w:ins>
      <w:moveTo w:id="592" w:author="Colin Dassow" w:date="2021-01-09T13:08:00Z">
        <w:del w:id="593" w:author="Chelsey Nieman" w:date="2021-01-11T10:44:00Z">
          <w:r w:rsidR="004E7617" w:rsidRPr="00FA2D61" w:rsidDel="00A41222">
            <w:rPr>
              <w:rFonts w:ascii="Times New Roman" w:hAnsi="Times New Roman" w:cs="Times New Roman"/>
            </w:rPr>
            <w:delText xml:space="preserve">should </w:delText>
          </w:r>
        </w:del>
        <w:r w:rsidR="004E7617" w:rsidRPr="00FA2D61">
          <w:rPr>
            <w:rFonts w:ascii="Times New Roman" w:hAnsi="Times New Roman" w:cs="Times New Roman"/>
          </w:rPr>
          <w:t>appl</w:t>
        </w:r>
      </w:moveTo>
      <w:ins w:id="594" w:author="Chelsey Nieman" w:date="2021-01-11T10:44:00Z">
        <w:r w:rsidR="00A41222">
          <w:rPr>
            <w:rFonts w:ascii="Times New Roman" w:hAnsi="Times New Roman" w:cs="Times New Roman"/>
          </w:rPr>
          <w:t>ies</w:t>
        </w:r>
      </w:ins>
      <w:moveTo w:id="595" w:author="Colin Dassow" w:date="2021-01-09T13:08:00Z">
        <w:del w:id="596" w:author="Chelsey Nieman" w:date="2021-01-11T10:44:00Z">
          <w:r w:rsidR="004E7617" w:rsidRPr="00FA2D61" w:rsidDel="00A41222">
            <w:rPr>
              <w:rFonts w:ascii="Times New Roman" w:hAnsi="Times New Roman" w:cs="Times New Roman"/>
            </w:rPr>
            <w:delText>y</w:delText>
          </w:r>
        </w:del>
        <w:r w:rsidR="004E7617" w:rsidRPr="00FA2D61">
          <w:rPr>
            <w:rFonts w:ascii="Times New Roman" w:hAnsi="Times New Roman" w:cs="Times New Roman"/>
          </w:rPr>
          <w:t xml:space="preserve"> to many interacting, </w:t>
        </w:r>
        <w:r w:rsidR="004E7617">
          <w:rPr>
            <w:rFonts w:ascii="Times New Roman" w:hAnsi="Times New Roman" w:cs="Times New Roman"/>
          </w:rPr>
          <w:t>exploited</w:t>
        </w:r>
        <w:r w:rsidR="004E7617" w:rsidRPr="00FA2D61">
          <w:rPr>
            <w:rFonts w:ascii="Times New Roman" w:hAnsi="Times New Roman" w:cs="Times New Roman"/>
          </w:rPr>
          <w:t xml:space="preserve"> species.</w:t>
        </w:r>
      </w:moveTo>
      <w:moveToRangeEnd w:id="569"/>
      <w:commentRangeStart w:id="597"/>
      <w:commentRangeStart w:id="598"/>
      <w:commentRangeStart w:id="599"/>
      <w:commentRangeStart w:id="600"/>
      <w:del w:id="601" w:author="Colin Dassow" w:date="2021-01-09T13:08:00Z">
        <w:r w:rsidR="00C82B8B" w:rsidDel="004E7617">
          <w:rPr>
            <w:rFonts w:ascii="Times New Roman" w:hAnsi="Times New Roman" w:cs="Times New Roman"/>
          </w:rPr>
          <w:delText>Our model is</w:delText>
        </w:r>
      </w:del>
      <w:ins w:id="602" w:author="Sass, Gregory G" w:date="2021-01-08T14:18:00Z">
        <w:del w:id="603" w:author="Colin Dassow" w:date="2021-01-09T13:08:00Z">
          <w:r w:rsidR="00D80C95" w:rsidDel="004E7617">
            <w:rPr>
              <w:rFonts w:ascii="Times New Roman" w:hAnsi="Times New Roman" w:cs="Times New Roman"/>
            </w:rPr>
            <w:delText xml:space="preserve"> based on walleye-largemouth bass interactions</w:delText>
          </w:r>
        </w:del>
      </w:ins>
      <w:ins w:id="604" w:author="Sass, Gregory G" w:date="2021-01-08T14:19:00Z">
        <w:del w:id="605" w:author="Colin Dassow" w:date="2021-01-09T13:08:00Z">
          <w:r w:rsidR="00D80C95" w:rsidDel="004E7617">
            <w:rPr>
              <w:rFonts w:ascii="Times New Roman" w:hAnsi="Times New Roman" w:cs="Times New Roman"/>
            </w:rPr>
            <w:delText>, but generalizable as to</w:delText>
          </w:r>
        </w:del>
      </w:ins>
      <w:del w:id="606" w:author="Colin Dassow" w:date="2021-01-09T13:08:00Z">
        <w:r w:rsidR="00C82B8B" w:rsidDel="004E7617">
          <w:rPr>
            <w:rFonts w:ascii="Times New Roman" w:hAnsi="Times New Roman" w:cs="Times New Roman"/>
          </w:rPr>
          <w:delText xml:space="preserve"> not</w:delText>
        </w:r>
      </w:del>
      <w:ins w:id="607" w:author="Sass, Gregory G" w:date="2021-01-08T14:19:00Z">
        <w:del w:id="608" w:author="Colin Dassow" w:date="2021-01-09T13:08:00Z">
          <w:r w:rsidR="00D80C95" w:rsidDel="004E7617">
            <w:rPr>
              <w:rFonts w:ascii="Times New Roman" w:hAnsi="Times New Roman" w:cs="Times New Roman"/>
            </w:rPr>
            <w:delText xml:space="preserve"> be</w:delText>
          </w:r>
        </w:del>
      </w:ins>
      <w:del w:id="609" w:author="Colin Dassow" w:date="2021-01-09T13:08:00Z">
        <w:r w:rsidR="00C82B8B" w:rsidDel="004E7617">
          <w:rPr>
            <w:rFonts w:ascii="Times New Roman" w:hAnsi="Times New Roman" w:cs="Times New Roman"/>
          </w:rPr>
          <w:delText xml:space="preserve"> representative of a specific population of fish</w:delText>
        </w:r>
      </w:del>
      <w:ins w:id="610" w:author="Sass, Gregory G" w:date="2021-01-08T14:19:00Z">
        <w:del w:id="611" w:author="Colin Dassow" w:date="2021-01-09T13:08:00Z">
          <w:r w:rsidR="00D80C95" w:rsidDel="004E7617">
            <w:rPr>
              <w:rFonts w:ascii="Times New Roman" w:hAnsi="Times New Roman" w:cs="Times New Roman"/>
            </w:rPr>
            <w:delText xml:space="preserve">. </w:delText>
          </w:r>
        </w:del>
        <w:r w:rsidR="00D80C95">
          <w:rPr>
            <w:rFonts w:ascii="Times New Roman" w:hAnsi="Times New Roman" w:cs="Times New Roman"/>
          </w:rPr>
          <w:t xml:space="preserve"> A</w:t>
        </w:r>
      </w:ins>
      <w:del w:id="612" w:author="Sass, Gregory G" w:date="2021-01-08T14:19:00Z">
        <w:r w:rsidR="00C82B8B" w:rsidDel="00D80C95">
          <w:rPr>
            <w:rFonts w:ascii="Times New Roman" w:hAnsi="Times New Roman" w:cs="Times New Roman"/>
          </w:rPr>
          <w:delText xml:space="preserve"> and a</w:delText>
        </w:r>
      </w:del>
      <w:r w:rsidR="00C82B8B">
        <w:rPr>
          <w:rFonts w:ascii="Times New Roman" w:hAnsi="Times New Roman" w:cs="Times New Roman"/>
        </w:rPr>
        <w:t>s such</w:t>
      </w:r>
      <w:ins w:id="613" w:author="Sass, Gregory G" w:date="2021-01-08T14:19:00Z">
        <w:r w:rsidR="00D80C95">
          <w:rPr>
            <w:rFonts w:ascii="Times New Roman" w:hAnsi="Times New Roman" w:cs="Times New Roman"/>
          </w:rPr>
          <w:t>,</w:t>
        </w:r>
      </w:ins>
      <w:r w:rsidR="00C82B8B">
        <w:rPr>
          <w:rFonts w:ascii="Times New Roman" w:hAnsi="Times New Roman" w:cs="Times New Roman"/>
        </w:rPr>
        <w:t xml:space="preserve"> the abundances, stocking rates, and harvest rates presented here are </w:t>
      </w:r>
      <w:ins w:id="614" w:author="Chelsey Nieman" w:date="2021-01-11T10:40:00Z">
        <w:r w:rsidR="00A41222">
          <w:rPr>
            <w:rFonts w:ascii="Times New Roman" w:hAnsi="Times New Roman" w:cs="Times New Roman"/>
          </w:rPr>
          <w:t xml:space="preserve">meant to </w:t>
        </w:r>
      </w:ins>
      <w:ins w:id="615" w:author="Chelsey Nieman" w:date="2021-01-11T10:41:00Z">
        <w:r w:rsidR="00A41222">
          <w:rPr>
            <w:rFonts w:ascii="Times New Roman" w:hAnsi="Times New Roman" w:cs="Times New Roman"/>
          </w:rPr>
          <w:t xml:space="preserve">illustrate the ideas represented therein, and </w:t>
        </w:r>
      </w:ins>
      <w:r w:rsidR="00C82B8B">
        <w:rPr>
          <w:rFonts w:ascii="Times New Roman" w:hAnsi="Times New Roman" w:cs="Times New Roman"/>
        </w:rPr>
        <w:t>not meant to be interpreted literally</w:t>
      </w:r>
      <w:commentRangeStart w:id="616"/>
      <w:commentRangeStart w:id="617"/>
      <w:r w:rsidR="00C82B8B">
        <w:rPr>
          <w:rFonts w:ascii="Times New Roman" w:hAnsi="Times New Roman" w:cs="Times New Roman"/>
        </w:rPr>
        <w:t xml:space="preserve">. </w:t>
      </w:r>
      <w:commentRangeEnd w:id="597"/>
      <w:r w:rsidR="00E35618">
        <w:rPr>
          <w:rStyle w:val="CommentReference"/>
        </w:rPr>
        <w:commentReference w:id="597"/>
      </w:r>
      <w:commentRangeEnd w:id="598"/>
      <w:r w:rsidR="003634F6">
        <w:rPr>
          <w:rStyle w:val="CommentReference"/>
        </w:rPr>
        <w:commentReference w:id="598"/>
      </w:r>
      <w:commentRangeEnd w:id="599"/>
      <w:r w:rsidR="00A41222">
        <w:rPr>
          <w:rStyle w:val="CommentReference"/>
        </w:rPr>
        <w:commentReference w:id="599"/>
      </w:r>
      <w:commentRangeEnd w:id="600"/>
      <w:r w:rsidR="00A41222">
        <w:rPr>
          <w:rStyle w:val="CommentReference"/>
        </w:rPr>
        <w:commentReference w:id="600"/>
      </w:r>
      <w:r w:rsidR="00C82B8B">
        <w:rPr>
          <w:rFonts w:ascii="Times New Roman" w:hAnsi="Times New Roman" w:cs="Times New Roman"/>
        </w:rPr>
        <w:t xml:space="preserve">The stocking and harvest rates in </w:t>
      </w:r>
      <w:ins w:id="618" w:author="Colin Dassow" w:date="2021-01-09T13:09:00Z">
        <w:r w:rsidR="004E7617">
          <w:rPr>
            <w:rFonts w:ascii="Times New Roman" w:hAnsi="Times New Roman" w:cs="Times New Roman"/>
          </w:rPr>
          <w:t>our</w:t>
        </w:r>
      </w:ins>
      <w:del w:id="619" w:author="Colin Dassow" w:date="2021-01-09T13:09:00Z">
        <w:r w:rsidR="00C82B8B" w:rsidDel="004E7617">
          <w:rPr>
            <w:rFonts w:ascii="Times New Roman" w:hAnsi="Times New Roman" w:cs="Times New Roman"/>
          </w:rPr>
          <w:delText>this</w:delText>
        </w:r>
      </w:del>
      <w:r w:rsidR="00C82B8B">
        <w:rPr>
          <w:rFonts w:ascii="Times New Roman" w:hAnsi="Times New Roman" w:cs="Times New Roman"/>
        </w:rPr>
        <w:t xml:space="preserve"> experiment</w:t>
      </w:r>
      <w:ins w:id="620" w:author="Colin Dassow" w:date="2021-01-09T13:09:00Z">
        <w:r w:rsidR="004E7617">
          <w:rPr>
            <w:rFonts w:ascii="Times New Roman" w:hAnsi="Times New Roman" w:cs="Times New Roman"/>
          </w:rPr>
          <w:t>s</w:t>
        </w:r>
      </w:ins>
      <w:r w:rsidR="00C82B8B">
        <w:rPr>
          <w:rFonts w:ascii="Times New Roman" w:hAnsi="Times New Roman" w:cs="Times New Roman"/>
        </w:rPr>
        <w:t xml:space="preserve"> are relatively small</w:t>
      </w:r>
      <w:ins w:id="621" w:author="Chelsey Nieman" w:date="2021-01-11T10:39:00Z">
        <w:r w:rsidR="00A41222">
          <w:rPr>
            <w:rFonts w:ascii="Times New Roman" w:hAnsi="Times New Roman" w:cs="Times New Roman"/>
          </w:rPr>
          <w:t xml:space="preserve"> in order to avoid </w:t>
        </w:r>
      </w:ins>
      <w:ins w:id="622" w:author="Chelsey Nieman" w:date="2021-01-11T10:40:00Z">
        <w:r w:rsidR="00A41222">
          <w:rPr>
            <w:rFonts w:ascii="Times New Roman" w:hAnsi="Times New Roman" w:cs="Times New Roman"/>
          </w:rPr>
          <w:t>extreme values that overpower ecological interactions within the system</w:t>
        </w:r>
      </w:ins>
      <w:r w:rsidR="00C82B8B">
        <w:rPr>
          <w:rFonts w:ascii="Times New Roman" w:hAnsi="Times New Roman" w:cs="Times New Roman"/>
        </w:rPr>
        <w:t xml:space="preserve"> and represent </w:t>
      </w:r>
      <w:ins w:id="623" w:author="Sass, Gregory G" w:date="2021-01-08T14:19:00Z">
        <w:r w:rsidR="00D80C95">
          <w:rPr>
            <w:rFonts w:ascii="Times New Roman" w:hAnsi="Times New Roman" w:cs="Times New Roman"/>
          </w:rPr>
          <w:t>influences</w:t>
        </w:r>
      </w:ins>
      <w:del w:id="624" w:author="Sass, Gregory G" w:date="2021-01-08T14:19:00Z">
        <w:r w:rsidR="00C82B8B" w:rsidDel="00D80C95">
          <w:rPr>
            <w:rFonts w:ascii="Times New Roman" w:hAnsi="Times New Roman" w:cs="Times New Roman"/>
          </w:rPr>
          <w:delText>impacts</w:delText>
        </w:r>
      </w:del>
      <w:r w:rsidR="00C82B8B">
        <w:rPr>
          <w:rFonts w:ascii="Times New Roman" w:hAnsi="Times New Roman" w:cs="Times New Roman"/>
        </w:rPr>
        <w:t xml:space="preserve"> a </w:t>
      </w:r>
      <w:ins w:id="625" w:author="Sass, Gregory G" w:date="2021-01-08T14:19:00Z">
        <w:r w:rsidR="00D80C95">
          <w:rPr>
            <w:rFonts w:ascii="Times New Roman" w:hAnsi="Times New Roman" w:cs="Times New Roman"/>
          </w:rPr>
          <w:t>decision maker</w:t>
        </w:r>
      </w:ins>
      <w:del w:id="626" w:author="Sass, Gregory G" w:date="2021-01-08T14:19:00Z">
        <w:r w:rsidR="00C82B8B" w:rsidDel="00D80C95">
          <w:rPr>
            <w:rFonts w:ascii="Times New Roman" w:hAnsi="Times New Roman" w:cs="Times New Roman"/>
          </w:rPr>
          <w:delText>manager</w:delText>
        </w:r>
      </w:del>
      <w:r w:rsidR="00C82B8B">
        <w:rPr>
          <w:rFonts w:ascii="Times New Roman" w:hAnsi="Times New Roman" w:cs="Times New Roman"/>
        </w:rPr>
        <w:t xml:space="preserve"> might realistically have</w:t>
      </w:r>
      <w:ins w:id="627" w:author="Colin Dassow" w:date="2021-01-11T13:17:00Z">
        <w:r w:rsidR="00E52FFB">
          <w:rPr>
            <w:rFonts w:ascii="Times New Roman" w:hAnsi="Times New Roman" w:cs="Times New Roman"/>
          </w:rPr>
          <w:t>,</w:t>
        </w:r>
      </w:ins>
      <w:r w:rsidR="00C82B8B">
        <w:rPr>
          <w:rFonts w:ascii="Times New Roman" w:hAnsi="Times New Roman" w:cs="Times New Roman"/>
        </w:rPr>
        <w:t xml:space="preserve"> given other constraints. </w:t>
      </w:r>
      <w:commentRangeEnd w:id="616"/>
      <w:r w:rsidR="004E7617">
        <w:rPr>
          <w:rStyle w:val="CommentReference"/>
        </w:rPr>
        <w:commentReference w:id="616"/>
      </w:r>
      <w:commentRangeEnd w:id="617"/>
      <w:r w:rsidR="00A41222">
        <w:rPr>
          <w:rStyle w:val="CommentReference"/>
        </w:rPr>
        <w:commentReference w:id="617"/>
      </w:r>
      <w:r w:rsidRPr="00473742">
        <w:rPr>
          <w:rFonts w:ascii="Times New Roman" w:hAnsi="Times New Roman" w:cs="Times New Roman"/>
        </w:rPr>
        <w:t>Model simulations were performed in R using RStudio and the deSolve package (Soetaert et al. 2010, R Core Team 2020, RStudio Team 2020).</w:t>
      </w:r>
      <w:bookmarkEnd w:id="157"/>
      <w:r w:rsidR="00917188" w:rsidRPr="00473742" w:rsidDel="003E598E">
        <w:rPr>
          <w:rFonts w:ascii="Times New Roman" w:hAnsi="Times New Roman" w:cs="Times New Roman"/>
        </w:rPr>
        <w:t xml:space="preserve"> </w:t>
      </w:r>
      <w:bookmarkStart w:id="628" w:name="results"/>
      <w:commentRangeEnd w:id="567"/>
      <w:r w:rsidR="007C47CC">
        <w:rPr>
          <w:rStyle w:val="CommentReference"/>
        </w:rPr>
        <w:commentReference w:id="567"/>
      </w:r>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7A16408A"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w:t>
      </w:r>
      <w:ins w:id="629" w:author="Sass, Gregory G" w:date="2021-01-08T14:21:00Z">
        <w:r w:rsidR="00D80C95">
          <w:rPr>
            <w:rFonts w:ascii="Times New Roman" w:hAnsi="Times New Roman" w:cs="Times New Roman"/>
          </w:rPr>
          <w:t xml:space="preserve"> in which</w:t>
        </w:r>
      </w:ins>
      <w:r w:rsidRPr="00B233A4">
        <w:rPr>
          <w:rFonts w:ascii="Times New Roman" w:hAnsi="Times New Roman" w:cs="Times New Roman"/>
        </w:rPr>
        <w:t xml:space="preserve"> </w:t>
      </w:r>
      <w:commentRangeStart w:id="630"/>
      <w:del w:id="631" w:author="Sass, Gregory G" w:date="2021-01-08T14:21:00Z">
        <w:r w:rsidRPr="00B233A4" w:rsidDel="00D80C95">
          <w:rPr>
            <w:rFonts w:ascii="Times New Roman" w:hAnsi="Times New Roman" w:cs="Times New Roman"/>
          </w:rPr>
          <w:delText>where</w:delText>
        </w:r>
      </w:del>
      <w:r w:rsidRPr="00B233A4">
        <w:rPr>
          <w:rFonts w:ascii="Times New Roman" w:hAnsi="Times New Roman" w:cs="Times New Roman"/>
        </w:rPr>
        <w:t xml:space="preserve"> </w:t>
      </w:r>
      <w:commentRangeEnd w:id="630"/>
      <w:r w:rsidR="009C0FCF">
        <w:rPr>
          <w:rStyle w:val="CommentReference"/>
        </w:rPr>
        <w:commentReference w:id="630"/>
      </w:r>
      <w:r w:rsidRPr="00B233A4">
        <w:rPr>
          <w:rFonts w:ascii="Times New Roman" w:hAnsi="Times New Roman" w:cs="Times New Roman"/>
        </w:rPr>
        <w:t>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w:t>
      </w:r>
      <w:ins w:id="632" w:author="Colin Dassow" w:date="2021-01-09T13:19:00Z">
        <w:r w:rsidR="001D5FF5" w:rsidRPr="001D5FF5">
          <w:rPr>
            <w:rFonts w:ascii="Times New Roman" w:hAnsi="Times New Roman" w:cs="Times New Roman"/>
          </w:rPr>
          <w:t>Equilibrium abundances of the two species were influenced both by their initial abundances and by the harvest rate on species 1. When species 1 was initially dominant, there was a much wider range of harvest rates over which species 1 remained dominant.</w:t>
        </w:r>
        <w:r w:rsidR="001D5FF5">
          <w:rPr>
            <w:rFonts w:ascii="Times New Roman" w:hAnsi="Times New Roman" w:cs="Times New Roman"/>
          </w:rPr>
          <w:t xml:space="preserve"> </w:t>
        </w:r>
      </w:ins>
      <w:commentRangeStart w:id="633"/>
      <w:del w:id="634" w:author="Colin Dassow" w:date="2021-01-09T13:19:00Z">
        <w:r w:rsidDel="001D5FF5">
          <w:rPr>
            <w:rFonts w:ascii="Times New Roman" w:hAnsi="Times New Roman" w:cs="Times New Roman"/>
          </w:rPr>
          <w:delText>In general, in scenarios where species 2 initially dominated, increasing harvest on species 1 resulted in a stable state where species 2 remains dominant. However, when reversing this scenario (initial system dominated by species 1), increasing harvest on species 1 resulted in the eventual transition to an alternate stable state where species 2 dominated.</w:delText>
        </w:r>
        <w:commentRangeEnd w:id="633"/>
        <w:r w:rsidR="00414AB9" w:rsidDel="001D5FF5">
          <w:rPr>
            <w:rStyle w:val="CommentReference"/>
          </w:rPr>
          <w:commentReference w:id="633"/>
        </w:r>
        <w:r w:rsidDel="001D5FF5">
          <w:rPr>
            <w:rFonts w:ascii="Times New Roman" w:hAnsi="Times New Roman" w:cs="Times New Roman"/>
          </w:rPr>
          <w:delText xml:space="preserve"> </w:delText>
        </w:r>
      </w:del>
      <w:r>
        <w:rPr>
          <w:rFonts w:ascii="Times New Roman" w:hAnsi="Times New Roman" w:cs="Times New Roman"/>
        </w:rPr>
        <w:t>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xml:space="preserve">). Sensitivity analysis </w:t>
      </w:r>
      <w:del w:id="635" w:author="Chris Solomon" w:date="2021-01-08T09:14:00Z">
        <w:r w:rsidDel="00415E2C">
          <w:rPr>
            <w:rFonts w:ascii="Times New Roman" w:hAnsi="Times New Roman" w:cs="Times New Roman"/>
          </w:rPr>
          <w:delText xml:space="preserve">found </w:delText>
        </w:r>
      </w:del>
      <w:ins w:id="636" w:author="Chris Solomon" w:date="2021-01-08T09:14:00Z">
        <w:r w:rsidR="00415E2C">
          <w:rPr>
            <w:rFonts w:ascii="Times New Roman" w:hAnsi="Times New Roman" w:cs="Times New Roman"/>
          </w:rPr>
          <w:t xml:space="preserve">showed that </w:t>
        </w:r>
      </w:ins>
      <w:r>
        <w:rPr>
          <w:rFonts w:ascii="Times New Roman" w:hAnsi="Times New Roman" w:cs="Times New Roman"/>
        </w:rPr>
        <w:t xml:space="preserve">alternative stable states persisted across different values for species interaction </w:t>
      </w:r>
      <w:r>
        <w:rPr>
          <w:rFonts w:ascii="Times New Roman" w:hAnsi="Times New Roman" w:cs="Times New Roman"/>
        </w:rPr>
        <w:lastRenderedPageBreak/>
        <w:t>strengths, mortality, survival, and fecundity with a few exceptions for extreme parameter values (Figs S5-13).</w:t>
      </w:r>
      <w:r w:rsidRPr="00316186">
        <w:rPr>
          <w:rFonts w:ascii="Times New Roman" w:hAnsi="Times New Roman" w:cs="Times New Roman"/>
        </w:rPr>
        <w:t xml:space="preserve"> </w:t>
      </w:r>
      <w:r>
        <w:rPr>
          <w:rFonts w:ascii="Times New Roman" w:hAnsi="Times New Roman" w:cs="Times New Roman"/>
        </w:rPr>
        <w:t xml:space="preserve">Harvest </w:t>
      </w:r>
      <w:del w:id="637" w:author="Chris Solomon" w:date="2021-01-08T09:14:00Z">
        <w:r w:rsidDel="00415E2C">
          <w:rPr>
            <w:rFonts w:ascii="Times New Roman" w:hAnsi="Times New Roman" w:cs="Times New Roman"/>
          </w:rPr>
          <w:delText xml:space="preserve">values </w:delText>
        </w:r>
      </w:del>
      <w:ins w:id="638" w:author="Chris Solomon" w:date="2021-01-08T09:14:00Z">
        <w:r w:rsidR="00415E2C">
          <w:rPr>
            <w:rFonts w:ascii="Times New Roman" w:hAnsi="Times New Roman" w:cs="Times New Roman"/>
          </w:rPr>
          <w:t xml:space="preserve">rates </w:t>
        </w:r>
      </w:ins>
      <w:r>
        <w:rPr>
          <w:rFonts w:ascii="Times New Roman" w:hAnsi="Times New Roman" w:cs="Times New Roman"/>
        </w:rPr>
        <w:t xml:space="preserve">at which the </w:t>
      </w:r>
      <w:commentRangeStart w:id="639"/>
      <w:commentRangeStart w:id="640"/>
      <w:r>
        <w:rPr>
          <w:rFonts w:ascii="Times New Roman" w:hAnsi="Times New Roman" w:cs="Times New Roman"/>
        </w:rPr>
        <w:t xml:space="preserve">system </w:t>
      </w:r>
      <w:del w:id="641" w:author="Colin Dassow" w:date="2021-01-09T13:21:00Z">
        <w:r w:rsidDel="001D5FF5">
          <w:rPr>
            <w:rFonts w:ascii="Times New Roman" w:hAnsi="Times New Roman" w:cs="Times New Roman"/>
          </w:rPr>
          <w:delText xml:space="preserve">flipped </w:delText>
        </w:r>
      </w:del>
      <w:commentRangeEnd w:id="639"/>
      <w:commentRangeEnd w:id="640"/>
      <w:ins w:id="642" w:author="Colin Dassow" w:date="2021-01-09T13:21:00Z">
        <w:r w:rsidR="001D5FF5">
          <w:rPr>
            <w:rFonts w:ascii="Times New Roman" w:hAnsi="Times New Roman" w:cs="Times New Roman"/>
          </w:rPr>
          <w:t xml:space="preserve">transitioned </w:t>
        </w:r>
      </w:ins>
      <w:r w:rsidR="008B3C50">
        <w:rPr>
          <w:rStyle w:val="CommentReference"/>
        </w:rPr>
        <w:commentReference w:id="639"/>
      </w:r>
      <w:r w:rsidR="001D5FF5">
        <w:rPr>
          <w:rStyle w:val="CommentReference"/>
        </w:rPr>
        <w:commentReference w:id="640"/>
      </w:r>
      <w:r>
        <w:rPr>
          <w:rFonts w:ascii="Times New Roman" w:hAnsi="Times New Roman" w:cs="Times New Roman"/>
        </w:rPr>
        <w:t>differed with variation in parameter values (Figs S5-13). The point at which the lines for species 1 and 2 cross represents a stable state change. Increasing juvenile survival to adulthood (</w:t>
      </w:r>
      <m:oMath>
        <m:sSub>
          <m:sSubPr>
            <m:ctrlPr>
              <w:ins w:id="643" w:author="Chelsey Nieman" w:date="2021-01-11T09:45:00Z">
                <w:rPr>
                  <w:rFonts w:ascii="Cambria Math" w:hAnsi="Cambria Math" w:cs="Times New Roman"/>
                  <w:i/>
                </w:rPr>
              </w:ins>
            </m:ctrlPr>
          </m:sSubPr>
          <m:e>
            <m:r>
              <w:rPr>
                <w:rFonts w:ascii="Cambria Math" w:hAnsi="Cambria Math" w:cs="Times New Roman"/>
              </w:rPr>
              <m:t>s</m:t>
            </m:r>
          </m:e>
          <m:sub>
            <m:r>
              <w:rPr>
                <w:rFonts w:ascii="Cambria Math" w:hAnsi="Cambria Math" w:cs="Times New Roman"/>
              </w:rPr>
              <m:t>1</m:t>
            </m:r>
          </m:sub>
        </m:sSub>
      </m:oMath>
      <w:r w:rsidRPr="00E818E9">
        <w:rPr>
          <w:rFonts w:ascii="Times New Roman" w:eastAsiaTheme="minorEastAsia" w:hAnsi="Times New Roman" w:cs="Times New Roman"/>
        </w:rPr>
        <w:t xml:space="preserve"> or </w:t>
      </w:r>
      <m:oMath>
        <m:sSub>
          <m:sSubPr>
            <m:ctrlPr>
              <w:ins w:id="644" w:author="Chelsey Nieman" w:date="2021-01-11T09:45:00Z">
                <w:rPr>
                  <w:rFonts w:ascii="Cambria Math" w:hAnsi="Cambria Math" w:cs="Times New Roman"/>
                  <w:i/>
                </w:rPr>
              </w:ins>
            </m:ctrlPr>
          </m:sSubPr>
          <m:e>
            <m:r>
              <w:rPr>
                <w:rFonts w:ascii="Cambria Math" w:hAnsi="Cambria Math" w:cs="Times New Roman"/>
              </w:rPr>
              <m:t>s</m:t>
            </m:r>
          </m:e>
          <m:sub>
            <m:r>
              <w:rPr>
                <w:rFonts w:ascii="Cambria Math" w:hAnsi="Cambria Math" w:cs="Times New Roman"/>
              </w:rPr>
              <m:t>2</m:t>
            </m:r>
          </m:sub>
        </m:sSub>
      </m:oMath>
      <w:r>
        <w:rPr>
          <w:rFonts w:ascii="Times New Roman" w:eastAsiaTheme="minorEastAsia" w:hAnsi="Times New Roman" w:cs="Times New Roman"/>
        </w:rPr>
        <w:t xml:space="preserve">), for example, shifts </w:t>
      </w:r>
      <w:ins w:id="645" w:author="Sass, Gregory G" w:date="2021-01-08T14:23:00Z">
        <w:r w:rsidR="00D80C95">
          <w:rPr>
            <w:rFonts w:ascii="Times New Roman" w:eastAsiaTheme="minorEastAsia" w:hAnsi="Times New Roman" w:cs="Times New Roman"/>
          </w:rPr>
          <w:t>the threshold</w:t>
        </w:r>
      </w:ins>
      <w:del w:id="646" w:author="Sass, Gregory G" w:date="2021-01-08T14:23:00Z">
        <w:r w:rsidDel="00D80C95">
          <w:rPr>
            <w:rFonts w:ascii="Times New Roman" w:eastAsiaTheme="minorEastAsia" w:hAnsi="Times New Roman" w:cs="Times New Roman"/>
          </w:rPr>
          <w:delText>flipping points</w:delText>
        </w:r>
      </w:del>
      <w:r>
        <w:rPr>
          <w:rFonts w:ascii="Times New Roman" w:eastAsiaTheme="minorEastAsia" w:hAnsi="Times New Roman" w:cs="Times New Roman"/>
        </w:rPr>
        <w:t xml:space="preserve"> further right </w:t>
      </w:r>
      <w:commentRangeStart w:id="647"/>
      <w:r>
        <w:rPr>
          <w:rFonts w:ascii="Times New Roman" w:eastAsiaTheme="minorEastAsia" w:hAnsi="Times New Roman" w:cs="Times New Roman"/>
        </w:rPr>
        <w:t xml:space="preserve">indicating that the range of harvests over which alternative stable states occur is increased </w:t>
      </w:r>
      <w:commentRangeEnd w:id="647"/>
      <w:r w:rsidR="00C217EC">
        <w:rPr>
          <w:rStyle w:val="CommentReference"/>
        </w:rPr>
        <w:commentReference w:id="647"/>
      </w:r>
      <w:r>
        <w:rPr>
          <w:rFonts w:ascii="Times New Roman" w:eastAsiaTheme="minorEastAsia" w:hAnsi="Times New Roman" w:cs="Times New Roman"/>
        </w:rPr>
        <w:t>(</w:t>
      </w:r>
      <w:commentRangeStart w:id="648"/>
      <w:commentRangeStart w:id="649"/>
      <w:r>
        <w:rPr>
          <w:rFonts w:ascii="Times New Roman" w:eastAsiaTheme="minorEastAsia" w:hAnsi="Times New Roman" w:cs="Times New Roman"/>
        </w:rPr>
        <w:t>Fig. S5</w:t>
      </w:r>
      <w:commentRangeEnd w:id="648"/>
      <w:r w:rsidR="00B75C10">
        <w:rPr>
          <w:rStyle w:val="CommentReference"/>
        </w:rPr>
        <w:commentReference w:id="648"/>
      </w:r>
      <w:commentRangeEnd w:id="649"/>
      <w:r w:rsidR="003634F6">
        <w:rPr>
          <w:rStyle w:val="CommentReference"/>
        </w:rPr>
        <w:commentReference w:id="649"/>
      </w:r>
      <w:r>
        <w:rPr>
          <w:rFonts w:ascii="Times New Roman" w:eastAsiaTheme="minorEastAsia" w:hAnsi="Times New Roman" w:cs="Times New Roman"/>
        </w:rPr>
        <w:t xml:space="preserve">). </w:t>
      </w:r>
      <w:r>
        <w:rPr>
          <w:rFonts w:ascii="Times New Roman" w:hAnsi="Times New Roman" w:cs="Times New Roman"/>
        </w:rPr>
        <w:t xml:space="preserve">The model was </w:t>
      </w:r>
      <w:commentRangeStart w:id="650"/>
      <w:commentRangeStart w:id="651"/>
      <w:commentRangeStart w:id="652"/>
      <w:r>
        <w:rPr>
          <w:rFonts w:ascii="Times New Roman" w:hAnsi="Times New Roman" w:cs="Times New Roman"/>
        </w:rPr>
        <w:t xml:space="preserve">most sensitive </w:t>
      </w:r>
      <w:commentRangeEnd w:id="650"/>
      <w:r w:rsidR="00C64D15">
        <w:rPr>
          <w:rStyle w:val="CommentReference"/>
        </w:rPr>
        <w:commentReference w:id="650"/>
      </w:r>
      <w:commentRangeEnd w:id="651"/>
      <w:r w:rsidR="003634F6">
        <w:rPr>
          <w:rStyle w:val="CommentReference"/>
        </w:rPr>
        <w:commentReference w:id="651"/>
      </w:r>
      <w:commentRangeEnd w:id="652"/>
      <w:r w:rsidR="00A41222">
        <w:rPr>
          <w:rStyle w:val="CommentReference"/>
        </w:rPr>
        <w:commentReference w:id="652"/>
      </w:r>
      <w:r>
        <w:rPr>
          <w:rFonts w:ascii="Times New Roman" w:hAnsi="Times New Roman" w:cs="Times New Roman"/>
        </w:rPr>
        <w:t>to changes in competition amongst juveniles, and</w:t>
      </w:r>
      <w:ins w:id="653" w:author="Chris Solomon" w:date="2021-01-08T09:34:00Z">
        <w:r w:rsidR="00581AE5">
          <w:rPr>
            <w:rFonts w:ascii="Times New Roman" w:hAnsi="Times New Roman" w:cs="Times New Roman"/>
          </w:rPr>
          <w:t xml:space="preserve"> to</w:t>
        </w:r>
      </w:ins>
      <w:r>
        <w:rPr>
          <w:rFonts w:ascii="Times New Roman" w:hAnsi="Times New Roman" w:cs="Times New Roman"/>
        </w:rPr>
        <w:t xml:space="preserve"> </w:t>
      </w:r>
      <w:commentRangeStart w:id="654"/>
      <w:del w:id="655" w:author="Colin Dassow" w:date="2021-01-09T13:22:00Z">
        <w:r w:rsidDel="001D5FF5">
          <w:rPr>
            <w:rFonts w:ascii="Times New Roman" w:hAnsi="Times New Roman" w:cs="Times New Roman"/>
          </w:rPr>
          <w:delText>Ricker</w:delText>
        </w:r>
        <w:commentRangeEnd w:id="654"/>
        <w:r w:rsidR="00D80C95" w:rsidDel="001D5FF5">
          <w:rPr>
            <w:rStyle w:val="CommentReference"/>
          </w:rPr>
          <w:commentReference w:id="654"/>
        </w:r>
        <w:r w:rsidDel="001D5FF5">
          <w:rPr>
            <w:rFonts w:ascii="Times New Roman" w:hAnsi="Times New Roman" w:cs="Times New Roman"/>
          </w:rPr>
          <w:delText xml:space="preserve"> </w:delText>
        </w:r>
      </w:del>
      <w:ins w:id="656" w:author="Colin Dassow" w:date="2021-01-09T13:22:00Z">
        <w:r w:rsidR="001D5FF5">
          <w:rPr>
            <w:rFonts w:ascii="Times New Roman" w:hAnsi="Times New Roman" w:cs="Times New Roman"/>
          </w:rPr>
          <w:t xml:space="preserve">Beverton-Holt </w:t>
        </w:r>
      </w:ins>
      <w:r>
        <w:rPr>
          <w:rFonts w:ascii="Times New Roman" w:hAnsi="Times New Roman" w:cs="Times New Roman"/>
        </w:rPr>
        <w:t>stock-recruitment parameters (</w:t>
      </w:r>
      <m:oMath>
        <m:sSub>
          <m:sSubPr>
            <m:ctrlPr>
              <w:ins w:id="657" w:author="Chelsey Nieman" w:date="2021-01-11T09:45:00Z">
                <w:rPr>
                  <w:rFonts w:ascii="Cambria Math" w:hAnsi="Cambria Math" w:cs="Times New Roman"/>
                  <w:b/>
                  <w:bCs/>
                </w:rPr>
              </w:ins>
            </m:ctrlPr>
          </m:sSubPr>
          <m:e>
            <m:r>
              <w:rPr>
                <w:rFonts w:ascii="Cambria Math" w:hAnsi="Cambria Math" w:cs="Times New Roman"/>
              </w:rPr>
              <m:t>c</m:t>
            </m:r>
          </m:e>
          <m:sub>
            <m:sSub>
              <m:sSubPr>
                <m:ctrlPr>
                  <w:ins w:id="658"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659"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ins w:id="660" w:author="Chelsey Nieman" w:date="2021-01-11T09:45:00Z">
                <w:rPr>
                  <w:rFonts w:ascii="Cambria Math" w:hAnsi="Cambria Math" w:cs="Times New Roman"/>
                  <w:b/>
                  <w:bCs/>
                </w:rPr>
              </w:ins>
            </m:ctrlPr>
          </m:sSubPr>
          <m:e>
            <m:r>
              <w:rPr>
                <w:rFonts w:ascii="Cambria Math" w:hAnsi="Cambria Math" w:cs="Times New Roman"/>
              </w:rPr>
              <m:t>c</m:t>
            </m:r>
          </m:e>
          <m:sub>
            <m:sSub>
              <m:sSubPr>
                <m:ctrlPr>
                  <w:ins w:id="661"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662"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r>
          <m:rPr>
            <m:sty m:val="bi"/>
          </m:rPr>
          <w:rPr>
            <w:rFonts w:ascii="Cambria Math" w:eastAsiaTheme="minorEastAsia" w:hAnsi="Cambria Math" w:cs="Times New Roman"/>
          </w:rPr>
          <m:t xml:space="preserve"> </m:t>
        </m:r>
      </m:oMath>
      <w:r>
        <w:rPr>
          <w:rFonts w:ascii="Times New Roman" w:eastAsiaTheme="minorEastAsia" w:hAnsi="Times New Roman" w:cs="Times New Roman"/>
        </w:rPr>
        <w:t>Figs S9,</w:t>
      </w:r>
      <w:ins w:id="663"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10,</w:t>
      </w:r>
      <w:ins w:id="664"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12,</w:t>
      </w:r>
      <w:ins w:id="665"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13</w:t>
      </w:r>
      <w:r>
        <w:rPr>
          <w:rFonts w:ascii="Times New Roman" w:eastAsiaTheme="minorEastAsia" w:hAnsi="Times New Roman" w:cs="Times New Roman"/>
          <w:b/>
        </w:rPr>
        <w:t>)</w:t>
      </w:r>
      <w:r>
        <w:rPr>
          <w:rFonts w:ascii="Times New Roman" w:hAnsi="Times New Roman" w:cs="Times New Roman"/>
        </w:rPr>
        <w:t>.</w:t>
      </w:r>
    </w:p>
    <w:p w14:paraId="44C92001" w14:textId="3B6BD3C5" w:rsidR="003E598E" w:rsidRPr="00B233A4" w:rsidRDefault="00C82B8B" w:rsidP="00F37410">
      <w:pPr>
        <w:pStyle w:val="FirstParagraph"/>
        <w:widowControl w:val="0"/>
        <w:suppressLineNumbers/>
        <w:ind w:firstLine="720"/>
        <w:jc w:val="center"/>
        <w:rPr>
          <w:rFonts w:ascii="Times New Roman" w:hAnsi="Times New Roman" w:cs="Times New Roman"/>
        </w:rPr>
      </w:pPr>
      <w:del w:id="666" w:author="Colin Dassow" w:date="2021-01-09T14:30:00Z">
        <w:r w:rsidDel="00D55D06">
          <w:rPr>
            <w:noProof/>
          </w:rPr>
          <w:drawing>
            <wp:inline distT="0" distB="0" distL="0" distR="0" wp14:anchorId="2A4AD388" wp14:editId="63924F2D">
              <wp:extent cx="4161905" cy="41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42857"/>
                      </a:xfrm>
                      <a:prstGeom prst="rect">
                        <a:avLst/>
                      </a:prstGeom>
                    </pic:spPr>
                  </pic:pic>
                </a:graphicData>
              </a:graphic>
            </wp:inline>
          </w:drawing>
        </w:r>
      </w:del>
      <w:ins w:id="667" w:author="Colin Dassow" w:date="2021-01-09T14:30:00Z">
        <w:r w:rsidR="00D55D06" w:rsidRPr="00D55D06">
          <w:rPr>
            <w:noProof/>
          </w:rPr>
          <w:t xml:space="preserve"> </w:t>
        </w:r>
      </w:ins>
      <w:ins w:id="668" w:author="Colin Dassow" w:date="2021-01-11T14:54:00Z">
        <w:r w:rsidR="00790400">
          <w:rPr>
            <w:noProof/>
          </w:rPr>
          <w:drawing>
            <wp:inline distT="0" distB="0" distL="0" distR="0" wp14:anchorId="32A80D26" wp14:editId="740D49D0">
              <wp:extent cx="4161905" cy="4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33333"/>
                      </a:xfrm>
                      <a:prstGeom prst="rect">
                        <a:avLst/>
                      </a:prstGeom>
                    </pic:spPr>
                  </pic:pic>
                </a:graphicData>
              </a:graphic>
            </wp:inline>
          </w:drawing>
        </w:r>
      </w:ins>
    </w:p>
    <w:p w14:paraId="72DD9DBA" w14:textId="21B83EC4" w:rsidR="003E598E" w:rsidRPr="00B233A4" w:rsidRDefault="003E598E" w:rsidP="003E598E">
      <w:pPr>
        <w:pStyle w:val="Caption"/>
        <w:widowControl w:val="0"/>
        <w:suppressLineNumbers/>
        <w:rPr>
          <w:rFonts w:ascii="Times New Roman" w:hAnsi="Times New Roman" w:cs="Times New Roman"/>
        </w:rPr>
      </w:pPr>
      <w:commentRangeStart w:id="669"/>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commentRangeEnd w:id="669"/>
      <w:r w:rsidR="00AF361C">
        <w:rPr>
          <w:rStyle w:val="CommentReference"/>
          <w:i w:val="0"/>
        </w:rPr>
        <w:commentReference w:id="669"/>
      </w:r>
      <w:r w:rsidRPr="00B233A4">
        <w:rPr>
          <w:rFonts w:ascii="Times New Roman" w:hAnsi="Times New Roman" w:cs="Times New Roman"/>
        </w:rPr>
        <w:t xml:space="preserve">. </w:t>
      </w:r>
      <w:del w:id="670" w:author="Chris Solomon" w:date="2021-01-08T08:55:00Z">
        <w:r w:rsidDel="000A57CB">
          <w:rPr>
            <w:rFonts w:ascii="Times New Roman" w:hAnsi="Times New Roman" w:cs="Times New Roman"/>
          </w:rPr>
          <w:delText xml:space="preserve">Basic </w:delText>
        </w:r>
      </w:del>
      <w:ins w:id="671" w:author="Chris Solomon" w:date="2021-01-08T08:55:00Z">
        <w:r w:rsidR="000A57CB">
          <w:rPr>
            <w:rFonts w:ascii="Times New Roman" w:hAnsi="Times New Roman" w:cs="Times New Roman"/>
          </w:rPr>
          <w:t>M</w:t>
        </w:r>
      </w:ins>
      <w:del w:id="672" w:author="Chris Solomon" w:date="2021-01-08T08:55:00Z">
        <w:r w:rsidDel="000A57CB">
          <w:rPr>
            <w:rFonts w:ascii="Times New Roman" w:hAnsi="Times New Roman" w:cs="Times New Roman"/>
          </w:rPr>
          <w:delText>m</w:delText>
        </w:r>
      </w:del>
      <w:r w:rsidRPr="00B233A4">
        <w:rPr>
          <w:rFonts w:ascii="Times New Roman" w:hAnsi="Times New Roman" w:cs="Times New Roman"/>
        </w:rPr>
        <w:t xml:space="preserve">odel exhibits alternative stable states. The model is run to equilibrium over a range of harvest rates for species 1, </w:t>
      </w:r>
      <w:ins w:id="673" w:author="Chris Solomon" w:date="2021-01-08T08:56:00Z">
        <w:r w:rsidR="00D36620">
          <w:rPr>
            <w:rFonts w:ascii="Times New Roman" w:hAnsi="Times New Roman" w:cs="Times New Roman"/>
          </w:rPr>
          <w:t xml:space="preserve">while harvest of </w:t>
        </w:r>
      </w:ins>
      <w:r w:rsidRPr="00B233A4">
        <w:rPr>
          <w:rFonts w:ascii="Times New Roman" w:hAnsi="Times New Roman" w:cs="Times New Roman"/>
        </w:rPr>
        <w:t xml:space="preserve">species 2 </w:t>
      </w:r>
      <w:del w:id="674" w:author="Chris Solomon" w:date="2021-01-08T08:56:00Z">
        <w:r w:rsidRPr="00B233A4" w:rsidDel="00D36620">
          <w:rPr>
            <w:rFonts w:ascii="Times New Roman" w:hAnsi="Times New Roman" w:cs="Times New Roman"/>
          </w:rPr>
          <w:delText xml:space="preserve">harvest </w:delText>
        </w:r>
      </w:del>
      <w:r w:rsidRPr="00B233A4">
        <w:rPr>
          <w:rFonts w:ascii="Times New Roman" w:hAnsi="Times New Roman" w:cs="Times New Roman"/>
        </w:rPr>
        <w:t>is held constant</w:t>
      </w:r>
      <w:ins w:id="675" w:author="Chris Solomon" w:date="2021-01-08T08:56:00Z">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ins>
      <w:del w:id="676" w:author="Chris Solomon" w:date="2021-01-08T08:56:00Z">
        <w:r w:rsidRPr="00B233A4" w:rsidDel="00E10CE9">
          <w:rPr>
            <w:rFonts w:ascii="Times New Roman" w:hAnsi="Times New Roman" w:cs="Times New Roman"/>
          </w:rPr>
          <w:delText xml:space="preserve"> at </w:delText>
        </w:r>
      </w:del>
      <w:r w:rsidRPr="00B233A4">
        <w:rPr>
          <w:rFonts w:ascii="Times New Roman" w:hAnsi="Times New Roman" w:cs="Times New Roman"/>
        </w:rPr>
        <w:t>2</w:t>
      </w:r>
      <w:ins w:id="677" w:author="Chris Solomon" w:date="2021-01-08T08:56:00Z">
        <w:r w:rsidR="00E10CE9">
          <w:rPr>
            <w:rFonts w:ascii="Times New Roman" w:hAnsi="Times New Roman" w:cs="Times New Roman"/>
          </w:rPr>
          <w:t>)</w:t>
        </w:r>
      </w:ins>
      <w:r w:rsidRPr="00B233A4">
        <w:rPr>
          <w:rFonts w:ascii="Times New Roman" w:hAnsi="Times New Roman" w:cs="Times New Roman"/>
        </w:rPr>
        <w:t xml:space="preserve">. </w:t>
      </w:r>
      <w:ins w:id="678" w:author="Chris Solomon" w:date="2021-01-08T08:57:00Z">
        <w:r w:rsidR="00D6770F">
          <w:rPr>
            <w:rFonts w:ascii="Times New Roman" w:hAnsi="Times New Roman" w:cs="Times New Roman"/>
          </w:rPr>
          <w:t xml:space="preserve">Panels show </w:t>
        </w:r>
      </w:ins>
      <w:ins w:id="679" w:author="Chris Solomon" w:date="2021-01-08T09:01:00Z">
        <w:r w:rsidR="00BC54D1">
          <w:rPr>
            <w:rFonts w:ascii="Times New Roman" w:hAnsi="Times New Roman" w:cs="Times New Roman"/>
          </w:rPr>
          <w:t xml:space="preserve">equilibrium </w:t>
        </w:r>
      </w:ins>
      <w:ins w:id="680" w:author="Chris Solomon" w:date="2021-01-08T08:57:00Z">
        <w:r w:rsidR="00D6770F">
          <w:rPr>
            <w:rFonts w:ascii="Times New Roman" w:hAnsi="Times New Roman" w:cs="Times New Roman"/>
          </w:rPr>
          <w:t xml:space="preserve">results when </w:t>
        </w:r>
      </w:ins>
      <w:commentRangeStart w:id="681"/>
      <w:ins w:id="682" w:author="Chris Solomon" w:date="2021-01-08T08:58:00Z">
        <w:r w:rsidR="001062E0">
          <w:rPr>
            <w:rFonts w:ascii="Times New Roman" w:hAnsi="Times New Roman" w:cs="Times New Roman"/>
          </w:rPr>
          <w:t xml:space="preserve">(A) </w:t>
        </w:r>
      </w:ins>
      <w:del w:id="683" w:author="Chris Solomon" w:date="2021-01-08T08:58:00Z">
        <w:r w:rsidRPr="00B233A4" w:rsidDel="00D6770F">
          <w:rPr>
            <w:rFonts w:ascii="Times New Roman" w:hAnsi="Times New Roman" w:cs="Times New Roman"/>
          </w:rPr>
          <w:delText>Top panel shows equilibrium abundances for the range of harvest</w:delText>
        </w:r>
      </w:del>
      <w:del w:id="684" w:author="Chris Solomon" w:date="2021-01-08T08:57:00Z">
        <w:r w:rsidRPr="00B233A4" w:rsidDel="00E10CE9">
          <w:rPr>
            <w:rFonts w:ascii="Times New Roman" w:hAnsi="Times New Roman" w:cs="Times New Roman"/>
          </w:rPr>
          <w:delText>s</w:delText>
        </w:r>
      </w:del>
      <w:del w:id="685" w:author="Chris Solomon" w:date="2021-01-08T08:58:00Z">
        <w:r w:rsidRPr="00B233A4" w:rsidDel="00D6770F">
          <w:rPr>
            <w:rFonts w:ascii="Times New Roman" w:hAnsi="Times New Roman" w:cs="Times New Roman"/>
          </w:rPr>
          <w:delText xml:space="preserve"> when </w:delText>
        </w:r>
      </w:del>
      <w:r w:rsidRPr="00B233A4">
        <w:rPr>
          <w:rFonts w:ascii="Times New Roman" w:hAnsi="Times New Roman" w:cs="Times New Roman"/>
        </w:rPr>
        <w:t>species 1 is initially dominant</w:t>
      </w:r>
      <w:ins w:id="686" w:author="Chris Solomon" w:date="2021-01-08T08:58:00Z">
        <w:r w:rsidR="001062E0">
          <w:rPr>
            <w:rFonts w:ascii="Times New Roman" w:hAnsi="Times New Roman" w:cs="Times New Roman"/>
          </w:rPr>
          <w:t xml:space="preserve"> or (B)</w:t>
        </w:r>
      </w:ins>
      <w:del w:id="687" w:author="Chris Solomon" w:date="2021-01-08T08:58:00Z">
        <w:r w:rsidRPr="00B233A4" w:rsidDel="001062E0">
          <w:rPr>
            <w:rFonts w:ascii="Times New Roman" w:hAnsi="Times New Roman" w:cs="Times New Roman"/>
          </w:rPr>
          <w:delText>.</w:delText>
        </w:r>
      </w:del>
      <w:r>
        <w:rPr>
          <w:rFonts w:ascii="Times New Roman" w:hAnsi="Times New Roman" w:cs="Times New Roman"/>
        </w:rPr>
        <w:t xml:space="preserve"> </w:t>
      </w:r>
      <w:del w:id="688" w:author="Chris Solomon" w:date="2021-01-08T08:58:00Z">
        <w:r w:rsidDel="001062E0">
          <w:rPr>
            <w:rFonts w:ascii="Times New Roman" w:hAnsi="Times New Roman" w:cs="Times New Roman"/>
          </w:rPr>
          <w:delText xml:space="preserve">Bottom panel represents outcomes when </w:delText>
        </w:r>
      </w:del>
      <w:r>
        <w:rPr>
          <w:rFonts w:ascii="Times New Roman" w:hAnsi="Times New Roman" w:cs="Times New Roman"/>
        </w:rPr>
        <w:t>species 2 is initially dominant</w:t>
      </w:r>
      <w:commentRangeEnd w:id="681"/>
      <w:r w:rsidR="00DE5A97">
        <w:rPr>
          <w:rStyle w:val="CommentReference"/>
          <w:i w:val="0"/>
        </w:rPr>
        <w:commentReference w:id="681"/>
      </w:r>
      <w:r>
        <w:rPr>
          <w:rFonts w:ascii="Times New Roman" w:hAnsi="Times New Roman" w:cs="Times New Roman"/>
        </w:rPr>
        <w:t>.</w:t>
      </w:r>
      <w:r w:rsidRPr="006E2C2F">
        <w:rPr>
          <w:rFonts w:ascii="Times New Roman" w:hAnsi="Times New Roman" w:cs="Times New Roman"/>
        </w:rPr>
        <w:t xml:space="preserve"> </w:t>
      </w:r>
      <w:r>
        <w:rPr>
          <w:rFonts w:ascii="Times New Roman" w:hAnsi="Times New Roman" w:cs="Times New Roman"/>
        </w:rPr>
        <w:t xml:space="preserve">The region of the x-axis between the </w:t>
      </w:r>
      <w:ins w:id="689" w:author="Sass, Gregory G" w:date="2021-01-08T14:24:00Z">
        <w:r w:rsidR="00D80C95">
          <w:rPr>
            <w:rFonts w:ascii="Times New Roman" w:hAnsi="Times New Roman" w:cs="Times New Roman"/>
          </w:rPr>
          <w:t>thresholds</w:t>
        </w:r>
      </w:ins>
      <w:del w:id="690" w:author="Sass, Gregory G" w:date="2021-01-08T14:24:00Z">
        <w:r w:rsidDel="00D80C95">
          <w:rPr>
            <w:rFonts w:ascii="Times New Roman" w:hAnsi="Times New Roman" w:cs="Times New Roman"/>
          </w:rPr>
          <w:delText>flipping points</w:delText>
        </w:r>
      </w:del>
      <w:r>
        <w:rPr>
          <w:rFonts w:ascii="Times New Roman" w:hAnsi="Times New Roman" w:cs="Times New Roman"/>
        </w:rPr>
        <w:t xml:space="preserve"> in panels A and B represents the range of harvest rates over which alternative outcomes can occur; </w:t>
      </w:r>
      <w:del w:id="691" w:author="Chris Solomon" w:date="2021-01-08T09:00:00Z">
        <w:r w:rsidDel="005E5421">
          <w:rPr>
            <w:rFonts w:ascii="Times New Roman" w:hAnsi="Times New Roman" w:cs="Times New Roman"/>
          </w:rPr>
          <w:delText xml:space="preserve">here, </w:delText>
        </w:r>
      </w:del>
      <w:ins w:id="692" w:author="Chris Solomon" w:date="2021-01-08T09:00:00Z">
        <w:r w:rsidR="000F0F93">
          <w:rPr>
            <w:rFonts w:ascii="Times New Roman" w:hAnsi="Times New Roman" w:cs="Times New Roman"/>
          </w:rPr>
          <w:t>over this range of harvest rates it is the</w:t>
        </w:r>
      </w:ins>
      <w:ins w:id="693" w:author="Chris Solomon" w:date="2021-01-08T09:01:00Z">
        <w:r w:rsidR="000F0F93">
          <w:rPr>
            <w:rFonts w:ascii="Times New Roman" w:hAnsi="Times New Roman" w:cs="Times New Roman"/>
          </w:rPr>
          <w:t xml:space="preserve"> </w:t>
        </w:r>
      </w:ins>
      <w:r>
        <w:rPr>
          <w:rFonts w:ascii="Times New Roman" w:hAnsi="Times New Roman" w:cs="Times New Roman"/>
        </w:rPr>
        <w:t>initial abundance</w:t>
      </w:r>
      <w:ins w:id="694" w:author="Chris Solomon" w:date="2021-01-08T09:01:00Z">
        <w:r w:rsidR="000F0F93">
          <w:rPr>
            <w:rFonts w:ascii="Times New Roman" w:hAnsi="Times New Roman" w:cs="Times New Roman"/>
          </w:rPr>
          <w:t>s</w:t>
        </w:r>
      </w:ins>
      <w:ins w:id="695" w:author="Chris Solomon" w:date="2021-01-08T09:00:00Z">
        <w:r w:rsidR="000F0F93">
          <w:rPr>
            <w:rFonts w:ascii="Times New Roman" w:hAnsi="Times New Roman" w:cs="Times New Roman"/>
          </w:rPr>
          <w:t xml:space="preserve">, not </w:t>
        </w:r>
      </w:ins>
      <w:ins w:id="696" w:author="Chris Solomon" w:date="2021-01-08T09:01:00Z">
        <w:r w:rsidR="000F0F93">
          <w:rPr>
            <w:rFonts w:ascii="Times New Roman" w:hAnsi="Times New Roman" w:cs="Times New Roman"/>
          </w:rPr>
          <w:t xml:space="preserve">the </w:t>
        </w:r>
      </w:ins>
      <w:ins w:id="697" w:author="Chris Solomon" w:date="2021-01-08T09:00:00Z">
        <w:r w:rsidR="000F0F93">
          <w:rPr>
            <w:rFonts w:ascii="Times New Roman" w:hAnsi="Times New Roman" w:cs="Times New Roman"/>
          </w:rPr>
          <w:t>harvest rate</w:t>
        </w:r>
      </w:ins>
      <w:ins w:id="698" w:author="Chris Solomon" w:date="2021-01-08T09:01:00Z">
        <w:r w:rsidR="000F0F93">
          <w:rPr>
            <w:rFonts w:ascii="Times New Roman" w:hAnsi="Times New Roman" w:cs="Times New Roman"/>
          </w:rPr>
          <w:t>s</w:t>
        </w:r>
      </w:ins>
      <w:ins w:id="699" w:author="Chris Solomon" w:date="2021-01-08T09:00:00Z">
        <w:r w:rsidR="000F0F93">
          <w:rPr>
            <w:rFonts w:ascii="Times New Roman" w:hAnsi="Times New Roman" w:cs="Times New Roman"/>
          </w:rPr>
          <w:t>, that</w:t>
        </w:r>
      </w:ins>
      <w:r>
        <w:rPr>
          <w:rFonts w:ascii="Times New Roman" w:hAnsi="Times New Roman" w:cs="Times New Roman"/>
        </w:rPr>
        <w:t xml:space="preserve"> </w:t>
      </w:r>
      <w:ins w:id="700" w:author="Chris Solomon" w:date="2021-01-08T09:00:00Z">
        <w:r w:rsidR="000F0F93">
          <w:rPr>
            <w:rFonts w:ascii="Times New Roman" w:hAnsi="Times New Roman" w:cs="Times New Roman"/>
          </w:rPr>
          <w:t>determin</w:t>
        </w:r>
      </w:ins>
      <w:ins w:id="701" w:author="Chris Solomon" w:date="2021-01-08T09:01:00Z">
        <w:r w:rsidR="000F0F93">
          <w:rPr>
            <w:rFonts w:ascii="Times New Roman" w:hAnsi="Times New Roman" w:cs="Times New Roman"/>
          </w:rPr>
          <w:t>e</w:t>
        </w:r>
      </w:ins>
      <w:ins w:id="702" w:author="Chris Solomon" w:date="2021-01-08T09:00:00Z">
        <w:r w:rsidR="000F0F93">
          <w:rPr>
            <w:rFonts w:ascii="Times New Roman" w:hAnsi="Times New Roman" w:cs="Times New Roman"/>
          </w:rPr>
          <w:t xml:space="preserve"> </w:t>
        </w:r>
      </w:ins>
      <w:del w:id="703" w:author="Chris Solomon" w:date="2021-01-08T09:00:00Z">
        <w:r w:rsidDel="000F0F93">
          <w:rPr>
            <w:rFonts w:ascii="Times New Roman" w:hAnsi="Times New Roman" w:cs="Times New Roman"/>
          </w:rPr>
          <w:delText>drives these outcomes</w:delText>
        </w:r>
      </w:del>
      <w:ins w:id="704" w:author="Chris Solomon" w:date="2021-01-08T09:00:00Z">
        <w:r w:rsidR="000F0F93">
          <w:rPr>
            <w:rFonts w:ascii="Times New Roman" w:hAnsi="Times New Roman" w:cs="Times New Roman"/>
          </w:rPr>
          <w:t>equilibrium abundances</w:t>
        </w:r>
      </w:ins>
      <w:r>
        <w:rPr>
          <w:rFonts w:ascii="Times New Roman" w:hAnsi="Times New Roman" w:cs="Times New Roman"/>
        </w:rPr>
        <w:t xml:space="preserve">.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Leveraging Interactions</w:t>
      </w:r>
    </w:p>
    <w:p w14:paraId="78D61362" w14:textId="5E61ED0C" w:rsidR="003E598E" w:rsidRPr="00B233A4" w:rsidRDefault="003E598E" w:rsidP="003E598E">
      <w:pPr>
        <w:pStyle w:val="BodyText"/>
        <w:widowControl w:val="0"/>
        <w:suppressLineNumbers/>
        <w:ind w:firstLine="720"/>
        <w:rPr>
          <w:rFonts w:ascii="Times New Roman" w:hAnsi="Times New Roman" w:cs="Times New Roman"/>
        </w:rPr>
      </w:pPr>
      <w:commentRangeStart w:id="705"/>
      <w:commentRangeStart w:id="706"/>
      <w:commentRangeStart w:id="707"/>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commentRangeEnd w:id="705"/>
      <w:r w:rsidR="000E7C5F">
        <w:rPr>
          <w:rStyle w:val="CommentReference"/>
        </w:rPr>
        <w:commentReference w:id="705"/>
      </w:r>
      <w:commentRangeEnd w:id="706"/>
      <w:r w:rsidR="00FF073F">
        <w:rPr>
          <w:rStyle w:val="CommentReference"/>
        </w:rPr>
        <w:commentReference w:id="706"/>
      </w:r>
      <w:commentRangeEnd w:id="707"/>
      <w:r w:rsidR="00A41222">
        <w:rPr>
          <w:rStyle w:val="CommentReference"/>
        </w:rPr>
        <w:commentReference w:id="707"/>
      </w:r>
      <w:r>
        <w:rPr>
          <w:rFonts w:ascii="Times New Roman" w:hAnsi="Times New Roman" w:cs="Times New Roman"/>
        </w:rPr>
        <w:t>.</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 xml:space="preserve">species 1 </w:t>
      </w:r>
      <w:ins w:id="708" w:author="Chelsey Nieman" w:date="2021-01-11T10:51:00Z">
        <w:r w:rsidR="00A41222">
          <w:rPr>
            <w:rFonts w:ascii="Times New Roman" w:hAnsi="Times New Roman" w:cs="Times New Roman"/>
          </w:rPr>
          <w:t xml:space="preserve">was the initially </w:t>
        </w:r>
      </w:ins>
      <w:del w:id="709" w:author="Chelsey Nieman" w:date="2021-01-11T10:51:00Z">
        <w:r w:rsidRPr="00B233A4" w:rsidDel="00A41222">
          <w:rPr>
            <w:rFonts w:ascii="Times New Roman" w:hAnsi="Times New Roman" w:cs="Times New Roman"/>
          </w:rPr>
          <w:delText>beg</w:delText>
        </w:r>
        <w:r w:rsidDel="00A41222">
          <w:rPr>
            <w:rFonts w:ascii="Times New Roman" w:hAnsi="Times New Roman" w:cs="Times New Roman"/>
          </w:rPr>
          <w:delText>an</w:delText>
        </w:r>
        <w:r w:rsidRPr="00B233A4" w:rsidDel="00A41222">
          <w:rPr>
            <w:rFonts w:ascii="Times New Roman" w:hAnsi="Times New Roman" w:cs="Times New Roman"/>
          </w:rPr>
          <w:delText xml:space="preserve"> as the </w:delText>
        </w:r>
      </w:del>
      <w:r w:rsidRPr="00B233A4">
        <w:rPr>
          <w:rFonts w:ascii="Times New Roman" w:hAnsi="Times New Roman" w:cs="Times New Roman"/>
        </w:rPr>
        <w:t>dominant species</w:t>
      </w:r>
      <w:ins w:id="710" w:author="Colin Dassow" w:date="2021-01-09T13:52:00Z">
        <w:r w:rsidR="007B7C3A">
          <w:rPr>
            <w:rFonts w:ascii="Times New Roman" w:hAnsi="Times New Roman" w:cs="Times New Roman"/>
          </w:rPr>
          <w:t xml:space="preserve">. </w:t>
        </w:r>
      </w:ins>
      <w:ins w:id="711" w:author="Colin Dassow" w:date="2021-01-09T13:58:00Z">
        <w:r w:rsidR="00006F14">
          <w:rPr>
            <w:rFonts w:ascii="Times New Roman" w:hAnsi="Times New Roman" w:cs="Times New Roman"/>
          </w:rPr>
          <w:t xml:space="preserve">This dominance was maintained for all combinations of </w:t>
        </w:r>
      </w:ins>
      <w:del w:id="712" w:author="Colin Dassow" w:date="2021-01-09T13:52:00Z">
        <w:r w:rsidDel="007B7C3A">
          <w:rPr>
            <w:rFonts w:ascii="Times New Roman" w:hAnsi="Times New Roman" w:cs="Times New Roman"/>
          </w:rPr>
          <w:delText xml:space="preserve"> </w:delText>
        </w:r>
        <w:commentRangeStart w:id="713"/>
        <w:commentRangeStart w:id="714"/>
        <w:r w:rsidDel="007B7C3A">
          <w:rPr>
            <w:rFonts w:ascii="Times New Roman" w:hAnsi="Times New Roman" w:cs="Times New Roman"/>
          </w:rPr>
          <w:delText>where</w:delText>
        </w:r>
        <w:r w:rsidRPr="00B233A4" w:rsidDel="007B7C3A">
          <w:rPr>
            <w:rFonts w:ascii="Times New Roman" w:hAnsi="Times New Roman" w:cs="Times New Roman"/>
          </w:rPr>
          <w:delText xml:space="preserve"> </w:delText>
        </w:r>
        <w:r w:rsidDel="007B7C3A">
          <w:rPr>
            <w:rFonts w:ascii="Times New Roman" w:hAnsi="Times New Roman" w:cs="Times New Roman"/>
          </w:rPr>
          <w:delText>the areas above the isoclines</w:delText>
        </w:r>
      </w:del>
      <w:del w:id="715" w:author="Colin Dassow" w:date="2021-01-09T13:56:00Z">
        <w:r w:rsidDel="007B7C3A">
          <w:rPr>
            <w:rFonts w:ascii="Times New Roman" w:hAnsi="Times New Roman" w:cs="Times New Roman"/>
          </w:rPr>
          <w:delText xml:space="preserve"> describe</w:delText>
        </w:r>
      </w:del>
      <w:del w:id="716" w:author="Colin Dassow" w:date="2021-01-09T13:53:00Z">
        <w:r w:rsidDel="007B7C3A">
          <w:rPr>
            <w:rFonts w:ascii="Times New Roman" w:hAnsi="Times New Roman" w:cs="Times New Roman"/>
          </w:rPr>
          <w:delText>d</w:delText>
        </w:r>
      </w:del>
      <w:del w:id="717" w:author="Colin Dassow" w:date="2021-01-09T13:56:00Z">
        <w:r w:rsidDel="007B7C3A">
          <w:rPr>
            <w:rFonts w:ascii="Times New Roman" w:hAnsi="Times New Roman" w:cs="Times New Roman"/>
          </w:rPr>
          <w:delText xml:space="preserve"> </w:delText>
        </w:r>
      </w:del>
      <w:r w:rsidRPr="00B233A4">
        <w:rPr>
          <w:rFonts w:ascii="Times New Roman" w:hAnsi="Times New Roman" w:cs="Times New Roman"/>
        </w:rPr>
        <w:t xml:space="preserve">stocking and harvest </w:t>
      </w:r>
      <w:ins w:id="718" w:author="Colin Dassow" w:date="2021-01-09T13:59:00Z">
        <w:r w:rsidR="00006F14">
          <w:rPr>
            <w:rFonts w:ascii="Times New Roman" w:hAnsi="Times New Roman" w:cs="Times New Roman"/>
          </w:rPr>
          <w:t xml:space="preserve">levels that occur above </w:t>
        </w:r>
      </w:ins>
      <w:ins w:id="719" w:author="Colin Dassow" w:date="2021-01-09T14:01:00Z">
        <w:r w:rsidR="00006F14">
          <w:rPr>
            <w:rFonts w:ascii="Times New Roman" w:hAnsi="Times New Roman" w:cs="Times New Roman"/>
          </w:rPr>
          <w:t>isoclines</w:t>
        </w:r>
      </w:ins>
      <w:ins w:id="720" w:author="Colin Dassow" w:date="2021-01-09T13:59:00Z">
        <w:r w:rsidR="00006F14">
          <w:rPr>
            <w:rFonts w:ascii="Times New Roman" w:hAnsi="Times New Roman" w:cs="Times New Roman"/>
          </w:rPr>
          <w:t xml:space="preserve"> (Fig.</w:t>
        </w:r>
      </w:ins>
      <w:ins w:id="721" w:author="Colin Dassow" w:date="2021-01-09T14:00:00Z">
        <w:r w:rsidR="00006F14">
          <w:rPr>
            <w:rFonts w:ascii="Times New Roman" w:hAnsi="Times New Roman" w:cs="Times New Roman"/>
          </w:rPr>
          <w:t xml:space="preserve"> 2). </w:t>
        </w:r>
      </w:ins>
      <w:del w:id="722" w:author="Colin Dassow" w:date="2021-01-09T14:00:00Z">
        <w:r w:rsidRPr="00B233A4" w:rsidDel="00006F14">
          <w:rPr>
            <w:rFonts w:ascii="Times New Roman" w:hAnsi="Times New Roman" w:cs="Times New Roman"/>
          </w:rPr>
          <w:delText>reductions</w:delText>
        </w:r>
        <w:r w:rsidDel="00006F14">
          <w:rPr>
            <w:rFonts w:ascii="Times New Roman" w:hAnsi="Times New Roman" w:cs="Times New Roman"/>
          </w:rPr>
          <w:delText xml:space="preserve"> which</w:delText>
        </w:r>
        <w:r w:rsidRPr="00B233A4" w:rsidDel="00006F14">
          <w:rPr>
            <w:rFonts w:ascii="Times New Roman" w:hAnsi="Times New Roman" w:cs="Times New Roman"/>
          </w:rPr>
          <w:delText xml:space="preserve"> c</w:delText>
        </w:r>
        <w:r w:rsidDel="00006F14">
          <w:rPr>
            <w:rFonts w:ascii="Times New Roman" w:hAnsi="Times New Roman" w:cs="Times New Roman"/>
          </w:rPr>
          <w:delText>ould</w:delText>
        </w:r>
        <w:r w:rsidRPr="00B233A4" w:rsidDel="00006F14">
          <w:rPr>
            <w:rFonts w:ascii="Times New Roman" w:hAnsi="Times New Roman" w:cs="Times New Roman"/>
          </w:rPr>
          <w:delText xml:space="preserve"> be used separately or in combination</w:delText>
        </w:r>
        <w:r w:rsidDel="00006F14">
          <w:rPr>
            <w:rFonts w:ascii="Times New Roman" w:hAnsi="Times New Roman" w:cs="Times New Roman"/>
          </w:rPr>
          <w:delText xml:space="preserve"> and at different magnitudes</w:delText>
        </w:r>
        <w:r w:rsidRPr="00B233A4" w:rsidDel="00006F14">
          <w:rPr>
            <w:rFonts w:ascii="Times New Roman" w:hAnsi="Times New Roman" w:cs="Times New Roman"/>
          </w:rPr>
          <w:delText xml:space="preserve"> to maintain </w:delText>
        </w:r>
        <w:r w:rsidDel="00006F14">
          <w:rPr>
            <w:rFonts w:ascii="Times New Roman" w:hAnsi="Times New Roman" w:cs="Times New Roman"/>
          </w:rPr>
          <w:delText>species 1 dominance</w:delText>
        </w:r>
        <w:r w:rsidRPr="00B233A4" w:rsidDel="00006F14">
          <w:rPr>
            <w:rFonts w:ascii="Times New Roman" w:hAnsi="Times New Roman" w:cs="Times New Roman"/>
          </w:rPr>
          <w:delText xml:space="preserve">. </w:delText>
        </w:r>
        <w:commentRangeEnd w:id="713"/>
        <w:r w:rsidR="00543FF7" w:rsidDel="00006F14">
          <w:rPr>
            <w:rStyle w:val="CommentReference"/>
          </w:rPr>
          <w:commentReference w:id="713"/>
        </w:r>
      </w:del>
      <w:commentRangeEnd w:id="714"/>
      <w:r w:rsidR="00006F14">
        <w:rPr>
          <w:rStyle w:val="CommentReference"/>
        </w:rPr>
        <w:commentReference w:id="714"/>
      </w:r>
      <w:commentRangeStart w:id="723"/>
      <w:commentRangeStart w:id="724"/>
      <w:commentRangeStart w:id="725"/>
      <w:del w:id="726" w:author="Colin Dassow" w:date="2021-01-09T14:02:00Z">
        <w:r w:rsidRPr="00B233A4" w:rsidDel="00006F14">
          <w:rPr>
            <w:rFonts w:ascii="Times New Roman" w:hAnsi="Times New Roman" w:cs="Times New Roman"/>
          </w:rPr>
          <w:delText>As harvest increase</w:delText>
        </w:r>
        <w:r w:rsidDel="00006F14">
          <w:rPr>
            <w:rFonts w:ascii="Times New Roman" w:hAnsi="Times New Roman" w:cs="Times New Roman"/>
          </w:rPr>
          <w:delText>d</w:delText>
        </w:r>
        <w:commentRangeEnd w:id="723"/>
        <w:r w:rsidR="000D1A75" w:rsidDel="00006F14">
          <w:rPr>
            <w:rStyle w:val="CommentReference"/>
          </w:rPr>
          <w:commentReference w:id="723"/>
        </w:r>
      </w:del>
      <w:ins w:id="727" w:author="Colin Dassow" w:date="2021-01-10T10:20:00Z">
        <w:r w:rsidR="00363BD8" w:rsidRPr="00363BD8">
          <w:t xml:space="preserve"> </w:t>
        </w:r>
        <w:r w:rsidR="00363BD8" w:rsidRPr="00363BD8">
          <w:rPr>
            <w:rFonts w:ascii="Times New Roman" w:hAnsi="Times New Roman" w:cs="Times New Roman"/>
          </w:rPr>
          <w:t xml:space="preserve">Leveraging interspecific interactions expands the range of management options that can achieve the management goal. The decision maker can </w:t>
        </w:r>
        <w:r w:rsidR="00363BD8" w:rsidRPr="00363BD8">
          <w:rPr>
            <w:rFonts w:ascii="Times New Roman" w:hAnsi="Times New Roman" w:cs="Times New Roman"/>
          </w:rPr>
          <w:lastRenderedPageBreak/>
          <w:t xml:space="preserve">manage species 1 in isolation without any consideration of its competitor species 2, or they can manage them together as a system that accounts for their competitive interactions. The dashed and solid lines </w:t>
        </w:r>
      </w:ins>
      <w:ins w:id="728" w:author="Colin Dassow" w:date="2021-01-10T10:21:00Z">
        <w:r w:rsidR="00363BD8" w:rsidRPr="00363BD8">
          <w:rPr>
            <w:rFonts w:ascii="Times New Roman" w:hAnsi="Times New Roman" w:cs="Times New Roman"/>
          </w:rPr>
          <w:t xml:space="preserve">in Figure 2 </w:t>
        </w:r>
      </w:ins>
      <w:ins w:id="729" w:author="Colin Dassow" w:date="2021-01-10T10:20:00Z">
        <w:r w:rsidR="00363BD8" w:rsidRPr="00363BD8">
          <w:rPr>
            <w:rFonts w:ascii="Times New Roman" w:hAnsi="Times New Roman" w:cs="Times New Roman"/>
          </w:rPr>
          <w:t xml:space="preserve">are isoclines </w:t>
        </w:r>
        <w:r w:rsidR="00363BD8">
          <w:rPr>
            <w:rFonts w:ascii="Times New Roman" w:hAnsi="Times New Roman" w:cs="Times New Roman"/>
          </w:rPr>
          <w:t>separating</w:t>
        </w:r>
        <w:r w:rsidR="00363BD8" w:rsidRPr="00363BD8">
          <w:rPr>
            <w:rFonts w:ascii="Times New Roman" w:hAnsi="Times New Roman" w:cs="Times New Roman"/>
          </w:rPr>
          <w:t xml:space="preserve"> combinations of species 1 harvesting and stocking rates that yield species 1 dominance (area above each isocline) from combinations that yield species 2 dominance (below each isocline). If the manager considers only the focal species (species 1) when setting harvest and stocking rates, the ranges of those rates that produce the desired outcome of species 1 dominance are relatively limited (Fig. 2). Generally, as more harvest is allowed for species 1, more stocking is required to maintain the system. When the decision maker uses species 2 harvest rate as an additional tool for maintaining the desired state, the range of species 1 harvest and stocking rates that produce the desired outcome is greatly expanded (Fig. 2). More harvest can be tolerated for species 1 while requiring less stocking when harvest is increased for species 2.</w:t>
        </w:r>
      </w:ins>
      <w:del w:id="730" w:author="Colin Dassow" w:date="2021-01-10T10:20:00Z">
        <w:r w:rsidDel="00363BD8">
          <w:rPr>
            <w:rFonts w:ascii="Times New Roman" w:hAnsi="Times New Roman" w:cs="Times New Roman"/>
          </w:rPr>
          <w:delText>,</w:delText>
        </w:r>
        <w:r w:rsidRPr="00B233A4" w:rsidDel="00363BD8">
          <w:rPr>
            <w:rFonts w:ascii="Times New Roman" w:hAnsi="Times New Roman" w:cs="Times New Roman"/>
          </w:rPr>
          <w:delText xml:space="preserve"> stocking </w:delText>
        </w:r>
        <w:r w:rsidDel="00363BD8">
          <w:rPr>
            <w:rFonts w:ascii="Times New Roman" w:hAnsi="Times New Roman" w:cs="Times New Roman"/>
          </w:rPr>
          <w:delText>was</w:delText>
        </w:r>
        <w:r w:rsidRPr="00B233A4" w:rsidDel="00363BD8">
          <w:rPr>
            <w:rFonts w:ascii="Times New Roman" w:hAnsi="Times New Roman" w:cs="Times New Roman"/>
          </w:rPr>
          <w:delText xml:space="preserve"> required to maintain the stable state</w:delText>
        </w:r>
      </w:del>
      <w:del w:id="731" w:author="Colin Dassow" w:date="2021-01-09T14:03:00Z">
        <w:r w:rsidDel="00006F14">
          <w:rPr>
            <w:rFonts w:ascii="Times New Roman" w:hAnsi="Times New Roman" w:cs="Times New Roman"/>
          </w:rPr>
          <w:delText xml:space="preserve"> and retain dominance</w:delText>
        </w:r>
      </w:del>
      <w:del w:id="732" w:author="Colin Dassow" w:date="2021-01-10T10:20:00Z">
        <w:r w:rsidDel="00363BD8">
          <w:rPr>
            <w:rFonts w:ascii="Times New Roman" w:hAnsi="Times New Roman" w:cs="Times New Roman"/>
          </w:rPr>
          <w:delText>; h</w:delText>
        </w:r>
        <w:r w:rsidRPr="00B233A4" w:rsidDel="00363BD8">
          <w:rPr>
            <w:rFonts w:ascii="Times New Roman" w:hAnsi="Times New Roman" w:cs="Times New Roman"/>
          </w:rPr>
          <w:delText>igher harvest result</w:delText>
        </w:r>
        <w:r w:rsidDel="00363BD8">
          <w:rPr>
            <w:rFonts w:ascii="Times New Roman" w:hAnsi="Times New Roman" w:cs="Times New Roman"/>
          </w:rPr>
          <w:delText>ed</w:delText>
        </w:r>
        <w:r w:rsidRPr="00B233A4" w:rsidDel="00363BD8">
          <w:rPr>
            <w:rFonts w:ascii="Times New Roman" w:hAnsi="Times New Roman" w:cs="Times New Roman"/>
          </w:rPr>
          <w:delText xml:space="preserve"> in greater stocking need. </w:delText>
        </w:r>
        <w:r w:rsidDel="00363BD8">
          <w:rPr>
            <w:rFonts w:ascii="Times New Roman" w:hAnsi="Times New Roman" w:cs="Times New Roman"/>
          </w:rPr>
          <w:delText xml:space="preserve"> When managing only species 1, stocking species 1 resulted in a regime shift when the number of fish stocked was too low (dashed line, Fig 2). This occurred under all species 1 harvest levels except the very lowest (Fig 2). However, w</w:delText>
        </w:r>
        <w:r w:rsidRPr="00B233A4" w:rsidDel="00363BD8">
          <w:rPr>
            <w:rFonts w:ascii="Times New Roman" w:hAnsi="Times New Roman" w:cs="Times New Roman"/>
          </w:rPr>
          <w:delText xml:space="preserve">hen </w:delText>
        </w:r>
        <w:r w:rsidDel="00363BD8">
          <w:rPr>
            <w:rFonts w:ascii="Times New Roman" w:hAnsi="Times New Roman" w:cs="Times New Roman"/>
          </w:rPr>
          <w:delText>the manager considers the interaction between species (solid line, Fig. 2),</w:delText>
        </w:r>
        <w:r w:rsidRPr="00B233A4" w:rsidDel="00363BD8">
          <w:rPr>
            <w:rFonts w:ascii="Times New Roman" w:hAnsi="Times New Roman" w:cs="Times New Roman"/>
          </w:rPr>
          <w:delText xml:space="preserve"> the options expand</w:delText>
        </w:r>
        <w:r w:rsidDel="00363BD8">
          <w:rPr>
            <w:rFonts w:ascii="Times New Roman" w:hAnsi="Times New Roman" w:cs="Times New Roman"/>
          </w:rPr>
          <w:delText>ed</w:delText>
        </w:r>
        <w:r w:rsidRPr="00B233A4" w:rsidDel="00363BD8">
          <w:rPr>
            <w:rFonts w:ascii="Times New Roman" w:hAnsi="Times New Roman" w:cs="Times New Roman"/>
          </w:rPr>
          <w:delText xml:space="preserve"> from stocking and harvest regulations for species</w:delText>
        </w:r>
        <w:r w:rsidDel="00363BD8">
          <w:rPr>
            <w:rFonts w:ascii="Times New Roman" w:hAnsi="Times New Roman" w:cs="Times New Roman"/>
          </w:rPr>
          <w:delText xml:space="preserve"> </w:delText>
        </w:r>
        <w:r w:rsidRPr="00B233A4" w:rsidDel="00363BD8">
          <w:rPr>
            <w:rFonts w:ascii="Times New Roman" w:hAnsi="Times New Roman" w:cs="Times New Roman"/>
          </w:rPr>
          <w:delText xml:space="preserve">1 to stocking and harvest regulations for both species, doubling the number of </w:delText>
        </w:r>
        <w:r w:rsidDel="00363BD8">
          <w:rPr>
            <w:rFonts w:ascii="Times New Roman" w:hAnsi="Times New Roman" w:cs="Times New Roman"/>
          </w:rPr>
          <w:delText xml:space="preserve">management </w:delText>
        </w:r>
        <w:r w:rsidRPr="00B233A4" w:rsidDel="00363BD8">
          <w:rPr>
            <w:rFonts w:ascii="Times New Roman" w:hAnsi="Times New Roman" w:cs="Times New Roman"/>
          </w:rPr>
          <w:delText>options available. When species 1 is established as the dominant species and a small amount of fishing mortality is</w:delText>
        </w:r>
        <w:r w:rsidDel="00363BD8">
          <w:rPr>
            <w:rFonts w:ascii="Times New Roman" w:hAnsi="Times New Roman" w:cs="Times New Roman"/>
          </w:rPr>
          <w:delText xml:space="preserve"> applied</w:delText>
        </w:r>
        <w:r w:rsidRPr="00B233A4" w:rsidDel="00363BD8">
          <w:rPr>
            <w:rFonts w:ascii="Times New Roman" w:hAnsi="Times New Roman" w:cs="Times New Roman"/>
          </w:rPr>
          <w:delText xml:space="preserve"> on species 2, the system </w:delText>
        </w:r>
        <w:r w:rsidDel="00363BD8">
          <w:rPr>
            <w:rFonts w:ascii="Times New Roman" w:hAnsi="Times New Roman" w:cs="Times New Roman"/>
          </w:rPr>
          <w:delText>can</w:delText>
        </w:r>
        <w:r w:rsidRPr="00B233A4" w:rsidDel="00363BD8">
          <w:rPr>
            <w:rFonts w:ascii="Times New Roman" w:hAnsi="Times New Roman" w:cs="Times New Roman"/>
          </w:rPr>
          <w:delText xml:space="preserve"> maintain species 1 dominance under all but the most intense harvest</w:delText>
        </w:r>
        <w:r w:rsidDel="00363BD8">
          <w:rPr>
            <w:rFonts w:ascii="Times New Roman" w:hAnsi="Times New Roman" w:cs="Times New Roman"/>
          </w:rPr>
          <w:delText xml:space="preserve"> scenarios</w:delText>
        </w:r>
        <w:r w:rsidRPr="00B233A4" w:rsidDel="00363BD8">
          <w:rPr>
            <w:rFonts w:ascii="Times New Roman" w:hAnsi="Times New Roman" w:cs="Times New Roman"/>
          </w:rPr>
          <w:delText xml:space="preserve"> on species 1 with no stocking necessary</w:delText>
        </w:r>
        <w:r w:rsidDel="00363BD8">
          <w:rPr>
            <w:rFonts w:ascii="Times New Roman" w:hAnsi="Times New Roman" w:cs="Times New Roman"/>
          </w:rPr>
          <w:delText xml:space="preserve"> (solid line, Fig 2)</w:delText>
        </w:r>
        <w:r w:rsidRPr="00B233A4" w:rsidDel="00363BD8">
          <w:rPr>
            <w:rFonts w:ascii="Times New Roman" w:hAnsi="Times New Roman" w:cs="Times New Roman"/>
          </w:rPr>
          <w:delText>. A</w:delText>
        </w:r>
        <w:r w:rsidDel="00363BD8">
          <w:rPr>
            <w:rFonts w:ascii="Times New Roman" w:hAnsi="Times New Roman" w:cs="Times New Roman"/>
          </w:rPr>
          <w:delText xml:space="preserve">llowing increased harvest on species 2, in combination with a small amount of species 1 stocking, </w:delText>
        </w:r>
        <w:r w:rsidRPr="00B233A4" w:rsidDel="00363BD8">
          <w:rPr>
            <w:rFonts w:ascii="Times New Roman" w:hAnsi="Times New Roman" w:cs="Times New Roman"/>
          </w:rPr>
          <w:delText>overc</w:delText>
        </w:r>
        <w:r w:rsidDel="00363BD8">
          <w:rPr>
            <w:rFonts w:ascii="Times New Roman" w:hAnsi="Times New Roman" w:cs="Times New Roman"/>
          </w:rPr>
          <w:delText>ame</w:delText>
        </w:r>
        <w:r w:rsidRPr="00B233A4" w:rsidDel="00363BD8">
          <w:rPr>
            <w:rFonts w:ascii="Times New Roman" w:hAnsi="Times New Roman" w:cs="Times New Roman"/>
          </w:rPr>
          <w:delText xml:space="preserve"> extreme harvest effects </w:delText>
        </w:r>
        <w:r w:rsidDel="00363BD8">
          <w:rPr>
            <w:rFonts w:ascii="Times New Roman" w:hAnsi="Times New Roman" w:cs="Times New Roman"/>
          </w:rPr>
          <w:delText xml:space="preserve">on species 1 allowing it to </w:delText>
        </w:r>
        <w:r w:rsidRPr="00B233A4" w:rsidDel="00363BD8">
          <w:rPr>
            <w:rFonts w:ascii="Times New Roman" w:hAnsi="Times New Roman" w:cs="Times New Roman"/>
          </w:rPr>
          <w:delText>dominate across any harvest rate (</w:delText>
        </w:r>
        <w:r w:rsidDel="00363BD8">
          <w:rPr>
            <w:rFonts w:ascii="Times New Roman" w:hAnsi="Times New Roman" w:cs="Times New Roman"/>
          </w:rPr>
          <w:delText xml:space="preserve">solid line, </w:delText>
        </w:r>
        <w:r w:rsidRPr="00B233A4" w:rsidDel="00363BD8">
          <w:rPr>
            <w:rFonts w:ascii="Times New Roman" w:hAnsi="Times New Roman" w:cs="Times New Roman"/>
          </w:rPr>
          <w:delText xml:space="preserve">Fig. 2). </w:delText>
        </w:r>
        <w:r w:rsidDel="00363BD8">
          <w:rPr>
            <w:rFonts w:ascii="Times New Roman" w:hAnsi="Times New Roman" w:cs="Times New Roman"/>
          </w:rPr>
          <w:delText xml:space="preserve">Accounting for the ecological interactions between species allowed the </w:delText>
        </w:r>
      </w:del>
      <w:ins w:id="733" w:author="Sass, Gregory G" w:date="2021-01-08T14:26:00Z">
        <w:del w:id="734" w:author="Colin Dassow" w:date="2021-01-10T10:20:00Z">
          <w:r w:rsidR="00244A94" w:rsidDel="00363BD8">
            <w:rPr>
              <w:rFonts w:ascii="Times New Roman" w:hAnsi="Times New Roman" w:cs="Times New Roman"/>
            </w:rPr>
            <w:delText>decision maker</w:delText>
          </w:r>
        </w:del>
      </w:ins>
      <w:del w:id="735" w:author="Colin Dassow" w:date="2021-01-10T10:20:00Z">
        <w:r w:rsidDel="00363BD8">
          <w:rPr>
            <w:rFonts w:ascii="Times New Roman" w:hAnsi="Times New Roman" w:cs="Times New Roman"/>
          </w:rPr>
          <w:delText>manager to use harvest of species 2 to increase the number of species 1 management options that would maintain its dominance.</w:delText>
        </w:r>
        <w:commentRangeEnd w:id="724"/>
        <w:r w:rsidR="009105DC" w:rsidDel="00363BD8">
          <w:rPr>
            <w:rStyle w:val="CommentReference"/>
          </w:rPr>
          <w:commentReference w:id="724"/>
        </w:r>
        <w:commentRangeEnd w:id="725"/>
        <w:r w:rsidR="00B45816" w:rsidDel="00363BD8">
          <w:rPr>
            <w:rStyle w:val="CommentReference"/>
          </w:rPr>
          <w:commentReference w:id="725"/>
        </w:r>
        <w:r w:rsidDel="00363BD8">
          <w:rPr>
            <w:rFonts w:ascii="Times New Roman" w:hAnsi="Times New Roman" w:cs="Times New Roman"/>
          </w:rPr>
          <w:delText xml:space="preserve"> </w:delText>
        </w:r>
      </w:del>
      <w:r>
        <w:rPr>
          <w:rFonts w:ascii="Times New Roman" w:hAnsi="Times New Roman" w:cs="Times New Roman"/>
        </w:rPr>
        <w:t xml:space="preserve">Similar analyses were also conducted in a modeling scenario </w:t>
      </w:r>
      <w:del w:id="736" w:author="Colin Dassow" w:date="2021-01-10T11:30:00Z">
        <w:r w:rsidDel="00CD187E">
          <w:rPr>
            <w:rFonts w:ascii="Times New Roman" w:hAnsi="Times New Roman" w:cs="Times New Roman"/>
          </w:rPr>
          <w:delText xml:space="preserve">where </w:delText>
        </w:r>
      </w:del>
      <w:ins w:id="737" w:author="Colin Dassow" w:date="2021-01-10T11:30:00Z">
        <w:r w:rsidR="00CD187E">
          <w:rPr>
            <w:rFonts w:ascii="Times New Roman" w:hAnsi="Times New Roman" w:cs="Times New Roman"/>
          </w:rPr>
          <w:t xml:space="preserve">in which </w:t>
        </w:r>
      </w:ins>
      <w:r>
        <w:rPr>
          <w:rFonts w:ascii="Times New Roman" w:hAnsi="Times New Roman" w:cs="Times New Roman"/>
        </w:rPr>
        <w:t xml:space="preserve">the undesirable species (species 2) was initially dominant and the management goal was to </w:t>
      </w:r>
      <w:ins w:id="738" w:author="Sass, Gregory G" w:date="2021-01-08T14:26:00Z">
        <w:r w:rsidR="00244A94">
          <w:rPr>
            <w:rFonts w:ascii="Times New Roman" w:hAnsi="Times New Roman" w:cs="Times New Roman"/>
          </w:rPr>
          <w:t>change the stable state</w:t>
        </w:r>
      </w:ins>
      <w:del w:id="739" w:author="Sass, Gregory G" w:date="2021-01-08T14:26:00Z">
        <w:r w:rsidDel="00244A94">
          <w:rPr>
            <w:rFonts w:ascii="Times New Roman" w:hAnsi="Times New Roman" w:cs="Times New Roman"/>
          </w:rPr>
          <w:delText>flip the system</w:delText>
        </w:r>
      </w:del>
      <w:r>
        <w:rPr>
          <w:rFonts w:ascii="Times New Roman" w:hAnsi="Times New Roman" w:cs="Times New Roman"/>
        </w:rPr>
        <w:t xml:space="preserve"> to favor species 1 (Fig. S3). The dynamics in this scenario mirror those presented in </w:t>
      </w:r>
      <w:del w:id="740" w:author="Colin Dassow" w:date="2021-01-10T10:23:00Z">
        <w:r w:rsidDel="00363BD8">
          <w:rPr>
            <w:rFonts w:ascii="Times New Roman" w:hAnsi="Times New Roman" w:cs="Times New Roman"/>
          </w:rPr>
          <w:delText>f</w:delText>
        </w:r>
      </w:del>
      <w:ins w:id="741" w:author="Colin Dassow" w:date="2021-01-10T10:23:00Z">
        <w:r w:rsidR="00363BD8">
          <w:rPr>
            <w:rFonts w:ascii="Times New Roman" w:hAnsi="Times New Roman" w:cs="Times New Roman"/>
          </w:rPr>
          <w:t>F</w:t>
        </w:r>
      </w:ins>
      <w:r>
        <w:rPr>
          <w:rFonts w:ascii="Times New Roman" w:hAnsi="Times New Roman" w:cs="Times New Roman"/>
        </w:rPr>
        <w:t xml:space="preserve">igure 2, but because of the initial dominance of species 2, the magnitude of management action (stocking or harvest) needed to </w:t>
      </w:r>
      <w:ins w:id="742" w:author="Sass, Gregory G" w:date="2021-01-08T14:27:00Z">
        <w:r w:rsidR="00244A94">
          <w:rPr>
            <w:rFonts w:ascii="Times New Roman" w:hAnsi="Times New Roman" w:cs="Times New Roman"/>
          </w:rPr>
          <w:t>change the stable state</w:t>
        </w:r>
      </w:ins>
      <w:del w:id="743" w:author="Sass, Gregory G" w:date="2021-01-08T14:27:00Z">
        <w:r w:rsidDel="00244A94">
          <w:rPr>
            <w:rFonts w:ascii="Times New Roman" w:hAnsi="Times New Roman" w:cs="Times New Roman"/>
          </w:rPr>
          <w:delText>flip the syste</w:delText>
        </w:r>
      </w:del>
      <w:del w:id="744" w:author="Sass, Gregory G" w:date="2021-01-08T14:26:00Z">
        <w:r w:rsidDel="00244A94">
          <w:rPr>
            <w:rFonts w:ascii="Times New Roman" w:hAnsi="Times New Roman" w:cs="Times New Roman"/>
          </w:rPr>
          <w:delText>m</w:delText>
        </w:r>
      </w:del>
      <w:r>
        <w:rPr>
          <w:rFonts w:ascii="Times New Roman" w:hAnsi="Times New Roman" w:cs="Times New Roman"/>
        </w:rPr>
        <w:t xml:space="preserve"> towards species 1 was higher to account for initial dominance of species 2.</w:t>
      </w:r>
    </w:p>
    <w:p w14:paraId="47B285CC" w14:textId="3E86BEBC"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08110DBA" wp14:editId="114851F8">
            <wp:extent cx="4161905" cy="41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p>
    <w:p w14:paraId="26C3ABDE" w14:textId="598F64B1" w:rsidR="003E598E" w:rsidRPr="00B233A4" w:rsidRDefault="003E598E" w:rsidP="003E598E">
      <w:pPr>
        <w:pStyle w:val="ImageCaption"/>
        <w:widowControl w:val="0"/>
        <w:suppressLineNumbers/>
        <w:rPr>
          <w:rFonts w:ascii="Times New Roman" w:hAnsi="Times New Roman" w:cs="Times New Roman"/>
        </w:rPr>
      </w:pPr>
      <w:commentRangeStart w:id="745"/>
      <w:commentRangeStart w:id="746"/>
      <w:commentRangeStart w:id="747"/>
      <w:r w:rsidRPr="00B233A4">
        <w:rPr>
          <w:rFonts w:ascii="Times New Roman" w:hAnsi="Times New Roman" w:cs="Times New Roman"/>
        </w:rPr>
        <w:t>Figure</w:t>
      </w:r>
      <w:commentRangeEnd w:id="747"/>
      <w:r w:rsidR="00FD5E53">
        <w:rPr>
          <w:rStyle w:val="CommentReference"/>
          <w:i w:val="0"/>
        </w:rPr>
        <w:commentReference w:id="747"/>
      </w:r>
      <w:r w:rsidRPr="00B233A4">
        <w:rPr>
          <w:rFonts w:ascii="Times New Roman" w:hAnsi="Times New Roman" w:cs="Times New Roman"/>
        </w:rPr>
        <w:t xml:space="preserve"> 2. </w:t>
      </w:r>
      <w:commentRangeEnd w:id="745"/>
      <w:r w:rsidR="00CE3F63">
        <w:rPr>
          <w:rStyle w:val="CommentReference"/>
          <w:i w:val="0"/>
        </w:rPr>
        <w:commentReference w:id="745"/>
      </w:r>
      <w:commentRangeEnd w:id="746"/>
      <w:r w:rsidR="00363BD8">
        <w:rPr>
          <w:rStyle w:val="CommentReference"/>
          <w:i w:val="0"/>
        </w:rPr>
        <w:commentReference w:id="746"/>
      </w:r>
      <w:ins w:id="748" w:author="Chris Solomon" w:date="2021-01-08T09:42:00Z">
        <w:r w:rsidR="00F42542">
          <w:rPr>
            <w:rFonts w:ascii="Times New Roman" w:hAnsi="Times New Roman" w:cs="Times New Roman"/>
          </w:rPr>
          <w:t xml:space="preserve">Leveraging interspecific interactions expands </w:t>
        </w:r>
      </w:ins>
      <w:ins w:id="749" w:author="Chris Solomon" w:date="2021-01-08T09:43:00Z">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In this experiment, species 1 is initially dominant and t</w:t>
        </w:r>
      </w:ins>
      <w:ins w:id="750" w:author="Chris Solomon" w:date="2021-01-08T09:44:00Z">
        <w:r w:rsidR="00870F08">
          <w:rPr>
            <w:rFonts w:ascii="Times New Roman" w:hAnsi="Times New Roman" w:cs="Times New Roman"/>
          </w:rPr>
          <w:t xml:space="preserve">he goal is to maintain that dominance. </w:t>
        </w:r>
        <w:r w:rsidR="00A77292">
          <w:rPr>
            <w:rFonts w:ascii="Times New Roman" w:hAnsi="Times New Roman" w:cs="Times New Roman"/>
          </w:rPr>
          <w:t>The dashed and solid lines are i</w:t>
        </w:r>
      </w:ins>
      <w:ins w:id="751" w:author="Chris Solomon" w:date="2021-01-08T09:45:00Z">
        <w:r w:rsidR="00A77292">
          <w:rPr>
            <w:rFonts w:ascii="Times New Roman" w:hAnsi="Times New Roman" w:cs="Times New Roman"/>
          </w:rPr>
          <w:t xml:space="preserve">soclines separating </w:t>
        </w:r>
        <w:r w:rsidR="00385093">
          <w:rPr>
            <w:rFonts w:ascii="Times New Roman" w:hAnsi="Times New Roman" w:cs="Times New Roman"/>
          </w:rPr>
          <w:t>combinations of species 1 harvesting and stocking rates that yield species 1 dominance (</w:t>
        </w:r>
        <w:r w:rsidR="00A2137F">
          <w:rPr>
            <w:rFonts w:ascii="Times New Roman" w:hAnsi="Times New Roman" w:cs="Times New Roman"/>
          </w:rPr>
          <w:t xml:space="preserve">above </w:t>
        </w:r>
        <w:r w:rsidR="00A2137F">
          <w:rPr>
            <w:rFonts w:ascii="Times New Roman" w:hAnsi="Times New Roman" w:cs="Times New Roman"/>
          </w:rPr>
          <w:lastRenderedPageBreak/>
          <w:t>each line) f</w:t>
        </w:r>
      </w:ins>
      <w:ins w:id="752" w:author="Chris Solomon" w:date="2021-01-08T09:46:00Z">
        <w:r w:rsidR="00A2137F">
          <w:rPr>
            <w:rFonts w:ascii="Times New Roman" w:hAnsi="Times New Roman" w:cs="Times New Roman"/>
          </w:rPr>
          <w:t xml:space="preserve">rom combinations that yield species 2 </w:t>
        </w:r>
        <w:r w:rsidR="00C1108B">
          <w:rPr>
            <w:rFonts w:ascii="Times New Roman" w:hAnsi="Times New Roman" w:cs="Times New Roman"/>
          </w:rPr>
          <w:t xml:space="preserve">dominance (below each line). </w:t>
        </w:r>
        <w:r w:rsidR="00724D9E">
          <w:rPr>
            <w:rFonts w:ascii="Times New Roman" w:hAnsi="Times New Roman" w:cs="Times New Roman"/>
          </w:rPr>
          <w:t xml:space="preserve">If the manager </w:t>
        </w:r>
      </w:ins>
      <w:ins w:id="753" w:author="Chris Solomon" w:date="2021-01-08T09:47:00Z">
        <w:r w:rsidR="00724D9E">
          <w:rPr>
            <w:rFonts w:ascii="Times New Roman" w:hAnsi="Times New Roman" w:cs="Times New Roman"/>
          </w:rPr>
          <w:t>onl</w:t>
        </w:r>
        <w:r w:rsidR="00890490">
          <w:rPr>
            <w:rFonts w:ascii="Times New Roman" w:hAnsi="Times New Roman" w:cs="Times New Roman"/>
          </w:rPr>
          <w:t xml:space="preserve">y controls species 1 harvesting and stocking rates (dashed line), </w:t>
        </w:r>
      </w:ins>
      <w:ins w:id="754" w:author="Chris Solomon" w:date="2021-01-08T09:48:00Z">
        <w:r w:rsidR="003705FC">
          <w:rPr>
            <w:rFonts w:ascii="Times New Roman" w:hAnsi="Times New Roman" w:cs="Times New Roman"/>
          </w:rPr>
          <w:t>the ranges of those rates that produce the desired outcome of species 1 dominance are relatively limited</w:t>
        </w:r>
      </w:ins>
      <w:ins w:id="755" w:author="Chris Solomon" w:date="2021-01-08T09:51:00Z">
        <w:r w:rsidR="00CE3F63">
          <w:rPr>
            <w:rFonts w:ascii="Times New Roman" w:hAnsi="Times New Roman" w:cs="Times New Roman"/>
          </w:rPr>
          <w:t xml:space="preserve"> (above dashed line)</w:t>
        </w:r>
      </w:ins>
      <w:ins w:id="756" w:author="Chris Solomon" w:date="2021-01-08T09:48:00Z">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ins>
      <w:ins w:id="757" w:author="Chris Solomon" w:date="2021-01-08T09:49:00Z">
        <w:r w:rsidR="006A6214">
          <w:rPr>
            <w:rFonts w:ascii="Times New Roman" w:hAnsi="Times New Roman" w:cs="Times New Roman"/>
          </w:rPr>
          <w:t xml:space="preserve"> (solid line)</w:t>
        </w:r>
      </w:ins>
      <w:ins w:id="758" w:author="Chris Solomon" w:date="2021-01-08T09:48:00Z">
        <w:r w:rsidR="000968A7">
          <w:rPr>
            <w:rFonts w:ascii="Times New Roman" w:hAnsi="Times New Roman" w:cs="Times New Roman"/>
          </w:rPr>
          <w:t xml:space="preserve">, the </w:t>
        </w:r>
      </w:ins>
      <w:ins w:id="759" w:author="Chris Solomon" w:date="2021-01-08T09:49:00Z">
        <w:r w:rsidR="000968A7">
          <w:rPr>
            <w:rFonts w:ascii="Times New Roman" w:hAnsi="Times New Roman" w:cs="Times New Roman"/>
          </w:rPr>
          <w:t xml:space="preserve">range of species 1 harvest </w:t>
        </w:r>
        <w:r w:rsidR="006A6214">
          <w:rPr>
            <w:rFonts w:ascii="Times New Roman" w:hAnsi="Times New Roman" w:cs="Times New Roman"/>
          </w:rPr>
          <w:t>and stocking rates that produce the desired outcome is greatly expanded</w:t>
        </w:r>
      </w:ins>
      <w:ins w:id="760" w:author="Chris Solomon" w:date="2021-01-08T09:51:00Z">
        <w:r w:rsidR="00CE3F63">
          <w:rPr>
            <w:rFonts w:ascii="Times New Roman" w:hAnsi="Times New Roman" w:cs="Times New Roman"/>
          </w:rPr>
          <w:t xml:space="preserve"> (above solid line)</w:t>
        </w:r>
      </w:ins>
      <w:ins w:id="761" w:author="Chris Solomon" w:date="2021-01-08T09:49:00Z">
        <w:r w:rsidR="006A6214">
          <w:rPr>
            <w:rFonts w:ascii="Times New Roman" w:hAnsi="Times New Roman" w:cs="Times New Roman"/>
          </w:rPr>
          <w:t>.</w:t>
        </w:r>
      </w:ins>
      <w:del w:id="762" w:author="Chris Solomon" w:date="2021-01-08T09:49:00Z">
        <w:r w:rsidDel="006A6214">
          <w:rPr>
            <w:rFonts w:ascii="Times New Roman" w:hAnsi="Times New Roman" w:cs="Times New Roman"/>
          </w:rPr>
          <w:delText xml:space="preserve">Isoclines here separate different outcomes for two management approaches in the </w:delText>
        </w:r>
      </w:del>
      <w:del w:id="763" w:author="Chris Solomon" w:date="2021-01-08T09:37:00Z">
        <w:r w:rsidDel="00EE42F8">
          <w:rPr>
            <w:rFonts w:ascii="Times New Roman" w:hAnsi="Times New Roman" w:cs="Times New Roman"/>
          </w:rPr>
          <w:delText xml:space="preserve">Interspecific </w:delText>
        </w:r>
      </w:del>
      <w:del w:id="764" w:author="Chris Solomon" w:date="2021-01-08T09:49:00Z">
        <w:r w:rsidDel="006A6214">
          <w:rPr>
            <w:rFonts w:ascii="Times New Roman" w:hAnsi="Times New Roman" w:cs="Times New Roman"/>
          </w:rPr>
          <w:delText xml:space="preserve">Interactions Experiment. Species 1 dominates in areas above line. Areas below the isoclines represent outcomes where species 2 dominates. In the </w:delText>
        </w:r>
        <w:r w:rsidRPr="00B10705" w:rsidDel="006A6214">
          <w:rPr>
            <w:rFonts w:ascii="Times New Roman" w:hAnsi="Times New Roman" w:cs="Times New Roman"/>
            <w:iCs/>
          </w:rPr>
          <w:delText>Leveraging Interactions Experiment</w:delText>
        </w:r>
        <w:r w:rsidDel="006A6214">
          <w:rPr>
            <w:rFonts w:ascii="Times New Roman" w:hAnsi="Times New Roman" w:cs="Times New Roman"/>
          </w:rPr>
          <w:delText>, species 1 is initially dominant and the management goal is to maintain this dominance.</w:delText>
        </w:r>
        <w:r w:rsidRPr="00261A1B" w:rsidDel="006A6214">
          <w:rPr>
            <w:rFonts w:ascii="Times New Roman" w:hAnsi="Times New Roman" w:cs="Times New Roman"/>
          </w:rPr>
          <w:delText xml:space="preserve"> </w:delText>
        </w:r>
        <w:r w:rsidDel="006A6214">
          <w:rPr>
            <w:rFonts w:ascii="Times New Roman" w:hAnsi="Times New Roman" w:cs="Times New Roman"/>
          </w:rPr>
          <w:delText xml:space="preserve">Solid line separates outcomes when the manager leverages species interactions by harvesting species 2 in addition to managing stocking and harvesting for species 1, while the dashed line separates outcomes where the manager only manages species 1. </w:delText>
        </w:r>
      </w:del>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4F22A4C5" w:rsidR="003E598E" w:rsidRPr="00B233A4" w:rsidRDefault="003E598E" w:rsidP="003E598E">
      <w:pPr>
        <w:pStyle w:val="BodyText"/>
        <w:widowControl w:val="0"/>
        <w:suppressLineNumbers/>
        <w:ind w:firstLine="720"/>
        <w:rPr>
          <w:rFonts w:ascii="Times New Roman" w:hAnsi="Times New Roman" w:cs="Times New Roman"/>
        </w:rPr>
      </w:pPr>
      <w:commentRangeStart w:id="765"/>
      <w:del w:id="766" w:author="Chris Solomon" w:date="2021-01-08T10:11:00Z">
        <w:r w:rsidDel="00EE069D">
          <w:rPr>
            <w:rFonts w:ascii="Times New Roman" w:hAnsi="Times New Roman" w:cs="Times New Roman"/>
          </w:rPr>
          <w:delText>In t</w:delText>
        </w:r>
      </w:del>
      <w:ins w:id="767" w:author="Chris Solomon" w:date="2021-01-08T10:11:00Z">
        <w:r w:rsidR="00EE069D">
          <w:rPr>
            <w:rFonts w:ascii="Times New Roman" w:hAnsi="Times New Roman" w:cs="Times New Roman"/>
          </w:rPr>
          <w:t>T</w:t>
        </w:r>
      </w:ins>
      <w:r>
        <w:rPr>
          <w:rFonts w:ascii="Times New Roman" w:hAnsi="Times New Roman" w:cs="Times New Roman"/>
        </w:rPr>
        <w:t>he Alternative Approaches Experiment</w:t>
      </w:r>
      <w:del w:id="768" w:author="Chris Solomon" w:date="2021-01-08T10:11:00Z">
        <w:r w:rsidDel="00EE069D">
          <w:rPr>
            <w:rFonts w:ascii="Times New Roman" w:hAnsi="Times New Roman" w:cs="Times New Roman"/>
          </w:rPr>
          <w:delText>, investigation of the interactive effects of management on both species revealed</w:delText>
        </w:r>
      </w:del>
      <w:ins w:id="769" w:author="Chris Solomon" w:date="2021-01-08T10:12:00Z">
        <w:r w:rsidR="00EE069D">
          <w:rPr>
            <w:rFonts w:ascii="Times New Roman" w:hAnsi="Times New Roman" w:cs="Times New Roman"/>
          </w:rPr>
          <w:t xml:space="preserve"> showed</w:t>
        </w:r>
      </w:ins>
      <w:r>
        <w:rPr>
          <w:rFonts w:ascii="Times New Roman" w:hAnsi="Times New Roman" w:cs="Times New Roman"/>
        </w:rPr>
        <w:t xml:space="preserve"> that species 1 dominance can be </w:t>
      </w:r>
      <w:r w:rsidRPr="00A41222">
        <w:rPr>
          <w:rFonts w:ascii="Times New Roman" w:hAnsi="Times New Roman" w:cs="Times New Roman"/>
        </w:rPr>
        <w:t>maintained through diverse management actions when accounting for interspecific interactions.</w:t>
      </w:r>
      <w:commentRangeEnd w:id="765"/>
      <w:r w:rsidR="00EE069D" w:rsidRPr="00A41222">
        <w:rPr>
          <w:rStyle w:val="CommentReference"/>
          <w:rFonts w:ascii="Times New Roman" w:hAnsi="Times New Roman" w:cs="Times New Roman"/>
          <w:sz w:val="24"/>
          <w:szCs w:val="24"/>
          <w:rPrChange w:id="770" w:author="Chelsey Nieman" w:date="2021-01-11T10:53:00Z">
            <w:rPr>
              <w:rStyle w:val="CommentReference"/>
            </w:rPr>
          </w:rPrChange>
        </w:rPr>
        <w:commentReference w:id="765"/>
      </w:r>
      <w:r w:rsidRPr="00A41222">
        <w:rPr>
          <w:rFonts w:ascii="Times New Roman" w:hAnsi="Times New Roman" w:cs="Times New Roman"/>
        </w:rPr>
        <w:t xml:space="preserve"> </w:t>
      </w:r>
      <w:ins w:id="771" w:author="Chelsey Nieman" w:date="2021-01-11T10:53:00Z">
        <w:r w:rsidR="00A41222" w:rsidRPr="00A41222">
          <w:rPr>
            <w:rFonts w:ascii="Times New Roman" w:hAnsi="Times New Roman" w:cs="Times New Roman"/>
            <w:rPrChange w:id="772" w:author="Chelsey Nieman" w:date="2021-01-11T10:53:00Z">
              <w:rPr/>
            </w:rPrChange>
          </w:rPr>
          <w:t>Combining direct management action (i.e., stocking) with indirect management action (i.e., managing a competitor) creates a diverse set of options for the decision maker allowing them to tradeoff less direct management action for more indirect action or vice versa</w:t>
        </w:r>
      </w:ins>
      <w:commentRangeStart w:id="773"/>
      <w:ins w:id="774" w:author="Colin Dassow" w:date="2021-01-10T10:42:00Z">
        <w:del w:id="775" w:author="Chelsey Nieman" w:date="2021-01-11T10:53:00Z">
          <w:r w:rsidR="001B26F4" w:rsidRPr="00A41222" w:rsidDel="00A41222">
            <w:rPr>
              <w:rFonts w:ascii="Times New Roman" w:hAnsi="Times New Roman" w:cs="Times New Roman"/>
            </w:rPr>
            <w:delText>Trading off direct management action (i.e., stocking) for indirect management action (i.e., harvesting a competitor) allows a decision maker to reach the desired outcome through a diverse combination of actions, creating more opportunities for success</w:delText>
          </w:r>
        </w:del>
        <w:r w:rsidR="001B26F4" w:rsidRPr="00A41222">
          <w:rPr>
            <w:rFonts w:ascii="Times New Roman" w:hAnsi="Times New Roman" w:cs="Times New Roman"/>
          </w:rPr>
          <w:t xml:space="preserve"> </w:t>
        </w:r>
      </w:ins>
      <w:commentRangeStart w:id="776"/>
      <w:del w:id="777" w:author="Colin Dassow" w:date="2021-01-10T10:42:00Z">
        <w:r w:rsidRPr="00A41222" w:rsidDel="001B26F4">
          <w:rPr>
            <w:rFonts w:ascii="Times New Roman" w:hAnsi="Times New Roman" w:cs="Times New Roman"/>
          </w:rPr>
          <w:delText xml:space="preserve">Consideration of species interactions allowed </w:delText>
        </w:r>
      </w:del>
      <w:ins w:id="778" w:author="Sass, Gregory G" w:date="2021-01-08T14:28:00Z">
        <w:del w:id="779" w:author="Colin Dassow" w:date="2021-01-10T10:42:00Z">
          <w:r w:rsidR="00244A94" w:rsidRPr="00A41222" w:rsidDel="001B26F4">
            <w:rPr>
              <w:rFonts w:ascii="Times New Roman" w:hAnsi="Times New Roman" w:cs="Times New Roman"/>
            </w:rPr>
            <w:delText>decision makers</w:delText>
          </w:r>
        </w:del>
      </w:ins>
      <w:del w:id="780" w:author="Colin Dassow" w:date="2021-01-10T10:42:00Z">
        <w:r w:rsidRPr="00A41222" w:rsidDel="001B26F4">
          <w:rPr>
            <w:rFonts w:ascii="Times New Roman" w:hAnsi="Times New Roman" w:cs="Times New Roman"/>
          </w:rPr>
          <w:delText xml:space="preserve">managers to combine direct management action (i.e., stocking) with indirect action (i.e. managing a competitor); these strategies can be implemented individually or in combination to achieve the same outcome </w:delText>
        </w:r>
        <w:commentRangeEnd w:id="776"/>
        <w:r w:rsidR="00725E4C" w:rsidRPr="00A41222" w:rsidDel="001B26F4">
          <w:rPr>
            <w:rStyle w:val="CommentReference"/>
            <w:rFonts w:ascii="Times New Roman" w:hAnsi="Times New Roman" w:cs="Times New Roman"/>
            <w:sz w:val="24"/>
            <w:szCs w:val="24"/>
            <w:rPrChange w:id="781" w:author="Chelsey Nieman" w:date="2021-01-11T10:53:00Z">
              <w:rPr>
                <w:rStyle w:val="CommentReference"/>
              </w:rPr>
            </w:rPrChange>
          </w:rPr>
          <w:commentReference w:id="776"/>
        </w:r>
      </w:del>
      <w:r w:rsidRPr="00A41222">
        <w:rPr>
          <w:rFonts w:ascii="Times New Roman" w:hAnsi="Times New Roman" w:cs="Times New Roman"/>
        </w:rPr>
        <w:t xml:space="preserve">(Figure 3). </w:t>
      </w:r>
      <w:commentRangeEnd w:id="773"/>
      <w:r w:rsidR="001B26F4" w:rsidRPr="00A41222">
        <w:rPr>
          <w:rStyle w:val="CommentReference"/>
          <w:rFonts w:ascii="Times New Roman" w:hAnsi="Times New Roman" w:cs="Times New Roman"/>
          <w:sz w:val="24"/>
          <w:szCs w:val="24"/>
          <w:rPrChange w:id="782" w:author="Chelsey Nieman" w:date="2021-01-11T10:53:00Z">
            <w:rPr>
              <w:rStyle w:val="CommentReference"/>
            </w:rPr>
          </w:rPrChange>
        </w:rPr>
        <w:commentReference w:id="773"/>
      </w:r>
      <w:r w:rsidRPr="00A41222">
        <w:rPr>
          <w:rFonts w:ascii="Times New Roman" w:hAnsi="Times New Roman" w:cs="Times New Roman"/>
        </w:rPr>
        <w:t>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w:t>
      </w:r>
      <w:r>
        <w:rPr>
          <w:rFonts w:ascii="Times New Roman" w:hAnsi="Times New Roman" w:cs="Times New Roman"/>
        </w:rPr>
        <w:t xml:space="preserve"> of the system </w:t>
      </w:r>
      <w:del w:id="783" w:author="Colin Dassow" w:date="2021-01-10T11:31:00Z">
        <w:r w:rsidDel="00E20E39">
          <w:rPr>
            <w:rFonts w:ascii="Times New Roman" w:hAnsi="Times New Roman" w:cs="Times New Roman"/>
          </w:rPr>
          <w:delText xml:space="preserve">where </w:delText>
        </w:r>
      </w:del>
      <w:ins w:id="784" w:author="Colin Dassow" w:date="2021-01-10T11:31:00Z">
        <w:r w:rsidR="00E20E39">
          <w:rPr>
            <w:rFonts w:ascii="Times New Roman" w:hAnsi="Times New Roman" w:cs="Times New Roman"/>
          </w:rPr>
          <w:t xml:space="preserve">in which </w:t>
        </w:r>
      </w:ins>
      <w:r>
        <w:rPr>
          <w:rFonts w:ascii="Times New Roman" w:hAnsi="Times New Roman" w:cs="Times New Roman"/>
        </w:rPr>
        <w:t xml:space="preserve">species 1 remained dominant. </w:t>
      </w:r>
      <w:ins w:id="785" w:author="Sass, Gregory G" w:date="2021-01-08T14:29:00Z">
        <w:r w:rsidR="00244A94">
          <w:rPr>
            <w:rFonts w:ascii="Times New Roman" w:hAnsi="Times New Roman" w:cs="Times New Roman"/>
          </w:rPr>
          <w:t>Decision makers</w:t>
        </w:r>
      </w:ins>
      <w:del w:id="786" w:author="Sass, Gregory G" w:date="2021-01-08T14:29:00Z">
        <w:r w:rsidDel="00244A94">
          <w:rPr>
            <w:rFonts w:ascii="Times New Roman" w:hAnsi="Times New Roman" w:cs="Times New Roman"/>
          </w:rPr>
          <w:delText>Managers</w:delText>
        </w:r>
      </w:del>
      <w:r>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ins w:id="787" w:author="Sass, Gregory G" w:date="2021-01-08T14:29:00Z">
        <w:r w:rsidR="00244A94">
          <w:rPr>
            <w:rFonts w:ascii="Times New Roman" w:hAnsi="Times New Roman" w:cs="Times New Roman"/>
          </w:rPr>
          <w:t>decision maker</w:t>
        </w:r>
      </w:ins>
      <w:del w:id="788" w:author="Sass, Gregory G" w:date="2021-01-08T14:29:00Z">
        <w:r w:rsidDel="00244A94">
          <w:rPr>
            <w:rFonts w:ascii="Times New Roman" w:hAnsi="Times New Roman" w:cs="Times New Roman"/>
          </w:rPr>
          <w:delText>manager</w:delText>
        </w:r>
      </w:del>
      <w:r>
        <w:rPr>
          <w:rFonts w:ascii="Times New Roman" w:hAnsi="Times New Roman" w:cs="Times New Roman"/>
        </w:rPr>
        <w:t xml:space="preserve"> aimed to </w:t>
      </w:r>
      <w:ins w:id="789" w:author="Sass, Gregory G" w:date="2021-01-08T14:29:00Z">
        <w:r w:rsidR="00244A94">
          <w:rPr>
            <w:rFonts w:ascii="Times New Roman" w:hAnsi="Times New Roman" w:cs="Times New Roman"/>
          </w:rPr>
          <w:t>change the stable state</w:t>
        </w:r>
      </w:ins>
      <w:del w:id="790" w:author="Sass, Gregory G" w:date="2021-01-08T14:29:00Z">
        <w:r w:rsidDel="00244A94">
          <w:rPr>
            <w:rFonts w:ascii="Times New Roman" w:hAnsi="Times New Roman" w:cs="Times New Roman"/>
          </w:rPr>
          <w:delText>flip the system</w:delText>
        </w:r>
      </w:del>
      <w:r>
        <w:rPr>
          <w:rFonts w:ascii="Times New Roman" w:hAnsi="Times New Roman" w:cs="Times New Roman"/>
        </w:rPr>
        <w:t xml:space="preserve"> from species 2 dominance toward species 1 (Fig. S4). Because of the initial dominance of species 2 in this scenario, the magnitude of management action (stocking or harvest) needed to </w:t>
      </w:r>
      <w:ins w:id="791" w:author="Sass, Gregory G" w:date="2021-01-08T14:30:00Z">
        <w:r w:rsidR="00244A94">
          <w:rPr>
            <w:rFonts w:ascii="Times New Roman" w:hAnsi="Times New Roman" w:cs="Times New Roman"/>
          </w:rPr>
          <w:t>change the stable state</w:t>
        </w:r>
      </w:ins>
      <w:del w:id="792" w:author="Sass, Gregory G" w:date="2021-01-08T14:30:00Z">
        <w:r w:rsidDel="00244A94">
          <w:rPr>
            <w:rFonts w:ascii="Times New Roman" w:hAnsi="Times New Roman" w:cs="Times New Roman"/>
          </w:rPr>
          <w:delText>fl</w:delText>
        </w:r>
      </w:del>
      <w:del w:id="793" w:author="Sass, Gregory G" w:date="2021-01-08T14:29:00Z">
        <w:r w:rsidDel="00244A94">
          <w:rPr>
            <w:rFonts w:ascii="Times New Roman" w:hAnsi="Times New Roman" w:cs="Times New Roman"/>
          </w:rPr>
          <w:delText>ip the system</w:delText>
        </w:r>
      </w:del>
      <w:r>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42857"/>
                    </a:xfrm>
                    <a:prstGeom prst="rect">
                      <a:avLst/>
                    </a:prstGeom>
                  </pic:spPr>
                </pic:pic>
              </a:graphicData>
            </a:graphic>
          </wp:inline>
        </w:drawing>
      </w:r>
    </w:p>
    <w:p w14:paraId="7FC785F3" w14:textId="77777777" w:rsidR="003E598E" w:rsidRPr="00B233A4" w:rsidRDefault="003E598E" w:rsidP="003E598E">
      <w:pPr>
        <w:pStyle w:val="ImageCaption"/>
        <w:widowControl w:val="0"/>
        <w:suppressLineNumbers/>
        <w:rPr>
          <w:rFonts w:ascii="Times New Roman" w:hAnsi="Times New Roman" w:cs="Times New Roman"/>
        </w:rPr>
      </w:pPr>
      <w:commentRangeStart w:id="794"/>
      <w:r w:rsidRPr="00B233A4">
        <w:rPr>
          <w:rFonts w:ascii="Times New Roman" w:hAnsi="Times New Roman" w:cs="Times New Roman"/>
        </w:rPr>
        <w:lastRenderedPageBreak/>
        <w:t>Figure 3</w:t>
      </w:r>
      <w:commentRangeEnd w:id="794"/>
      <w:r w:rsidR="00D3189B">
        <w:rPr>
          <w:rStyle w:val="CommentReference"/>
          <w:i w:val="0"/>
        </w:rPr>
        <w:commentReference w:id="794"/>
      </w:r>
      <w:r w:rsidRPr="00B233A4">
        <w:rPr>
          <w:rFonts w:ascii="Times New Roman" w:hAnsi="Times New Roman" w:cs="Times New Roman"/>
        </w:rPr>
        <w:t xml:space="preserve">. </w:t>
      </w:r>
      <w:r>
        <w:rPr>
          <w:rFonts w:ascii="Times New Roman" w:hAnsi="Times New Roman" w:cs="Times New Roman"/>
        </w:rPr>
        <w:t xml:space="preserve">Stocking of species 1 and harvest of species 2 can, on their own, result in maintaining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Pr="00B233A4">
        <w:rPr>
          <w:rFonts w:ascii="Times New Roman" w:hAnsi="Times New Roman" w:cs="Times New Roman"/>
        </w:rPr>
        <w:t>The negative relationship between stocking species 1 and harvesting species 2 allows managers to ach</w:t>
      </w:r>
      <w:r>
        <w:rPr>
          <w:rFonts w:ascii="Times New Roman" w:hAnsi="Times New Roman" w:cs="Times New Roman"/>
        </w:rPr>
        <w:t>ie</w:t>
      </w:r>
      <w:r w:rsidRPr="00B233A4">
        <w:rPr>
          <w:rFonts w:ascii="Times New Roman" w:hAnsi="Times New Roman" w:cs="Times New Roman"/>
        </w:rPr>
        <w:t xml:space="preserve">ve similar outcomes through implementation of either strategy or a </w:t>
      </w:r>
      <w:r>
        <w:rPr>
          <w:rFonts w:ascii="Times New Roman" w:hAnsi="Times New Roman" w:cs="Times New Roman"/>
        </w:rPr>
        <w:t>combination</w:t>
      </w:r>
      <w:r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t xml:space="preserve">Safe Operating Space </w:t>
      </w:r>
    </w:p>
    <w:p w14:paraId="79DD679C" w14:textId="6460E5FA"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ins w:id="795" w:author="Sass, Gregory G" w:date="2021-01-08T14:31:00Z">
        <w:r w:rsidR="00244A94">
          <w:rPr>
            <w:rFonts w:ascii="Times New Roman" w:hAnsi="Times New Roman" w:cs="Times New Roman"/>
          </w:rPr>
          <w:t>threshold</w:t>
        </w:r>
      </w:ins>
      <w:del w:id="796" w:author="Sass, Gregory G" w:date="2021-01-08T14:31:00Z">
        <w:r w:rsidDel="00244A94">
          <w:rPr>
            <w:rFonts w:ascii="Times New Roman" w:hAnsi="Times New Roman" w:cs="Times New Roman"/>
          </w:rPr>
          <w:delText>tipping point</w:delText>
        </w:r>
      </w:del>
      <w:r>
        <w:rPr>
          <w:rFonts w:ascii="Times New Roman" w:hAnsi="Times New Roman" w:cs="Times New Roman"/>
        </w:rPr>
        <w:t xml:space="preserve"> in the system revealed the effectiveness of management intervention for the prevention of shifts to alternate stable states. M</w:t>
      </w:r>
      <w:r w:rsidRPr="00B233A4">
        <w:rPr>
          <w:rFonts w:ascii="Times New Roman" w:hAnsi="Times New Roman" w:cs="Times New Roman"/>
        </w:rPr>
        <w:t>anagement action</w:t>
      </w:r>
      <w:ins w:id="797" w:author="Colin Dassow" w:date="2021-01-10T10:47:00Z">
        <w:r w:rsidR="001B26F4">
          <w:rPr>
            <w:rFonts w:ascii="Times New Roman" w:hAnsi="Times New Roman" w:cs="Times New Roman"/>
          </w:rPr>
          <w:t>s implemented singularly may</w:t>
        </w:r>
      </w:ins>
      <w:r w:rsidRPr="00B233A4">
        <w:rPr>
          <w:rFonts w:ascii="Times New Roman" w:hAnsi="Times New Roman" w:cs="Times New Roman"/>
        </w:rPr>
        <w:t xml:space="preserve"> delay</w:t>
      </w:r>
      <w:ins w:id="798" w:author="Colin Dassow" w:date="2021-01-10T10:47:00Z">
        <w:r w:rsidR="001B26F4">
          <w:rPr>
            <w:rFonts w:ascii="Times New Roman" w:hAnsi="Times New Roman" w:cs="Times New Roman"/>
          </w:rPr>
          <w:t xml:space="preserve"> </w:t>
        </w:r>
      </w:ins>
      <w:del w:id="799" w:author="Colin Dassow" w:date="2021-01-10T10:47:00Z">
        <w:r w:rsidDel="001B26F4">
          <w:rPr>
            <w:rFonts w:ascii="Times New Roman" w:hAnsi="Times New Roman" w:cs="Times New Roman"/>
          </w:rPr>
          <w:delText>ed</w:delText>
        </w:r>
        <w:r w:rsidRPr="00B233A4" w:rsidDel="001B26F4">
          <w:rPr>
            <w:rFonts w:ascii="Times New Roman" w:hAnsi="Times New Roman" w:cs="Times New Roman"/>
          </w:rPr>
          <w:delText xml:space="preserve"> </w:delText>
        </w:r>
      </w:del>
      <w:r w:rsidRPr="00B233A4">
        <w:rPr>
          <w:rFonts w:ascii="Times New Roman" w:hAnsi="Times New Roman" w:cs="Times New Roman"/>
        </w:rPr>
        <w:t>a</w:t>
      </w:r>
      <w:del w:id="800" w:author="Colin Dassow" w:date="2021-01-10T10:49:00Z">
        <w:r w:rsidRPr="00B233A4" w:rsidDel="00DF524E">
          <w:rPr>
            <w:rFonts w:ascii="Times New Roman" w:hAnsi="Times New Roman" w:cs="Times New Roman"/>
          </w:rPr>
          <w:delText>n inevitable</w:delText>
        </w:r>
      </w:del>
      <w:r w:rsidRPr="00B233A4">
        <w:rPr>
          <w:rFonts w:ascii="Times New Roman" w:hAnsi="Times New Roman" w:cs="Times New Roman"/>
        </w:rPr>
        <w:t xml:space="preserve">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w:t>
      </w:r>
      <w:ins w:id="801" w:author="Colin Dassow" w:date="2021-01-10T10:48:00Z">
        <w:r w:rsidR="001B26F4">
          <w:rPr>
            <w:rFonts w:ascii="Times New Roman" w:hAnsi="Times New Roman" w:cs="Times New Roman"/>
          </w:rPr>
          <w:t xml:space="preserve"> however</w:t>
        </w:r>
      </w:ins>
      <w:r w:rsidRPr="00B233A4">
        <w:rPr>
          <w:rFonts w:ascii="Times New Roman" w:hAnsi="Times New Roman" w:cs="Times New Roman"/>
        </w:rPr>
        <w:t>, managing both species</w:t>
      </w:r>
      <w:r>
        <w:rPr>
          <w:rFonts w:ascii="Times New Roman" w:hAnsi="Times New Roman" w:cs="Times New Roman"/>
        </w:rPr>
        <w:t xml:space="preserve"> (through stocking of species 1 and harvest of species 2) </w:t>
      </w:r>
      <w:commentRangeStart w:id="802"/>
      <w:commentRangeStart w:id="803"/>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w:t>
      </w:r>
      <w:commentRangeEnd w:id="802"/>
      <w:r w:rsidR="00A039C6">
        <w:rPr>
          <w:rStyle w:val="CommentReference"/>
        </w:rPr>
        <w:commentReference w:id="802"/>
      </w:r>
      <w:commentRangeEnd w:id="803"/>
      <w:r w:rsidR="001B26F4">
        <w:rPr>
          <w:rStyle w:val="CommentReference"/>
        </w:rPr>
        <w:commentReference w:id="803"/>
      </w:r>
      <w:r w:rsidRPr="00B233A4">
        <w:rPr>
          <w:rFonts w:ascii="Times New Roman" w:hAnsi="Times New Roman" w:cs="Times New Roman"/>
        </w:rPr>
        <w:t>(Fig. 4d).</w:t>
      </w:r>
      <w:r>
        <w:rPr>
          <w:rFonts w:ascii="Times New Roman" w:hAnsi="Times New Roman" w:cs="Times New Roman"/>
        </w:rPr>
        <w:t xml:space="preserve"> A combination of strategies still led to a decrease in species 1 abundance</w:t>
      </w:r>
      <w:del w:id="804" w:author="Sass, Gregory G" w:date="2021-01-08T14:32:00Z">
        <w:r w:rsidDel="00244A94">
          <w:rPr>
            <w:rFonts w:ascii="Times New Roman" w:hAnsi="Times New Roman" w:cs="Times New Roman"/>
          </w:rPr>
          <w:delText>,</w:delText>
        </w:r>
      </w:del>
      <w:r>
        <w:rPr>
          <w:rFonts w:ascii="Times New Roman" w:hAnsi="Times New Roman" w:cs="Times New Roman"/>
        </w:rPr>
        <w:t xml:space="preserve"> but </w:t>
      </w:r>
      <w:commentRangeStart w:id="805"/>
      <w:r>
        <w:rPr>
          <w:rFonts w:ascii="Times New Roman" w:hAnsi="Times New Roman" w:cs="Times New Roman"/>
        </w:rPr>
        <w:t>avoid</w:t>
      </w:r>
      <w:ins w:id="806" w:author="Sass, Gregory G" w:date="2021-01-08T14:31:00Z">
        <w:r w:rsidR="00244A94">
          <w:rPr>
            <w:rFonts w:ascii="Times New Roman" w:hAnsi="Times New Roman" w:cs="Times New Roman"/>
          </w:rPr>
          <w:t>ed</w:t>
        </w:r>
      </w:ins>
      <w:del w:id="807" w:author="Sass, Gregory G" w:date="2021-01-08T14:31:00Z">
        <w:r w:rsidDel="00244A94">
          <w:rPr>
            <w:rFonts w:ascii="Times New Roman" w:hAnsi="Times New Roman" w:cs="Times New Roman"/>
          </w:rPr>
          <w:delText>s</w:delText>
        </w:r>
      </w:del>
      <w:r>
        <w:rPr>
          <w:rFonts w:ascii="Times New Roman" w:hAnsi="Times New Roman" w:cs="Times New Roman"/>
        </w:rPr>
        <w:t xml:space="preserve"> </w:t>
      </w:r>
      <w:commentRangeEnd w:id="805"/>
      <w:r w:rsidR="00D564B8">
        <w:rPr>
          <w:rStyle w:val="CommentReference"/>
        </w:rPr>
        <w:commentReference w:id="805"/>
      </w:r>
      <w:r>
        <w:rPr>
          <w:rFonts w:ascii="Times New Roman" w:hAnsi="Times New Roman" w:cs="Times New Roman"/>
        </w:rPr>
        <w:t xml:space="preserve">a compensatory increase in species 2, thereby effectively maintaining conditions for species 1 even </w:t>
      </w:r>
      <w:del w:id="808" w:author="Colin Dassow" w:date="2021-01-10T10:50:00Z">
        <w:r w:rsidDel="00DF524E">
          <w:rPr>
            <w:rFonts w:ascii="Times New Roman" w:hAnsi="Times New Roman" w:cs="Times New Roman"/>
          </w:rPr>
          <w:delText>under slow change scenarios</w:delText>
        </w:r>
      </w:del>
      <w:ins w:id="809" w:author="Colin Dassow" w:date="2021-01-10T10:50:00Z">
        <w:r w:rsidR="00DF524E">
          <w:rPr>
            <w:rFonts w:ascii="Times New Roman" w:hAnsi="Times New Roman" w:cs="Times New Roman"/>
          </w:rPr>
          <w:t xml:space="preserve"> as a driver outside managerial control pushes the system towards species 2</w:t>
        </w:r>
      </w:ins>
      <w:r>
        <w:rPr>
          <w:rFonts w:ascii="Times New Roman" w:hAnsi="Times New Roman" w:cs="Times New Roman"/>
        </w:rPr>
        <w:t>.</w:t>
      </w:r>
      <w:r w:rsidRPr="00B233A4">
        <w:rPr>
          <w:rFonts w:ascii="Times New Roman" w:hAnsi="Times New Roman" w:cs="Times New Roman"/>
        </w:rPr>
        <w:t xml:space="preserve"> </w:t>
      </w:r>
      <w:r w:rsidR="00C82B8B">
        <w:rPr>
          <w:rFonts w:ascii="Times New Roman" w:hAnsi="Times New Roman" w:cs="Times New Roman"/>
        </w:rPr>
        <w:t>When no management action is taken</w:t>
      </w:r>
      <w:ins w:id="810" w:author="Sass, Gregory G" w:date="2021-01-08T14:31:00Z">
        <w:r w:rsidR="00244A94">
          <w:rPr>
            <w:rFonts w:ascii="Times New Roman" w:hAnsi="Times New Roman" w:cs="Times New Roman"/>
          </w:rPr>
          <w:t>,</w:t>
        </w:r>
      </w:ins>
      <w:r w:rsidR="00C82B8B">
        <w:rPr>
          <w:rFonts w:ascii="Times New Roman" w:hAnsi="Times New Roman" w:cs="Times New Roman"/>
        </w:rPr>
        <w:t xml:space="preserve"> the </w:t>
      </w:r>
      <w:ins w:id="811" w:author="Sass, Gregory G" w:date="2021-01-08T14:32:00Z">
        <w:r w:rsidR="00244A94">
          <w:rPr>
            <w:rFonts w:ascii="Times New Roman" w:hAnsi="Times New Roman" w:cs="Times New Roman"/>
          </w:rPr>
          <w:t>stable state changes</w:t>
        </w:r>
      </w:ins>
      <w:del w:id="812" w:author="Sass, Gregory G" w:date="2021-01-08T14:32:00Z">
        <w:r w:rsidR="00C82B8B" w:rsidDel="00244A94">
          <w:rPr>
            <w:rFonts w:ascii="Times New Roman" w:hAnsi="Times New Roman" w:cs="Times New Roman"/>
          </w:rPr>
          <w:delText>system flips</w:delText>
        </w:r>
      </w:del>
      <w:r w:rsidR="00C82B8B">
        <w:rPr>
          <w:rFonts w:ascii="Times New Roman" w:hAnsi="Times New Roman" w:cs="Times New Roman"/>
        </w:rPr>
        <w:t xml:space="preserve"> after 4</w:t>
      </w:r>
      <w:del w:id="813" w:author="Colin Dassow" w:date="2021-01-11T15:25:00Z">
        <w:r w:rsidR="00C82B8B" w:rsidDel="00D3189B">
          <w:rPr>
            <w:rFonts w:ascii="Times New Roman" w:hAnsi="Times New Roman" w:cs="Times New Roman"/>
          </w:rPr>
          <w:delText>1</w:delText>
        </w:r>
      </w:del>
      <w:ins w:id="814" w:author="Colin Dassow" w:date="2021-01-11T15:25:00Z">
        <w:r w:rsidR="00D3189B">
          <w:rPr>
            <w:rFonts w:ascii="Times New Roman" w:hAnsi="Times New Roman" w:cs="Times New Roman"/>
          </w:rPr>
          <w:t>0</w:t>
        </w:r>
      </w:ins>
      <w:r w:rsidR="00C82B8B">
        <w:rPr>
          <w:rFonts w:ascii="Times New Roman" w:hAnsi="Times New Roman" w:cs="Times New Roman"/>
        </w:rPr>
        <w:t xml:space="preserve">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ins w:id="815" w:author="Chelsey Nieman" w:date="2021-01-11T09:45:00Z">
                <w:rPr>
                  <w:rFonts w:ascii="Cambria Math" w:hAnsi="Cambria Math" w:cs="Times New Roman"/>
                  <w:bCs/>
                </w:rPr>
              </w:ins>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ins w:id="816" w:author="Sass, Gregory G" w:date="2021-01-08T14:32:00Z">
        <w:r w:rsidR="00244A94">
          <w:rPr>
            <w:rFonts w:ascii="Times New Roman" w:hAnsi="Times New Roman" w:cs="Times New Roman"/>
          </w:rPr>
          <w:t>was</w:t>
        </w:r>
      </w:ins>
      <w:del w:id="817" w:author="Sass, Gregory G" w:date="2021-01-08T14:32:00Z">
        <w:r w:rsidR="00C82B8B" w:rsidDel="00244A94">
          <w:rPr>
            <w:rFonts w:ascii="Times New Roman" w:hAnsi="Times New Roman" w:cs="Times New Roman"/>
          </w:rPr>
          <w:delText>is</w:delText>
        </w:r>
      </w:del>
      <w:r w:rsidR="00C82B8B">
        <w:rPr>
          <w:rFonts w:ascii="Times New Roman" w:hAnsi="Times New Roman" w:cs="Times New Roman"/>
        </w:rPr>
        <w:t xml:space="preserve"> able to delay the transition by </w:t>
      </w:r>
      <w:del w:id="818" w:author="Colin Dassow" w:date="2021-01-11T15:26:00Z">
        <w:r w:rsidR="00C82B8B" w:rsidDel="00D3189B">
          <w:rPr>
            <w:rFonts w:ascii="Times New Roman" w:hAnsi="Times New Roman" w:cs="Times New Roman"/>
          </w:rPr>
          <w:delText xml:space="preserve">130 </w:delText>
        </w:r>
      </w:del>
      <w:ins w:id="819" w:author="Colin Dassow" w:date="2021-01-11T15:26:00Z">
        <w:r w:rsidR="00D3189B">
          <w:rPr>
            <w:rFonts w:ascii="Times New Roman" w:hAnsi="Times New Roman" w:cs="Times New Roman"/>
          </w:rPr>
          <w:t>1</w:t>
        </w:r>
        <w:r w:rsidR="00D3189B">
          <w:rPr>
            <w:rFonts w:ascii="Times New Roman" w:hAnsi="Times New Roman" w:cs="Times New Roman"/>
          </w:rPr>
          <w:t>11</w:t>
        </w:r>
        <w:bookmarkStart w:id="820" w:name="_GoBack"/>
        <w:bookmarkEnd w:id="820"/>
        <w:r w:rsidR="00D3189B">
          <w:rPr>
            <w:rFonts w:ascii="Times New Roman" w:hAnsi="Times New Roman" w:cs="Times New Roman"/>
          </w:rPr>
          <w:t xml:space="preserve"> </w:t>
        </w:r>
      </w:ins>
      <w:r w:rsidR="00C82B8B">
        <w:rPr>
          <w:rFonts w:ascii="Times New Roman" w:hAnsi="Times New Roman" w:cs="Times New Roman"/>
        </w:rPr>
        <w:t>years</w:t>
      </w:r>
      <w:del w:id="821" w:author="Sass, Gregory G" w:date="2021-01-08T14:33:00Z">
        <w:r w:rsidR="00C82B8B" w:rsidDel="00244A94">
          <w:rPr>
            <w:rFonts w:ascii="Times New Roman" w:hAnsi="Times New Roman" w:cs="Times New Roman"/>
          </w:rPr>
          <w:delText xml:space="preserve"> to time 171</w:delText>
        </w:r>
      </w:del>
      <w:r w:rsidR="00C82B8B">
        <w:rPr>
          <w:rFonts w:ascii="Times New Roman" w:hAnsi="Times New Roman" w:cs="Times New Roman"/>
        </w:rPr>
        <w:t xml:space="preserve"> (Fig 4b). Adding 500 juveniles annually through stocking</w:t>
      </w:r>
      <w:del w:id="822" w:author="Sass, Gregory G" w:date="2021-01-08T14:33:00Z">
        <w:r w:rsidR="00C82B8B" w:rsidDel="00244A94">
          <w:rPr>
            <w:rFonts w:ascii="Times New Roman" w:hAnsi="Times New Roman" w:cs="Times New Roman"/>
          </w:rPr>
          <w:delText xml:space="preserve"> can</w:delText>
        </w:r>
      </w:del>
      <w:r w:rsidR="00C82B8B">
        <w:rPr>
          <w:rFonts w:ascii="Times New Roman" w:hAnsi="Times New Roman" w:cs="Times New Roman"/>
        </w:rPr>
        <w:t xml:space="preserve"> delay</w:t>
      </w:r>
      <w:ins w:id="823" w:author="Sass, Gregory G" w:date="2021-01-08T14:33:00Z">
        <w:r w:rsidR="00244A94">
          <w:rPr>
            <w:rFonts w:ascii="Times New Roman" w:hAnsi="Times New Roman" w:cs="Times New Roman"/>
          </w:rPr>
          <w:t>ed</w:t>
        </w:r>
      </w:ins>
      <w:r w:rsidR="00C82B8B">
        <w:rPr>
          <w:rFonts w:ascii="Times New Roman" w:hAnsi="Times New Roman" w:cs="Times New Roman"/>
        </w:rPr>
        <w:t xml:space="preserve"> the </w:t>
      </w:r>
      <w:ins w:id="824" w:author="Sass, Gregory G" w:date="2021-01-08T14:33:00Z">
        <w:r w:rsidR="00244A94">
          <w:rPr>
            <w:rFonts w:ascii="Times New Roman" w:hAnsi="Times New Roman" w:cs="Times New Roman"/>
          </w:rPr>
          <w:t>change in stable state</w:t>
        </w:r>
      </w:ins>
      <w:del w:id="825" w:author="Sass, Gregory G" w:date="2021-01-08T14:33:00Z">
        <w:r w:rsidR="00C82B8B" w:rsidDel="00244A94">
          <w:rPr>
            <w:rFonts w:ascii="Times New Roman" w:hAnsi="Times New Roman" w:cs="Times New Roman"/>
          </w:rPr>
          <w:delText>flip</w:delText>
        </w:r>
      </w:del>
      <w:r w:rsidR="00C82B8B">
        <w:rPr>
          <w:rFonts w:ascii="Times New Roman" w:hAnsi="Times New Roman" w:cs="Times New Roman"/>
        </w:rPr>
        <w:t xml:space="preserve"> by 18 years</w:t>
      </w:r>
      <w:del w:id="826" w:author="Sass, Gregory G" w:date="2021-01-08T14:33:00Z">
        <w:r w:rsidR="00C82B8B" w:rsidDel="00244A94">
          <w:rPr>
            <w:rFonts w:ascii="Times New Roman" w:hAnsi="Times New Roman" w:cs="Times New Roman"/>
          </w:rPr>
          <w:delText xml:space="preserve"> to year 59</w:delText>
        </w:r>
      </w:del>
      <w:r w:rsidR="00C82B8B">
        <w:rPr>
          <w:rFonts w:ascii="Times New Roman" w:hAnsi="Times New Roman" w:cs="Times New Roman"/>
        </w:rPr>
        <w:t xml:space="preserve"> (Fig. 4c). </w:t>
      </w:r>
      <w:commentRangeStart w:id="827"/>
      <w:commentRangeStart w:id="828"/>
      <w:ins w:id="829" w:author="Colin Dassow" w:date="2021-01-10T10:57:00Z">
        <w:r w:rsidR="00DF524E" w:rsidRPr="00DF524E">
          <w:rPr>
            <w:rFonts w:ascii="Times New Roman" w:hAnsi="Times New Roman" w:cs="Times New Roman"/>
          </w:rPr>
          <w:t>Management action here was chosen to avoid excessively high stocking and harvest rates which can on their own prevent regime shifts but are uninformative when examining how to creatively maintain the system given the constraints decision makers often face.</w:t>
        </w:r>
      </w:ins>
      <w:commentRangeEnd w:id="827"/>
      <w:ins w:id="830" w:author="Colin Dassow" w:date="2021-01-10T10:58:00Z">
        <w:r w:rsidR="00DF524E">
          <w:rPr>
            <w:rStyle w:val="CommentReference"/>
          </w:rPr>
          <w:commentReference w:id="827"/>
        </w:r>
      </w:ins>
      <w:commentRangeEnd w:id="828"/>
      <w:r w:rsidR="00A41222">
        <w:rPr>
          <w:rStyle w:val="CommentReference"/>
        </w:rPr>
        <w:commentReference w:id="828"/>
      </w:r>
      <w:commentRangeStart w:id="831"/>
      <w:del w:id="832" w:author="Colin Dassow" w:date="2021-01-10T10:57:00Z">
        <w:r w:rsidRPr="00B233A4" w:rsidDel="00DF524E">
          <w:rPr>
            <w:rFonts w:ascii="Times New Roman" w:hAnsi="Times New Roman" w:cs="Times New Roman"/>
          </w:rPr>
          <w:delText xml:space="preserve">Management action here was limited to what might be feasible given time and budget constraints for most </w:delText>
        </w:r>
      </w:del>
      <w:ins w:id="833" w:author="Sass, Gregory G" w:date="2021-01-08T14:33:00Z">
        <w:del w:id="834" w:author="Colin Dassow" w:date="2021-01-10T10:57:00Z">
          <w:r w:rsidR="00244A94" w:rsidDel="00DF524E">
            <w:rPr>
              <w:rFonts w:ascii="Times New Roman" w:hAnsi="Times New Roman" w:cs="Times New Roman"/>
            </w:rPr>
            <w:delText>decision makers</w:delText>
          </w:r>
        </w:del>
      </w:ins>
      <w:del w:id="835" w:author="Colin Dassow" w:date="2021-01-10T10:57:00Z">
        <w:r w:rsidRPr="00B233A4" w:rsidDel="00DF524E">
          <w:rPr>
            <w:rFonts w:ascii="Times New Roman" w:hAnsi="Times New Roman" w:cs="Times New Roman"/>
          </w:rPr>
          <w:delText>managers</w:delText>
        </w:r>
        <w:r w:rsidDel="00DF524E">
          <w:rPr>
            <w:rFonts w:ascii="Times New Roman" w:hAnsi="Times New Roman" w:cs="Times New Roman"/>
          </w:rPr>
          <w:delText xml:space="preserve"> within the parameterization of our hypothetical two species system (i.e., harvest control and stocking)</w:delText>
        </w:r>
        <w:r w:rsidRPr="00B233A4" w:rsidDel="00DF524E">
          <w:rPr>
            <w:rFonts w:ascii="Times New Roman" w:hAnsi="Times New Roman" w:cs="Times New Roman"/>
          </w:rPr>
          <w:delText>.</w:delText>
        </w:r>
        <w:r w:rsidDel="00DF524E">
          <w:rPr>
            <w:rFonts w:ascii="Times New Roman" w:hAnsi="Times New Roman" w:cs="Times New Roman"/>
          </w:rPr>
          <w:delText xml:space="preserve"> </w:delText>
        </w:r>
        <w:commentRangeEnd w:id="831"/>
        <w:r w:rsidR="00FB7E37" w:rsidDel="00DF524E">
          <w:rPr>
            <w:rStyle w:val="CommentReference"/>
          </w:rPr>
          <w:commentReference w:id="831"/>
        </w:r>
      </w:del>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lastRenderedPageBreak/>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905" cy="4142857"/>
                    </a:xfrm>
                    <a:prstGeom prst="rect">
                      <a:avLst/>
                    </a:prstGeom>
                  </pic:spPr>
                </pic:pic>
              </a:graphicData>
            </a:graphic>
          </wp:inline>
        </w:drawing>
      </w:r>
    </w:p>
    <w:p w14:paraId="5A69636A" w14:textId="6233201C" w:rsidR="003E598E"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w:t>
      </w:r>
      <w:r>
        <w:rPr>
          <w:rFonts w:ascii="Times New Roman" w:hAnsi="Times New Roman" w:cs="Times New Roman"/>
        </w:rPr>
        <w:t xml:space="preserve"> in the </w:t>
      </w:r>
      <w:ins w:id="836" w:author="Sass, Gregory G" w:date="2021-01-08T14:34:00Z">
        <w:r w:rsidR="00244A94">
          <w:rPr>
            <w:rFonts w:ascii="Times New Roman" w:hAnsi="Times New Roman" w:cs="Times New Roman"/>
          </w:rPr>
          <w:t>Safe Operating Space</w:t>
        </w:r>
      </w:ins>
      <w:del w:id="837" w:author="Sass, Gregory G" w:date="2021-01-08T14:34:00Z">
        <w:r w:rsidDel="00244A94">
          <w:rPr>
            <w:rFonts w:ascii="Times New Roman" w:hAnsi="Times New Roman" w:cs="Times New Roman"/>
          </w:rPr>
          <w:delText>Slow Change</w:delText>
        </w:r>
      </w:del>
      <w:r>
        <w:rPr>
          <w:rFonts w:ascii="Times New Roman" w:hAnsi="Times New Roman" w:cs="Times New Roman"/>
        </w:rPr>
        <w:t xml:space="preserve"> Experiment</w:t>
      </w:r>
      <w:r w:rsidRPr="00B233A4">
        <w:rPr>
          <w:rFonts w:ascii="Times New Roman" w:hAnsi="Times New Roman" w:cs="Times New Roman"/>
        </w:rPr>
        <w:t xml:space="preserve">. Slow </w:t>
      </w:r>
      <w:r>
        <w:rPr>
          <w:rFonts w:ascii="Times New Roman" w:hAnsi="Times New Roman" w:cs="Times New Roman"/>
        </w:rPr>
        <w:t xml:space="preserve">declines in recruitment </w:t>
      </w:r>
      <w:r w:rsidRPr="00B233A4">
        <w:rPr>
          <w:rFonts w:ascii="Times New Roman" w:hAnsi="Times New Roman" w:cs="Times New Roman"/>
        </w:rPr>
        <w:t xml:space="preserve">represents </w:t>
      </w:r>
      <w:r>
        <w:rPr>
          <w:rFonts w:ascii="Times New Roman" w:hAnsi="Times New Roman" w:cs="Times New Roman"/>
        </w:rPr>
        <w:t xml:space="preserve">a factor outside of managerial control, </w:t>
      </w:r>
      <w:r w:rsidRPr="00B233A4">
        <w:rPr>
          <w:rFonts w:ascii="Times New Roman" w:hAnsi="Times New Roman" w:cs="Times New Roman"/>
        </w:rPr>
        <w:t xml:space="preserve">which will inevitably </w:t>
      </w:r>
      <w:ins w:id="838" w:author="Sass, Gregory G" w:date="2021-01-08T14:34:00Z">
        <w:r w:rsidR="00244A94">
          <w:rPr>
            <w:rFonts w:ascii="Times New Roman" w:hAnsi="Times New Roman" w:cs="Times New Roman"/>
          </w:rPr>
          <w:t>change the stable state</w:t>
        </w:r>
      </w:ins>
      <w:del w:id="839" w:author="Sass, Gregory G" w:date="2021-01-08T14:34:00Z">
        <w:r w:rsidRPr="00B233A4" w:rsidDel="00244A94">
          <w:rPr>
            <w:rFonts w:ascii="Times New Roman" w:hAnsi="Times New Roman" w:cs="Times New Roman"/>
          </w:rPr>
          <w:delText>flip system</w:delText>
        </w:r>
      </w:del>
      <w:r w:rsidRPr="00B233A4">
        <w:rPr>
          <w:rFonts w:ascii="Times New Roman" w:hAnsi="Times New Roman" w:cs="Times New Roman"/>
        </w:rPr>
        <w:t xml:space="preserve"> from sp1 dominated to sp2 (</w:t>
      </w:r>
      <w:r>
        <w:rPr>
          <w:rFonts w:ascii="Times New Roman" w:hAnsi="Times New Roman" w:cs="Times New Roman"/>
        </w:rPr>
        <w:t xml:space="preserve">no action; </w:t>
      </w:r>
      <w:r w:rsidRPr="00B233A4">
        <w:rPr>
          <w:rFonts w:ascii="Times New Roman" w:hAnsi="Times New Roman" w:cs="Times New Roman"/>
        </w:rPr>
        <w:t xml:space="preserve">panel A). The </w:t>
      </w:r>
      <w:ins w:id="840" w:author="Sass, Gregory G" w:date="2021-01-08T14:35:00Z">
        <w:r w:rsidR="00244A94">
          <w:rPr>
            <w:rFonts w:ascii="Times New Roman" w:hAnsi="Times New Roman" w:cs="Times New Roman"/>
          </w:rPr>
          <w:t>change</w:t>
        </w:r>
      </w:ins>
      <w:del w:id="841" w:author="Sass, Gregory G" w:date="2021-01-08T14:35:00Z">
        <w:r w:rsidRPr="00B233A4" w:rsidDel="00244A94">
          <w:rPr>
            <w:rFonts w:ascii="Times New Roman" w:hAnsi="Times New Roman" w:cs="Times New Roman"/>
          </w:rPr>
          <w:delText>flip</w:delText>
        </w:r>
      </w:del>
      <w:r w:rsidRPr="00B233A4">
        <w:rPr>
          <w:rFonts w:ascii="Times New Roman" w:hAnsi="Times New Roman" w:cs="Times New Roman"/>
        </w:rPr>
        <w:t xml:space="preserve"> in system state can be delayed through either harvest of </w:t>
      </w:r>
      <w:r>
        <w:rPr>
          <w:rFonts w:ascii="Times New Roman" w:hAnsi="Times New Roman" w:cs="Times New Roman"/>
        </w:rPr>
        <w:t xml:space="preserve">species 2 </w:t>
      </w:r>
      <w:r w:rsidRPr="00B233A4">
        <w:rPr>
          <w:rFonts w:ascii="Times New Roman" w:hAnsi="Times New Roman" w:cs="Times New Roman"/>
        </w:rPr>
        <w:t xml:space="preserve">(panel B), </w:t>
      </w:r>
      <w:r>
        <w:rPr>
          <w:rFonts w:ascii="Times New Roman" w:hAnsi="Times New Roman" w:cs="Times New Roman"/>
        </w:rPr>
        <w:t xml:space="preserve">or </w:t>
      </w:r>
      <w:r w:rsidRPr="00B233A4">
        <w:rPr>
          <w:rFonts w:ascii="Times New Roman" w:hAnsi="Times New Roman" w:cs="Times New Roman"/>
        </w:rPr>
        <w:t>stocking of the desired species</w:t>
      </w:r>
      <w:r w:rsidRPr="00B233A4" w:rsidDel="00256426">
        <w:rPr>
          <w:rFonts w:ascii="Times New Roman" w:hAnsi="Times New Roman" w:cs="Times New Roman"/>
        </w:rPr>
        <w:t xml:space="preserve"> </w:t>
      </w:r>
      <w:r w:rsidRPr="00B233A4">
        <w:rPr>
          <w:rFonts w:ascii="Times New Roman" w:hAnsi="Times New Roman" w:cs="Times New Roman"/>
        </w:rPr>
        <w:t>(panel C), or perhaps prevented altogether by stocking and harvesting (panel D).</w:t>
      </w:r>
    </w:p>
    <w:bookmarkEnd w:id="628"/>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commentRangeStart w:id="842"/>
      <w:r w:rsidRPr="00FA2D61">
        <w:rPr>
          <w:rFonts w:ascii="Times New Roman" w:hAnsi="Times New Roman" w:cs="Times New Roman"/>
          <w:color w:val="auto"/>
          <w:sz w:val="24"/>
          <w:szCs w:val="24"/>
        </w:rPr>
        <w:t>Discussion</w:t>
      </w:r>
      <w:commentRangeEnd w:id="842"/>
      <w:r w:rsidR="00B55458">
        <w:rPr>
          <w:rStyle w:val="CommentReference"/>
          <w:rFonts w:asciiTheme="minorHAnsi" w:eastAsiaTheme="minorHAnsi" w:hAnsiTheme="minorHAnsi" w:cstheme="minorBidi"/>
          <w:b w:val="0"/>
          <w:bCs w:val="0"/>
          <w:color w:val="auto"/>
        </w:rPr>
        <w:commentReference w:id="842"/>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58367911"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Sudden, unexpected regime shifts represent a growing threat to aquatic systems as human influences grow and erode ecosystem resilience (De Roos and Persson 2002, Carpenter and Kinne 2003, Persson et al. 2007). We demonstrated how management interventions could be used to maintain stable states of a system through careful consideration of human influences and interspecific interactions as drivers of regime shifts within a system. Whe</w:t>
      </w:r>
      <w:ins w:id="843" w:author="Colin Dassow" w:date="2021-01-10T11:32:00Z">
        <w:r w:rsidR="00E20E39">
          <w:rPr>
            <w:rFonts w:ascii="Times New Roman" w:hAnsi="Times New Roman" w:cs="Times New Roman"/>
            <w:i w:val="0"/>
          </w:rPr>
          <w:t>n</w:t>
        </w:r>
      </w:ins>
      <w:del w:id="844" w:author="Colin Dassow" w:date="2021-01-10T11:32:00Z">
        <w:r w:rsidDel="00E20E39">
          <w:rPr>
            <w:rFonts w:ascii="Times New Roman" w:hAnsi="Times New Roman" w:cs="Times New Roman"/>
            <w:i w:val="0"/>
          </w:rPr>
          <w:delText>re</w:delText>
        </w:r>
      </w:del>
      <w:r>
        <w:rPr>
          <w:rFonts w:ascii="Times New Roman" w:hAnsi="Times New Roman" w:cs="Times New Roman"/>
          <w:i w:val="0"/>
        </w:rPr>
        <w:t xml:space="preserve"> a single species management approach is infeasible or unable to achieve the desired stable state, our relatively simple model of a multi-species recreational fishery demonstrated how species interactions could allow a </w:t>
      </w:r>
      <w:ins w:id="845" w:author="Sass, Gregory G" w:date="2021-01-08T14:37:00Z">
        <w:r w:rsidR="001A5923">
          <w:rPr>
            <w:rFonts w:ascii="Times New Roman" w:hAnsi="Times New Roman" w:cs="Times New Roman"/>
            <w:i w:val="0"/>
          </w:rPr>
          <w:t>decision maker</w:t>
        </w:r>
      </w:ins>
      <w:del w:id="846" w:author="Sass, Gregory G" w:date="2021-01-08T14:37:00Z">
        <w:r w:rsidDel="001A5923">
          <w:rPr>
            <w:rFonts w:ascii="Times New Roman" w:hAnsi="Times New Roman" w:cs="Times New Roman"/>
            <w:i w:val="0"/>
          </w:rPr>
          <w:delText>manager</w:delText>
        </w:r>
      </w:del>
      <w:r>
        <w:rPr>
          <w:rFonts w:ascii="Times New Roman" w:hAnsi="Times New Roman" w:cs="Times New Roman"/>
          <w:i w:val="0"/>
        </w:rPr>
        <w:t xml:space="preserve">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w:t>
      </w:r>
      <w:r>
        <w:rPr>
          <w:rFonts w:ascii="Times New Roman" w:hAnsi="Times New Roman" w:cs="Times New Roman"/>
          <w:i w:val="0"/>
        </w:rPr>
        <w:lastRenderedPageBreak/>
        <w:t xml:space="preserve">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5FE7A19B"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del w:id="847" w:author="Chris Solomon" w:date="2021-01-08T10:26:00Z">
        <w:r w:rsidDel="00FB471B">
          <w:rPr>
            <w:rFonts w:ascii="Times New Roman" w:hAnsi="Times New Roman" w:cs="Times New Roman"/>
            <w:i w:val="0"/>
          </w:rPr>
          <w:delText>Traditionally, f</w:delText>
        </w:r>
      </w:del>
      <w:ins w:id="848" w:author="Chris Solomon" w:date="2021-01-08T10:26:00Z">
        <w:r w:rsidR="00FB471B">
          <w:rPr>
            <w:rFonts w:ascii="Times New Roman" w:hAnsi="Times New Roman" w:cs="Times New Roman"/>
            <w:i w:val="0"/>
          </w:rPr>
          <w:t>F</w:t>
        </w:r>
      </w:ins>
      <w:r>
        <w:rPr>
          <w:rFonts w:ascii="Times New Roman" w:hAnsi="Times New Roman" w:cs="Times New Roman"/>
          <w:i w:val="0"/>
        </w:rPr>
        <w:t xml:space="preserve">isheries have </w:t>
      </w:r>
      <w:ins w:id="849" w:author="Chris Solomon" w:date="2021-01-08T10:26:00Z">
        <w:r w:rsidR="00FB471B">
          <w:rPr>
            <w:rFonts w:ascii="Times New Roman" w:hAnsi="Times New Roman" w:cs="Times New Roman"/>
            <w:i w:val="0"/>
          </w:rPr>
          <w:t xml:space="preserve">often </w:t>
        </w:r>
      </w:ins>
      <w:r>
        <w:rPr>
          <w:rFonts w:ascii="Times New Roman" w:hAnsi="Times New Roman" w:cs="Times New Roman"/>
          <w:i w:val="0"/>
        </w:rPr>
        <w:t xml:space="preserve">been managed through a single species lens (Hjerman et al. 2004, Walters et al. 2005, Carpenter et al. 2017); however, this practice has not always resulted in positive outcomes. </w:t>
      </w:r>
      <w:commentRangeStart w:id="850"/>
      <w:r>
        <w:rPr>
          <w:rFonts w:ascii="Times New Roman" w:hAnsi="Times New Roman" w:cs="Times New Roman"/>
          <w:i w:val="0"/>
        </w:rPr>
        <w:t>Our results, and the research of others, have demonstrated why positive feedback loops, which are often unaccounted for,</w:t>
      </w:r>
      <w:commentRangeEnd w:id="850"/>
      <w:r w:rsidR="00D66C40">
        <w:rPr>
          <w:rStyle w:val="CommentReference"/>
          <w:i w:val="0"/>
        </w:rPr>
        <w:commentReference w:id="850"/>
      </w:r>
      <w:r>
        <w:rPr>
          <w:rFonts w:ascii="Times New Roman" w:hAnsi="Times New Roman" w:cs="Times New Roman"/>
          <w:i w:val="0"/>
        </w:rPr>
        <w:t xml:space="preserve"> sometimes produce unexpected outcomes in the eyes of decision makers (Tonn et al. 1992, Pine et al. 2009</w:t>
      </w:r>
      <w:ins w:id="851" w:author="Sass, Gregory G - DNR" w:date="2021-01-08T14:51:00Z">
        <w:r w:rsidR="00595470">
          <w:rPr>
            <w:rFonts w:ascii="Times New Roman" w:hAnsi="Times New Roman" w:cs="Times New Roman"/>
            <w:i w:val="0"/>
          </w:rPr>
          <w:t>, Solomon et al. 2020</w:t>
        </w:r>
      </w:ins>
      <w:r>
        <w:rPr>
          <w:rFonts w:ascii="Times New Roman" w:hAnsi="Times New Roman" w:cs="Times New Roman"/>
          <w:i w:val="0"/>
        </w:rPr>
        <w:t xml:space="preserve">). In our model, the key feedback loop was through juvenile competition and predation by adults. When maintaining the abundance of species 1, the </w:t>
      </w:r>
      <w:ins w:id="852" w:author="Sass, Gregory G" w:date="2021-01-08T14:38:00Z">
        <w:r w:rsidR="001A5923">
          <w:rPr>
            <w:rFonts w:ascii="Times New Roman" w:hAnsi="Times New Roman" w:cs="Times New Roman"/>
            <w:i w:val="0"/>
          </w:rPr>
          <w:t>decision maker</w:t>
        </w:r>
      </w:ins>
      <w:del w:id="853" w:author="Sass, Gregory G" w:date="2021-01-08T14:38:00Z">
        <w:r w:rsidDel="001A5923">
          <w:rPr>
            <w:rFonts w:ascii="Times New Roman" w:hAnsi="Times New Roman" w:cs="Times New Roman"/>
            <w:i w:val="0"/>
          </w:rPr>
          <w:delText>manager</w:delText>
        </w:r>
      </w:del>
      <w:r>
        <w:rPr>
          <w:rFonts w:ascii="Times New Roman" w:hAnsi="Times New Roman" w:cs="Times New Roman"/>
          <w:i w:val="0"/>
        </w:rPr>
        <w:t xml:space="preserve">’s ultimate goal is to </w:t>
      </w:r>
      <w:ins w:id="854" w:author="Sass, Gregory G" w:date="2021-01-08T14:39:00Z">
        <w:r w:rsidR="001A5923">
          <w:rPr>
            <w:rFonts w:ascii="Times New Roman" w:hAnsi="Times New Roman" w:cs="Times New Roman"/>
            <w:i w:val="0"/>
          </w:rPr>
          <w:t>conserve</w:t>
        </w:r>
      </w:ins>
      <w:del w:id="855" w:author="Sass, Gregory G" w:date="2021-01-08T14:39:00Z">
        <w:r w:rsidDel="001A5923">
          <w:rPr>
            <w:rFonts w:ascii="Times New Roman" w:hAnsi="Times New Roman" w:cs="Times New Roman"/>
            <w:i w:val="0"/>
          </w:rPr>
          <w:delText>maintain</w:delText>
        </w:r>
      </w:del>
      <w:r>
        <w:rPr>
          <w:rFonts w:ascii="Times New Roman" w:hAnsi="Times New Roman" w:cs="Times New Roman"/>
          <w:i w:val="0"/>
        </w:rPr>
        <w:t xml:space="preserve"> or increase the number of </w:t>
      </w:r>
      <m:oMath>
        <m:sSub>
          <m:sSubPr>
            <m:ctrlPr>
              <w:ins w:id="85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t>
      </w:r>
      <w:ins w:id="857" w:author="Sass, Gregory G" w:date="2021-01-08T14:44:00Z">
        <w:r w:rsidR="00595470">
          <w:rPr>
            <w:rFonts w:ascii="Times New Roman" w:hAnsi="Times New Roman" w:cs="Times New Roman"/>
            <w:i w:val="0"/>
          </w:rPr>
          <w:t>Although</w:t>
        </w:r>
      </w:ins>
      <w:del w:id="858" w:author="Sass, Gregory G" w:date="2021-01-08T14:44:00Z">
        <w:r w:rsidDel="00595470">
          <w:rPr>
            <w:rFonts w:ascii="Times New Roman" w:hAnsi="Times New Roman" w:cs="Times New Roman"/>
            <w:i w:val="0"/>
          </w:rPr>
          <w:delText>While</w:delText>
        </w:r>
      </w:del>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(Cowx, 1999). Furthermore, our model demonstrated how stocking can be rendered ineffective when a portion of the stocked fish will feed species 2, thereby promoting species 2 abundance and beginning a feedback loop wherein their own juveniles, </w:t>
      </w:r>
      <m:oMath>
        <m:sSub>
          <m:sSubPr>
            <m:ctrlPr>
              <w:ins w:id="85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del w:id="860" w:author="Sass, Gregory G" w:date="2021-01-08T14:44:00Z">
        <w:r w:rsidR="00BB6CE4" w:rsidDel="00595470">
          <w:rPr>
            <w:rFonts w:ascii="Times New Roman" w:hAnsi="Times New Roman" w:cs="Times New Roman"/>
            <w:i w:val="0"/>
          </w:rPr>
          <w:delText>i</w:delText>
        </w:r>
        <w:r w:rsidDel="00595470">
          <w:rPr>
            <w:rFonts w:ascii="Times New Roman" w:hAnsi="Times New Roman" w:cs="Times New Roman"/>
            <w:i w:val="0"/>
          </w:rPr>
          <w:delText>n reality not</w:delText>
        </w:r>
      </w:del>
      <w:ins w:id="861" w:author="Sass, Gregory G" w:date="2021-01-08T14:44:00Z">
        <w:r w:rsidR="00595470">
          <w:rPr>
            <w:rFonts w:ascii="Times New Roman" w:hAnsi="Times New Roman" w:cs="Times New Roman"/>
            <w:i w:val="0"/>
          </w:rPr>
          <w:t>not</w:t>
        </w:r>
      </w:ins>
      <w:r>
        <w:rPr>
          <w:rFonts w:ascii="Times New Roman" w:hAnsi="Times New Roman" w:cs="Times New Roman"/>
          <w:i w:val="0"/>
        </w:rPr>
        <w:t xml:space="preserve">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ins w:id="86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ins w:id="86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(e.g., Pine et al., 2009) that result in stable ecosystem states can allow </w:t>
      </w:r>
      <w:ins w:id="864" w:author="Sass, Gregory G" w:date="2021-01-08T14:45:00Z">
        <w:r w:rsidR="00595470">
          <w:rPr>
            <w:rFonts w:ascii="Times New Roman" w:hAnsi="Times New Roman" w:cs="Times New Roman"/>
            <w:i w:val="0"/>
          </w:rPr>
          <w:t>decision makers</w:t>
        </w:r>
      </w:ins>
      <w:del w:id="865" w:author="Sass, Gregory G" w:date="2021-01-08T14:45:00Z">
        <w:r w:rsidDel="00595470">
          <w:rPr>
            <w:rFonts w:ascii="Times New Roman" w:hAnsi="Times New Roman" w:cs="Times New Roman"/>
            <w:i w:val="0"/>
          </w:rPr>
          <w:delText>managers</w:delText>
        </w:r>
      </w:del>
      <w:r>
        <w:rPr>
          <w:rFonts w:ascii="Times New Roman" w:hAnsi="Times New Roman" w:cs="Times New Roman"/>
          <w:i w:val="0"/>
        </w:rPr>
        <w:t xml:space="preserve"> to make </w:t>
      </w:r>
      <w:ins w:id="866" w:author="Sass, Gregory G" w:date="2021-01-08T14:45:00Z">
        <w:r w:rsidR="00595470">
          <w:rPr>
            <w:rFonts w:ascii="Times New Roman" w:hAnsi="Times New Roman" w:cs="Times New Roman"/>
            <w:i w:val="0"/>
          </w:rPr>
          <w:t>choices</w:t>
        </w:r>
      </w:ins>
      <w:del w:id="867" w:author="Sass, Gregory G" w:date="2021-01-08T14:45:00Z">
        <w:r w:rsidDel="00595470">
          <w:rPr>
            <w:rFonts w:ascii="Times New Roman" w:hAnsi="Times New Roman" w:cs="Times New Roman"/>
            <w:i w:val="0"/>
          </w:rPr>
          <w:delText>decisions</w:delText>
        </w:r>
      </w:del>
      <w:r>
        <w:rPr>
          <w:rFonts w:ascii="Times New Roman" w:hAnsi="Times New Roman" w:cs="Times New Roman"/>
          <w:i w:val="0"/>
        </w:rPr>
        <w:t xml:space="preserve"> that leverage these feedback loops to increase the probability of maintaining the desired stable state.</w:t>
      </w:r>
    </w:p>
    <w:p w14:paraId="7AF417E1" w14:textId="78D69110" w:rsidR="00071E43" w:rsidRDefault="00595470" w:rsidP="00071E43">
      <w:pPr>
        <w:pStyle w:val="ImageCaption"/>
        <w:widowControl w:val="0"/>
        <w:suppressLineNumbers/>
        <w:ind w:firstLine="720"/>
        <w:rPr>
          <w:rFonts w:ascii="Times New Roman" w:hAnsi="Times New Roman" w:cs="Times New Roman"/>
          <w:i w:val="0"/>
        </w:rPr>
      </w:pPr>
      <w:ins w:id="868" w:author="Sass, Gregory G" w:date="2021-01-08T14:45:00Z">
        <w:r>
          <w:rPr>
            <w:rFonts w:ascii="Times New Roman" w:hAnsi="Times New Roman" w:cs="Times New Roman"/>
            <w:i w:val="0"/>
          </w:rPr>
          <w:t>Decision makers</w:t>
        </w:r>
      </w:ins>
      <w:del w:id="869"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are limited by political, monetary, mechanical, and technological constraints when confronting complex management problems. Most commonly, fishery </w:t>
      </w:r>
      <w:ins w:id="870" w:author="Sass, Gregory G" w:date="2021-01-08T14:45:00Z">
        <w:r>
          <w:rPr>
            <w:rFonts w:ascii="Times New Roman" w:hAnsi="Times New Roman" w:cs="Times New Roman"/>
            <w:i w:val="0"/>
          </w:rPr>
          <w:t>decision makers</w:t>
        </w:r>
      </w:ins>
      <w:del w:id="871"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turn to one of four different tools for preventing or mitigating the negative influences of humans on a system: (1) stocking (e.g., Cowx, 1994); (2) harvest regulation (e.g., length and bag limits; Post et al., 2003); (3) habitat modification (Jennings et al., 1999, Sass et al. 2017); and/or (4) </w:t>
      </w:r>
      <w:commentRangeStart w:id="872"/>
      <w:commentRangeStart w:id="873"/>
      <w:commentRangeStart w:id="874"/>
      <w:r w:rsidR="00071E43">
        <w:rPr>
          <w:rFonts w:ascii="Times New Roman" w:hAnsi="Times New Roman" w:cs="Times New Roman"/>
          <w:i w:val="0"/>
        </w:rPr>
        <w:t xml:space="preserve">fishery closure (either temporary or </w:t>
      </w:r>
      <w:commentRangeStart w:id="875"/>
      <w:r w:rsidR="00071E43">
        <w:rPr>
          <w:rFonts w:ascii="Times New Roman" w:hAnsi="Times New Roman" w:cs="Times New Roman"/>
          <w:i w:val="0"/>
        </w:rPr>
        <w:t>permanen</w:t>
      </w:r>
      <w:commentRangeEnd w:id="872"/>
      <w:r w:rsidR="00071E43">
        <w:rPr>
          <w:rStyle w:val="CommentReference"/>
          <w:i w:val="0"/>
        </w:rPr>
        <w:commentReference w:id="872"/>
      </w:r>
      <w:commentRangeEnd w:id="873"/>
      <w:r w:rsidR="00071E43">
        <w:rPr>
          <w:rStyle w:val="CommentReference"/>
          <w:i w:val="0"/>
        </w:rPr>
        <w:commentReference w:id="873"/>
      </w:r>
      <w:commentRangeEnd w:id="874"/>
      <w:r w:rsidR="00BB6CE4">
        <w:rPr>
          <w:rStyle w:val="CommentReference"/>
          <w:i w:val="0"/>
        </w:rPr>
        <w:commentReference w:id="874"/>
      </w:r>
      <w:r w:rsidR="00071E43">
        <w:rPr>
          <w:rFonts w:ascii="Times New Roman" w:hAnsi="Times New Roman" w:cs="Times New Roman"/>
          <w:i w:val="0"/>
        </w:rPr>
        <w:t>t</w:t>
      </w:r>
      <w:commentRangeEnd w:id="875"/>
      <w:r>
        <w:rPr>
          <w:rStyle w:val="CommentReference"/>
          <w:i w:val="0"/>
        </w:rPr>
        <w:commentReference w:id="875"/>
      </w:r>
      <w:r w:rsidR="00071E43">
        <w:rPr>
          <w:rFonts w:ascii="Times New Roman" w:hAnsi="Times New Roman" w:cs="Times New Roman"/>
          <w:i w:val="0"/>
        </w:rPr>
        <w:t xml:space="preserve">).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ins w:id="876" w:author="Sass, Gregory G - DNR" w:date="2021-01-08T14:46:00Z">
        <w:r>
          <w:rPr>
            <w:rFonts w:ascii="Times New Roman" w:hAnsi="Times New Roman" w:cs="Times New Roman"/>
            <w:i w:val="0"/>
          </w:rPr>
          <w:t>are</w:t>
        </w:r>
      </w:ins>
      <w:del w:id="877" w:author="Sass, Gregory G - DNR" w:date="2021-01-08T14:46:00Z">
        <w:r w:rsidR="00071E43" w:rsidRPr="00FC7295" w:rsidDel="00595470">
          <w:rPr>
            <w:rFonts w:ascii="Times New Roman" w:hAnsi="Times New Roman" w:cs="Times New Roman"/>
            <w:i w:val="0"/>
          </w:rPr>
          <w:delText>is</w:delText>
        </w:r>
      </w:del>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r w:rsidR="00071E43">
        <w:rPr>
          <w:rFonts w:ascii="Times New Roman" w:hAnsi="Times New Roman" w:cs="Times New Roman"/>
          <w:iCs/>
        </w:rPr>
        <w:t xml:space="preserve">Salvelinus </w:t>
      </w:r>
      <w:r w:rsidR="00071E43" w:rsidRPr="000608C0">
        <w:rPr>
          <w:rFonts w:ascii="Times New Roman" w:hAnsi="Times New Roman" w:cs="Times New Roman"/>
          <w:iCs/>
        </w:rPr>
        <w:t>namaycush</w:t>
      </w:r>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r w:rsidR="00071E43">
        <w:rPr>
          <w:rFonts w:ascii="Times New Roman" w:hAnsi="Times New Roman" w:cs="Times New Roman"/>
          <w:iCs/>
        </w:rPr>
        <w:t>Oncorhynchus nerka</w:t>
      </w:r>
      <w:r w:rsidR="00071E43" w:rsidRPr="001D16D9">
        <w:rPr>
          <w:rFonts w:ascii="Times New Roman" w:hAnsi="Times New Roman" w:cs="Times New Roman"/>
          <w:i w:val="0"/>
        </w:rPr>
        <w:t>)</w:t>
      </w:r>
      <w:r w:rsidR="00071E43">
        <w:rPr>
          <w:rFonts w:ascii="Times New Roman" w:hAnsi="Times New Roman" w:cs="Times New Roman"/>
          <w:i w:val="0"/>
        </w:rPr>
        <w:t xml:space="preserve"> and other meso-predator species (Johnson and Martinez, 1995). However, by investigating feedbacks in these interactions, we provide a strategy for using those tools already available in innovative ways to produce positive fishery outcomes. Not only must a </w:t>
      </w:r>
      <w:ins w:id="878" w:author="Sass, Gregory G - DNR" w:date="2021-01-08T14:47:00Z">
        <w:r>
          <w:rPr>
            <w:rFonts w:ascii="Times New Roman" w:hAnsi="Times New Roman" w:cs="Times New Roman"/>
            <w:i w:val="0"/>
          </w:rPr>
          <w:t>decision maker</w:t>
        </w:r>
      </w:ins>
      <w:del w:id="879" w:author="Sass, Gregory G - DNR" w:date="2021-01-08T14:47:00Z">
        <w:r w:rsidR="00071E43" w:rsidDel="00595470">
          <w:rPr>
            <w:rFonts w:ascii="Times New Roman" w:hAnsi="Times New Roman" w:cs="Times New Roman"/>
            <w:i w:val="0"/>
          </w:rPr>
          <w:delText>manager</w:delText>
        </w:r>
      </w:del>
      <w:r w:rsidR="00071E43">
        <w:rPr>
          <w:rFonts w:ascii="Times New Roman" w:hAnsi="Times New Roman" w:cs="Times New Roman"/>
          <w:i w:val="0"/>
        </w:rPr>
        <w:t xml:space="preserve"> consider direct and 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(Biggs et al. 2009, Martin et al. 2020).</w:t>
      </w:r>
    </w:p>
    <w:p w14:paraId="01450635" w14:textId="6AA957D4"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alternative management strategies, such as leveraging ecological interactions, can aid </w:t>
      </w:r>
      <w:ins w:id="880" w:author="Sass, Gregory G - DNR" w:date="2021-01-08T14:48:00Z">
        <w:r w:rsidR="00595470">
          <w:rPr>
            <w:rFonts w:ascii="Times New Roman" w:hAnsi="Times New Roman" w:cs="Times New Roman"/>
            <w:i w:val="0"/>
          </w:rPr>
          <w:t>decision makers</w:t>
        </w:r>
      </w:ins>
      <w:del w:id="881"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ins w:id="882" w:author="Sass, Gregory G - DNR" w:date="2021-01-08T14:48:00Z">
        <w:r w:rsidR="00595470">
          <w:rPr>
            <w:rFonts w:ascii="Times New Roman" w:hAnsi="Times New Roman" w:cs="Times New Roman"/>
            <w:i w:val="0"/>
          </w:rPr>
          <w:t>decision makers</w:t>
        </w:r>
      </w:ins>
      <w:del w:id="883"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 xml:space="preserve">ineffective or even detrimental </w:t>
      </w:r>
      <w:r w:rsidRPr="00B72C2C">
        <w:rPr>
          <w:rFonts w:ascii="Times New Roman" w:hAnsi="Times New Roman" w:cs="Times New Roman"/>
          <w:i w:val="0"/>
        </w:rPr>
        <w:lastRenderedPageBreak/>
        <w:t>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del w:id="884" w:author="Colin Dassow" w:date="2021-01-10T11:33:00Z">
        <w:r w:rsidR="006A578B" w:rsidDel="00994C2C">
          <w:rPr>
            <w:rFonts w:ascii="Times New Roman" w:hAnsi="Times New Roman" w:cs="Times New Roman"/>
            <w:i w:val="0"/>
          </w:rPr>
          <w:delText>inter-specific</w:delText>
        </w:r>
      </w:del>
      <w:ins w:id="885" w:author="Colin Dassow" w:date="2021-01-10T11:33:00Z">
        <w:r w:rsidR="00994C2C">
          <w:rPr>
            <w:rFonts w:ascii="Times New Roman" w:hAnsi="Times New Roman" w:cs="Times New Roman"/>
            <w:i w:val="0"/>
          </w:rPr>
          <w:t>interspecific</w:t>
        </w:r>
      </w:ins>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(Figures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change</w:t>
      </w:r>
      <w:r>
        <w:rPr>
          <w:rFonts w:ascii="Times New Roman" w:hAnsi="Times New Roman" w:cs="Times New Roman"/>
          <w:i w:val="0"/>
        </w:rPr>
        <w:t>, genetics</w:t>
      </w:r>
      <w:r w:rsidRPr="00B72C2C">
        <w:rPr>
          <w:rFonts w:ascii="Times New Roman" w:hAnsi="Times New Roman" w:cs="Times New Roman"/>
          <w:i w:val="0"/>
        </w:rPr>
        <w:t xml:space="preserve">; </w:t>
      </w:r>
      <w:r>
        <w:rPr>
          <w:rFonts w:ascii="Times New Roman" w:hAnsi="Times New Roman" w:cs="Times New Roman"/>
          <w:i w:val="0"/>
        </w:rPr>
        <w:t xml:space="preserve">Lorenzen, 2014; </w:t>
      </w:r>
      <w:r w:rsidRPr="00B72C2C">
        <w:rPr>
          <w:rFonts w:ascii="Times New Roman" w:hAnsi="Times New Roman" w:cs="Times New Roman"/>
          <w:i w:val="0"/>
        </w:rPr>
        <w:t>Hansen et al., 2015; Ziegler et al.</w:t>
      </w:r>
      <w:r>
        <w:rPr>
          <w:rFonts w:ascii="Times New Roman" w:hAnsi="Times New Roman" w:cs="Times New Roman"/>
          <w:i w:val="0"/>
        </w:rPr>
        <w:t xml:space="preserve"> </w:t>
      </w:r>
      <w:r w:rsidRPr="00B72C2C">
        <w:rPr>
          <w:rFonts w:ascii="Times New Roman" w:hAnsi="Times New Roman" w:cs="Times New Roman"/>
          <w:i w:val="0"/>
        </w:rPr>
        <w:t>2017</w:t>
      </w:r>
      <w:r>
        <w:rPr>
          <w:rFonts w:ascii="Times New Roman" w:hAnsi="Times New Roman" w:cs="Times New Roman"/>
          <w:i w:val="0"/>
        </w:rPr>
        <w:t>; Tingley et al. 2020</w:t>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del w:id="886" w:author="Chris Solomon" w:date="2021-01-08T10:30:00Z">
        <w:r w:rsidDel="00532FEA">
          <w:rPr>
            <w:rFonts w:ascii="Times New Roman" w:hAnsi="Times New Roman" w:cs="Times New Roman"/>
            <w:i w:val="0"/>
          </w:rPr>
          <w:delText xml:space="preserve">Although </w:delText>
        </w:r>
      </w:del>
      <w:ins w:id="887" w:author="Chris Solomon" w:date="2021-01-08T10:30:00Z">
        <w:r w:rsidR="00532FEA">
          <w:rPr>
            <w:rFonts w:ascii="Times New Roman" w:hAnsi="Times New Roman" w:cs="Times New Roman"/>
            <w:i w:val="0"/>
          </w:rPr>
          <w:t>T</w:t>
        </w:r>
      </w:ins>
      <w:del w:id="888" w:author="Chris Solomon" w:date="2021-01-08T10:30:00Z">
        <w:r w:rsidDel="00532FEA">
          <w:rPr>
            <w:rFonts w:ascii="Times New Roman" w:hAnsi="Times New Roman" w:cs="Times New Roman"/>
            <w:i w:val="0"/>
          </w:rPr>
          <w:delText>t</w:delText>
        </w:r>
      </w:del>
      <w:r>
        <w:rPr>
          <w:rFonts w:ascii="Times New Roman" w:hAnsi="Times New Roman" w:cs="Times New Roman"/>
          <w:i w:val="0"/>
        </w:rPr>
        <w:t>his idea</w:t>
      </w:r>
      <w:del w:id="889" w:author="Chris Solomon" w:date="2021-01-08T10:30:00Z">
        <w:r w:rsidDel="00532FEA">
          <w:rPr>
            <w:rFonts w:ascii="Times New Roman" w:hAnsi="Times New Roman" w:cs="Times New Roman"/>
            <w:i w:val="0"/>
          </w:rPr>
          <w:delText>s</w:delText>
        </w:r>
      </w:del>
      <w:r>
        <w:rPr>
          <w:rFonts w:ascii="Times New Roman" w:hAnsi="Times New Roman" w:cs="Times New Roman"/>
          <w:i w:val="0"/>
        </w:rPr>
        <w:t xml:space="preserve"> is not entirely novel; indeed, invasive species management has long included introducing ‘biocontrol’ agents into a system in an effort to reduce invasive species abundance (</w:t>
      </w:r>
      <w:ins w:id="890" w:author="Colin Dassow" w:date="2021-01-10T11:19:00Z">
        <w:r w:rsidR="00342FA5">
          <w:rPr>
            <w:rFonts w:ascii="Times New Roman" w:hAnsi="Times New Roman" w:cs="Times New Roman"/>
            <w:i w:val="0"/>
          </w:rPr>
          <w:t xml:space="preserve">Secord 2003, </w:t>
        </w:r>
      </w:ins>
      <w:ins w:id="891" w:author="Colin Dassow" w:date="2021-01-10T11:15:00Z">
        <w:r w:rsidR="00342FA5">
          <w:rPr>
            <w:rFonts w:ascii="Times New Roman" w:hAnsi="Times New Roman" w:cs="Times New Roman"/>
            <w:i w:val="0"/>
          </w:rPr>
          <w:t>Hoddle 2004,</w:t>
        </w:r>
      </w:ins>
      <w:commentRangeStart w:id="892"/>
      <w:commentRangeStart w:id="893"/>
      <w:del w:id="894" w:author="Colin Dassow" w:date="2021-01-10T11:24:00Z">
        <w:r w:rsidDel="00CD187E">
          <w:rPr>
            <w:rFonts w:ascii="Times New Roman" w:hAnsi="Times New Roman" w:cs="Times New Roman"/>
            <w:i w:val="0"/>
          </w:rPr>
          <w:delText>Krueger and Hrabik 2005;</w:delText>
        </w:r>
      </w:del>
      <w:r>
        <w:rPr>
          <w:rFonts w:ascii="Times New Roman" w:hAnsi="Times New Roman" w:cs="Times New Roman"/>
          <w:i w:val="0"/>
        </w:rPr>
        <w:t xml:space="preserve"> Messing and Wright, 2006; Roth et al. 2010; Gaeta et al. 2015</w:t>
      </w:r>
      <w:commentRangeEnd w:id="892"/>
      <w:r w:rsidR="00671C32">
        <w:rPr>
          <w:rStyle w:val="CommentReference"/>
          <w:i w:val="0"/>
        </w:rPr>
        <w:commentReference w:id="892"/>
      </w:r>
      <w:commentRangeEnd w:id="893"/>
      <w:r w:rsidR="00CD187E">
        <w:rPr>
          <w:rStyle w:val="CommentReference"/>
          <w:i w:val="0"/>
        </w:rPr>
        <w:commentReference w:id="893"/>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178F8ACB"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shifts in ecosystems may be outside of managerial control, such as slow moving changes in recruitment as a result of climate change (Hansen et al. 2017).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increasing the call for adapting management to respond to ecological variables and complexity in the system (Carpenter et al., 2017</w:t>
      </w:r>
      <w:r>
        <w:rPr>
          <w:rFonts w:ascii="Times New Roman" w:hAnsi="Times New Roman" w:cs="Times New Roman"/>
          <w:i w:val="0"/>
        </w:rPr>
        <w:t>, Hansen et al. 2019</w:t>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ins w:id="895" w:author="Sass, Gregory G - DNR" w:date="2021-01-08T14:49:00Z">
        <w:r w:rsidR="00595470">
          <w:rPr>
            <w:rFonts w:ascii="Times New Roman" w:hAnsi="Times New Roman" w:cs="Times New Roman"/>
            <w:i w:val="0"/>
          </w:rPr>
          <w:t>concepts</w:t>
        </w:r>
      </w:ins>
      <w:del w:id="896" w:author="Sass, Gregory G - DNR" w:date="2021-01-08T14:49:00Z">
        <w:r w:rsidDel="00595470">
          <w:rPr>
            <w:rFonts w:ascii="Times New Roman" w:hAnsi="Times New Roman" w:cs="Times New Roman"/>
            <w:i w:val="0"/>
          </w:rPr>
          <w:delText>management</w:delText>
        </w:r>
      </w:del>
      <w:r>
        <w:rPr>
          <w:rFonts w:ascii="Times New Roman" w:hAnsi="Times New Roman" w:cs="Times New Roman"/>
          <w:i w:val="0"/>
        </w:rPr>
        <w:t xml:space="preserve"> allow</w:t>
      </w:r>
      <w:del w:id="897" w:author="Colin Dassow" w:date="2021-01-10T11:02:00Z">
        <w:r w:rsidDel="001C63CA">
          <w:rPr>
            <w:rFonts w:ascii="Times New Roman" w:hAnsi="Times New Roman" w:cs="Times New Roman"/>
            <w:i w:val="0"/>
          </w:rPr>
          <w:delText>s</w:delText>
        </w:r>
      </w:del>
      <w:r>
        <w:rPr>
          <w:rFonts w:ascii="Times New Roman" w:hAnsi="Times New Roman" w:cs="Times New Roman"/>
          <w:i w:val="0"/>
        </w:rPr>
        <w:t xml:space="preserve"> for the management of complexity, </w:t>
      </w:r>
      <w:commentRangeStart w:id="898"/>
      <w:commentRangeStart w:id="899"/>
      <w:r>
        <w:rPr>
          <w:rFonts w:ascii="Times New Roman" w:hAnsi="Times New Roman" w:cs="Times New Roman"/>
          <w:i w:val="0"/>
        </w:rPr>
        <w:t xml:space="preserve">we highlight </w:t>
      </w:r>
      <w:del w:id="900" w:author="Colin Dassow" w:date="2021-01-10T11:03:00Z">
        <w:r w:rsidDel="001C63CA">
          <w:rPr>
            <w:rFonts w:ascii="Times New Roman" w:hAnsi="Times New Roman" w:cs="Times New Roman"/>
            <w:i w:val="0"/>
          </w:rPr>
          <w:delText>maintaining such a space</w:delText>
        </w:r>
      </w:del>
      <w:ins w:id="901" w:author="Colin Dassow" w:date="2021-01-10T11:03:00Z">
        <w:r w:rsidR="001C63CA">
          <w:rPr>
            <w:rFonts w:ascii="Times New Roman" w:hAnsi="Times New Roman" w:cs="Times New Roman"/>
            <w:i w:val="0"/>
          </w:rPr>
          <w:t>managing such complexity</w:t>
        </w:r>
      </w:ins>
      <w:r>
        <w:rPr>
          <w:rFonts w:ascii="Times New Roman" w:hAnsi="Times New Roman" w:cs="Times New Roman"/>
          <w:i w:val="0"/>
        </w:rPr>
        <w:t xml:space="preserve"> </w:t>
      </w:r>
      <w:ins w:id="902" w:author="Chelsey Nieman" w:date="2021-01-11T10:55:00Z">
        <w:r w:rsidR="00A41222">
          <w:rPr>
            <w:rFonts w:ascii="Times New Roman" w:hAnsi="Times New Roman" w:cs="Times New Roman"/>
            <w:i w:val="0"/>
          </w:rPr>
          <w:t xml:space="preserve">explicitly </w:t>
        </w:r>
      </w:ins>
      <w:r>
        <w:rPr>
          <w:rFonts w:ascii="Times New Roman" w:hAnsi="Times New Roman" w:cs="Times New Roman"/>
          <w:i w:val="0"/>
        </w:rPr>
        <w:t xml:space="preserve">through consideration of </w:t>
      </w:r>
      <w:del w:id="903" w:author="Colin Dassow" w:date="2021-01-10T11:04:00Z">
        <w:r w:rsidDel="001C63CA">
          <w:rPr>
            <w:rFonts w:ascii="Times New Roman" w:hAnsi="Times New Roman" w:cs="Times New Roman"/>
            <w:i w:val="0"/>
          </w:rPr>
          <w:delText>non-linear management strategies</w:delText>
        </w:r>
        <w:commentRangeEnd w:id="898"/>
        <w:r w:rsidR="00657245" w:rsidDel="001C63CA">
          <w:rPr>
            <w:rStyle w:val="CommentReference"/>
            <w:i w:val="0"/>
          </w:rPr>
          <w:commentReference w:id="898"/>
        </w:r>
      </w:del>
      <w:commentRangeEnd w:id="899"/>
      <w:r w:rsidR="001C63CA">
        <w:rPr>
          <w:rStyle w:val="CommentReference"/>
          <w:i w:val="0"/>
        </w:rPr>
        <w:commentReference w:id="899"/>
      </w:r>
      <w:ins w:id="904" w:author="Colin Dassow" w:date="2021-01-10T11:04:00Z">
        <w:r w:rsidR="001C63CA">
          <w:rPr>
            <w:rFonts w:ascii="Times New Roman" w:hAnsi="Times New Roman" w:cs="Times New Roman"/>
            <w:i w:val="0"/>
          </w:rPr>
          <w:t>interspecific interactions</w:t>
        </w:r>
      </w:ins>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w:t>
      </w:r>
      <w:del w:id="905" w:author="Colin Dassow" w:date="2021-01-10T11:33:00Z">
        <w:r w:rsidDel="00994C2C">
          <w:rPr>
            <w:rFonts w:ascii="Times New Roman" w:hAnsi="Times New Roman" w:cs="Times New Roman"/>
            <w:i w:val="0"/>
          </w:rPr>
          <w:delText>inter-specific</w:delText>
        </w:r>
      </w:del>
      <w:ins w:id="906" w:author="Colin Dassow" w:date="2021-01-10T11:33:00Z">
        <w:r w:rsidR="00994C2C">
          <w:rPr>
            <w:rFonts w:ascii="Times New Roman" w:hAnsi="Times New Roman" w:cs="Times New Roman"/>
            <w:i w:val="0"/>
          </w:rPr>
          <w:t>interspecific</w:t>
        </w:r>
      </w:ins>
      <w:r>
        <w:rPr>
          <w:rFonts w:ascii="Times New Roman" w:hAnsi="Times New Roman" w:cs="Times New Roman"/>
          <w:i w:val="0"/>
        </w:rPr>
        <w:t xml:space="preserve"> ecological interactions can provide </w:t>
      </w:r>
      <w:ins w:id="907" w:author="Sass, Gregory G - DNR" w:date="2021-01-08T14:50:00Z">
        <w:r w:rsidR="00595470">
          <w:rPr>
            <w:rFonts w:ascii="Times New Roman" w:hAnsi="Times New Roman" w:cs="Times New Roman"/>
            <w:i w:val="0"/>
          </w:rPr>
          <w:t>decision makers</w:t>
        </w:r>
      </w:ins>
      <w:del w:id="908" w:author="Sass, Gregory G - DNR" w:date="2021-01-08T14:50:00Z">
        <w:r w:rsidDel="00595470">
          <w:rPr>
            <w:rFonts w:ascii="Times New Roman" w:hAnsi="Times New Roman" w:cs="Times New Roman"/>
            <w:i w:val="0"/>
          </w:rPr>
          <w:delText>managers</w:delText>
        </w:r>
      </w:del>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6AC94BA6"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increase</w:t>
      </w:r>
      <w:r>
        <w:rPr>
          <w:rFonts w:ascii="Times New Roman" w:hAnsi="Times New Roman" w:cs="Times New Roman"/>
          <w:i w:val="0"/>
        </w:rPr>
        <w:t xml:space="preserve"> (Sih et al., 2011)</w:t>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ins w:id="909" w:author="Sass, Gregory G - DNR" w:date="2021-01-08T14:51:00Z">
        <w:r w:rsidR="002B5D65">
          <w:rPr>
            <w:rFonts w:ascii="Times New Roman" w:hAnsi="Times New Roman" w:cs="Times New Roman"/>
            <w:i w:val="0"/>
          </w:rPr>
          <w:t>decision makers</w:t>
        </w:r>
      </w:ins>
      <w:del w:id="910" w:author="Sass, Gregory G - DNR" w:date="2021-01-08T14:51: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commentRangeStart w:id="911"/>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ins w:id="912" w:author="Sass, Gregory G - DNR" w:date="2021-01-08T14:52:00Z">
        <w:r w:rsidR="002B5D65">
          <w:rPr>
            <w:rFonts w:ascii="Times New Roman" w:hAnsi="Times New Roman" w:cs="Times New Roman"/>
            <w:i w:val="0"/>
          </w:rPr>
          <w:t xml:space="preserve"> (Solomon et al. 2020)</w:t>
        </w:r>
      </w:ins>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w:t>
      </w:r>
      <w:commentRangeEnd w:id="911"/>
      <w:r w:rsidR="001F0A05">
        <w:rPr>
          <w:rStyle w:val="CommentReference"/>
          <w:i w:val="0"/>
        </w:rPr>
        <w:commentReference w:id="911"/>
      </w:r>
      <w:r w:rsidRPr="00B72C2C">
        <w:rPr>
          <w:rFonts w:ascii="Times New Roman" w:hAnsi="Times New Roman" w:cs="Times New Roman"/>
          <w:i w:val="0"/>
        </w:rPr>
        <w:t xml:space="preserve">as well as provide </w:t>
      </w:r>
      <w:ins w:id="913" w:author="Sass, Gregory G - DNR" w:date="2021-01-08T14:52:00Z">
        <w:r w:rsidR="002B5D65">
          <w:rPr>
            <w:rFonts w:ascii="Times New Roman" w:hAnsi="Times New Roman" w:cs="Times New Roman"/>
            <w:i w:val="0"/>
          </w:rPr>
          <w:t>decision makers</w:t>
        </w:r>
      </w:ins>
      <w:del w:id="914" w:author="Sass, Gregory G - DNR" w:date="2021-01-08T14:52: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with the tools necessary to sustainably manage fisheries in the most </w:t>
      </w:r>
      <w:ins w:id="915" w:author="Sass, Gregory G - DNR" w:date="2021-01-08T14:53:00Z">
        <w:r w:rsidR="002B5D65">
          <w:rPr>
            <w:rFonts w:ascii="Times New Roman" w:hAnsi="Times New Roman" w:cs="Times New Roman"/>
            <w:i w:val="0"/>
          </w:rPr>
          <w:t>efficient</w:t>
        </w:r>
      </w:ins>
      <w:del w:id="916" w:author="Sass, Gregory G - DNR" w:date="2021-01-08T14:53:00Z">
        <w:r w:rsidRPr="00B72C2C" w:rsidDel="002B5D65">
          <w:rPr>
            <w:rFonts w:ascii="Times New Roman" w:hAnsi="Times New Roman" w:cs="Times New Roman"/>
            <w:i w:val="0"/>
          </w:rPr>
          <w:delText>cost- and time-effective</w:delText>
        </w:r>
      </w:del>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w:t>
      </w:r>
      <w:ins w:id="917" w:author="Colin Dassow" w:date="2021-01-10T11:07:00Z">
        <w:r w:rsidR="001C63CA">
          <w:rPr>
            <w:rFonts w:ascii="Times New Roman" w:hAnsi="Times New Roman" w:cs="Times New Roman"/>
            <w:i w:val="0"/>
          </w:rPr>
          <w:t xml:space="preserve"> (Solomon et al. 2020)</w:t>
        </w:r>
      </w:ins>
      <w:r w:rsidRPr="00B72C2C">
        <w:rPr>
          <w:rFonts w:ascii="Times New Roman" w:hAnsi="Times New Roman" w:cs="Times New Roman"/>
          <w:i w:val="0"/>
        </w:rPr>
        <w:t xml:space="preserv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78CC5AB2" w:rsidR="00071E43" w:rsidRDefault="00071E43" w:rsidP="00071E43">
      <w:pPr>
        <w:pStyle w:val="ImageCaption"/>
        <w:widowControl w:val="0"/>
        <w:suppressLineNumbers/>
        <w:ind w:firstLine="720"/>
        <w:rPr>
          <w:rFonts w:ascii="Times New Roman" w:hAnsi="Times New Roman" w:cs="Times New Roman"/>
          <w:i w:val="0"/>
        </w:rPr>
      </w:pPr>
      <w:commentRangeStart w:id="918"/>
      <w:commentRangeStart w:id="919"/>
      <w:r w:rsidRPr="00B72C2C">
        <w:rPr>
          <w:rFonts w:ascii="Times New Roman" w:hAnsi="Times New Roman" w:cs="Times New Roman"/>
          <w:i w:val="0"/>
        </w:rPr>
        <w:t>Another layer of complexity to consider is the social component of fisheries</w:t>
      </w:r>
      <w:ins w:id="920" w:author="Sass, Gregory G - DNR" w:date="2021-01-08T14:50:00Z">
        <w:r w:rsidR="00595470">
          <w:rPr>
            <w:rFonts w:ascii="Times New Roman" w:hAnsi="Times New Roman" w:cs="Times New Roman"/>
            <w:i w:val="0"/>
          </w:rPr>
          <w:t xml:space="preserve"> (Solomon et al. 2020)</w:t>
        </w:r>
      </w:ins>
      <w:r w:rsidRPr="00B72C2C">
        <w:rPr>
          <w:rFonts w:ascii="Times New Roman" w:hAnsi="Times New Roman" w:cs="Times New Roman"/>
          <w:i w:val="0"/>
        </w:rPr>
        <w:t>.</w:t>
      </w:r>
      <w:commentRangeEnd w:id="918"/>
      <w:r w:rsidR="00573BE7">
        <w:rPr>
          <w:rStyle w:val="CommentReference"/>
          <w:i w:val="0"/>
        </w:rPr>
        <w:commentReference w:id="918"/>
      </w:r>
      <w:commentRangeEnd w:id="919"/>
      <w:r w:rsidR="00342FA5">
        <w:rPr>
          <w:rStyle w:val="CommentReference"/>
          <w:i w:val="0"/>
        </w:rPr>
        <w:commentReference w:id="919"/>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 xml:space="preserve">n contrast to commercial fisheries </w:t>
      </w:r>
      <w:del w:id="921" w:author="Colin Dassow" w:date="2021-01-10T11:29:00Z">
        <w:r w:rsidRPr="001D16D9" w:rsidDel="00CD187E">
          <w:rPr>
            <w:rFonts w:ascii="Times New Roman" w:hAnsi="Times New Roman"/>
            <w:i w:val="0"/>
          </w:rPr>
          <w:delText xml:space="preserve">where </w:delText>
        </w:r>
      </w:del>
      <w:ins w:id="922" w:author="Colin Dassow" w:date="2021-01-10T11:29:00Z">
        <w:r w:rsidR="00CD187E">
          <w:rPr>
            <w:rFonts w:ascii="Times New Roman" w:hAnsi="Times New Roman"/>
            <w:i w:val="0"/>
          </w:rPr>
          <w:t>in which</w:t>
        </w:r>
        <w:r w:rsidR="00CD187E" w:rsidRPr="001D16D9">
          <w:rPr>
            <w:rFonts w:ascii="Times New Roman" w:hAnsi="Times New Roman"/>
            <w:i w:val="0"/>
          </w:rPr>
          <w:t xml:space="preserve"> </w:t>
        </w:r>
      </w:ins>
      <w:r w:rsidRPr="001D16D9">
        <w:rPr>
          <w:rFonts w:ascii="Times New Roman" w:hAnsi="Times New Roman"/>
          <w:i w:val="0"/>
        </w:rPr>
        <w:t xml:space="preserve">users aim to maximize profit, recreational </w:t>
      </w:r>
      <w:r w:rsidRPr="001D16D9">
        <w:rPr>
          <w:rFonts w:ascii="Times New Roman" w:hAnsi="Times New Roman"/>
          <w:i w:val="0"/>
        </w:rPr>
        <w:lastRenderedPageBreak/>
        <w:t>fishery users vary along multiple axes of species preference, catch rate, fish size, location, valuation, utility, avidity, and harvest</w:t>
      </w:r>
      <w:r>
        <w:rPr>
          <w:rFonts w:ascii="Times New Roman" w:hAnsi="Times New Roman"/>
          <w:i w:val="0"/>
        </w:rPr>
        <w:t>-orientation</w:t>
      </w:r>
      <w:r w:rsidRPr="001D16D9">
        <w:rPr>
          <w:rFonts w:ascii="Times New Roman" w:hAnsi="Times New Roman"/>
          <w:i w:val="0"/>
        </w:rPr>
        <w:t xml:space="preserve"> (e.g., Johnston et al., 2010; Beardmore et al., 2015; Arlinghaus et al., 2017).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For example, anglers may choose to voluntarily catch and release certain species (Gaeta et al. 2013; Sass and Shaw 2020). When managers try to promote harvest of a given species (e.g.,</w:t>
      </w:r>
      <w:ins w:id="923" w:author="Chelsey Nieman" w:date="2021-01-11T10:55:00Z">
        <w:r w:rsidR="00A41222">
          <w:rPr>
            <w:rFonts w:ascii="Times New Roman" w:hAnsi="Times New Roman" w:cs="Times New Roman"/>
            <w:i w:val="0"/>
          </w:rPr>
          <w:t xml:space="preserve"> </w:t>
        </w:r>
      </w:ins>
      <w:r>
        <w:rPr>
          <w:rFonts w:ascii="Times New Roman" w:hAnsi="Times New Roman" w:cs="Times New Roman"/>
          <w:i w:val="0"/>
        </w:rPr>
        <w:t>through liberalized bag and length limits)</w:t>
      </w:r>
      <w:ins w:id="924" w:author="Sass, Gregory G - DNR" w:date="2021-01-08T14:54:00Z">
        <w:r w:rsidR="002B5D65">
          <w:rPr>
            <w:rFonts w:ascii="Times New Roman" w:hAnsi="Times New Roman" w:cs="Times New Roman"/>
            <w:i w:val="0"/>
          </w:rPr>
          <w:t>,</w:t>
        </w:r>
      </w:ins>
      <w:r>
        <w:rPr>
          <w:rFonts w:ascii="Times New Roman" w:hAnsi="Times New Roman" w:cs="Times New Roman"/>
          <w:i w:val="0"/>
        </w:rPr>
        <w:t xml:space="preserve"> anglers may simply choose to continue releasing their catch, rendering this management strategy ineffective (Miranda et al. 2017; Sass and Shaw 2020).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w:t>
      </w:r>
      <w:del w:id="925" w:author="Colin Dassow" w:date="2021-01-10T11:33:00Z">
        <w:r w:rsidR="00A43A25" w:rsidDel="00994C2C">
          <w:rPr>
            <w:rFonts w:ascii="Times New Roman" w:hAnsi="Times New Roman" w:cs="Times New Roman"/>
            <w:i w:val="0"/>
          </w:rPr>
          <w:delText>inter-specific</w:delText>
        </w:r>
      </w:del>
      <w:ins w:id="926" w:author="Colin Dassow" w:date="2021-01-10T11:33:00Z">
        <w:r w:rsidR="00994C2C">
          <w:rPr>
            <w:rFonts w:ascii="Times New Roman" w:hAnsi="Times New Roman" w:cs="Times New Roman"/>
            <w:i w:val="0"/>
          </w:rPr>
          <w:t>interspecific</w:t>
        </w:r>
      </w:ins>
      <w:r w:rsidR="00A43A25">
        <w:rPr>
          <w:rFonts w:ascii="Times New Roman" w:hAnsi="Times New Roman" w:cs="Times New Roman"/>
          <w:i w:val="0"/>
        </w:rPr>
        <w:t xml:space="preserve"> interactions, </w:t>
      </w:r>
      <w:ins w:id="927" w:author="Sass, Gregory G - DNR" w:date="2021-01-08T14:55:00Z">
        <w:r w:rsidR="002B5D65">
          <w:rPr>
            <w:rFonts w:ascii="Times New Roman" w:hAnsi="Times New Roman" w:cs="Times New Roman"/>
            <w:i w:val="0"/>
          </w:rPr>
          <w:t>decision makers</w:t>
        </w:r>
      </w:ins>
      <w:del w:id="928" w:author="Sass, Gregory G - DNR" w:date="2021-01-08T14:55:00Z">
        <w:r w:rsidR="00A43A25" w:rsidDel="002B5D65">
          <w:rPr>
            <w:rFonts w:ascii="Times New Roman" w:hAnsi="Times New Roman" w:cs="Times New Roman"/>
            <w:i w:val="0"/>
          </w:rPr>
          <w:delText>managers</w:delText>
        </w:r>
      </w:del>
      <w:r w:rsidR="00A43A25">
        <w:rPr>
          <w:rFonts w:ascii="Times New Roman" w:hAnsi="Times New Roman" w:cs="Times New Roman"/>
          <w:i w:val="0"/>
        </w:rPr>
        <w:t xml:space="preserve"> may be able to achieve both goals.</w:t>
      </w:r>
    </w:p>
    <w:p w14:paraId="7C801699" w14:textId="2CF6F914" w:rsidR="00686B5C" w:rsidRPr="00B7735F"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w:t>
      </w:r>
      <w:del w:id="929" w:author="Colin Dassow" w:date="2021-01-10T11:33:00Z">
        <w:r w:rsidDel="00994C2C">
          <w:rPr>
            <w:rFonts w:ascii="Times New Roman" w:hAnsi="Times New Roman" w:cs="Times New Roman"/>
            <w:i w:val="0"/>
          </w:rPr>
          <w:delText>inter-specific</w:delText>
        </w:r>
      </w:del>
      <w:ins w:id="930" w:author="Colin Dassow" w:date="2021-01-10T11:33:00Z">
        <w:r w:rsidR="00994C2C">
          <w:rPr>
            <w:rFonts w:ascii="Times New Roman" w:hAnsi="Times New Roman" w:cs="Times New Roman"/>
            <w:i w:val="0"/>
          </w:rPr>
          <w:t>interspecific</w:t>
        </w:r>
      </w:ins>
      <w:r>
        <w:rPr>
          <w:rFonts w:ascii="Times New Roman" w:hAnsi="Times New Roman" w:cs="Times New Roman"/>
          <w:i w:val="0"/>
        </w:rPr>
        <w:t xml:space="preserve"> interactions, and potential regime shifts into ecosystem-based freshwater fisheries management may increase a</w:t>
      </w:r>
      <w:ins w:id="931" w:author="Sass, Gregory G - DNR" w:date="2021-01-08T14:55:00Z">
        <w:r w:rsidR="002B5D65">
          <w:rPr>
            <w:rFonts w:ascii="Times New Roman" w:hAnsi="Times New Roman" w:cs="Times New Roman"/>
            <w:i w:val="0"/>
          </w:rPr>
          <w:t xml:space="preserve"> decision maker</w:t>
        </w:r>
      </w:ins>
      <w:del w:id="932" w:author="Sass, Gregory G - DNR" w:date="2021-01-08T14:55:00Z">
        <w:r w:rsidDel="002B5D65">
          <w:rPr>
            <w:rFonts w:ascii="Times New Roman" w:hAnsi="Times New Roman" w:cs="Times New Roman"/>
            <w:i w:val="0"/>
          </w:rPr>
          <w:delText xml:space="preserve"> manager</w:delText>
        </w:r>
      </w:del>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(Walters 1998, Walters et al. 2007, Allen and Gunderson 2011).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del w:id="933" w:author="Sass, Gregory G - DNR" w:date="2021-01-08T14:56:00Z">
        <w:r w:rsidDel="002B5D65">
          <w:rPr>
            <w:rFonts w:ascii="Times New Roman" w:hAnsi="Times New Roman" w:cs="Times New Roman"/>
            <w:i w:val="0"/>
          </w:rPr>
          <w:delText>improved</w:delText>
        </w:r>
      </w:del>
      <w:ins w:id="934" w:author="Sass, Gregory G - DNR" w:date="2021-01-08T14:56:00Z">
        <w:r w:rsidR="002B5D65">
          <w:rPr>
            <w:rFonts w:ascii="Times New Roman" w:hAnsi="Times New Roman" w:cs="Times New Roman"/>
            <w:i w:val="0"/>
          </w:rPr>
          <w:t>improved,</w:t>
        </w:r>
      </w:ins>
      <w:r>
        <w:rPr>
          <w:rFonts w:ascii="Times New Roman" w:hAnsi="Times New Roman" w:cs="Times New Roman"/>
          <w:i w:val="0"/>
        </w:rPr>
        <w:t xml:space="preserve"> and areas can be identified </w:t>
      </w:r>
      <w:r w:rsidRPr="001D16D9">
        <w:rPr>
          <w:rFonts w:ascii="Times New Roman" w:hAnsi="Times New Roman" w:cs="Times New Roman"/>
          <w:i w:val="0"/>
        </w:rPr>
        <w:t>for further 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sectPr w:rsidR="00686B5C" w:rsidRPr="00B7735F" w:rsidSect="00FA2D61">
      <w:footerReference w:type="even" r:id="rId15"/>
      <w:footerReference w:type="default" r:id="rId1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lin Dassow" w:date="2021-01-07T13:40:00Z" w:initials="CD">
    <w:p w14:paraId="691545F7" w14:textId="2C5968CD" w:rsidR="00E52FFB" w:rsidRDefault="00E52FFB">
      <w:pPr>
        <w:pStyle w:val="CommentText"/>
      </w:pPr>
      <w:r>
        <w:rPr>
          <w:rStyle w:val="CommentReference"/>
        </w:rPr>
        <w:annotationRef/>
      </w:r>
      <w:r>
        <w:t>I came up with a few different title options below, not sure if any of them really stand out to me right now, maybe they’ll spark a better on from one of you all</w:t>
      </w:r>
    </w:p>
  </w:comment>
  <w:comment w:id="1" w:author="Chelsey Nieman" w:date="2021-01-11T09:45:00Z" w:initials="CLN">
    <w:p w14:paraId="23FADF60" w14:textId="327E71AC" w:rsidR="00E52FFB" w:rsidRDefault="00E52FFB">
      <w:pPr>
        <w:pStyle w:val="CommentText"/>
      </w:pPr>
      <w:r>
        <w:rPr>
          <w:rStyle w:val="CommentReference"/>
        </w:rPr>
        <w:annotationRef/>
      </w:r>
      <w:r>
        <w:t>I like the third one. I think it really drives home our point.</w:t>
      </w:r>
    </w:p>
  </w:comment>
  <w:comment w:id="5" w:author="Sass, Gregory G" w:date="2021-01-08T13:37:00Z" w:initials="SGG-D">
    <w:p w14:paraId="36997F85" w14:textId="4F470EDB" w:rsidR="00E52FFB" w:rsidRDefault="00E52FFB">
      <w:pPr>
        <w:pStyle w:val="CommentText"/>
      </w:pPr>
      <w:r>
        <w:rPr>
          <w:rStyle w:val="CommentReference"/>
        </w:rPr>
        <w:annotationRef/>
      </w:r>
      <w:r>
        <w:t>I like these two titles after the suggested edits.</w:t>
      </w:r>
    </w:p>
  </w:comment>
  <w:comment w:id="6" w:author="Chelsey Nieman" w:date="2020-12-30T11:55:00Z" w:initials="CLN">
    <w:p w14:paraId="7423944B" w14:textId="452EDD1E" w:rsidR="00E52FFB" w:rsidRDefault="00E52FFB">
      <w:pPr>
        <w:pStyle w:val="CommentText"/>
      </w:pPr>
      <w:r>
        <w:rPr>
          <w:rStyle w:val="CommentReference"/>
        </w:rPr>
        <w:annotationRef/>
      </w:r>
      <w:r w:rsidRPr="00C45CD2">
        <w:t>a brief statement of the novelty, significance, and breadth of interest of the science presented in the proposed manuscript, including a statement of why L&amp;O is the best outlet for the work. The statement of significance will be provided to the reviewers.</w:t>
      </w:r>
      <w:r>
        <w:t xml:space="preserve"> (200 words)</w:t>
      </w:r>
    </w:p>
  </w:comment>
  <w:comment w:id="7" w:author="Chelsey Nieman" w:date="2020-12-30T11:56:00Z" w:initials="CLN">
    <w:p w14:paraId="132DA4AE" w14:textId="7087674B" w:rsidR="00E52FFB" w:rsidRDefault="00E52FFB">
      <w:pPr>
        <w:pStyle w:val="CommentText"/>
      </w:pPr>
      <w:r>
        <w:rPr>
          <w:rStyle w:val="CommentReference"/>
        </w:rPr>
        <w:annotationRef/>
      </w:r>
      <w:r>
        <w:t>250 words</w:t>
      </w:r>
    </w:p>
  </w:comment>
  <w:comment w:id="9" w:author="Colin Dassow" w:date="2021-01-10T11:37:00Z" w:initials="CD">
    <w:p w14:paraId="41699FDE" w14:textId="76F5A6E8" w:rsidR="00E52FFB" w:rsidRDefault="00E52FFB">
      <w:pPr>
        <w:pStyle w:val="CommentText"/>
      </w:pPr>
      <w:r>
        <w:rPr>
          <w:rStyle w:val="CommentReference"/>
        </w:rPr>
        <w:annotationRef/>
      </w:r>
      <w:r>
        <w:t>Throughout the paper should we be using ‘model experiments’ or ‘modeling experiments’ I think the latter since ‘model experiments’ sounds like a diagram of an experiment or something? I’m now sure though.</w:t>
      </w:r>
    </w:p>
  </w:comment>
  <w:comment w:id="10" w:author="Chelsey Nieman" w:date="2021-01-11T09:46:00Z" w:initials="CLN">
    <w:p w14:paraId="37DB90DA" w14:textId="1BE27053" w:rsidR="00E52FFB" w:rsidRDefault="00E52FFB">
      <w:pPr>
        <w:pStyle w:val="CommentText"/>
      </w:pPr>
      <w:r>
        <w:rPr>
          <w:rStyle w:val="CommentReference"/>
        </w:rPr>
        <w:annotationRef/>
      </w:r>
      <w:r>
        <w:t xml:space="preserve">I like ‘modeling experiments’ more. I agree that ‘model experiments’ feels like a diorama or something. </w:t>
      </w:r>
    </w:p>
  </w:comment>
  <w:comment w:id="11" w:author="Colin Dassow" w:date="2021-01-09T11:38:00Z" w:initials="CD">
    <w:p w14:paraId="1B32793D" w14:textId="0C021D08" w:rsidR="00E52FFB" w:rsidRDefault="00E52FFB">
      <w:pPr>
        <w:pStyle w:val="CommentText"/>
      </w:pPr>
      <w:r>
        <w:rPr>
          <w:rStyle w:val="CommentReference"/>
        </w:rPr>
        <w:annotationRef/>
      </w:r>
      <w:r>
        <w:t>Throughout, standardize spelling of interspecific/interspecific</w:t>
      </w:r>
    </w:p>
  </w:comment>
  <w:comment w:id="12" w:author="Sass, Gregory G" w:date="2021-01-08T13:40:00Z" w:initials="SGG-D">
    <w:p w14:paraId="6BF0185B" w14:textId="4F3BC7A2" w:rsidR="00E52FFB" w:rsidRDefault="00E52FFB">
      <w:pPr>
        <w:pStyle w:val="CommentText"/>
      </w:pPr>
      <w:r>
        <w:rPr>
          <w:rStyle w:val="CommentReference"/>
        </w:rPr>
        <w:annotationRef/>
      </w:r>
      <w:r>
        <w:t>I agree with Chris about managers.  Perhaps more general to “decision makers”?</w:t>
      </w:r>
    </w:p>
  </w:comment>
  <w:comment w:id="13" w:author="Chris Solomon" w:date="2021-01-07T16:10:00Z" w:initials="CS">
    <w:p w14:paraId="158C530C" w14:textId="11E1A449" w:rsidR="00E52FFB" w:rsidRDefault="00E52FFB">
      <w:pPr>
        <w:pStyle w:val="CommentText"/>
      </w:pPr>
      <w:r>
        <w:rPr>
          <w:rStyle w:val="CommentReference"/>
        </w:rPr>
        <w:annotationRef/>
      </w:r>
      <w:r>
        <w:t>My edits to this sentence are to make it not seem like we are laying blame on managers.</w:t>
      </w:r>
    </w:p>
  </w:comment>
  <w:comment w:id="41" w:author="Chris Solomon" w:date="2021-01-07T16:04:00Z" w:initials="CS">
    <w:p w14:paraId="717E25C5" w14:textId="20458F1C" w:rsidR="00E52FFB" w:rsidRDefault="00E52FFB">
      <w:pPr>
        <w:pStyle w:val="CommentText"/>
      </w:pPr>
      <w:r>
        <w:rPr>
          <w:rStyle w:val="CommentReference"/>
        </w:rPr>
        <w:annotationRef/>
      </w:r>
      <w:r>
        <w:t>The point you seem to be making in the preceding sentences is that simplifying away complex interactions can lead to decisions that in hindsight prove to be ineffective or detrimental. It’s not entirely clear to reader how this sentence here illustrates that point – what simplification happened, what decision was made, etc. Clearly it’s a nice example of the importance of interspecific interactions, but it’s not clear exactly how it relates to the point that you had seemed to be making.</w:t>
      </w:r>
    </w:p>
  </w:comment>
  <w:comment w:id="47" w:author="Chris Solomon" w:date="2021-01-07T16:11:00Z" w:initials="CS">
    <w:p w14:paraId="18683C0B" w14:textId="069D64F8" w:rsidR="00E52FFB" w:rsidRDefault="00E52FFB">
      <w:pPr>
        <w:pStyle w:val="CommentText"/>
      </w:pPr>
      <w:r>
        <w:rPr>
          <w:rStyle w:val="CommentReference"/>
        </w:rPr>
        <w:annotationRef/>
      </w:r>
      <w:r>
        <w:t>Again – can you avoid laying blame on managers? Scientists presumably play a role too. Possible to word more neutrally.</w:t>
      </w:r>
    </w:p>
  </w:comment>
  <w:comment w:id="58" w:author="Colin Dassow" w:date="2021-01-09T11:34:00Z" w:initials="CD">
    <w:p w14:paraId="23D94698" w14:textId="5FFABBA0" w:rsidR="00E52FFB" w:rsidRDefault="00E52FFB">
      <w:pPr>
        <w:pStyle w:val="CommentText"/>
      </w:pPr>
      <w:r>
        <w:rPr>
          <w:rStyle w:val="CommentReference"/>
        </w:rPr>
        <w:annotationRef/>
      </w:r>
      <w:r>
        <w:t>Is this a better way to start the paragraph or is the wording still a little awkward?</w:t>
      </w:r>
    </w:p>
  </w:comment>
  <w:comment w:id="59" w:author="Chelsey Nieman" w:date="2021-01-11T09:50:00Z" w:initials="CLN">
    <w:p w14:paraId="4352C5FE" w14:textId="7450352D" w:rsidR="00E52FFB" w:rsidRDefault="00E52FFB">
      <w:pPr>
        <w:pStyle w:val="CommentText"/>
      </w:pPr>
      <w:r>
        <w:rPr>
          <w:rStyle w:val="CommentReference"/>
        </w:rPr>
        <w:annotationRef/>
      </w:r>
      <w:r>
        <w:t xml:space="preserve">I messed with it a little bit. Feel free to reject. Mostly I just made it more descriptive. </w:t>
      </w:r>
    </w:p>
  </w:comment>
  <w:comment w:id="74" w:author="Chris Solomon" w:date="2021-01-07T16:16:00Z" w:initials="CS">
    <w:p w14:paraId="453F1662" w14:textId="67D0197C" w:rsidR="00E52FFB" w:rsidRDefault="00E52FFB">
      <w:pPr>
        <w:pStyle w:val="CommentText"/>
      </w:pPr>
      <w:r>
        <w:rPr>
          <w:rStyle w:val="CommentReference"/>
        </w:rPr>
        <w:annotationRef/>
      </w:r>
      <w:r>
        <w:t>?</w:t>
      </w:r>
    </w:p>
  </w:comment>
  <w:comment w:id="75" w:author="Chris Solomon" w:date="2021-01-07T16:16:00Z" w:initials="CS">
    <w:p w14:paraId="356EA42E" w14:textId="0323989C" w:rsidR="00E52FFB" w:rsidRDefault="00E52FFB">
      <w:pPr>
        <w:pStyle w:val="CommentText"/>
      </w:pPr>
      <w:r>
        <w:rPr>
          <w:rStyle w:val="CommentReference"/>
        </w:rPr>
        <w:annotationRef/>
      </w:r>
      <w:r>
        <w:t>Again, doesn’t come across as if we have a lot of respect for managers (though in fact I think we do). Consider rewording.</w:t>
      </w:r>
    </w:p>
  </w:comment>
  <w:comment w:id="88" w:author="Chris Solomon" w:date="2021-01-07T16:18:00Z" w:initials="CS">
    <w:p w14:paraId="047A00A4" w14:textId="1535BE0A" w:rsidR="00E52FFB" w:rsidRDefault="00E52FFB">
      <w:pPr>
        <w:pStyle w:val="CommentText"/>
      </w:pPr>
      <w:r>
        <w:rPr>
          <w:rStyle w:val="CommentReference"/>
        </w:rPr>
        <w:annotationRef/>
      </w:r>
      <w:r>
        <w:t>?</w:t>
      </w:r>
    </w:p>
  </w:comment>
  <w:comment w:id="98" w:author="Sass, Gregory G" w:date="2021-01-08T13:49:00Z" w:initials="SGG-D">
    <w:p w14:paraId="2E82C6D6" w14:textId="631A7705" w:rsidR="00E52FFB" w:rsidRDefault="00E52FFB">
      <w:pPr>
        <w:pStyle w:val="CommentText"/>
      </w:pPr>
      <w:r>
        <w:rPr>
          <w:rStyle w:val="CommentReference"/>
        </w:rPr>
        <w:annotationRef/>
      </w:r>
      <w:r>
        <w:t>“them” seems vague here.</w:t>
      </w:r>
    </w:p>
  </w:comment>
  <w:comment w:id="100" w:author="Chris Solomon" w:date="2021-01-07T16:25:00Z" w:initials="CS">
    <w:p w14:paraId="4327FF3E" w14:textId="083C22F2" w:rsidR="00E52FFB" w:rsidRDefault="00E52FFB">
      <w:pPr>
        <w:pStyle w:val="CommentText"/>
      </w:pPr>
      <w:r>
        <w:rPr>
          <w:rStyle w:val="CommentReference"/>
        </w:rPr>
        <w:annotationRef/>
      </w:r>
      <w:r>
        <w:t>It’s not entirely clear to me what this paragraph is doing for you in terms of setting up the study. Maybe cut it?</w:t>
      </w:r>
    </w:p>
  </w:comment>
  <w:comment w:id="101" w:author="Colin Dassow" w:date="2021-01-09T11:36:00Z" w:initials="CD">
    <w:p w14:paraId="2B4C9C4E" w14:textId="09F81B56" w:rsidR="00E52FFB" w:rsidRDefault="00E52FFB">
      <w:pPr>
        <w:pStyle w:val="CommentText"/>
      </w:pPr>
      <w:r>
        <w:rPr>
          <w:rStyle w:val="CommentReference"/>
        </w:rPr>
        <w:annotationRef/>
      </w:r>
      <w:r>
        <w:t>I think keep because of the adaptive management and SOS language, but need to make sure to bring up slow moving variables here</w:t>
      </w:r>
    </w:p>
    <w:p w14:paraId="0E3D6785" w14:textId="14016AEF" w:rsidR="00E52FFB" w:rsidRDefault="00E52FFB">
      <w:pPr>
        <w:pStyle w:val="CommentText"/>
      </w:pPr>
    </w:p>
    <w:p w14:paraId="15700375" w14:textId="242039CA" w:rsidR="00E52FFB" w:rsidRDefault="00E52FFB">
      <w:pPr>
        <w:pStyle w:val="CommentText"/>
      </w:pPr>
      <w:r>
        <w:t>There are some comments in the results/discussion that should help with this I think</w:t>
      </w:r>
    </w:p>
  </w:comment>
  <w:comment w:id="124" w:author="Chris Solomon" w:date="2021-01-08T07:41:00Z" w:initials="CS">
    <w:p w14:paraId="7CD874EF" w14:textId="284B79B2" w:rsidR="00E52FFB" w:rsidRDefault="00E52FFB">
      <w:pPr>
        <w:pStyle w:val="CommentText"/>
      </w:pPr>
      <w:r>
        <w:rPr>
          <w:rStyle w:val="CommentReference"/>
        </w:rPr>
        <w:annotationRef/>
      </w:r>
      <w:r>
        <w:t>Pick one, delete other. I would keep interspecific.</w:t>
      </w:r>
    </w:p>
  </w:comment>
  <w:comment w:id="129" w:author="Chris Solomon" w:date="2021-01-07T16:27:00Z" w:initials="CS">
    <w:p w14:paraId="244F9902" w14:textId="15FD9359" w:rsidR="00E52FFB" w:rsidRDefault="00E52FFB">
      <w:pPr>
        <w:pStyle w:val="CommentText"/>
      </w:pPr>
      <w:r>
        <w:rPr>
          <w:rStyle w:val="CommentReference"/>
        </w:rPr>
        <w:annotationRef/>
      </w:r>
      <w:r>
        <w:t>Check for this throughout. “Where” indicates a place.</w:t>
      </w:r>
    </w:p>
  </w:comment>
  <w:comment w:id="134" w:author="Chris Solomon" w:date="2021-01-07T16:36:00Z" w:initials="CS">
    <w:p w14:paraId="65B63A96" w14:textId="5F42CCB1" w:rsidR="00E52FFB" w:rsidRDefault="00E52FFB">
      <w:pPr>
        <w:pStyle w:val="CommentText"/>
      </w:pPr>
      <w:r>
        <w:rPr>
          <w:rStyle w:val="CommentReference"/>
        </w:rPr>
        <w:annotationRef/>
      </w:r>
      <w:r>
        <w:t>I know what point you’re trying to make here, and I think it’s a good one but there are better places/ways to make it. Hoping it comes up in the Discussion or something. (Also the wording was a little imprecise – you said model was an improvement over many of the single-species models, when I think what you meant is that many models have been single-species and so this is an improvement (or more complex) in that regard)</w:t>
      </w:r>
    </w:p>
  </w:comment>
  <w:comment w:id="139" w:author="Chris Solomon" w:date="2021-01-07T16:38:00Z" w:initials="CS">
    <w:p w14:paraId="12885BD9" w14:textId="1DA34B5D" w:rsidR="00E52FFB" w:rsidRDefault="00E52FFB">
      <w:pPr>
        <w:pStyle w:val="CommentText"/>
      </w:pPr>
      <w:r>
        <w:rPr>
          <w:rStyle w:val="CommentReference"/>
        </w:rPr>
        <w:annotationRef/>
      </w:r>
      <w:r>
        <w:t>Or assumes or something. Goal of my wording changes here: To me your wording made it sound a little like we were modeling the management decision process, which is not the case. Not sure I entirely fixed this.</w:t>
      </w:r>
    </w:p>
  </w:comment>
  <w:comment w:id="140" w:author="Colin Dassow" w:date="2021-01-10T11:39:00Z" w:initials="CD">
    <w:p w14:paraId="0FC43DDF" w14:textId="1950537E" w:rsidR="00E52FFB" w:rsidRDefault="00E52FFB">
      <w:pPr>
        <w:pStyle w:val="CommentText"/>
      </w:pPr>
      <w:r>
        <w:rPr>
          <w:rStyle w:val="CommentReference"/>
        </w:rPr>
        <w:annotationRef/>
      </w:r>
      <w:r>
        <w:t xml:space="preserve">This still needs to be addressed, I like chris’ comment but I’m not sold on the edit </w:t>
      </w:r>
    </w:p>
  </w:comment>
  <w:comment w:id="141" w:author="Chelsey Nieman" w:date="2021-01-11T09:53:00Z" w:initials="CLN">
    <w:p w14:paraId="77DDDE7B" w14:textId="59EB4460" w:rsidR="00E52FFB" w:rsidRDefault="00E52FFB">
      <w:pPr>
        <w:pStyle w:val="CommentText"/>
      </w:pPr>
      <w:r>
        <w:rPr>
          <w:rStyle w:val="CommentReference"/>
        </w:rPr>
        <w:annotationRef/>
      </w:r>
      <w:r>
        <w:t xml:space="preserve">I changed up the wording here a bit. What do you think? </w:t>
      </w:r>
    </w:p>
  </w:comment>
  <w:comment w:id="153" w:author="Chris Solomon" w:date="2021-01-07T16:40:00Z" w:initials="CS">
    <w:p w14:paraId="4E783828" w14:textId="4DAE26D7" w:rsidR="00E52FFB" w:rsidRDefault="00E52FFB">
      <w:pPr>
        <w:pStyle w:val="CommentText"/>
      </w:pPr>
      <w:r>
        <w:rPr>
          <w:rStyle w:val="CommentReference"/>
        </w:rPr>
        <w:annotationRef/>
      </w:r>
      <w:r>
        <w:t>This feels like it comes out of left field – I don’t think there was any setup of the slow change idea?</w:t>
      </w:r>
    </w:p>
  </w:comment>
  <w:comment w:id="154" w:author="Colin Dassow" w:date="2021-01-09T11:56:00Z" w:initials="CD">
    <w:p w14:paraId="71569E40" w14:textId="29BE109C" w:rsidR="00E52FFB" w:rsidRDefault="00E52FFB">
      <w:pPr>
        <w:pStyle w:val="CommentText"/>
      </w:pPr>
      <w:r>
        <w:rPr>
          <w:rStyle w:val="CommentReference"/>
        </w:rPr>
        <w:annotationRef/>
      </w:r>
      <w:r>
        <w:t>I added some text to the end of the previous paragraph that hopefully helps this.</w:t>
      </w:r>
    </w:p>
  </w:comment>
  <w:comment w:id="155" w:author="Chelsey Nieman" w:date="2021-01-11T10:25:00Z" w:initials="CLN">
    <w:p w14:paraId="1E858283" w14:textId="6146B8E5" w:rsidR="00E52FFB" w:rsidRDefault="00E52FFB">
      <w:pPr>
        <w:pStyle w:val="CommentText"/>
      </w:pPr>
      <w:r>
        <w:rPr>
          <w:rStyle w:val="CommentReference"/>
        </w:rPr>
        <w:annotationRef/>
      </w:r>
      <w:r>
        <w:t xml:space="preserve">I think that the mention in the previous paragraph works well. I am not sure we need to add more? If we still feel like we need more, I would say maybe we could add a sentences to the first paragraph (at the very end) saying something along the lines of “this is important in this era of rapid environmental change and in the face of slow change in these systems”. Again, not convinced its necessary tho. </w:t>
      </w:r>
    </w:p>
  </w:comment>
  <w:comment w:id="156" w:author="Sass, Gregory G" w:date="2021-01-08T13:56:00Z" w:initials="SGG-D">
    <w:p w14:paraId="58A13320" w14:textId="5B475749" w:rsidR="00E52FFB" w:rsidRDefault="00E52FFB">
      <w:pPr>
        <w:pStyle w:val="CommentText"/>
      </w:pPr>
      <w:r>
        <w:rPr>
          <w:rStyle w:val="CommentReference"/>
        </w:rPr>
        <w:annotationRef/>
      </w:r>
      <w:r>
        <w:t>I agree with Chris.  I know Chris mentioned cutting the paragraph above, but this is where you could add a sentence or two discussing how slow change may influence stable states.</w:t>
      </w:r>
    </w:p>
  </w:comment>
  <w:comment w:id="158" w:author="Chris Solomon" w:date="2021-01-08T07:45:00Z" w:initials="CS">
    <w:p w14:paraId="6974D811" w14:textId="5C031C6A" w:rsidR="00E52FFB" w:rsidRDefault="00E52FFB">
      <w:pPr>
        <w:pStyle w:val="CommentText"/>
      </w:pPr>
      <w:r>
        <w:rPr>
          <w:rStyle w:val="CommentReference"/>
        </w:rPr>
        <w:annotationRef/>
      </w:r>
      <w:r>
        <w:t>The first sentence here feels pretty redundant with the last paragraph of the Intro, and the second sentence is maybe not necessary. I think actually that you could maybe delete this whole paragraph, and just save some key bits to slide in other places. For instance, the last sentence of this paragraph (“Our theoretical model…”) could maybe go in first paragraph under “Model”, or somewhere in “Modeling experiments”. (In fact see later note at end of “Modeling experiments section).</w:t>
      </w:r>
    </w:p>
  </w:comment>
  <w:comment w:id="159" w:author="Colin Dassow" w:date="2021-01-09T11:57:00Z" w:initials="CD">
    <w:p w14:paraId="5277A9B4" w14:textId="0E70163B" w:rsidR="00E52FFB" w:rsidRDefault="00E52FFB">
      <w:pPr>
        <w:pStyle w:val="CommentText"/>
      </w:pPr>
      <w:r>
        <w:rPr>
          <w:rStyle w:val="CommentReference"/>
        </w:rPr>
        <w:annotationRef/>
      </w:r>
      <w:r>
        <w:t>This seems like a comment to run past Stuart since he advocated for creating this paragraph</w:t>
      </w:r>
    </w:p>
  </w:comment>
  <w:comment w:id="160" w:author="Chelsey Nieman" w:date="2021-01-11T10:32:00Z" w:initials="CLN">
    <w:p w14:paraId="45607849" w14:textId="7DCE2181" w:rsidR="00E52FFB" w:rsidRDefault="00E52FFB">
      <w:pPr>
        <w:pStyle w:val="CommentText"/>
      </w:pPr>
      <w:r>
        <w:rPr>
          <w:rStyle w:val="CommentReference"/>
        </w:rPr>
        <w:annotationRef/>
      </w:r>
      <w:r>
        <w:t xml:space="preserve">Agreed. I really like this paragraph being here. </w:t>
      </w:r>
    </w:p>
  </w:comment>
  <w:comment w:id="165" w:author="Chris Solomon" w:date="2021-01-08T07:44:00Z" w:initials="CS">
    <w:p w14:paraId="153C1629" w14:textId="38A33D56" w:rsidR="00E52FFB" w:rsidRDefault="00E52FFB">
      <w:pPr>
        <w:pStyle w:val="CommentText"/>
      </w:pPr>
      <w:r>
        <w:rPr>
          <w:rStyle w:val="CommentReference"/>
        </w:rPr>
        <w:annotationRef/>
      </w:r>
      <w:r>
        <w:t>Sentence starts to get cumbersome through here, hard to follow.</w:t>
      </w:r>
    </w:p>
  </w:comment>
  <w:comment w:id="166" w:author="Colin Dassow" w:date="2021-01-09T12:00:00Z" w:initials="CD">
    <w:p w14:paraId="03F3806B" w14:textId="7DC81818" w:rsidR="00E52FFB" w:rsidRDefault="00E52FFB">
      <w:pPr>
        <w:pStyle w:val="CommentText"/>
      </w:pPr>
      <w:r>
        <w:rPr>
          <w:rStyle w:val="CommentReference"/>
        </w:rPr>
        <w:annotationRef/>
      </w:r>
      <w:r>
        <w:t>I think I helped clean it up a little.</w:t>
      </w:r>
    </w:p>
  </w:comment>
  <w:comment w:id="167" w:author="Chelsey Nieman" w:date="2021-01-11T10:30:00Z" w:initials="CLN">
    <w:p w14:paraId="28B986EE" w14:textId="23F6309F" w:rsidR="00E52FFB" w:rsidRDefault="00E52FFB">
      <w:pPr>
        <w:pStyle w:val="CommentText"/>
      </w:pPr>
      <w:r>
        <w:rPr>
          <w:rStyle w:val="CommentReference"/>
        </w:rPr>
        <w:annotationRef/>
      </w:r>
      <w:r>
        <w:t xml:space="preserve">Looks great. I removed the first “modeling” and changed it to theoretical. It was a little heavy on the word model. </w:t>
      </w:r>
    </w:p>
  </w:comment>
  <w:comment w:id="185" w:author="Chris Solomon" w:date="2021-01-08T07:49:00Z" w:initials="CS">
    <w:p w14:paraId="75298019" w14:textId="63301314" w:rsidR="00E52FFB" w:rsidRDefault="00E52FFB">
      <w:pPr>
        <w:pStyle w:val="CommentText"/>
      </w:pPr>
      <w:r>
        <w:rPr>
          <w:rStyle w:val="CommentReference"/>
        </w:rPr>
        <w:annotationRef/>
      </w:r>
      <w:r>
        <w:t>“among”? Indicating that all three groups – juvenile sport, adult sport, and forage – interact?</w:t>
      </w:r>
    </w:p>
  </w:comment>
  <w:comment w:id="190" w:author="Chris Solomon" w:date="2021-01-08T07:50:00Z" w:initials="CS">
    <w:p w14:paraId="1C197D50" w14:textId="1505EB3F" w:rsidR="00E52FFB" w:rsidRDefault="00E52FFB">
      <w:pPr>
        <w:pStyle w:val="CommentText"/>
      </w:pPr>
      <w:r>
        <w:rPr>
          <w:rStyle w:val="CommentReference"/>
        </w:rPr>
        <w:annotationRef/>
      </w:r>
      <w:r>
        <w:t>Original wording here said that the sport fish likes to harvest.</w:t>
      </w:r>
    </w:p>
  </w:comment>
  <w:comment w:id="203" w:author="Chris Solomon" w:date="2021-01-08T07:52:00Z" w:initials="CS">
    <w:p w14:paraId="373E0AB3" w14:textId="1F50522D" w:rsidR="00E52FFB" w:rsidRDefault="00E52FFB">
      <w:pPr>
        <w:pStyle w:val="CommentText"/>
      </w:pPr>
      <w:r>
        <w:rPr>
          <w:rStyle w:val="CommentReference"/>
        </w:rPr>
        <w:annotationRef/>
      </w:r>
      <w:r>
        <w:t>I’ve been deleting sportfish over past sentence or so because we are now talking about your model and both species are sportfish, yes? So the modifier is confusing and unnecessary.</w:t>
      </w:r>
    </w:p>
  </w:comment>
  <w:comment w:id="206" w:author="Chris Solomon" w:date="2021-01-08T07:54:00Z" w:initials="CS">
    <w:p w14:paraId="33C41113" w14:textId="0FB09CA4" w:rsidR="00E52FFB" w:rsidRDefault="00E52FFB">
      <w:pPr>
        <w:pStyle w:val="CommentText"/>
      </w:pPr>
      <w:r>
        <w:rPr>
          <w:rStyle w:val="CommentReference"/>
        </w:rPr>
        <w:annotationRef/>
      </w:r>
      <w:r>
        <w:t>The wording here is a little confusing. Here are a few of the meanings that it suggests, reader spends time re-reading sentence to try to figure out which is intended:</w:t>
      </w:r>
    </w:p>
    <w:p w14:paraId="76FD26E6" w14:textId="0575E74B" w:rsidR="00E52FFB" w:rsidRDefault="00E52FFB" w:rsidP="00C67AA6">
      <w:pPr>
        <w:pStyle w:val="CommentText"/>
        <w:numPr>
          <w:ilvl w:val="0"/>
          <w:numId w:val="7"/>
        </w:numPr>
      </w:pPr>
      <w:r>
        <w:t>Adults can prey on their own juveniles all the time, and if the other sp juveniles are in the arena then adults can prey on them too.</w:t>
      </w:r>
    </w:p>
    <w:p w14:paraId="57096AFA" w14:textId="77777777" w:rsidR="00E52FFB" w:rsidRDefault="00E52FFB" w:rsidP="00C67AA6">
      <w:pPr>
        <w:pStyle w:val="CommentText"/>
        <w:numPr>
          <w:ilvl w:val="0"/>
          <w:numId w:val="7"/>
        </w:numPr>
      </w:pPr>
      <w:r>
        <w:t>Adults can prey on juveniles of either species when the adults are in the arena.</w:t>
      </w:r>
    </w:p>
    <w:p w14:paraId="31127445" w14:textId="77777777" w:rsidR="00E52FFB" w:rsidRDefault="00E52FFB" w:rsidP="00C67AA6">
      <w:pPr>
        <w:pStyle w:val="CommentText"/>
        <w:numPr>
          <w:ilvl w:val="0"/>
          <w:numId w:val="7"/>
        </w:numPr>
      </w:pPr>
      <w:r>
        <w:t>When juveniles of either species are in the arena, adults can prey on them.</w:t>
      </w:r>
    </w:p>
    <w:p w14:paraId="33E1553D" w14:textId="34CB4812" w:rsidR="00E52FFB" w:rsidRDefault="00E52FFB" w:rsidP="00A42745">
      <w:pPr>
        <w:pStyle w:val="CommentText"/>
      </w:pPr>
      <w:r>
        <w:t>Of course the reader can eventually sort this out by re-reading previous sentence about the arena, and by looking forward to the equations. But why trip them up? Your intended meaning is #3; try to word more like that.</w:t>
      </w:r>
    </w:p>
  </w:comment>
  <w:comment w:id="318" w:author="Sass, Gregory G" w:date="2021-01-08T14:04:00Z" w:initials="SGG-D">
    <w:p w14:paraId="7DCF585F" w14:textId="7C98DC5C" w:rsidR="00E52FFB" w:rsidRDefault="00E52FFB">
      <w:pPr>
        <w:pStyle w:val="CommentText"/>
      </w:pPr>
      <w:r>
        <w:rPr>
          <w:rStyle w:val="CommentReference"/>
        </w:rPr>
        <w:annotationRef/>
      </w:r>
      <w:r>
        <w:t>This is what you said it should be, right Colin?</w:t>
      </w:r>
    </w:p>
  </w:comment>
  <w:comment w:id="324" w:author="Chris Solomon" w:date="2021-01-08T08:06:00Z" w:initials="CS">
    <w:p w14:paraId="442A2865" w14:textId="49C6B484" w:rsidR="00E52FFB" w:rsidRDefault="00E52FFB">
      <w:pPr>
        <w:pStyle w:val="CommentText"/>
      </w:pPr>
      <w:r>
        <w:rPr>
          <w:rStyle w:val="CommentReference"/>
        </w:rPr>
        <w:annotationRef/>
      </w:r>
      <w:r>
        <w:t>This is a little confusing. These two predation terms have identical refuge dynamics built in, but for the first term you show only the cJA bit whereas for the second term you show the full numerator and denominator. That leaves the reader doing a lot of looking back and forth to the equations trying to map what you are talking about. It also makes the “These dynamics…” sentence confusing, because it seems like you’re talking only about the dynamics for the second term, when in fact you’re talking about both. Clarify.</w:t>
      </w:r>
    </w:p>
  </w:comment>
  <w:comment w:id="417" w:author="Chris Solomon" w:date="2021-01-08T08:10:00Z" w:initials="CS">
    <w:p w14:paraId="39C35A4C" w14:textId="59F7FE65" w:rsidR="00E52FFB" w:rsidRDefault="00E52FFB">
      <w:pPr>
        <w:pStyle w:val="CommentText"/>
      </w:pPr>
      <w:r>
        <w:rPr>
          <w:rStyle w:val="CommentReference"/>
        </w:rPr>
        <w:annotationRef/>
      </w:r>
      <w:r>
        <w:t>Tidier: Delete the first sentence here, and add to the citation string in the second sentence either just “Ziegler et al. 2018”, or “; but see Ziegler et al. 2018”.</w:t>
      </w:r>
    </w:p>
  </w:comment>
  <w:comment w:id="421" w:author="Chris Solomon" w:date="2021-01-08T08:13:00Z" w:initials="CS">
    <w:p w14:paraId="480DA45C" w14:textId="4F04E119" w:rsidR="00E52FFB" w:rsidRDefault="00E52FFB">
      <w:pPr>
        <w:pStyle w:val="CommentText"/>
      </w:pPr>
      <w:r>
        <w:rPr>
          <w:rStyle w:val="CommentReference"/>
        </w:rPr>
        <w:annotationRef/>
      </w:r>
      <w:r>
        <w:t>Rewording here to make it clearer that you’re not actually modeling two different flavors of competition, just talking about two possible real-world mechanisms that you’re trying to capture with this term.</w:t>
      </w:r>
    </w:p>
  </w:comment>
  <w:comment w:id="469" w:author="Chris Solomon" w:date="2021-01-08T08:17:00Z" w:initials="CS">
    <w:p w14:paraId="5EBE126D" w14:textId="49B691B1" w:rsidR="00E52FFB" w:rsidRDefault="00E52FFB">
      <w:pPr>
        <w:pStyle w:val="CommentText"/>
      </w:pPr>
      <w:r>
        <w:rPr>
          <w:rStyle w:val="CommentReference"/>
        </w:rPr>
        <w:annotationRef/>
      </w:r>
      <w:r>
        <w:t>“Feedback” works as a noun. As a verb, it’s “feed back”</w:t>
      </w:r>
    </w:p>
  </w:comment>
  <w:comment w:id="473" w:author="Sass, Gregory G" w:date="2021-01-08T14:08:00Z" w:initials="SGG-D">
    <w:p w14:paraId="1EC89FBD" w14:textId="4FBFF882" w:rsidR="00E52FFB" w:rsidRDefault="00E52FFB">
      <w:pPr>
        <w:pStyle w:val="CommentText"/>
      </w:pPr>
      <w:r>
        <w:rPr>
          <w:rStyle w:val="CommentReference"/>
        </w:rPr>
        <w:annotationRef/>
      </w:r>
      <w:r>
        <w:t>If Chris prefers “model experiments”, we should make this consistent throughout.</w:t>
      </w:r>
    </w:p>
  </w:comment>
  <w:comment w:id="478" w:author="Chris Solomon" w:date="2021-01-08T08:27:00Z" w:initials="CS">
    <w:p w14:paraId="0DB7243F" w14:textId="6AA0CD5B" w:rsidR="00E52FFB" w:rsidRDefault="00E52FFB">
      <w:pPr>
        <w:pStyle w:val="CommentText"/>
      </w:pPr>
      <w:r>
        <w:rPr>
          <w:rStyle w:val="CommentReference"/>
        </w:rPr>
        <w:annotationRef/>
      </w:r>
      <w:r>
        <w:t>Not always dominant, right? That is, you vary this in different simulations? Delete? Or maybe replace with “focal”, which you use below?</w:t>
      </w:r>
    </w:p>
  </w:comment>
  <w:comment w:id="479" w:author="Colin Dassow" w:date="2021-01-09T12:54:00Z" w:initials="CD">
    <w:p w14:paraId="25B02805" w14:textId="45A1CC51" w:rsidR="00E52FFB" w:rsidRDefault="00E52FFB">
      <w:pPr>
        <w:pStyle w:val="CommentText"/>
      </w:pPr>
      <w:r>
        <w:rPr>
          <w:rStyle w:val="CommentReference"/>
        </w:rPr>
        <w:annotationRef/>
      </w:r>
      <w:r>
        <w:t>Since we switched to modeling just the maintain scenarios this is true. SP1 always starts out as dominant.</w:t>
      </w:r>
    </w:p>
  </w:comment>
  <w:comment w:id="480" w:author="Chelsey Nieman" w:date="2021-01-11T10:34:00Z" w:initials="CLN">
    <w:p w14:paraId="4337019A" w14:textId="6518BE66" w:rsidR="00E52FFB" w:rsidRDefault="00E52FFB">
      <w:pPr>
        <w:pStyle w:val="CommentText"/>
      </w:pPr>
      <w:r>
        <w:rPr>
          <w:rStyle w:val="CommentReference"/>
        </w:rPr>
        <w:annotationRef/>
      </w:r>
      <w:r>
        <w:t xml:space="preserve">I say leave it as it. We have the qualifier that it is initially dominant. </w:t>
      </w:r>
    </w:p>
  </w:comment>
  <w:comment w:id="490" w:author="Chris Solomon" w:date="2021-01-08T08:32:00Z" w:initials="CS">
    <w:p w14:paraId="22A4CCB6" w14:textId="4581FF9E" w:rsidR="00E52FFB" w:rsidRDefault="00E52FFB">
      <w:pPr>
        <w:pStyle w:val="CommentText"/>
      </w:pPr>
      <w:r>
        <w:rPr>
          <w:rStyle w:val="CommentReference"/>
        </w:rPr>
        <w:annotationRef/>
      </w:r>
      <w:r>
        <w:t>A little confusing. Streamline?</w:t>
      </w:r>
    </w:p>
  </w:comment>
  <w:comment w:id="491" w:author="Colin Dassow" w:date="2021-01-09T13:02:00Z" w:initials="CD">
    <w:p w14:paraId="31EF7B14" w14:textId="315F2E88" w:rsidR="00E52FFB" w:rsidRDefault="00E52FFB">
      <w:pPr>
        <w:pStyle w:val="CommentText"/>
      </w:pPr>
      <w:r>
        <w:rPr>
          <w:rStyle w:val="CommentReference"/>
        </w:rPr>
        <w:annotationRef/>
      </w:r>
      <w:r>
        <w:t>Maybe I made this better by editing the sentence before this.</w:t>
      </w:r>
    </w:p>
  </w:comment>
  <w:comment w:id="501" w:author="Chris Solomon" w:date="2021-01-08T08:36:00Z" w:initials="CS">
    <w:p w14:paraId="5227B525" w14:textId="0EA722FB" w:rsidR="00E52FFB" w:rsidRDefault="00E52FFB">
      <w:pPr>
        <w:pStyle w:val="CommentText"/>
      </w:pPr>
      <w:r>
        <w:rPr>
          <w:rStyle w:val="CommentReference"/>
        </w:rPr>
        <w:annotationRef/>
      </w:r>
      <w:r>
        <w:t>I thought this half-sentence might substitute just fine (or even better) for the previous paragraph that I deleted. See what you think.</w:t>
      </w:r>
    </w:p>
  </w:comment>
  <w:comment w:id="502" w:author="Colin Dassow" w:date="2021-01-09T13:03:00Z" w:initials="CD">
    <w:p w14:paraId="71A1FAD7" w14:textId="35C245E7" w:rsidR="00E52FFB" w:rsidRDefault="00E52FFB">
      <w:pPr>
        <w:pStyle w:val="CommentText"/>
      </w:pPr>
      <w:r>
        <w:rPr>
          <w:rStyle w:val="CommentReference"/>
        </w:rPr>
        <w:annotationRef/>
      </w:r>
      <w:r>
        <w:t>I think this works</w:t>
      </w:r>
    </w:p>
  </w:comment>
  <w:comment w:id="518" w:author="Chris Solomon" w:date="2021-01-08T08:38:00Z" w:initials="CS">
    <w:p w14:paraId="427CE8A4" w14:textId="588F9EBA" w:rsidR="00E52FFB" w:rsidRDefault="00E52FFB">
      <w:pPr>
        <w:pStyle w:val="CommentText"/>
      </w:pPr>
      <w:r>
        <w:rPr>
          <w:rStyle w:val="CommentReference"/>
        </w:rPr>
        <w:annotationRef/>
      </w:r>
      <w:r>
        <w:t>I inserted paragraph breaks to separate the three experiments. This provides a visual clue that helps reader find and distinguish the three experiments.</w:t>
      </w:r>
    </w:p>
  </w:comment>
  <w:comment w:id="519" w:author="Colin Dassow" w:date="2021-01-09T13:03:00Z" w:initials="CD">
    <w:p w14:paraId="119364FC" w14:textId="77A8E8FA" w:rsidR="00E52FFB" w:rsidRDefault="00E52FFB">
      <w:pPr>
        <w:pStyle w:val="CommentText"/>
      </w:pPr>
      <w:r>
        <w:rPr>
          <w:rStyle w:val="CommentReference"/>
        </w:rPr>
        <w:annotationRef/>
      </w:r>
      <w:r>
        <w:t>Ya I think this is a good idea as long as it’s fine to have 1 or 2 sentence paragraphs, which I think it probably is.</w:t>
      </w:r>
    </w:p>
  </w:comment>
  <w:comment w:id="522" w:author="Chris Solomon" w:date="2021-01-08T08:40:00Z" w:initials="CS">
    <w:p w14:paraId="515A1A38" w14:textId="25A4016C" w:rsidR="00E52FFB" w:rsidRDefault="00E52FFB">
      <w:pPr>
        <w:pStyle w:val="CommentText"/>
      </w:pPr>
      <w:r>
        <w:rPr>
          <w:rStyle w:val="CommentReference"/>
        </w:rPr>
        <w:annotationRef/>
      </w:r>
      <w:r>
        <w:t>Your addition of these names for the expeirments is really useful.</w:t>
      </w:r>
    </w:p>
  </w:comment>
  <w:comment w:id="545" w:author="Sass, Gregory G" w:date="2021-01-08T14:16:00Z" w:initials="SGG-D">
    <w:p w14:paraId="2218BA10" w14:textId="65E2B18F" w:rsidR="00E52FFB" w:rsidRDefault="00E52FFB">
      <w:pPr>
        <w:pStyle w:val="CommentText"/>
      </w:pPr>
      <w:r>
        <w:rPr>
          <w:rStyle w:val="CommentReference"/>
        </w:rPr>
        <w:annotationRef/>
      </w:r>
      <w:r>
        <w:t>I think this addition will make the bridge to the SOS experiment</w:t>
      </w:r>
    </w:p>
  </w:comment>
  <w:comment w:id="546" w:author="Colin Dassow" w:date="2021-01-05T11:14:00Z" w:initials="CD">
    <w:p w14:paraId="0F3601D2" w14:textId="2520225D" w:rsidR="00E52FFB" w:rsidRDefault="00E52FFB" w:rsidP="003E598E">
      <w:pPr>
        <w:pStyle w:val="CommentText"/>
      </w:pPr>
      <w:r>
        <w:rPr>
          <w:rStyle w:val="CommentReference"/>
        </w:rPr>
        <w:annotationRef/>
      </w:r>
      <w:r>
        <w:t>Check with Greg, is this fair to say or not quite accurate? I’m thinking of the fact that here we’re talking about a slow moving change outside managerial control as a ‘safe operating space’ idea. I could also see this label as slightly misleading since we don’t show or calculate any type of space as the safe operating space.</w:t>
      </w:r>
    </w:p>
  </w:comment>
  <w:comment w:id="597" w:author="Chris Solomon" w:date="2021-01-08T08:44:00Z" w:initials="CS">
    <w:p w14:paraId="2BF4FA14" w14:textId="356617CD" w:rsidR="00E52FFB" w:rsidRDefault="00E52FFB">
      <w:pPr>
        <w:pStyle w:val="CommentText"/>
      </w:pPr>
      <w:r>
        <w:rPr>
          <w:rStyle w:val="CommentReference"/>
        </w:rPr>
        <w:annotationRef/>
      </w:r>
      <w:r>
        <w:t>On the surface this feels like it conflicts a little with the earlier statement that the model is inspired by bass and walleye. In fact I think you’re saying reasonably similar things in both places – model is inspired and loosely parameterized on those species, but intended to be conceptual and generalizable. I would bring all of that together in one place (but streamline if necessary so that it remains nice and short/simple/direct). This place here might be the right one.</w:t>
      </w:r>
    </w:p>
  </w:comment>
  <w:comment w:id="598" w:author="Colin Dassow" w:date="2021-01-10T11:41:00Z" w:initials="CD">
    <w:p w14:paraId="69EE7D38" w14:textId="7B1FAD19" w:rsidR="00E52FFB" w:rsidRDefault="00E52FFB">
      <w:pPr>
        <w:pStyle w:val="CommentText"/>
      </w:pPr>
      <w:r>
        <w:rPr>
          <w:rStyle w:val="CommentReference"/>
        </w:rPr>
        <w:annotationRef/>
      </w:r>
      <w:r>
        <w:t>Still need to address this</w:t>
      </w:r>
    </w:p>
  </w:comment>
  <w:comment w:id="599" w:author="Chelsey Nieman" w:date="2021-01-11T10:42:00Z" w:initials="CLN">
    <w:p w14:paraId="544CC5C1" w14:textId="7B2BC92E" w:rsidR="00E52FFB" w:rsidRDefault="00E52FFB">
      <w:pPr>
        <w:pStyle w:val="CommentText"/>
      </w:pPr>
      <w:r>
        <w:rPr>
          <w:rStyle w:val="CommentReference"/>
        </w:rPr>
        <w:annotationRef/>
      </w:r>
      <w:r>
        <w:t xml:space="preserve">I am not sure what Chris means here by ‘bring it all together’. I don’t think we should pull justification from other places (necessarily). I think maybe here we just straight up say, we generalized the model. </w:t>
      </w:r>
    </w:p>
  </w:comment>
  <w:comment w:id="600" w:author="Chelsey Nieman" w:date="2021-01-11T10:44:00Z" w:initials="CLN">
    <w:p w14:paraId="207A4740" w14:textId="2DB6DC2F" w:rsidR="00E52FFB" w:rsidRDefault="00E52FFB">
      <w:pPr>
        <w:pStyle w:val="CommentText"/>
      </w:pPr>
      <w:r>
        <w:rPr>
          <w:rStyle w:val="CommentReference"/>
        </w:rPr>
        <w:annotationRef/>
      </w:r>
      <w:r>
        <w:t xml:space="preserve">I made some changes. </w:t>
      </w:r>
    </w:p>
  </w:comment>
  <w:comment w:id="616" w:author="Colin Dassow" w:date="2021-01-09T13:10:00Z" w:initials="CD">
    <w:p w14:paraId="0F5CDB3A" w14:textId="349C3EFC" w:rsidR="00E52FFB" w:rsidRDefault="00E52FFB">
      <w:pPr>
        <w:pStyle w:val="CommentText"/>
      </w:pPr>
      <w:r>
        <w:rPr>
          <w:rStyle w:val="CommentReference"/>
        </w:rPr>
        <w:annotationRef/>
      </w:r>
      <w:r>
        <w:t>I think we can still improve this. Maybe instead say something about how we chose rates so as to avoid extreme values that swapped out ecological interaction effects.</w:t>
      </w:r>
    </w:p>
  </w:comment>
  <w:comment w:id="617" w:author="Chelsey Nieman" w:date="2021-01-11T10:40:00Z" w:initials="CLN">
    <w:p w14:paraId="620A5695" w14:textId="6C279282" w:rsidR="00E52FFB" w:rsidRDefault="00E52FFB">
      <w:pPr>
        <w:pStyle w:val="CommentText"/>
      </w:pPr>
      <w:r>
        <w:rPr>
          <w:rStyle w:val="CommentReference"/>
        </w:rPr>
        <w:annotationRef/>
      </w:r>
      <w:r>
        <w:t xml:space="preserve">I added to the sentence. I am not sure the meaning I was going through really came out clearly. </w:t>
      </w:r>
    </w:p>
  </w:comment>
  <w:comment w:id="567" w:author="Chris Solomon" w:date="2021-01-08T08:37:00Z" w:initials="CS">
    <w:p w14:paraId="1621E19E" w14:textId="0F0B605F" w:rsidR="00E52FFB" w:rsidRDefault="00E52FFB">
      <w:pPr>
        <w:pStyle w:val="CommentText"/>
      </w:pPr>
      <w:r>
        <w:rPr>
          <w:rStyle w:val="CommentReference"/>
        </w:rPr>
        <w:annotationRef/>
      </w:r>
      <w:r>
        <w:t>All of this applies to all three modeling experiments (and validation), right? If so I would keep it as a separate paragraph like this.</w:t>
      </w:r>
    </w:p>
  </w:comment>
  <w:comment w:id="630" w:author="Chris Solomon" w:date="2021-01-08T08:53:00Z" w:initials="CS">
    <w:p w14:paraId="5EFCDA2F" w14:textId="15911EF2" w:rsidR="00E52FFB" w:rsidRDefault="00E52FFB">
      <w:pPr>
        <w:pStyle w:val="CommentText"/>
      </w:pPr>
      <w:r>
        <w:rPr>
          <w:rStyle w:val="CommentReference"/>
        </w:rPr>
        <w:annotationRef/>
      </w:r>
      <w:r>
        <w:t>!!!! I’m going to stop flagging these, but you should search for and replace with “in which” wherever needed. There are two more occurrences in the next sentence, for instance.</w:t>
      </w:r>
    </w:p>
  </w:comment>
  <w:comment w:id="633" w:author="Chris Solomon" w:date="2021-01-08T09:09:00Z" w:initials="CS">
    <w:p w14:paraId="39BC9B50" w14:textId="77777777" w:rsidR="00E52FFB" w:rsidRDefault="00E52FFB">
      <w:pPr>
        <w:pStyle w:val="CommentText"/>
      </w:pPr>
      <w:r>
        <w:rPr>
          <w:rStyle w:val="CommentReference"/>
        </w:rPr>
        <w:annotationRef/>
      </w:r>
      <w:r>
        <w:t xml:space="preserve">I wonder if a simpler way to say this might be: </w:t>
      </w:r>
    </w:p>
    <w:p w14:paraId="57FA2911" w14:textId="77777777" w:rsidR="00E52FFB" w:rsidRDefault="00E52FFB">
      <w:pPr>
        <w:pStyle w:val="CommentText"/>
      </w:pPr>
    </w:p>
    <w:p w14:paraId="6AFABD73" w14:textId="1775E72E" w:rsidR="00E52FFB" w:rsidRDefault="00E52FFB">
      <w:pPr>
        <w:pStyle w:val="CommentText"/>
      </w:pPr>
      <w:r>
        <w:t>Equilibrium abundances of the two species were influenced both by their initial abundances and by the harvest rate on species 1. When species 1 was initially dominant, there was a much wider range of harvest rates over which species 1 remained dominant.</w:t>
      </w:r>
    </w:p>
  </w:comment>
  <w:comment w:id="639" w:author="Chris Solomon" w:date="2021-01-08T09:15:00Z" w:initials="CS">
    <w:p w14:paraId="7B77387B" w14:textId="0F02852F" w:rsidR="00E52FFB" w:rsidRDefault="00E52FFB">
      <w:pPr>
        <w:pStyle w:val="CommentText"/>
      </w:pPr>
      <w:r>
        <w:rPr>
          <w:rStyle w:val="CommentReference"/>
        </w:rPr>
        <w:annotationRef/>
      </w:r>
      <w:r>
        <w:t>You use this wording a lot. It’s pretty informal; I wonder if you might want to use the more technical wording.</w:t>
      </w:r>
    </w:p>
  </w:comment>
  <w:comment w:id="640" w:author="Colin Dassow" w:date="2021-01-09T13:21:00Z" w:initials="CD">
    <w:p w14:paraId="07662E11" w14:textId="5C88A25B" w:rsidR="00E52FFB" w:rsidRDefault="00E52FFB">
      <w:pPr>
        <w:pStyle w:val="CommentText"/>
      </w:pPr>
      <w:r>
        <w:rPr>
          <w:rStyle w:val="CommentReference"/>
        </w:rPr>
        <w:annotationRef/>
      </w:r>
      <w:r>
        <w:t>Changed flipped to transitioned</w:t>
      </w:r>
    </w:p>
  </w:comment>
  <w:comment w:id="647" w:author="Chris Solomon" w:date="2021-01-08T09:32:00Z" w:initials="CS">
    <w:p w14:paraId="79807FDA" w14:textId="7FCCB46D" w:rsidR="00E52FFB" w:rsidRDefault="00E52FFB">
      <w:pPr>
        <w:pStyle w:val="CommentText"/>
      </w:pPr>
      <w:r>
        <w:rPr>
          <w:rStyle w:val="CommentReference"/>
        </w:rPr>
        <w:annotationRef/>
      </w:r>
      <w:r>
        <w:t>It is really hard to evaluate this claim by looking at Fig. S5 – see my rant in next comment</w:t>
      </w:r>
    </w:p>
  </w:comment>
  <w:comment w:id="648" w:author="Chris Solomon" w:date="2021-01-08T09:20:00Z" w:initials="CS">
    <w:p w14:paraId="507835B1" w14:textId="35568C87" w:rsidR="00E52FFB" w:rsidRDefault="00E52FFB">
      <w:pPr>
        <w:pStyle w:val="CommentText"/>
      </w:pPr>
      <w:r>
        <w:rPr>
          <w:rStyle w:val="CommentReference"/>
        </w:rPr>
        <w:annotationRef/>
      </w:r>
      <w:r>
        <w:t>The SI could use a little work. It doesn’t need to be perfect, but it should be reasonably easy for a reviewer (or reader) to figure out what is going on in the figures there, which I’m not sure is the case right now. I went to look at S5 and saw at least a few problems that made it hard for me to figure out what I was looking at:</w:t>
      </w:r>
    </w:p>
    <w:p w14:paraId="5459D695" w14:textId="590FA3B4" w:rsidR="00E52FFB" w:rsidRDefault="00E52FFB" w:rsidP="00A01036">
      <w:pPr>
        <w:pStyle w:val="CommentText"/>
        <w:numPr>
          <w:ilvl w:val="0"/>
          <w:numId w:val="8"/>
        </w:numPr>
      </w:pPr>
      <w:r>
        <w:t xml:space="preserve"> The lines are all jumbled together and it is hard to figure out what I am seeing.</w:t>
      </w:r>
    </w:p>
    <w:p w14:paraId="4808031C" w14:textId="6C724C4D" w:rsidR="00E52FFB" w:rsidRDefault="00E52FFB" w:rsidP="00A01036">
      <w:pPr>
        <w:pStyle w:val="CommentText"/>
        <w:numPr>
          <w:ilvl w:val="0"/>
          <w:numId w:val="8"/>
        </w:numPr>
      </w:pPr>
      <w:r>
        <w:t>There’s not enough explanation, so it’s hard to even tell what I’m looking at. Remember that the figure needs to stand on its own – it needs to be interpretable without needing to cross-check lots of other parts of the paper. What are A1 and A2? The different dashed lines show equilibrium adult abundances when we vary the juvenile survival rate (of species 1, I eventually figured out by looking at the preceeding text) between 0.05 and xxx. Etc. A thorough but time-pressed reviewer would look at the SI, throw up their hands, and tell the editor that they can’t evaluate some important stuff because the SI is a dog’s breakfast and so the paper should be rejected until that is cleaned up.</w:t>
      </w:r>
    </w:p>
    <w:p w14:paraId="50C9542D" w14:textId="7E36EAEA" w:rsidR="00E52FFB" w:rsidRDefault="00E52FFB" w:rsidP="00A01036">
      <w:pPr>
        <w:pStyle w:val="CommentText"/>
        <w:numPr>
          <w:ilvl w:val="0"/>
          <w:numId w:val="8"/>
        </w:numPr>
      </w:pPr>
      <w:r>
        <w:t>Hard to tell which dashed line is which</w:t>
      </w:r>
    </w:p>
    <w:p w14:paraId="1BDEFDA2" w14:textId="01DF9A84" w:rsidR="00E52FFB" w:rsidRDefault="00E52FFB" w:rsidP="00A01036">
      <w:pPr>
        <w:pStyle w:val="CommentText"/>
        <w:numPr>
          <w:ilvl w:val="0"/>
          <w:numId w:val="8"/>
        </w:numPr>
      </w:pPr>
      <w:r>
        <w:t>Your legend at the top, showing parameter values for different lines, is cut off.</w:t>
      </w:r>
    </w:p>
    <w:p w14:paraId="4850DD31" w14:textId="77777777" w:rsidR="00E52FFB" w:rsidRDefault="00E52FFB">
      <w:pPr>
        <w:pStyle w:val="CommentText"/>
      </w:pPr>
    </w:p>
    <w:p w14:paraId="5E3FADA3" w14:textId="07F43163" w:rsidR="00E52FFB" w:rsidRDefault="00E52FFB">
      <w:pPr>
        <w:pStyle w:val="CommentText"/>
      </w:pPr>
      <w:r>
        <w:t>Also - there’s at least one place in the SI where you say “Here I” and probably want to change that to “we”. You also say “parms”. Clean up.</w:t>
      </w:r>
    </w:p>
  </w:comment>
  <w:comment w:id="649" w:author="Colin Dassow" w:date="2021-01-10T11:41:00Z" w:initials="CD">
    <w:p w14:paraId="6B23A8DA" w14:textId="13A31A00" w:rsidR="00E52FFB" w:rsidRDefault="00E52FFB">
      <w:pPr>
        <w:pStyle w:val="CommentText"/>
      </w:pPr>
      <w:r>
        <w:rPr>
          <w:rStyle w:val="CommentReference"/>
        </w:rPr>
        <w:annotationRef/>
      </w:r>
      <w:r>
        <w:t>Definitely need to clean this up still</w:t>
      </w:r>
    </w:p>
  </w:comment>
  <w:comment w:id="650" w:author="Chris Solomon" w:date="2021-01-08T09:34:00Z" w:initials="CS">
    <w:p w14:paraId="5A65E856" w14:textId="6550DC7A" w:rsidR="00E52FFB" w:rsidRDefault="00E52FFB">
      <w:pPr>
        <w:pStyle w:val="CommentText"/>
      </w:pPr>
      <w:r>
        <w:rPr>
          <w:rStyle w:val="CommentReference"/>
        </w:rPr>
        <w:annotationRef/>
      </w:r>
      <w:r>
        <w:t>How is this evaluated?</w:t>
      </w:r>
    </w:p>
  </w:comment>
  <w:comment w:id="651" w:author="Colin Dassow" w:date="2021-01-10T11:41:00Z" w:initials="CD">
    <w:p w14:paraId="07672EF0" w14:textId="3F92A366" w:rsidR="00E52FFB" w:rsidRDefault="00E52FFB">
      <w:pPr>
        <w:pStyle w:val="CommentText"/>
      </w:pPr>
      <w:r>
        <w:rPr>
          <w:rStyle w:val="CommentReference"/>
        </w:rPr>
        <w:annotationRef/>
      </w:r>
      <w:r>
        <w:t>Visually, is it worth putting a number on this or softening the language here instead?</w:t>
      </w:r>
    </w:p>
  </w:comment>
  <w:comment w:id="652" w:author="Chelsey Nieman" w:date="2021-01-11T10:45:00Z" w:initials="CLN">
    <w:p w14:paraId="5B29BE54" w14:textId="1C172DB1" w:rsidR="00E52FFB" w:rsidRDefault="00E52FFB">
      <w:pPr>
        <w:pStyle w:val="CommentText"/>
      </w:pPr>
      <w:r>
        <w:rPr>
          <w:rStyle w:val="CommentReference"/>
        </w:rPr>
        <w:annotationRef/>
      </w:r>
      <w:r>
        <w:t xml:space="preserve">I would go with softening a bit? But I would run this one by Stuart (who knows what reviewers want out of this type of a statement in modeling papers). </w:t>
      </w:r>
    </w:p>
  </w:comment>
  <w:comment w:id="654" w:author="Sass, Gregory G" w:date="2021-01-08T14:23:00Z" w:initials="SGG-D">
    <w:p w14:paraId="3D94D431" w14:textId="6C5630BE" w:rsidR="00E52FFB" w:rsidRDefault="00E52FFB">
      <w:pPr>
        <w:pStyle w:val="CommentText"/>
      </w:pPr>
      <w:r>
        <w:rPr>
          <w:rStyle w:val="CommentReference"/>
        </w:rPr>
        <w:annotationRef/>
      </w:r>
      <w:r>
        <w:t>Ricker or Beverton-Holt?</w:t>
      </w:r>
    </w:p>
  </w:comment>
  <w:comment w:id="669" w:author="Chris Solomon" w:date="2021-01-08T08:59:00Z" w:initials="CS">
    <w:p w14:paraId="0D94D1ED" w14:textId="2BFC821B" w:rsidR="00E52FFB" w:rsidRDefault="00E52FFB">
      <w:pPr>
        <w:pStyle w:val="CommentText"/>
      </w:pPr>
      <w:r>
        <w:rPr>
          <w:rStyle w:val="CommentReference"/>
        </w:rPr>
        <w:annotationRef/>
      </w:r>
      <w:r>
        <w:t>Legend should maybe say “Species 1” and “Species 2” rather than A1 and A2</w:t>
      </w:r>
    </w:p>
  </w:comment>
  <w:comment w:id="681" w:author="Chris Solomon" w:date="2021-01-08T09:02:00Z" w:initials="CS">
    <w:p w14:paraId="18F3C540" w14:textId="07A2FFDB" w:rsidR="00E52FFB" w:rsidRDefault="00E52FFB">
      <w:pPr>
        <w:pStyle w:val="CommentText"/>
      </w:pPr>
      <w:r>
        <w:rPr>
          <w:rStyle w:val="CommentReference"/>
        </w:rPr>
        <w:annotationRef/>
      </w:r>
      <w:r>
        <w:t>Reader’s ability to interpret the figure (e.g. as they are reading the main text that describes it) would be improved if you indicated initial abundances of each species on each panel. Could maybe put this under the A and B labels. Or maybe combine it with the other legend that shows the line colors – i.e. reproduce this on each panel, and next to each line indicate the initial abundance of that species.  Or maybe just text that says “Species 1 initially dominant”, “Species 2 initially dominant”?</w:t>
      </w:r>
    </w:p>
  </w:comment>
  <w:comment w:id="705" w:author="Chris Solomon" w:date="2021-01-08T09:52:00Z" w:initials="CS">
    <w:p w14:paraId="29CBF5D9" w14:textId="1C1145E5" w:rsidR="00E52FFB" w:rsidRDefault="00E52FFB">
      <w:pPr>
        <w:pStyle w:val="CommentText"/>
      </w:pPr>
      <w:r>
        <w:rPr>
          <w:rStyle w:val="CommentReference"/>
        </w:rPr>
        <w:annotationRef/>
      </w:r>
      <w:r>
        <w:t>A potential reviewer objection here: Is the thing that matters really that the manager is managing both species simultaneously, or just that harvest is allowed on both species? That is – if there were no management whatsoever of species 2, then presumably that means there are no restrictions on its harvest – and that means that harvest might happen on that species, producing the outcomes you see without the manager actually doing any managing.</w:t>
      </w:r>
    </w:p>
  </w:comment>
  <w:comment w:id="706" w:author="Colin Dassow" w:date="2021-01-09T13:37:00Z" w:initials="CD">
    <w:p w14:paraId="562F4739" w14:textId="49ED8751" w:rsidR="00E52FFB" w:rsidRDefault="00E52FFB">
      <w:pPr>
        <w:pStyle w:val="CommentText"/>
      </w:pPr>
      <w:r>
        <w:rPr>
          <w:rStyle w:val="CommentReference"/>
        </w:rPr>
        <w:annotationRef/>
      </w:r>
      <w:r>
        <w:t>This is a good point. I think I would approach this from…it’s not that there’s no management of sp2 it’s that harvesting of sp2 isn’t set with goals for sp1 in mind when it could be. Earlier we define sp2 as less desired and less harvested. Maybe we should say something like this means it can be used as a lever for managing sp1 without upsetting people?</w:t>
      </w:r>
    </w:p>
    <w:p w14:paraId="52E979E6" w14:textId="608C61AE" w:rsidR="00E52FFB" w:rsidRDefault="00E52FFB">
      <w:pPr>
        <w:pStyle w:val="CommentText"/>
      </w:pPr>
    </w:p>
    <w:p w14:paraId="54CC5097" w14:textId="3C0DCA6C" w:rsidR="00E52FFB" w:rsidRDefault="00E52FFB" w:rsidP="00FF073F">
      <w:pPr>
        <w:pStyle w:val="CommentText"/>
      </w:pPr>
      <w:r>
        <w:t>Does it makes sense to address that argument here or somewhere else? Methods?</w:t>
      </w:r>
    </w:p>
    <w:p w14:paraId="048C4CBF" w14:textId="77777777" w:rsidR="00E52FFB" w:rsidRDefault="00E52FFB">
      <w:pPr>
        <w:pStyle w:val="CommentText"/>
      </w:pPr>
    </w:p>
  </w:comment>
  <w:comment w:id="707" w:author="Chelsey Nieman" w:date="2021-01-11T10:47:00Z" w:initials="CLN">
    <w:p w14:paraId="40408D88" w14:textId="761EF1E3" w:rsidR="00E52FFB" w:rsidRDefault="00E52FFB">
      <w:pPr>
        <w:pStyle w:val="CommentText"/>
      </w:pPr>
      <w:r>
        <w:rPr>
          <w:rStyle w:val="CommentReference"/>
        </w:rPr>
        <w:t xml:space="preserve">I added some text in the methods in the leveraging interactions section. </w:t>
      </w:r>
    </w:p>
  </w:comment>
  <w:comment w:id="713" w:author="Chris Solomon" w:date="2021-01-08T10:00:00Z" w:initials="CS">
    <w:p w14:paraId="1597A3D2" w14:textId="4DE04221" w:rsidR="00E52FFB" w:rsidRDefault="00E52FFB">
      <w:pPr>
        <w:pStyle w:val="CommentText"/>
      </w:pPr>
      <w:r>
        <w:rPr>
          <w:rStyle w:val="CommentReference"/>
        </w:rPr>
        <w:annotationRef/>
      </w:r>
      <w:r>
        <w:t>This is hard to follow – like it was dropped in here with some background/preamble missing.</w:t>
      </w:r>
    </w:p>
  </w:comment>
  <w:comment w:id="714" w:author="Colin Dassow" w:date="2021-01-09T14:03:00Z" w:initials="CD">
    <w:p w14:paraId="696B63E0" w14:textId="5C48F34E" w:rsidR="00E52FFB" w:rsidRDefault="00E52FFB">
      <w:pPr>
        <w:pStyle w:val="CommentText"/>
      </w:pPr>
      <w:r>
        <w:rPr>
          <w:rStyle w:val="CommentReference"/>
        </w:rPr>
        <w:annotationRef/>
      </w:r>
      <w:r>
        <w:t>I’ve changed this sentence, maybe better?</w:t>
      </w:r>
    </w:p>
  </w:comment>
  <w:comment w:id="723" w:author="Chris Solomon" w:date="2021-01-08T10:02:00Z" w:initials="CS">
    <w:p w14:paraId="2F55D56A" w14:textId="08CB8FF4" w:rsidR="00E52FFB" w:rsidRDefault="00E52FFB">
      <w:pPr>
        <w:pStyle w:val="CommentText"/>
      </w:pPr>
      <w:r>
        <w:rPr>
          <w:rStyle w:val="CommentReference"/>
        </w:rPr>
        <w:annotationRef/>
      </w:r>
      <w:r>
        <w:t>In places like this, I often feel like it is clearer to say something like “At higher harvest”, to avoid making reader confused about whether you are talking about dynamic rather than equilibrium outcomes.</w:t>
      </w:r>
    </w:p>
  </w:comment>
  <w:comment w:id="724" w:author="Chris Solomon" w:date="2021-01-08T10:06:00Z" w:initials="CS">
    <w:p w14:paraId="70774990" w14:textId="17B85A2D" w:rsidR="00E52FFB" w:rsidRDefault="00E52FFB">
      <w:pPr>
        <w:pStyle w:val="CommentText"/>
      </w:pPr>
      <w:r>
        <w:rPr>
          <w:rStyle w:val="CommentReference"/>
        </w:rPr>
        <w:annotationRef/>
      </w:r>
      <w:r>
        <w:t>I find this a little hard to wrap my head around – the message isn’t coming out very clearly. I wonder if the wording I used in my version of the Fig. 2 caption might be one inspiration for thinking about how to clarify meaning here.</w:t>
      </w:r>
    </w:p>
  </w:comment>
  <w:comment w:id="725" w:author="Colin Dassow" w:date="2021-01-09T14:31:00Z" w:initials="CD">
    <w:p w14:paraId="2F0832F2" w14:textId="0A3D9E54" w:rsidR="00E52FFB" w:rsidRDefault="00E52FFB">
      <w:pPr>
        <w:pStyle w:val="CommentText"/>
      </w:pPr>
      <w:r>
        <w:rPr>
          <w:rStyle w:val="CommentReference"/>
        </w:rPr>
        <w:annotationRef/>
      </w:r>
      <w:r>
        <w:t>This is where I left off 1.9.2021</w:t>
      </w:r>
    </w:p>
  </w:comment>
  <w:comment w:id="747" w:author="Colin Dassow" w:date="2021-01-11T15:10:00Z" w:initials="CD">
    <w:p w14:paraId="63B26839" w14:textId="3C19CA82" w:rsidR="00FD5E53" w:rsidRDefault="00FD5E53">
      <w:pPr>
        <w:pStyle w:val="CommentText"/>
      </w:pPr>
      <w:r>
        <w:rPr>
          <w:rStyle w:val="CommentReference"/>
        </w:rPr>
        <w:annotationRef/>
      </w:r>
      <w:r>
        <w:t>In response to Chris’s comment about how when species 2 isn’t managed there should still be some harvest on it presumably, I reran the experiment where the single-species scenario has a small amount of harvest on sp2 (0.5) and the multispecies model has a medium amount (2). The message is still the same but the space between the two isoclines is reduced, all the isoclines now fit between stocking values of 0 and 1500 instead of going up to 4000.</w:t>
      </w:r>
      <w:r w:rsidR="00D3189B">
        <w:t xml:space="preserve"> Worth substituting that fig in or keeping this as the sort of ‘worst case’ scenario where there is no harvest on sp2?</w:t>
      </w:r>
    </w:p>
    <w:p w14:paraId="5594BE95" w14:textId="16F94EB2" w:rsidR="00FD5E53" w:rsidRDefault="00FD5E53">
      <w:pPr>
        <w:pStyle w:val="CommentText"/>
      </w:pPr>
    </w:p>
    <w:p w14:paraId="754CBA68" w14:textId="7D512897" w:rsidR="00FD5E53" w:rsidRDefault="00FD5E53">
      <w:pPr>
        <w:pStyle w:val="CommentText"/>
      </w:pPr>
      <w:r>
        <w:t>Another important thing that we cut at some point but is maybe good to add back in is that an edge in abundance by just 1 individual doesn’t mean much so we specified an arbitrary edge of 100 individuals to assign dominance. Which means the isoclines here denote when sp1 is &gt; sp2 by at least 100.</w:t>
      </w:r>
    </w:p>
    <w:p w14:paraId="2D8F2AA2" w14:textId="12C7049C" w:rsidR="00D3189B" w:rsidRDefault="00D3189B">
      <w:pPr>
        <w:pStyle w:val="CommentText"/>
      </w:pPr>
    </w:p>
    <w:p w14:paraId="78089C26" w14:textId="431517BB" w:rsidR="00D3189B" w:rsidRDefault="00D3189B">
      <w:pPr>
        <w:pStyle w:val="CommentText"/>
      </w:pPr>
      <w:r>
        <w:rPr>
          <w:noProof/>
        </w:rPr>
        <w:drawing>
          <wp:inline distT="0" distB="0" distL="0" distR="0" wp14:anchorId="1B3C3861" wp14:editId="661B77E1">
            <wp:extent cx="1647186" cy="163587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42" cy="1655399"/>
                    </a:xfrm>
                    <a:prstGeom prst="rect">
                      <a:avLst/>
                    </a:prstGeom>
                  </pic:spPr>
                </pic:pic>
              </a:graphicData>
            </a:graphic>
          </wp:inline>
        </w:drawing>
      </w:r>
    </w:p>
  </w:comment>
  <w:comment w:id="745" w:author="Chris Solomon" w:date="2021-01-08T09:51:00Z" w:initials="CS">
    <w:p w14:paraId="6D16B736" w14:textId="319C3363" w:rsidR="00E52FFB" w:rsidRDefault="00E52FFB">
      <w:pPr>
        <w:pStyle w:val="CommentText"/>
      </w:pPr>
      <w:r>
        <w:rPr>
          <w:rStyle w:val="CommentReference"/>
        </w:rPr>
        <w:annotationRef/>
      </w:r>
      <w:r>
        <w:t>I tried rewriting this caption, see what you think.</w:t>
      </w:r>
    </w:p>
  </w:comment>
  <w:comment w:id="746" w:author="Colin Dassow" w:date="2021-01-10T10:24:00Z" w:initials="CD">
    <w:p w14:paraId="7EB3BFD7" w14:textId="0BE340E5" w:rsidR="00E52FFB" w:rsidRDefault="00E52FFB">
      <w:pPr>
        <w:pStyle w:val="CommentText"/>
      </w:pPr>
      <w:r>
        <w:rPr>
          <w:rStyle w:val="CommentReference"/>
        </w:rPr>
        <w:annotationRef/>
      </w:r>
      <w:r>
        <w:t>I like it, I think it’s perfect the way it is.</w:t>
      </w:r>
    </w:p>
  </w:comment>
  <w:comment w:id="765" w:author="Chris Solomon" w:date="2021-01-08T10:12:00Z" w:initials="CS">
    <w:p w14:paraId="1F12A0A0" w14:textId="14F0BF49" w:rsidR="00E52FFB" w:rsidRDefault="00E52FFB">
      <w:pPr>
        <w:pStyle w:val="CommentText"/>
      </w:pPr>
      <w:r>
        <w:rPr>
          <w:rStyle w:val="CommentReference"/>
        </w:rPr>
        <w:annotationRef/>
      </w:r>
      <w:r>
        <w:t>My version more direct. Better?</w:t>
      </w:r>
    </w:p>
  </w:comment>
  <w:comment w:id="776" w:author="Chris Solomon" w:date="2021-01-08T10:13:00Z" w:initials="CS">
    <w:p w14:paraId="5C97B4F2" w14:textId="4EF3606D" w:rsidR="00E52FFB" w:rsidRDefault="00E52FFB">
      <w:pPr>
        <w:pStyle w:val="CommentText"/>
      </w:pPr>
      <w:r>
        <w:rPr>
          <w:rStyle w:val="CommentReference"/>
        </w:rPr>
        <w:annotationRef/>
      </w:r>
      <w:r>
        <w:t>This sounds a lot like the message from the previous experiment/figure. Figure out some way to more clearly distinguish for reader what is different?</w:t>
      </w:r>
    </w:p>
  </w:comment>
  <w:comment w:id="773" w:author="Colin Dassow" w:date="2021-01-10T10:42:00Z" w:initials="CD">
    <w:p w14:paraId="5DC45D9F" w14:textId="7CDE4322" w:rsidR="00E52FFB" w:rsidRDefault="00E52FFB">
      <w:pPr>
        <w:pStyle w:val="CommentText"/>
      </w:pPr>
      <w:r>
        <w:rPr>
          <w:rStyle w:val="CommentReference"/>
        </w:rPr>
        <w:annotationRef/>
      </w:r>
      <w:r>
        <w:t xml:space="preserve">Chris had commented that the old sentence here was too similar to the message of the previous paragraph. The difference between this experiment and the previous one is that in this one we’re moving past showing that multispecies management is better; to now that you’ve decided to do it, here are the diversity of options once you’ve made that choice to leverage interactions. </w:t>
      </w:r>
    </w:p>
    <w:p w14:paraId="1CE4DDDB" w14:textId="725D5233" w:rsidR="00E52FFB" w:rsidRDefault="00E52FFB">
      <w:pPr>
        <w:pStyle w:val="CommentText"/>
      </w:pPr>
    </w:p>
    <w:p w14:paraId="012754F5" w14:textId="10A9F854" w:rsidR="00E52FFB" w:rsidRDefault="00E52FFB">
      <w:pPr>
        <w:pStyle w:val="CommentText"/>
      </w:pPr>
      <w:r>
        <w:t>Does this sentence get closer to that? Couple other versions I’ve tried….</w:t>
      </w:r>
    </w:p>
    <w:p w14:paraId="30911FC1" w14:textId="162476F1" w:rsidR="00E52FFB" w:rsidRDefault="00E52FFB">
      <w:pPr>
        <w:pStyle w:val="CommentText"/>
      </w:pPr>
    </w:p>
    <w:p w14:paraId="0A4A2D39" w14:textId="77777777" w:rsidR="00E52FFB" w:rsidRDefault="00E52FFB" w:rsidP="001B26F4">
      <w:r>
        <w:t>Combining direct management action (i.e., stocking) with indirect management action (i.e., managing a competitor) creates a diverse set of options for the decision maker allowing them to tradeoff less direct management action for more indirect action or vice versa.</w:t>
      </w:r>
    </w:p>
    <w:p w14:paraId="5AB599E1" w14:textId="77777777" w:rsidR="00E52FFB" w:rsidRDefault="00E52FFB" w:rsidP="001B26F4"/>
    <w:p w14:paraId="03DD3318" w14:textId="77777777" w:rsidR="00E52FFB" w:rsidRDefault="00E52FFB" w:rsidP="001B26F4">
      <w:r>
        <w:t>A decision maker who accounts for interspecific interactions can combine direct management action (i.e., stocking) with indirect management action (i.e. harvest of a competitor) to create a diverse set of options allowing them to trade off reduced direct action for more indirect action or vice versa.</w:t>
      </w:r>
    </w:p>
    <w:p w14:paraId="0FF3A6F0" w14:textId="77777777" w:rsidR="00E52FFB" w:rsidRDefault="00E52FFB">
      <w:pPr>
        <w:pStyle w:val="CommentText"/>
      </w:pPr>
    </w:p>
  </w:comment>
  <w:comment w:id="794" w:author="Colin Dassow" w:date="2021-01-11T15:23:00Z" w:initials="CD">
    <w:p w14:paraId="4D407FC0" w14:textId="76A2E605" w:rsidR="00D3189B" w:rsidRDefault="00D3189B">
      <w:pPr>
        <w:pStyle w:val="CommentText"/>
      </w:pPr>
      <w:r>
        <w:rPr>
          <w:rStyle w:val="CommentReference"/>
        </w:rPr>
        <w:annotationRef/>
      </w:r>
      <w:r>
        <w:t>Same deal with minimum edge of 100 here, so if we want to call this out explicitly we can’t forget about this figure.</w:t>
      </w:r>
    </w:p>
  </w:comment>
  <w:comment w:id="802" w:author="Chris Solomon" w:date="2021-01-08T10:19:00Z" w:initials="CS">
    <w:p w14:paraId="1DCC18B1" w14:textId="2C72A828" w:rsidR="00E52FFB" w:rsidRDefault="00E52FFB">
      <w:pPr>
        <w:pStyle w:val="CommentText"/>
      </w:pPr>
      <w:r>
        <w:rPr>
          <w:rStyle w:val="CommentReference"/>
        </w:rPr>
        <w:annotationRef/>
      </w:r>
      <w:r>
        <w:t>But previous sentence said the regime shift is inevitable. How can both be true?</w:t>
      </w:r>
    </w:p>
  </w:comment>
  <w:comment w:id="803" w:author="Colin Dassow" w:date="2021-01-10T10:48:00Z" w:initials="CD">
    <w:p w14:paraId="6A459276" w14:textId="00689AC8" w:rsidR="00E52FFB" w:rsidRDefault="00E52FFB">
      <w:pPr>
        <w:pStyle w:val="CommentText"/>
      </w:pPr>
      <w:r>
        <w:rPr>
          <w:rStyle w:val="CommentReference"/>
        </w:rPr>
        <w:annotationRef/>
      </w:r>
      <w:r>
        <w:t>I’ve edited the previous sentence now to reflect this</w:t>
      </w:r>
    </w:p>
  </w:comment>
  <w:comment w:id="805" w:author="Chris Solomon" w:date="2021-01-08T10:19:00Z" w:initials="CS">
    <w:p w14:paraId="45A9E444" w14:textId="18396732" w:rsidR="00E52FFB" w:rsidRDefault="00E52FFB">
      <w:pPr>
        <w:pStyle w:val="CommentText"/>
      </w:pPr>
      <w:r>
        <w:rPr>
          <w:rStyle w:val="CommentReference"/>
        </w:rPr>
        <w:annotationRef/>
      </w:r>
      <w:r>
        <w:t>Use same verb tense as in first part of sentence. (Ideally, same throughout Results)</w:t>
      </w:r>
    </w:p>
  </w:comment>
  <w:comment w:id="827" w:author="Colin Dassow" w:date="2021-01-10T10:58:00Z" w:initials="CD">
    <w:p w14:paraId="4002E5AD" w14:textId="53015589" w:rsidR="00E52FFB" w:rsidRDefault="00E52FFB">
      <w:pPr>
        <w:pStyle w:val="CommentText"/>
      </w:pPr>
      <w:r>
        <w:rPr>
          <w:rStyle w:val="CommentReference"/>
        </w:rPr>
        <w:annotationRef/>
      </w:r>
      <w:r>
        <w:t>Is this a better way to say that ya of course if you stock a ton or wipe out species 2 you can avoid a regime shift with either of those actions alone but that doesn’t teach us anything new and it’s probably unlikely to happen given constraints on managers, Chris rightly pointed out that the old sentence we had here was weak.</w:t>
      </w:r>
    </w:p>
  </w:comment>
  <w:comment w:id="828" w:author="Chelsey Nieman" w:date="2021-01-11T10:54:00Z" w:initials="CLN">
    <w:p w14:paraId="7F1801B7" w14:textId="46E2D3E0" w:rsidR="00E52FFB" w:rsidRDefault="00E52FFB">
      <w:pPr>
        <w:pStyle w:val="CommentText"/>
      </w:pPr>
      <w:r>
        <w:rPr>
          <w:rStyle w:val="CommentReference"/>
        </w:rPr>
        <w:annotationRef/>
      </w:r>
      <w:r>
        <w:t xml:space="preserve">This sentence works perfect. </w:t>
      </w:r>
    </w:p>
  </w:comment>
  <w:comment w:id="831" w:author="Chris Solomon" w:date="2021-01-08T10:21:00Z" w:initials="CS">
    <w:p w14:paraId="5D7234C7" w14:textId="35A9ECE1" w:rsidR="00E52FFB" w:rsidRDefault="00E52FFB">
      <w:pPr>
        <w:pStyle w:val="CommentText"/>
      </w:pPr>
      <w:r>
        <w:rPr>
          <w:rStyle w:val="CommentReference"/>
        </w:rPr>
        <w:annotationRef/>
      </w:r>
      <w:r>
        <w:t>Hmmm….feels like you’re trying to have your cake and eat it too – earlier you say that the model is not representative of specific populations and the parameter values should not be taken literally.</w:t>
      </w:r>
    </w:p>
  </w:comment>
  <w:comment w:id="842" w:author="Chris Solomon" w:date="2021-01-08T10:38:00Z" w:initials="CS">
    <w:p w14:paraId="0DD6BDE9" w14:textId="4FD95F5A" w:rsidR="00E52FFB" w:rsidRDefault="00E52FFB">
      <w:pPr>
        <w:pStyle w:val="CommentText"/>
      </w:pPr>
      <w:r>
        <w:rPr>
          <w:rStyle w:val="CommentReference"/>
        </w:rPr>
        <w:annotationRef/>
      </w:r>
      <w:r>
        <w:t>The Discussion is pretty good I think.</w:t>
      </w:r>
    </w:p>
  </w:comment>
  <w:comment w:id="850" w:author="Chris Solomon" w:date="2021-01-08T10:26:00Z" w:initials="CS">
    <w:p w14:paraId="33470142" w14:textId="3CF149CB" w:rsidR="00E52FFB" w:rsidRDefault="00E52FFB">
      <w:pPr>
        <w:pStyle w:val="CommentText"/>
      </w:pPr>
      <w:r>
        <w:rPr>
          <w:rStyle w:val="CommentReference"/>
        </w:rPr>
        <w:annotationRef/>
      </w:r>
      <w:r>
        <w:t>Our FaF review also makes a point like this. Might make sense to cite that here or somewhere else in paper – your model here would not I think have met our definition of an SES model but nonetheless some insights from that review seem relevant?</w:t>
      </w:r>
    </w:p>
  </w:comment>
  <w:comment w:id="872" w:author="Stuart Jones" w:date="2021-01-05T03:42:00Z" w:initials="SJ">
    <w:p w14:paraId="2AF76C54" w14:textId="77777777" w:rsidR="00E52FFB" w:rsidRDefault="00E52FFB" w:rsidP="00071E43">
      <w:pPr>
        <w:pStyle w:val="CommentText"/>
      </w:pPr>
      <w:r>
        <w:rPr>
          <w:rStyle w:val="CommentReference"/>
        </w:rPr>
        <w:annotationRef/>
      </w:r>
      <w:r>
        <w:t>Is this harvesat regulation or effort regulation?</w:t>
      </w:r>
    </w:p>
  </w:comment>
  <w:comment w:id="873" w:author="Chelsey Nieman" w:date="2021-01-05T10:22:00Z" w:initials="CLN">
    <w:p w14:paraId="71039EDD" w14:textId="77777777" w:rsidR="00E52FFB" w:rsidRDefault="00E52FFB" w:rsidP="00071E43">
      <w:pPr>
        <w:pStyle w:val="CommentText"/>
      </w:pPr>
      <w:r>
        <w:rPr>
          <w:rStyle w:val="CommentReference"/>
        </w:rPr>
        <w:annotationRef/>
      </w:r>
      <w:r>
        <w:t xml:space="preserve">Hmmm… This is an interesting question. My gut reaction is to say that it would be effort regulation? But effort regulation that influences harvest? </w:t>
      </w:r>
    </w:p>
  </w:comment>
  <w:comment w:id="874" w:author="Colin Dassow" w:date="2021-01-06T11:11:00Z" w:initials="CD">
    <w:p w14:paraId="5ACC4510" w14:textId="7CA43EAB" w:rsidR="00E52FFB" w:rsidRDefault="00E52FFB">
      <w:pPr>
        <w:pStyle w:val="CommentText"/>
      </w:pPr>
      <w:r>
        <w:rPr>
          <w:rStyle w:val="CommentReference"/>
        </w:rPr>
        <w:annotationRef/>
      </w:r>
      <w:r>
        <w:t>I agree, fishery closure to me means no more directed effort (as a consequence no more harvest either). Do you think most people will be confused by this and it needs clearing up? I sort of don’t expect that to be the case</w:t>
      </w:r>
    </w:p>
  </w:comment>
  <w:comment w:id="875" w:author="Sass, Gregory G" w:date="2021-01-08T14:46:00Z" w:initials="SGG-D">
    <w:p w14:paraId="715ADC22" w14:textId="10F0386A" w:rsidR="00E52FFB" w:rsidRDefault="00E52FFB">
      <w:pPr>
        <w:pStyle w:val="CommentText"/>
      </w:pPr>
      <w:r>
        <w:rPr>
          <w:rStyle w:val="CommentReference"/>
        </w:rPr>
        <w:annotationRef/>
      </w:r>
      <w:r>
        <w:t>In fisheries, this is generally considered “effort limitation”.</w:t>
      </w:r>
    </w:p>
  </w:comment>
  <w:comment w:id="892" w:author="Chris Solomon" w:date="2021-01-08T10:30:00Z" w:initials="CS">
    <w:p w14:paraId="721AD69A" w14:textId="7047122D" w:rsidR="00E52FFB" w:rsidRDefault="00E52FFB">
      <w:pPr>
        <w:pStyle w:val="CommentText"/>
      </w:pPr>
      <w:r>
        <w:rPr>
          <w:rStyle w:val="CommentReference"/>
        </w:rPr>
        <w:annotationRef/>
      </w:r>
      <w:r>
        <w:t>I think you could do better than this on the citations if you’re going to bring in the biocontrol idea (which is a good one, I think). This set of citations suggests that it is largely CFL academic offspring thinking about fish who have worked on species interactions in the context of biocontrol. In fact biocontrol is a huge literature and mostly not about fish. If you’re going to bring in the idea, you should lean heavily on citations that would be recognized as important ones in that field, with maybe a fishy one sprinkled in for variety.</w:t>
      </w:r>
    </w:p>
  </w:comment>
  <w:comment w:id="893" w:author="Colin Dassow" w:date="2021-01-10T11:25:00Z" w:initials="CD">
    <w:p w14:paraId="29C58396" w14:textId="70F04CB2" w:rsidR="00E52FFB" w:rsidRDefault="00E52FFB">
      <w:pPr>
        <w:pStyle w:val="CommentText"/>
      </w:pPr>
      <w:r>
        <w:rPr>
          <w:rStyle w:val="CommentReference"/>
        </w:rPr>
        <w:annotationRef/>
      </w:r>
      <w:r>
        <w:t xml:space="preserve">I think this is improved now, I added two new ones that review the history across aquatic and terrestrial systems and left in a few fish-specific examples. </w:t>
      </w:r>
    </w:p>
  </w:comment>
  <w:comment w:id="898" w:author="Chris Solomon" w:date="2021-01-08T10:33:00Z" w:initials="CS">
    <w:p w14:paraId="0D8030A4" w14:textId="0EA95535" w:rsidR="00E52FFB" w:rsidRDefault="00E52FFB">
      <w:pPr>
        <w:pStyle w:val="CommentText"/>
      </w:pPr>
      <w:r>
        <w:rPr>
          <w:rStyle w:val="CommentReference"/>
        </w:rPr>
        <w:annotationRef/>
      </w:r>
      <w:r>
        <w:t>?</w:t>
      </w:r>
    </w:p>
  </w:comment>
  <w:comment w:id="899" w:author="Colin Dassow" w:date="2021-01-10T11:04:00Z" w:initials="CD">
    <w:p w14:paraId="24FC8AFD" w14:textId="6E6EDC87" w:rsidR="00E52FFB" w:rsidRDefault="00E52FFB">
      <w:pPr>
        <w:pStyle w:val="CommentText"/>
      </w:pPr>
      <w:r>
        <w:rPr>
          <w:rStyle w:val="CommentReference"/>
        </w:rPr>
        <w:annotationRef/>
      </w:r>
      <w:r>
        <w:t>Better now I think</w:t>
      </w:r>
    </w:p>
  </w:comment>
  <w:comment w:id="911" w:author="Chris Solomon" w:date="2021-01-08T10:34:00Z" w:initials="CS">
    <w:p w14:paraId="185811E7" w14:textId="71626F53" w:rsidR="00E52FFB" w:rsidRDefault="00E52FFB">
      <w:pPr>
        <w:pStyle w:val="CommentText"/>
      </w:pPr>
      <w:r>
        <w:rPr>
          <w:rStyle w:val="CommentReference"/>
        </w:rPr>
        <w:annotationRef/>
      </w:r>
      <w:r>
        <w:t>Here is one place where citing our FaF review might make sense. And actually, further down in paragraph too – so if you work it in here think about the best place to put it</w:t>
      </w:r>
    </w:p>
  </w:comment>
  <w:comment w:id="918" w:author="Chris Solomon" w:date="2021-01-08T10:35:00Z" w:initials="CS">
    <w:p w14:paraId="597CF3B8" w14:textId="60FD7211" w:rsidR="00E52FFB" w:rsidRDefault="00E52FFB">
      <w:pPr>
        <w:pStyle w:val="CommentText"/>
      </w:pPr>
      <w:r>
        <w:rPr>
          <w:rStyle w:val="CommentReference"/>
        </w:rPr>
        <w:annotationRef/>
      </w:r>
      <w:r>
        <w:t>Ak – again! We did some nice work on that FaF paper, let’s toot our horn a little. We don’t want to cite it in all these places I am pointing out – that would be too much tooting – but let’s make sure we point at it where most appropriate and impactful.</w:t>
      </w:r>
    </w:p>
  </w:comment>
  <w:comment w:id="919" w:author="Colin Dassow" w:date="2021-01-10T11:09:00Z" w:initials="CD">
    <w:p w14:paraId="32C46699" w14:textId="7D6AE6EC" w:rsidR="00E52FFB" w:rsidRDefault="00E52FFB">
      <w:pPr>
        <w:pStyle w:val="CommentText"/>
      </w:pPr>
      <w:r>
        <w:rPr>
          <w:rStyle w:val="CommentReference"/>
        </w:rPr>
        <w:annotationRef/>
      </w:r>
      <w:r>
        <w:t>True I hadn’t thought about this, I like where it’s been used so far given the frontiers we describe in that paper.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545F7" w15:done="0"/>
  <w15:commentEx w15:paraId="23FADF60" w15:paraIdParent="691545F7" w15:done="0"/>
  <w15:commentEx w15:paraId="36997F85" w15:done="0"/>
  <w15:commentEx w15:paraId="7423944B" w15:done="0"/>
  <w15:commentEx w15:paraId="132DA4AE" w15:done="0"/>
  <w15:commentEx w15:paraId="41699FDE" w15:done="0"/>
  <w15:commentEx w15:paraId="37DB90DA" w15:paraIdParent="41699FDE" w15:done="0"/>
  <w15:commentEx w15:paraId="1B32793D" w15:done="1"/>
  <w15:commentEx w15:paraId="6BF0185B" w15:done="0"/>
  <w15:commentEx w15:paraId="158C530C" w15:done="1"/>
  <w15:commentEx w15:paraId="717E25C5" w15:done="0"/>
  <w15:commentEx w15:paraId="18683C0B" w15:done="1"/>
  <w15:commentEx w15:paraId="23D94698" w15:done="1"/>
  <w15:commentEx w15:paraId="4352C5FE" w15:paraIdParent="23D94698" w15:done="1"/>
  <w15:commentEx w15:paraId="453F1662" w15:done="0"/>
  <w15:commentEx w15:paraId="356EA42E" w15:done="0"/>
  <w15:commentEx w15:paraId="047A00A4" w15:done="0"/>
  <w15:commentEx w15:paraId="2E82C6D6" w15:done="1"/>
  <w15:commentEx w15:paraId="4327FF3E" w15:done="1"/>
  <w15:commentEx w15:paraId="15700375" w15:paraIdParent="4327FF3E" w15:done="1"/>
  <w15:commentEx w15:paraId="7CD874EF" w15:done="1"/>
  <w15:commentEx w15:paraId="244F9902" w15:done="1"/>
  <w15:commentEx w15:paraId="65B63A96" w15:done="0"/>
  <w15:commentEx w15:paraId="12885BD9" w15:done="0"/>
  <w15:commentEx w15:paraId="0FC43DDF" w15:paraIdParent="12885BD9" w15:done="0"/>
  <w15:commentEx w15:paraId="77DDDE7B" w15:paraIdParent="12885BD9" w15:done="0"/>
  <w15:commentEx w15:paraId="4E783828" w15:done="1"/>
  <w15:commentEx w15:paraId="71569E40" w15:paraIdParent="4E783828" w15:done="1"/>
  <w15:commentEx w15:paraId="1E858283" w15:paraIdParent="4E783828" w15:done="1"/>
  <w15:commentEx w15:paraId="58A13320" w15:done="1"/>
  <w15:commentEx w15:paraId="6974D811" w15:done="0"/>
  <w15:commentEx w15:paraId="5277A9B4" w15:paraIdParent="6974D811" w15:done="0"/>
  <w15:commentEx w15:paraId="45607849" w15:paraIdParent="6974D811" w15:done="0"/>
  <w15:commentEx w15:paraId="153C1629" w15:done="1"/>
  <w15:commentEx w15:paraId="03F3806B" w15:paraIdParent="153C1629" w15:done="1"/>
  <w15:commentEx w15:paraId="28B986EE" w15:paraIdParent="153C1629" w15:done="1"/>
  <w15:commentEx w15:paraId="75298019" w15:done="0"/>
  <w15:commentEx w15:paraId="1C197D50" w15:done="1"/>
  <w15:commentEx w15:paraId="373E0AB3" w15:done="0"/>
  <w15:commentEx w15:paraId="33E1553D" w15:done="1"/>
  <w15:commentEx w15:paraId="7DCF585F" w15:done="1"/>
  <w15:commentEx w15:paraId="442A2865" w15:done="1"/>
  <w15:commentEx w15:paraId="39C35A4C" w15:done="1"/>
  <w15:commentEx w15:paraId="480DA45C" w15:done="1"/>
  <w15:commentEx w15:paraId="5EBE126D" w15:done="1"/>
  <w15:commentEx w15:paraId="1EC89FBD" w15:done="1"/>
  <w15:commentEx w15:paraId="0DB7243F" w15:done="1"/>
  <w15:commentEx w15:paraId="25B02805" w15:paraIdParent="0DB7243F" w15:done="1"/>
  <w15:commentEx w15:paraId="4337019A" w15:paraIdParent="0DB7243F" w15:done="1"/>
  <w15:commentEx w15:paraId="22A4CCB6" w15:done="1"/>
  <w15:commentEx w15:paraId="31EF7B14" w15:paraIdParent="22A4CCB6" w15:done="1"/>
  <w15:commentEx w15:paraId="5227B525" w15:done="1"/>
  <w15:commentEx w15:paraId="71A1FAD7" w15:paraIdParent="5227B525" w15:done="1"/>
  <w15:commentEx w15:paraId="427CE8A4" w15:done="1"/>
  <w15:commentEx w15:paraId="119364FC" w15:paraIdParent="427CE8A4" w15:done="1"/>
  <w15:commentEx w15:paraId="515A1A38" w15:done="1"/>
  <w15:commentEx w15:paraId="2218BA10" w15:done="1"/>
  <w15:commentEx w15:paraId="0F3601D2" w15:done="1"/>
  <w15:commentEx w15:paraId="2BF4FA14" w15:done="0"/>
  <w15:commentEx w15:paraId="69EE7D38" w15:paraIdParent="2BF4FA14" w15:done="0"/>
  <w15:commentEx w15:paraId="544CC5C1" w15:paraIdParent="2BF4FA14" w15:done="0"/>
  <w15:commentEx w15:paraId="207A4740" w15:paraIdParent="2BF4FA14" w15:done="0"/>
  <w15:commentEx w15:paraId="0F5CDB3A" w15:done="0"/>
  <w15:commentEx w15:paraId="620A5695" w15:paraIdParent="0F5CDB3A" w15:done="0"/>
  <w15:commentEx w15:paraId="1621E19E" w15:done="1"/>
  <w15:commentEx w15:paraId="5EFCDA2F" w15:done="1"/>
  <w15:commentEx w15:paraId="6AFABD73" w15:done="0"/>
  <w15:commentEx w15:paraId="7B77387B" w15:done="1"/>
  <w15:commentEx w15:paraId="07662E11" w15:paraIdParent="7B77387B" w15:done="1"/>
  <w15:commentEx w15:paraId="79807FDA" w15:done="0"/>
  <w15:commentEx w15:paraId="5E3FADA3" w15:done="0"/>
  <w15:commentEx w15:paraId="6B23A8DA" w15:paraIdParent="5E3FADA3" w15:done="0"/>
  <w15:commentEx w15:paraId="5A65E856" w15:done="0"/>
  <w15:commentEx w15:paraId="07672EF0" w15:paraIdParent="5A65E856" w15:done="0"/>
  <w15:commentEx w15:paraId="5B29BE54" w15:paraIdParent="5A65E856" w15:done="0"/>
  <w15:commentEx w15:paraId="3D94D431" w15:done="0"/>
  <w15:commentEx w15:paraId="0D94D1ED" w15:done="1"/>
  <w15:commentEx w15:paraId="18F3C540" w15:done="1"/>
  <w15:commentEx w15:paraId="29CBF5D9" w15:done="1"/>
  <w15:commentEx w15:paraId="048C4CBF" w15:paraIdParent="29CBF5D9" w15:done="1"/>
  <w15:commentEx w15:paraId="40408D88" w15:paraIdParent="29CBF5D9" w15:done="1"/>
  <w15:commentEx w15:paraId="1597A3D2" w15:done="1"/>
  <w15:commentEx w15:paraId="696B63E0" w15:paraIdParent="1597A3D2" w15:done="1"/>
  <w15:commentEx w15:paraId="2F55D56A" w15:done="0"/>
  <w15:commentEx w15:paraId="70774990" w15:done="1"/>
  <w15:commentEx w15:paraId="2F0832F2" w15:paraIdParent="70774990" w15:done="1"/>
  <w15:commentEx w15:paraId="78089C26" w15:done="0"/>
  <w15:commentEx w15:paraId="6D16B736" w15:done="1"/>
  <w15:commentEx w15:paraId="7EB3BFD7" w15:paraIdParent="6D16B736" w15:done="1"/>
  <w15:commentEx w15:paraId="1F12A0A0" w15:done="1"/>
  <w15:commentEx w15:paraId="5C97B4F2" w15:done="0"/>
  <w15:commentEx w15:paraId="0FF3A6F0" w15:done="1"/>
  <w15:commentEx w15:paraId="4D407FC0" w15:done="0"/>
  <w15:commentEx w15:paraId="1DCC18B1" w15:done="1"/>
  <w15:commentEx w15:paraId="6A459276" w15:paraIdParent="1DCC18B1" w15:done="1"/>
  <w15:commentEx w15:paraId="45A9E444" w15:done="1"/>
  <w15:commentEx w15:paraId="4002E5AD" w15:done="1"/>
  <w15:commentEx w15:paraId="7F1801B7" w15:paraIdParent="4002E5AD" w15:done="1"/>
  <w15:commentEx w15:paraId="5D7234C7" w15:done="0"/>
  <w15:commentEx w15:paraId="0DD6BDE9" w15:done="1"/>
  <w15:commentEx w15:paraId="33470142" w15:done="1"/>
  <w15:commentEx w15:paraId="2AF76C54" w15:done="1"/>
  <w15:commentEx w15:paraId="71039EDD" w15:paraIdParent="2AF76C54" w15:done="1"/>
  <w15:commentEx w15:paraId="5ACC4510" w15:paraIdParent="2AF76C54" w15:done="1"/>
  <w15:commentEx w15:paraId="715ADC22" w15:done="1"/>
  <w15:commentEx w15:paraId="721AD69A" w15:done="1"/>
  <w15:commentEx w15:paraId="29C58396" w15:paraIdParent="721AD69A" w15:done="1"/>
  <w15:commentEx w15:paraId="0D8030A4" w15:done="1"/>
  <w15:commentEx w15:paraId="24FC8AFD" w15:paraIdParent="0D8030A4" w15:done="1"/>
  <w15:commentEx w15:paraId="185811E7" w15:done="1"/>
  <w15:commentEx w15:paraId="597CF3B8" w15:done="1"/>
  <w15:commentEx w15:paraId="32C46699" w15:paraIdParent="597CF3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69D07" w16cex:dateUtc="2021-01-11T15:45:00Z"/>
  <w16cex:commentExtensible w16cex:durableId="23A69D08" w16cex:dateUtc="2021-01-11T15:46:00Z"/>
  <w16cex:commentExtensible w16cex:durableId="23A1B111" w16cex:dateUtc="2021-01-07T21:10:00Z"/>
  <w16cex:commentExtensible w16cex:durableId="23A1AF73" w16cex:dateUtc="2021-01-07T21:04:00Z"/>
  <w16cex:commentExtensible w16cex:durableId="23A1B138" w16cex:dateUtc="2021-01-07T21:11:00Z"/>
  <w16cex:commentExtensible w16cex:durableId="23A69DE4" w16cex:dateUtc="2021-01-11T15:50:00Z"/>
  <w16cex:commentExtensible w16cex:durableId="23A1B255" w16cex:dateUtc="2021-01-07T21:16:00Z"/>
  <w16cex:commentExtensible w16cex:durableId="23A1B260" w16cex:dateUtc="2021-01-07T21:16:00Z"/>
  <w16cex:commentExtensible w16cex:durableId="23A1B2DF" w16cex:dateUtc="2021-01-07T21:18:00Z"/>
  <w16cex:commentExtensible w16cex:durableId="23A1B46D" w16cex:dateUtc="2021-01-07T21:25:00Z"/>
  <w16cex:commentExtensible w16cex:durableId="23A28B0C" w16cex:dateUtc="2021-01-08T12:41:00Z"/>
  <w16cex:commentExtensible w16cex:durableId="23A1B4E7" w16cex:dateUtc="2021-01-07T21:27:00Z"/>
  <w16cex:commentExtensible w16cex:durableId="23A1B701" w16cex:dateUtc="2021-01-07T21:36:00Z"/>
  <w16cex:commentExtensible w16cex:durableId="23A1B787" w16cex:dateUtc="2021-01-07T21:38:00Z"/>
  <w16cex:commentExtensible w16cex:durableId="23A69E8C" w16cex:dateUtc="2021-01-11T15:53:00Z"/>
  <w16cex:commentExtensible w16cex:durableId="23A1B802" w16cex:dateUtc="2021-01-07T21:40:00Z"/>
  <w16cex:commentExtensible w16cex:durableId="23A6A604" w16cex:dateUtc="2021-01-11T16:25:00Z"/>
  <w16cex:commentExtensible w16cex:durableId="23A28C0E" w16cex:dateUtc="2021-01-08T12:45:00Z"/>
  <w16cex:commentExtensible w16cex:durableId="23A6A7C5" w16cex:dateUtc="2021-01-11T16:32:00Z"/>
  <w16cex:commentExtensible w16cex:durableId="23A28BEF" w16cex:dateUtc="2021-01-08T12:44:00Z"/>
  <w16cex:commentExtensible w16cex:durableId="23A6A75A" w16cex:dateUtc="2021-01-11T16:30:00Z"/>
  <w16cex:commentExtensible w16cex:durableId="23A28D0A" w16cex:dateUtc="2021-01-08T12:49:00Z"/>
  <w16cex:commentExtensible w16cex:durableId="23A28D4D" w16cex:dateUtc="2021-01-08T12:50:00Z"/>
  <w16cex:commentExtensible w16cex:durableId="23A28DD0" w16cex:dateUtc="2021-01-08T12:52:00Z"/>
  <w16cex:commentExtensible w16cex:durableId="23A28E4D" w16cex:dateUtc="2021-01-08T12:54:00Z"/>
  <w16cex:commentExtensible w16cex:durableId="23A29118" w16cex:dateUtc="2021-01-08T13:06:00Z"/>
  <w16cex:commentExtensible w16cex:durableId="23A29201" w16cex:dateUtc="2021-01-08T13:10:00Z"/>
  <w16cex:commentExtensible w16cex:durableId="23A2928D" w16cex:dateUtc="2021-01-08T13:13:00Z"/>
  <w16cex:commentExtensible w16cex:durableId="23A2939A" w16cex:dateUtc="2021-01-08T13:17:00Z"/>
  <w16cex:commentExtensible w16cex:durableId="23A295E3" w16cex:dateUtc="2021-01-08T13:27:00Z"/>
  <w16cex:commentExtensible w16cex:durableId="23A6A827" w16cex:dateUtc="2021-01-11T16:34:00Z"/>
  <w16cex:commentExtensible w16cex:durableId="23A29725" w16cex:dateUtc="2021-01-08T13:32:00Z"/>
  <w16cex:commentExtensible w16cex:durableId="23A29803" w16cex:dateUtc="2021-01-08T13:36:00Z"/>
  <w16cex:commentExtensible w16cex:durableId="23A29882" w16cex:dateUtc="2021-01-08T13:38:00Z"/>
  <w16cex:commentExtensible w16cex:durableId="23A298EE" w16cex:dateUtc="2021-01-08T13:40:00Z"/>
  <w16cex:commentExtensible w16cex:durableId="23A299DB" w16cex:dateUtc="2021-01-08T13:44:00Z"/>
  <w16cex:commentExtensible w16cex:durableId="23A6AA24" w16cex:dateUtc="2021-01-11T16:42:00Z"/>
  <w16cex:commentExtensible w16cex:durableId="23A6AA9F" w16cex:dateUtc="2021-01-11T16:44:00Z"/>
  <w16cex:commentExtensible w16cex:durableId="23A6A996" w16cex:dateUtc="2021-01-11T16:40:00Z"/>
  <w16cex:commentExtensible w16cex:durableId="23A2985F" w16cex:dateUtc="2021-01-08T13:37:00Z"/>
  <w16cex:commentExtensible w16cex:durableId="23A29C24" w16cex:dateUtc="2021-01-08T13:53:00Z"/>
  <w16cex:commentExtensible w16cex:durableId="23A29FD1" w16cex:dateUtc="2021-01-08T14:09:00Z"/>
  <w16cex:commentExtensible w16cex:durableId="23A2A12A" w16cex:dateUtc="2021-01-08T14:15:00Z"/>
  <w16cex:commentExtensible w16cex:durableId="23A2A529" w16cex:dateUtc="2021-01-08T14:32:00Z"/>
  <w16cex:commentExtensible w16cex:durableId="23A2A241" w16cex:dateUtc="2021-01-08T14:20:00Z"/>
  <w16cex:commentExtensible w16cex:durableId="23A2A5AF" w16cex:dateUtc="2021-01-08T14:34:00Z"/>
  <w16cex:commentExtensible w16cex:durableId="23A6AAD9" w16cex:dateUtc="2021-01-11T16:45:00Z"/>
  <w16cex:commentExtensible w16cex:durableId="23A29D5C" w16cex:dateUtc="2021-01-08T13:59:00Z"/>
  <w16cex:commentExtensible w16cex:durableId="23A29E33" w16cex:dateUtc="2021-01-08T14:02:00Z"/>
  <w16cex:commentExtensible w16cex:durableId="23A2A9F7" w16cex:dateUtc="2021-01-08T14:52:00Z"/>
  <w16cex:commentExtensible w16cex:durableId="23A6AB27" w16cex:dateUtc="2021-01-11T16:47:00Z"/>
  <w16cex:commentExtensible w16cex:durableId="23A2ABD7" w16cex:dateUtc="2021-01-08T15:00:00Z"/>
  <w16cex:commentExtensible w16cex:durableId="23A2AC1B" w16cex:dateUtc="2021-01-08T15:02:00Z"/>
  <w16cex:commentExtensible w16cex:durableId="23A2AD17" w16cex:dateUtc="2021-01-08T15:06:00Z"/>
  <w16cex:commentExtensible w16cex:durableId="23A2A9B8" w16cex:dateUtc="2021-01-08T14:51:00Z"/>
  <w16cex:commentExtensible w16cex:durableId="23A2AE7E" w16cex:dateUtc="2021-01-08T15:12:00Z"/>
  <w16cex:commentExtensible w16cex:durableId="23A2AEC8" w16cex:dateUtc="2021-01-08T15:13:00Z"/>
  <w16cex:commentExtensible w16cex:durableId="23A2B019" w16cex:dateUtc="2021-01-08T15:19:00Z"/>
  <w16cex:commentExtensible w16cex:durableId="23A2B03E" w16cex:dateUtc="2021-01-08T15:19:00Z"/>
  <w16cex:commentExtensible w16cex:durableId="23A6ACEF" w16cex:dateUtc="2021-01-11T16:54:00Z"/>
  <w16cex:commentExtensible w16cex:durableId="23A2B091" w16cex:dateUtc="2021-01-08T15:21:00Z"/>
  <w16cex:commentExtensible w16cex:durableId="23A2B48A" w16cex:dateUtc="2021-01-08T15:38:00Z"/>
  <w16cex:commentExtensible w16cex:durableId="23A2B1E3" w16cex:dateUtc="2021-01-08T15:26:00Z"/>
  <w16cex:commentExtensible w16cex:durableId="23A2B2D5" w16cex:dateUtc="2021-01-08T15:30:00Z"/>
  <w16cex:commentExtensible w16cex:durableId="23A2B373" w16cex:dateUtc="2021-01-08T15:33:00Z"/>
  <w16cex:commentExtensible w16cex:durableId="23A2B3A3" w16cex:dateUtc="2021-01-08T15:34:00Z"/>
  <w16cex:commentExtensible w16cex:durableId="23A2B3DD" w16cex:dateUtc="2021-01-0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1545F7" w16cid:durableId="23A1ACD1"/>
  <w16cid:commentId w16cid:paraId="23FADF60" w16cid:durableId="23A69D07"/>
  <w16cid:commentId w16cid:paraId="36997F85" w16cid:durableId="23A2DEB0"/>
  <w16cid:commentId w16cid:paraId="7423944B" w16cid:durableId="23A1ACD2"/>
  <w16cid:commentId w16cid:paraId="132DA4AE" w16cid:durableId="23A1ACD3"/>
  <w16cid:commentId w16cid:paraId="41699FDE" w16cid:durableId="23A69CAA"/>
  <w16cid:commentId w16cid:paraId="37DB90DA" w16cid:durableId="23A69D08"/>
  <w16cid:commentId w16cid:paraId="1B32793D" w16cid:durableId="23A69CAB"/>
  <w16cid:commentId w16cid:paraId="6BF0185B" w16cid:durableId="23A2DF63"/>
  <w16cid:commentId w16cid:paraId="158C530C" w16cid:durableId="23A1B111"/>
  <w16cid:commentId w16cid:paraId="717E25C5" w16cid:durableId="23A1AF73"/>
  <w16cid:commentId w16cid:paraId="18683C0B" w16cid:durableId="23A1B138"/>
  <w16cid:commentId w16cid:paraId="23D94698" w16cid:durableId="23A69CB0"/>
  <w16cid:commentId w16cid:paraId="4352C5FE" w16cid:durableId="23A69DE4"/>
  <w16cid:commentId w16cid:paraId="453F1662" w16cid:durableId="23A1B255"/>
  <w16cid:commentId w16cid:paraId="356EA42E" w16cid:durableId="23A1B260"/>
  <w16cid:commentId w16cid:paraId="047A00A4" w16cid:durableId="23A1B2DF"/>
  <w16cid:commentId w16cid:paraId="2E82C6D6" w16cid:durableId="23A2E179"/>
  <w16cid:commentId w16cid:paraId="4327FF3E" w16cid:durableId="23A1B46D"/>
  <w16cid:commentId w16cid:paraId="15700375" w16cid:durableId="23A69CB6"/>
  <w16cid:commentId w16cid:paraId="7CD874EF" w16cid:durableId="23A28B0C"/>
  <w16cid:commentId w16cid:paraId="244F9902" w16cid:durableId="23A1B4E7"/>
  <w16cid:commentId w16cid:paraId="65B63A96" w16cid:durableId="23A1B701"/>
  <w16cid:commentId w16cid:paraId="12885BD9" w16cid:durableId="23A1B787"/>
  <w16cid:commentId w16cid:paraId="0FC43DDF" w16cid:durableId="23A69CBB"/>
  <w16cid:commentId w16cid:paraId="77DDDE7B" w16cid:durableId="23A69E8C"/>
  <w16cid:commentId w16cid:paraId="4E783828" w16cid:durableId="23A1B802"/>
  <w16cid:commentId w16cid:paraId="71569E40" w16cid:durableId="23A69CBD"/>
  <w16cid:commentId w16cid:paraId="1E858283" w16cid:durableId="23A6A604"/>
  <w16cid:commentId w16cid:paraId="58A13320" w16cid:durableId="23A2E30F"/>
  <w16cid:commentId w16cid:paraId="6974D811" w16cid:durableId="23A28C0E"/>
  <w16cid:commentId w16cid:paraId="5277A9B4" w16cid:durableId="23A69CC0"/>
  <w16cid:commentId w16cid:paraId="45607849" w16cid:durableId="23A6A7C5"/>
  <w16cid:commentId w16cid:paraId="153C1629" w16cid:durableId="23A28BEF"/>
  <w16cid:commentId w16cid:paraId="03F3806B" w16cid:durableId="23A69CC2"/>
  <w16cid:commentId w16cid:paraId="28B986EE" w16cid:durableId="23A6A75A"/>
  <w16cid:commentId w16cid:paraId="75298019" w16cid:durableId="23A28D0A"/>
  <w16cid:commentId w16cid:paraId="1C197D50" w16cid:durableId="23A28D4D"/>
  <w16cid:commentId w16cid:paraId="373E0AB3" w16cid:durableId="23A28DD0"/>
  <w16cid:commentId w16cid:paraId="33E1553D" w16cid:durableId="23A28E4D"/>
  <w16cid:commentId w16cid:paraId="7DCF585F" w16cid:durableId="23A2E4F9"/>
  <w16cid:commentId w16cid:paraId="442A2865" w16cid:durableId="23A29118"/>
  <w16cid:commentId w16cid:paraId="39C35A4C" w16cid:durableId="23A29201"/>
  <w16cid:commentId w16cid:paraId="480DA45C" w16cid:durableId="23A2928D"/>
  <w16cid:commentId w16cid:paraId="5EBE126D" w16cid:durableId="23A2939A"/>
  <w16cid:commentId w16cid:paraId="1EC89FBD" w16cid:durableId="23A2E5DA"/>
  <w16cid:commentId w16cid:paraId="0DB7243F" w16cid:durableId="23A295E3"/>
  <w16cid:commentId w16cid:paraId="25B02805" w16cid:durableId="23A69CCF"/>
  <w16cid:commentId w16cid:paraId="4337019A" w16cid:durableId="23A6A827"/>
  <w16cid:commentId w16cid:paraId="22A4CCB6" w16cid:durableId="23A29725"/>
  <w16cid:commentId w16cid:paraId="31EF7B14" w16cid:durableId="23A69CD1"/>
  <w16cid:commentId w16cid:paraId="5227B525" w16cid:durableId="23A29803"/>
  <w16cid:commentId w16cid:paraId="71A1FAD7" w16cid:durableId="23A69CD3"/>
  <w16cid:commentId w16cid:paraId="427CE8A4" w16cid:durableId="23A29882"/>
  <w16cid:commentId w16cid:paraId="119364FC" w16cid:durableId="23A69CD5"/>
  <w16cid:commentId w16cid:paraId="515A1A38" w16cid:durableId="23A298EE"/>
  <w16cid:commentId w16cid:paraId="2218BA10" w16cid:durableId="23A2E7BB"/>
  <w16cid:commentId w16cid:paraId="0F3601D2" w16cid:durableId="23A1ACD4"/>
  <w16cid:commentId w16cid:paraId="2BF4FA14" w16cid:durableId="23A299DB"/>
  <w16cid:commentId w16cid:paraId="69EE7D38" w16cid:durableId="23A69CDA"/>
  <w16cid:commentId w16cid:paraId="544CC5C1" w16cid:durableId="23A6AA24"/>
  <w16cid:commentId w16cid:paraId="207A4740" w16cid:durableId="23A6AA9F"/>
  <w16cid:commentId w16cid:paraId="0F5CDB3A" w16cid:durableId="23A69CDB"/>
  <w16cid:commentId w16cid:paraId="620A5695" w16cid:durableId="23A6A996"/>
  <w16cid:commentId w16cid:paraId="1621E19E" w16cid:durableId="23A2985F"/>
  <w16cid:commentId w16cid:paraId="5EFCDA2F" w16cid:durableId="23A29C24"/>
  <w16cid:commentId w16cid:paraId="6AFABD73" w16cid:durableId="23A29FD1"/>
  <w16cid:commentId w16cid:paraId="7B77387B" w16cid:durableId="23A2A12A"/>
  <w16cid:commentId w16cid:paraId="07662E11" w16cid:durableId="23A69CE0"/>
  <w16cid:commentId w16cid:paraId="79807FDA" w16cid:durableId="23A2A529"/>
  <w16cid:commentId w16cid:paraId="5E3FADA3" w16cid:durableId="23A2A241"/>
  <w16cid:commentId w16cid:paraId="6B23A8DA" w16cid:durableId="23A69CE3"/>
  <w16cid:commentId w16cid:paraId="5A65E856" w16cid:durableId="23A2A5AF"/>
  <w16cid:commentId w16cid:paraId="07672EF0" w16cid:durableId="23A69CE5"/>
  <w16cid:commentId w16cid:paraId="5B29BE54" w16cid:durableId="23A6AAD9"/>
  <w16cid:commentId w16cid:paraId="3D94D431" w16cid:durableId="23A2E968"/>
  <w16cid:commentId w16cid:paraId="0D94D1ED" w16cid:durableId="23A29D5C"/>
  <w16cid:commentId w16cid:paraId="18F3C540" w16cid:durableId="23A29E33"/>
  <w16cid:commentId w16cid:paraId="29CBF5D9" w16cid:durableId="23A2A9F7"/>
  <w16cid:commentId w16cid:paraId="048C4CBF" w16cid:durableId="23A69CEA"/>
  <w16cid:commentId w16cid:paraId="40408D88" w16cid:durableId="23A6AB27"/>
  <w16cid:commentId w16cid:paraId="1597A3D2" w16cid:durableId="23A2ABD7"/>
  <w16cid:commentId w16cid:paraId="696B63E0" w16cid:durableId="23A69CEC"/>
  <w16cid:commentId w16cid:paraId="2F55D56A" w16cid:durableId="23A2AC1B"/>
  <w16cid:commentId w16cid:paraId="70774990" w16cid:durableId="23A2AD17"/>
  <w16cid:commentId w16cid:paraId="2F0832F2" w16cid:durableId="23A69CEF"/>
  <w16cid:commentId w16cid:paraId="6D16B736" w16cid:durableId="23A2A9B8"/>
  <w16cid:commentId w16cid:paraId="7EB3BFD7" w16cid:durableId="23A69CF1"/>
  <w16cid:commentId w16cid:paraId="1F12A0A0" w16cid:durableId="23A2AE7E"/>
  <w16cid:commentId w16cid:paraId="5C97B4F2" w16cid:durableId="23A2AEC8"/>
  <w16cid:commentId w16cid:paraId="0FF3A6F0" w16cid:durableId="23A69CF4"/>
  <w16cid:commentId w16cid:paraId="1DCC18B1" w16cid:durableId="23A2B019"/>
  <w16cid:commentId w16cid:paraId="6A459276" w16cid:durableId="23A69CF6"/>
  <w16cid:commentId w16cid:paraId="45A9E444" w16cid:durableId="23A2B03E"/>
  <w16cid:commentId w16cid:paraId="4002E5AD" w16cid:durableId="23A69CF8"/>
  <w16cid:commentId w16cid:paraId="7F1801B7" w16cid:durableId="23A6ACEF"/>
  <w16cid:commentId w16cid:paraId="5D7234C7" w16cid:durableId="23A2B091"/>
  <w16cid:commentId w16cid:paraId="0DD6BDE9" w16cid:durableId="23A2B48A"/>
  <w16cid:commentId w16cid:paraId="33470142" w16cid:durableId="23A2B1E3"/>
  <w16cid:commentId w16cid:paraId="2AF76C54" w16cid:durableId="23A1ACD5"/>
  <w16cid:commentId w16cid:paraId="71039EDD" w16cid:durableId="23A1ACD6"/>
  <w16cid:commentId w16cid:paraId="5ACC4510" w16cid:durableId="23A1ACD7"/>
  <w16cid:commentId w16cid:paraId="715ADC22" w16cid:durableId="23A2EEB6"/>
  <w16cid:commentId w16cid:paraId="721AD69A" w16cid:durableId="23A2B2D5"/>
  <w16cid:commentId w16cid:paraId="29C58396" w16cid:durableId="23A69D01"/>
  <w16cid:commentId w16cid:paraId="0D8030A4" w16cid:durableId="23A2B373"/>
  <w16cid:commentId w16cid:paraId="24FC8AFD" w16cid:durableId="23A69D03"/>
  <w16cid:commentId w16cid:paraId="185811E7" w16cid:durableId="23A2B3A3"/>
  <w16cid:commentId w16cid:paraId="597CF3B8" w16cid:durableId="23A2B3DD"/>
  <w16cid:commentId w16cid:paraId="32C46699" w16cid:durableId="23A69D0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FBBD1" w14:textId="77777777" w:rsidR="00EB5681" w:rsidRDefault="00EB5681">
      <w:pPr>
        <w:spacing w:after="0"/>
      </w:pPr>
      <w:r>
        <w:separator/>
      </w:r>
    </w:p>
  </w:endnote>
  <w:endnote w:type="continuationSeparator" w:id="0">
    <w:p w14:paraId="0DDE7FB4" w14:textId="77777777" w:rsidR="00EB5681" w:rsidRDefault="00EB56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Content>
      <w:p w14:paraId="2B6D06BA" w14:textId="104F27E5" w:rsidR="00E52FFB" w:rsidRDefault="00E52FFB"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E52FFB" w:rsidRDefault="00E52FFB"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Content>
      <w:p w14:paraId="1C49B948" w14:textId="3B65732E" w:rsidR="00E52FFB" w:rsidRDefault="00E52FFB"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31747">
          <w:rPr>
            <w:rStyle w:val="PageNumber"/>
            <w:noProof/>
          </w:rPr>
          <w:t>1</w:t>
        </w:r>
        <w:r>
          <w:rPr>
            <w:rStyle w:val="PageNumber"/>
          </w:rPr>
          <w:fldChar w:fldCharType="end"/>
        </w:r>
      </w:p>
    </w:sdtContent>
  </w:sdt>
  <w:p w14:paraId="17B52B45" w14:textId="77777777" w:rsidR="00E52FFB" w:rsidRDefault="00E52FFB"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7D6B6" w14:textId="77777777" w:rsidR="00EB5681" w:rsidRDefault="00EB5681">
      <w:r>
        <w:separator/>
      </w:r>
    </w:p>
  </w:footnote>
  <w:footnote w:type="continuationSeparator" w:id="0">
    <w:p w14:paraId="29965020" w14:textId="77777777" w:rsidR="00EB5681" w:rsidRDefault="00EB56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 DNR">
    <w15:presenceInfo w15:providerId="AD" w15:userId="S::Gregory.Sass@wisconsin.gov::56aa3099-310a-4dcc-b9fd-7f7ae6dd5b00"/>
  </w15:person>
  <w15:person w15:author="Stuart Jones">
    <w15:presenceInfo w15:providerId="AD" w15:userId="S::sjones20@nd.edu::8013da4f-9ea2-49f3-8942-e418679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61"/>
    <w:rsid w:val="00006F14"/>
    <w:rsid w:val="00007152"/>
    <w:rsid w:val="00011C8B"/>
    <w:rsid w:val="00016863"/>
    <w:rsid w:val="00020D2F"/>
    <w:rsid w:val="000214CF"/>
    <w:rsid w:val="0002777E"/>
    <w:rsid w:val="00032EE2"/>
    <w:rsid w:val="00042768"/>
    <w:rsid w:val="00052ED8"/>
    <w:rsid w:val="000608C0"/>
    <w:rsid w:val="00062887"/>
    <w:rsid w:val="00063431"/>
    <w:rsid w:val="00063773"/>
    <w:rsid w:val="00064360"/>
    <w:rsid w:val="00065EB8"/>
    <w:rsid w:val="000669A7"/>
    <w:rsid w:val="000710D7"/>
    <w:rsid w:val="00071E43"/>
    <w:rsid w:val="000723E5"/>
    <w:rsid w:val="00081D0D"/>
    <w:rsid w:val="0008273C"/>
    <w:rsid w:val="00083D9F"/>
    <w:rsid w:val="00083DEF"/>
    <w:rsid w:val="0008489C"/>
    <w:rsid w:val="000957ED"/>
    <w:rsid w:val="00095EC1"/>
    <w:rsid w:val="000968A7"/>
    <w:rsid w:val="0009734C"/>
    <w:rsid w:val="000A57CB"/>
    <w:rsid w:val="000B09C7"/>
    <w:rsid w:val="000B101C"/>
    <w:rsid w:val="000B686C"/>
    <w:rsid w:val="000C2C9F"/>
    <w:rsid w:val="000C4A07"/>
    <w:rsid w:val="000C7293"/>
    <w:rsid w:val="000D01F1"/>
    <w:rsid w:val="000D1A75"/>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101E43"/>
    <w:rsid w:val="001062E0"/>
    <w:rsid w:val="00113753"/>
    <w:rsid w:val="00114310"/>
    <w:rsid w:val="001145C7"/>
    <w:rsid w:val="0011573E"/>
    <w:rsid w:val="00116751"/>
    <w:rsid w:val="00121B28"/>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81302"/>
    <w:rsid w:val="001818FB"/>
    <w:rsid w:val="00186C31"/>
    <w:rsid w:val="001917AD"/>
    <w:rsid w:val="001A15DE"/>
    <w:rsid w:val="001A2108"/>
    <w:rsid w:val="001A4FC0"/>
    <w:rsid w:val="001A5923"/>
    <w:rsid w:val="001B207B"/>
    <w:rsid w:val="001B26F4"/>
    <w:rsid w:val="001B73F8"/>
    <w:rsid w:val="001B7BDD"/>
    <w:rsid w:val="001C00F1"/>
    <w:rsid w:val="001C1798"/>
    <w:rsid w:val="001C63CA"/>
    <w:rsid w:val="001C67CB"/>
    <w:rsid w:val="001D3CA3"/>
    <w:rsid w:val="001D5199"/>
    <w:rsid w:val="001D5FF5"/>
    <w:rsid w:val="001D6943"/>
    <w:rsid w:val="001D723C"/>
    <w:rsid w:val="001E3F0C"/>
    <w:rsid w:val="001F0A05"/>
    <w:rsid w:val="001F6C94"/>
    <w:rsid w:val="001F7601"/>
    <w:rsid w:val="002000F9"/>
    <w:rsid w:val="002033DF"/>
    <w:rsid w:val="00203677"/>
    <w:rsid w:val="002075DE"/>
    <w:rsid w:val="00212812"/>
    <w:rsid w:val="00214784"/>
    <w:rsid w:val="00217B46"/>
    <w:rsid w:val="00220F3E"/>
    <w:rsid w:val="00221E85"/>
    <w:rsid w:val="00235F33"/>
    <w:rsid w:val="00235FC1"/>
    <w:rsid w:val="00243044"/>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1720"/>
    <w:rsid w:val="002D1E3C"/>
    <w:rsid w:val="002D2002"/>
    <w:rsid w:val="002D23BA"/>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2FA5"/>
    <w:rsid w:val="003431E2"/>
    <w:rsid w:val="003462B4"/>
    <w:rsid w:val="003500FF"/>
    <w:rsid w:val="003634F6"/>
    <w:rsid w:val="00363BD8"/>
    <w:rsid w:val="00365FB9"/>
    <w:rsid w:val="003705FC"/>
    <w:rsid w:val="00370E07"/>
    <w:rsid w:val="003772E7"/>
    <w:rsid w:val="00380146"/>
    <w:rsid w:val="003821F9"/>
    <w:rsid w:val="00385093"/>
    <w:rsid w:val="00390EDD"/>
    <w:rsid w:val="00392483"/>
    <w:rsid w:val="003964A1"/>
    <w:rsid w:val="003A2A6C"/>
    <w:rsid w:val="003A3009"/>
    <w:rsid w:val="003A7BF1"/>
    <w:rsid w:val="003B1F9E"/>
    <w:rsid w:val="003B3D13"/>
    <w:rsid w:val="003B69C8"/>
    <w:rsid w:val="003C72FB"/>
    <w:rsid w:val="003C7904"/>
    <w:rsid w:val="003D75B5"/>
    <w:rsid w:val="003E4E9F"/>
    <w:rsid w:val="003E529C"/>
    <w:rsid w:val="003E598E"/>
    <w:rsid w:val="003F5536"/>
    <w:rsid w:val="0040225B"/>
    <w:rsid w:val="004029C0"/>
    <w:rsid w:val="00404DA7"/>
    <w:rsid w:val="00412476"/>
    <w:rsid w:val="004125E8"/>
    <w:rsid w:val="00414AB9"/>
    <w:rsid w:val="0041508A"/>
    <w:rsid w:val="00415E2C"/>
    <w:rsid w:val="00422C8D"/>
    <w:rsid w:val="004251E4"/>
    <w:rsid w:val="00431332"/>
    <w:rsid w:val="00435596"/>
    <w:rsid w:val="00444635"/>
    <w:rsid w:val="0044497C"/>
    <w:rsid w:val="00446AE2"/>
    <w:rsid w:val="00460E9F"/>
    <w:rsid w:val="00463483"/>
    <w:rsid w:val="004642A3"/>
    <w:rsid w:val="00466377"/>
    <w:rsid w:val="004675B3"/>
    <w:rsid w:val="00467672"/>
    <w:rsid w:val="00467C12"/>
    <w:rsid w:val="00472840"/>
    <w:rsid w:val="00473742"/>
    <w:rsid w:val="00475B51"/>
    <w:rsid w:val="00475CDC"/>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617"/>
    <w:rsid w:val="004E7D4E"/>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36684"/>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5421"/>
    <w:rsid w:val="00603C31"/>
    <w:rsid w:val="00606086"/>
    <w:rsid w:val="00610F92"/>
    <w:rsid w:val="00611151"/>
    <w:rsid w:val="00615BBA"/>
    <w:rsid w:val="00620CB9"/>
    <w:rsid w:val="006221BE"/>
    <w:rsid w:val="00624567"/>
    <w:rsid w:val="006265B4"/>
    <w:rsid w:val="006312AF"/>
    <w:rsid w:val="00635D1F"/>
    <w:rsid w:val="006362F4"/>
    <w:rsid w:val="006428D8"/>
    <w:rsid w:val="006471FF"/>
    <w:rsid w:val="0065292B"/>
    <w:rsid w:val="00653C64"/>
    <w:rsid w:val="00656817"/>
    <w:rsid w:val="00657245"/>
    <w:rsid w:val="00660332"/>
    <w:rsid w:val="006631E6"/>
    <w:rsid w:val="006632F5"/>
    <w:rsid w:val="006643D3"/>
    <w:rsid w:val="00664465"/>
    <w:rsid w:val="006655E7"/>
    <w:rsid w:val="00671C32"/>
    <w:rsid w:val="00680363"/>
    <w:rsid w:val="00680BA4"/>
    <w:rsid w:val="00683CAE"/>
    <w:rsid w:val="00685952"/>
    <w:rsid w:val="0068650D"/>
    <w:rsid w:val="00686B5C"/>
    <w:rsid w:val="0069130D"/>
    <w:rsid w:val="00692D54"/>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0D20"/>
    <w:rsid w:val="007116BF"/>
    <w:rsid w:val="0071253C"/>
    <w:rsid w:val="00713A14"/>
    <w:rsid w:val="00714449"/>
    <w:rsid w:val="00717B0B"/>
    <w:rsid w:val="00720D6D"/>
    <w:rsid w:val="00724D9E"/>
    <w:rsid w:val="00725E4C"/>
    <w:rsid w:val="00730542"/>
    <w:rsid w:val="00731747"/>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0400"/>
    <w:rsid w:val="00791F63"/>
    <w:rsid w:val="007A074B"/>
    <w:rsid w:val="007A1967"/>
    <w:rsid w:val="007A2BF4"/>
    <w:rsid w:val="007A462B"/>
    <w:rsid w:val="007A529D"/>
    <w:rsid w:val="007A5C98"/>
    <w:rsid w:val="007B084A"/>
    <w:rsid w:val="007B32BF"/>
    <w:rsid w:val="007B7C3A"/>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3781A"/>
    <w:rsid w:val="0084119F"/>
    <w:rsid w:val="00841590"/>
    <w:rsid w:val="00850617"/>
    <w:rsid w:val="00851028"/>
    <w:rsid w:val="0085205D"/>
    <w:rsid w:val="008535EE"/>
    <w:rsid w:val="00853C3B"/>
    <w:rsid w:val="00855018"/>
    <w:rsid w:val="00861078"/>
    <w:rsid w:val="00863375"/>
    <w:rsid w:val="00863E39"/>
    <w:rsid w:val="00870F08"/>
    <w:rsid w:val="0087106B"/>
    <w:rsid w:val="0087298E"/>
    <w:rsid w:val="00876889"/>
    <w:rsid w:val="0088303F"/>
    <w:rsid w:val="008876E1"/>
    <w:rsid w:val="00890490"/>
    <w:rsid w:val="00892A75"/>
    <w:rsid w:val="00892D53"/>
    <w:rsid w:val="0089419C"/>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94C2C"/>
    <w:rsid w:val="009A01BC"/>
    <w:rsid w:val="009A48E8"/>
    <w:rsid w:val="009A5FC5"/>
    <w:rsid w:val="009A695B"/>
    <w:rsid w:val="009B50ED"/>
    <w:rsid w:val="009B624C"/>
    <w:rsid w:val="009B7CE4"/>
    <w:rsid w:val="009C0A6B"/>
    <w:rsid w:val="009C0FCF"/>
    <w:rsid w:val="009C186E"/>
    <w:rsid w:val="009C23F4"/>
    <w:rsid w:val="009C36FD"/>
    <w:rsid w:val="009C3A1E"/>
    <w:rsid w:val="009D0C59"/>
    <w:rsid w:val="009D1907"/>
    <w:rsid w:val="009D2FB0"/>
    <w:rsid w:val="009D5984"/>
    <w:rsid w:val="009E3333"/>
    <w:rsid w:val="009E5A3D"/>
    <w:rsid w:val="009F0884"/>
    <w:rsid w:val="009F332E"/>
    <w:rsid w:val="009F4521"/>
    <w:rsid w:val="009F6258"/>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1222"/>
    <w:rsid w:val="00A42745"/>
    <w:rsid w:val="00A4307E"/>
    <w:rsid w:val="00A43A25"/>
    <w:rsid w:val="00A47DA2"/>
    <w:rsid w:val="00A513AB"/>
    <w:rsid w:val="00A63357"/>
    <w:rsid w:val="00A66940"/>
    <w:rsid w:val="00A77292"/>
    <w:rsid w:val="00A823EF"/>
    <w:rsid w:val="00A875BF"/>
    <w:rsid w:val="00A91AB2"/>
    <w:rsid w:val="00AA23ED"/>
    <w:rsid w:val="00AB1A0F"/>
    <w:rsid w:val="00AB4450"/>
    <w:rsid w:val="00AB555A"/>
    <w:rsid w:val="00AC1DE1"/>
    <w:rsid w:val="00AC1F3C"/>
    <w:rsid w:val="00AC297A"/>
    <w:rsid w:val="00AC53AD"/>
    <w:rsid w:val="00AD2FA2"/>
    <w:rsid w:val="00AD495E"/>
    <w:rsid w:val="00AD4E9A"/>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45816"/>
    <w:rsid w:val="00B51726"/>
    <w:rsid w:val="00B52EC6"/>
    <w:rsid w:val="00B5453D"/>
    <w:rsid w:val="00B55458"/>
    <w:rsid w:val="00B55B9B"/>
    <w:rsid w:val="00B56336"/>
    <w:rsid w:val="00B60727"/>
    <w:rsid w:val="00B62103"/>
    <w:rsid w:val="00B666D5"/>
    <w:rsid w:val="00B67707"/>
    <w:rsid w:val="00B701EB"/>
    <w:rsid w:val="00B7231B"/>
    <w:rsid w:val="00B72C06"/>
    <w:rsid w:val="00B72F08"/>
    <w:rsid w:val="00B73A0E"/>
    <w:rsid w:val="00B75521"/>
    <w:rsid w:val="00B75C10"/>
    <w:rsid w:val="00B767CE"/>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4274"/>
    <w:rsid w:val="00BC48D5"/>
    <w:rsid w:val="00BC54D1"/>
    <w:rsid w:val="00BC6096"/>
    <w:rsid w:val="00BD2416"/>
    <w:rsid w:val="00BD2A9B"/>
    <w:rsid w:val="00BD51F6"/>
    <w:rsid w:val="00BF0C0B"/>
    <w:rsid w:val="00BF71B5"/>
    <w:rsid w:val="00C007BC"/>
    <w:rsid w:val="00C1108B"/>
    <w:rsid w:val="00C15FC4"/>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2F99"/>
    <w:rsid w:val="00C777A3"/>
    <w:rsid w:val="00C8023F"/>
    <w:rsid w:val="00C810DE"/>
    <w:rsid w:val="00C81686"/>
    <w:rsid w:val="00C82B8B"/>
    <w:rsid w:val="00C8311F"/>
    <w:rsid w:val="00C85732"/>
    <w:rsid w:val="00C91CDB"/>
    <w:rsid w:val="00C97CAF"/>
    <w:rsid w:val="00CA3163"/>
    <w:rsid w:val="00CA645F"/>
    <w:rsid w:val="00CA6A94"/>
    <w:rsid w:val="00CB0171"/>
    <w:rsid w:val="00CB0F9F"/>
    <w:rsid w:val="00CB2E5A"/>
    <w:rsid w:val="00CB4A16"/>
    <w:rsid w:val="00CB68AA"/>
    <w:rsid w:val="00CB7759"/>
    <w:rsid w:val="00CC34A4"/>
    <w:rsid w:val="00CC6F8A"/>
    <w:rsid w:val="00CD187E"/>
    <w:rsid w:val="00CE3F63"/>
    <w:rsid w:val="00CF2648"/>
    <w:rsid w:val="00CF6B84"/>
    <w:rsid w:val="00CF72C0"/>
    <w:rsid w:val="00D004EC"/>
    <w:rsid w:val="00D01FC6"/>
    <w:rsid w:val="00D037EC"/>
    <w:rsid w:val="00D0484D"/>
    <w:rsid w:val="00D07D98"/>
    <w:rsid w:val="00D1023F"/>
    <w:rsid w:val="00D131D0"/>
    <w:rsid w:val="00D17398"/>
    <w:rsid w:val="00D179C3"/>
    <w:rsid w:val="00D25A24"/>
    <w:rsid w:val="00D274C4"/>
    <w:rsid w:val="00D27D7F"/>
    <w:rsid w:val="00D300A4"/>
    <w:rsid w:val="00D3189B"/>
    <w:rsid w:val="00D319EA"/>
    <w:rsid w:val="00D323D4"/>
    <w:rsid w:val="00D33BC4"/>
    <w:rsid w:val="00D3645C"/>
    <w:rsid w:val="00D36620"/>
    <w:rsid w:val="00D36717"/>
    <w:rsid w:val="00D37F90"/>
    <w:rsid w:val="00D417FA"/>
    <w:rsid w:val="00D53642"/>
    <w:rsid w:val="00D55D06"/>
    <w:rsid w:val="00D55D61"/>
    <w:rsid w:val="00D564B8"/>
    <w:rsid w:val="00D61596"/>
    <w:rsid w:val="00D62475"/>
    <w:rsid w:val="00D66C40"/>
    <w:rsid w:val="00D6770F"/>
    <w:rsid w:val="00D72B94"/>
    <w:rsid w:val="00D7523F"/>
    <w:rsid w:val="00D75AD1"/>
    <w:rsid w:val="00D76F7F"/>
    <w:rsid w:val="00D80C95"/>
    <w:rsid w:val="00D8295F"/>
    <w:rsid w:val="00D8513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4575"/>
    <w:rsid w:val="00DE5A97"/>
    <w:rsid w:val="00DE6CA6"/>
    <w:rsid w:val="00DE7832"/>
    <w:rsid w:val="00DF0F5B"/>
    <w:rsid w:val="00DF268B"/>
    <w:rsid w:val="00DF3188"/>
    <w:rsid w:val="00DF3CA9"/>
    <w:rsid w:val="00DF524E"/>
    <w:rsid w:val="00DF6233"/>
    <w:rsid w:val="00E02B97"/>
    <w:rsid w:val="00E0435F"/>
    <w:rsid w:val="00E05CA0"/>
    <w:rsid w:val="00E075C4"/>
    <w:rsid w:val="00E10CE9"/>
    <w:rsid w:val="00E208D3"/>
    <w:rsid w:val="00E20E39"/>
    <w:rsid w:val="00E315A3"/>
    <w:rsid w:val="00E331BE"/>
    <w:rsid w:val="00E342FE"/>
    <w:rsid w:val="00E35618"/>
    <w:rsid w:val="00E3599B"/>
    <w:rsid w:val="00E406B7"/>
    <w:rsid w:val="00E45F11"/>
    <w:rsid w:val="00E461FB"/>
    <w:rsid w:val="00E47B59"/>
    <w:rsid w:val="00E50A35"/>
    <w:rsid w:val="00E50F0E"/>
    <w:rsid w:val="00E52FFB"/>
    <w:rsid w:val="00E62F5F"/>
    <w:rsid w:val="00E62FB3"/>
    <w:rsid w:val="00E64405"/>
    <w:rsid w:val="00E66621"/>
    <w:rsid w:val="00E67CEE"/>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2EAE"/>
    <w:rsid w:val="00EB4052"/>
    <w:rsid w:val="00EB4681"/>
    <w:rsid w:val="00EB5681"/>
    <w:rsid w:val="00EC0B0C"/>
    <w:rsid w:val="00EC2D3F"/>
    <w:rsid w:val="00EC324C"/>
    <w:rsid w:val="00EC5306"/>
    <w:rsid w:val="00EC5EE0"/>
    <w:rsid w:val="00EC7ABF"/>
    <w:rsid w:val="00ED0067"/>
    <w:rsid w:val="00ED4427"/>
    <w:rsid w:val="00ED567B"/>
    <w:rsid w:val="00ED680B"/>
    <w:rsid w:val="00EE069D"/>
    <w:rsid w:val="00EE42F8"/>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5E53"/>
    <w:rsid w:val="00FD6411"/>
    <w:rsid w:val="00FD654A"/>
    <w:rsid w:val="00FE17F1"/>
    <w:rsid w:val="00FE75F7"/>
    <w:rsid w:val="00FE7FBD"/>
    <w:rsid w:val="00FF073F"/>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3666163B-F26F-48BE-BEAA-630DC41D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4F97E-4A21-4E5B-8BE6-B38562762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6905</Words>
  <Characters>39361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3</cp:revision>
  <dcterms:created xsi:type="dcterms:W3CDTF">2021-01-11T20:29:00Z</dcterms:created>
  <dcterms:modified xsi:type="dcterms:W3CDTF">2021-01-11T20:29:00Z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