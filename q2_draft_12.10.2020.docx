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55A4F34E"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Interactions between species are often overlooked in natural resource management in order to simplify complex management problems (</w:t>
        </w:r>
        <w:commentRangeStart w:id="6"/>
        <w:r w:rsidRPr="003830E1">
          <w:rPr>
            <w:rFonts w:ascii="Times New Roman" w:hAnsi="Times New Roman" w:cs="Times New Roman"/>
          </w:rPr>
          <w:t>Walters and Martell 2004</w:t>
        </w:r>
        <w:commentRangeEnd w:id="6"/>
        <w:r w:rsidRPr="003830E1">
          <w:rPr>
            <w:rStyle w:val="CommentReference"/>
            <w:rFonts w:ascii="Times New Roman" w:hAnsi="Times New Roman" w:cs="Times New Roman"/>
          </w:rPr>
          <w:commentReference w:id="6"/>
        </w:r>
        <w:r w:rsidRPr="003830E1">
          <w:rPr>
            <w:rFonts w:ascii="Times New Roman" w:hAnsi="Times New Roman" w:cs="Times New Roman"/>
          </w:rPr>
          <w:t>).</w:t>
        </w:r>
      </w:ins>
      <w:ins w:id="7" w:author="Colin Dassow" w:date="2020-12-10T10:37:00Z">
        <w:r w:rsidR="00BD51F6">
          <w:rPr>
            <w:rFonts w:ascii="Times New Roman" w:hAnsi="Times New Roman" w:cs="Times New Roman"/>
          </w:rPr>
          <w:t xml:space="preserve"> </w:t>
        </w:r>
      </w:ins>
      <w:ins w:id="8" w:author="Colin Dassow" w:date="2020-12-10T10:41:00Z">
        <w:r w:rsidR="00BD51F6">
          <w:rPr>
            <w:rFonts w:ascii="Times New Roman" w:hAnsi="Times New Roman" w:cs="Times New Roman"/>
          </w:rPr>
          <w:t>This simplification</w:t>
        </w:r>
      </w:ins>
      <w:ins w:id="9" w:author="Colin Dassow" w:date="2020-12-09T15:01:00Z">
        <w:r w:rsidRPr="003830E1">
          <w:rPr>
            <w:rFonts w:ascii="Times New Roman" w:hAnsi="Times New Roman" w:cs="Times New Roman"/>
          </w:rPr>
          <w:t xml:space="preserve"> </w:t>
        </w:r>
      </w:ins>
      <w:ins w:id="10" w:author="Colin Dassow" w:date="2020-12-10T10:42:00Z">
        <w:r w:rsidR="00BD51F6" w:rsidRPr="003830E1">
          <w:rPr>
            <w:rFonts w:ascii="Times New Roman" w:hAnsi="Times New Roman" w:cs="Times New Roman"/>
          </w:rPr>
          <w:t>can lead managers to make decisions that in hindsight, are ineffective or even detrimental (</w:t>
        </w:r>
        <w:commentRangeStart w:id="11"/>
        <w:r w:rsidR="00BD51F6" w:rsidRPr="003830E1">
          <w:rPr>
            <w:rFonts w:ascii="Times New Roman" w:hAnsi="Times New Roman" w:cs="Times New Roman"/>
          </w:rPr>
          <w:t>Walters</w:t>
        </w:r>
        <w:commentRangeEnd w:id="11"/>
        <w:r w:rsidR="00BD51F6" w:rsidRPr="003830E1">
          <w:rPr>
            <w:rStyle w:val="CommentReference"/>
            <w:rFonts w:ascii="Times New Roman" w:hAnsi="Times New Roman" w:cs="Times New Roman"/>
          </w:rPr>
          <w:commentReference w:id="11"/>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ins w:id="12" w:author="Colin Dassow" w:date="2020-12-09T15:01:00Z">
        <w:r w:rsidRPr="003830E1">
          <w:rPr>
            <w:rFonts w:ascii="Times New Roman" w:hAnsi="Times New Roman" w:cs="Times New Roman"/>
          </w:rPr>
          <w:t xml:space="preserve">However, as human influences on ecosystems continue to grow, so </w:t>
        </w:r>
      </w:ins>
      <w:ins w:id="13" w:author="Colin Dassow" w:date="2020-12-10T10:43:00Z">
        <w:r w:rsidR="00BD51F6">
          <w:rPr>
            <w:rFonts w:ascii="Times New Roman" w:hAnsi="Times New Roman" w:cs="Times New Roman"/>
          </w:rPr>
          <w:t>will</w:t>
        </w:r>
      </w:ins>
      <w:ins w:id="14" w:author="Colin Dassow" w:date="2020-12-09T15:01:00Z">
        <w:r w:rsidRPr="003830E1">
          <w:rPr>
            <w:rFonts w:ascii="Times New Roman" w:hAnsi="Times New Roman" w:cs="Times New Roman"/>
          </w:rPr>
          <w:t xml:space="preserve"> our need to </w:t>
        </w:r>
      </w:ins>
      <w:ins w:id="15" w:author="Colin Dassow" w:date="2020-12-10T10:43:00Z">
        <w:r w:rsidR="00BD51F6">
          <w:rPr>
            <w:rFonts w:ascii="Times New Roman" w:hAnsi="Times New Roman" w:cs="Times New Roman"/>
          </w:rPr>
          <w:t xml:space="preserve">avoid </w:t>
        </w:r>
        <w:commentRangeStart w:id="16"/>
        <w:r w:rsidR="00BD51F6">
          <w:rPr>
            <w:rFonts w:ascii="Times New Roman" w:hAnsi="Times New Roman" w:cs="Times New Roman"/>
          </w:rPr>
          <w:t>detrimental</w:t>
        </w:r>
      </w:ins>
      <w:commentRangeEnd w:id="16"/>
      <w:r w:rsidR="00524CFE">
        <w:rPr>
          <w:rStyle w:val="CommentReference"/>
        </w:rPr>
        <w:commentReference w:id="16"/>
      </w:r>
      <w:ins w:id="17" w:author="Colin Dassow" w:date="2020-12-10T10:43:00Z">
        <w:r w:rsidR="00BD51F6">
          <w:rPr>
            <w:rFonts w:ascii="Times New Roman" w:hAnsi="Times New Roman" w:cs="Times New Roman"/>
          </w:rPr>
          <w:t xml:space="preserve"> </w:t>
        </w:r>
      </w:ins>
      <w:ins w:id="18" w:author="Colin Dassow" w:date="2020-12-10T10:44:00Z">
        <w:r w:rsidR="00BD51F6">
          <w:rPr>
            <w:rFonts w:ascii="Times New Roman" w:hAnsi="Times New Roman" w:cs="Times New Roman"/>
          </w:rPr>
          <w:t>outcomes</w:t>
        </w:r>
      </w:ins>
      <w:ins w:id="19" w:author="Colin Dassow" w:date="2020-12-09T15:01:00Z">
        <w:r w:rsidRPr="003830E1">
          <w:rPr>
            <w:rFonts w:ascii="Times New Roman" w:hAnsi="Times New Roman" w:cs="Times New Roman"/>
          </w:rPr>
          <w:t xml:space="preserve">. Ecosystem-based management takes a holistic approach to managing natural resources that includes </w:t>
        </w:r>
      </w:ins>
      <w:ins w:id="20" w:author="Colin Dassow" w:date="2020-12-10T10:46:00Z">
        <w:r w:rsidR="007E3E3C">
          <w:rPr>
            <w:rFonts w:ascii="Times New Roman" w:hAnsi="Times New Roman" w:cs="Times New Roman"/>
          </w:rPr>
          <w:t>accounting for interspecific interactions and human decision making</w:t>
        </w:r>
      </w:ins>
      <w:ins w:id="21" w:author="Colin Dassow" w:date="2020-12-09T15:01:00Z">
        <w:r w:rsidRPr="003830E1">
          <w:rPr>
            <w:rFonts w:ascii="Times New Roman" w:hAnsi="Times New Roman" w:cs="Times New Roman"/>
          </w:rPr>
          <w:t xml:space="preserve">. </w:t>
        </w:r>
        <w:commentRangeStart w:id="22"/>
        <w:r w:rsidRPr="003830E1">
          <w:rPr>
            <w:rFonts w:ascii="Times New Roman" w:hAnsi="Times New Roman" w:cs="Times New Roman"/>
          </w:rPr>
          <w:t>These</w:t>
        </w:r>
      </w:ins>
      <w:ins w:id="23" w:author="Colin Dassow" w:date="2020-12-10T10:47:00Z">
        <w:r w:rsidR="007E3E3C">
          <w:rPr>
            <w:rFonts w:ascii="Times New Roman" w:hAnsi="Times New Roman" w:cs="Times New Roman"/>
          </w:rPr>
          <w:t xml:space="preserve"> complex</w:t>
        </w:r>
      </w:ins>
      <w:ins w:id="2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22"/>
      <w:r w:rsidR="00524CFE">
        <w:rPr>
          <w:rStyle w:val="CommentReference"/>
        </w:rPr>
        <w:commentReference w:id="22"/>
      </w:r>
      <w:ins w:id="25" w:author="Colin Dassow" w:date="2020-12-09T15:01:00Z">
        <w:r w:rsidRPr="003830E1">
          <w:rPr>
            <w:rFonts w:ascii="Times New Roman" w:hAnsi="Times New Roman" w:cs="Times New Roman"/>
          </w:rPr>
          <w:t>Although implementing ecosystem-based management may be difficult, it is nevertheless warranted</w:t>
        </w:r>
      </w:ins>
      <w:ins w:id="26" w:author="Colin Dassow" w:date="2020-12-10T10:49:00Z">
        <w:r w:rsidR="007E3E3C">
          <w:rPr>
            <w:rFonts w:ascii="Times New Roman" w:hAnsi="Times New Roman" w:cs="Times New Roman"/>
          </w:rPr>
          <w:t xml:space="preserve"> as we seek to maintain desired stable states</w:t>
        </w:r>
      </w:ins>
      <w:ins w:id="27"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t>
        </w:r>
      </w:ins>
      <w:ins w:id="28" w:author="Colin Dassow" w:date="2020-12-10T10:49:00Z">
        <w:r w:rsidR="007E3E3C">
          <w:rPr>
            <w:rFonts w:ascii="Times New Roman" w:hAnsi="Times New Roman" w:cs="Times New Roman"/>
          </w:rPr>
          <w:t xml:space="preserve">lead to actions that result in </w:t>
        </w:r>
      </w:ins>
      <w:ins w:id="29" w:author="Colin Dassow" w:date="2020-12-10T10:51:00Z">
        <w:r w:rsidR="007E3E3C">
          <w:rPr>
            <w:rFonts w:ascii="Times New Roman" w:hAnsi="Times New Roman" w:cs="Times New Roman"/>
          </w:rPr>
          <w:t>undesirable</w:t>
        </w:r>
      </w:ins>
      <w:ins w:id="30" w:author="Colin Dassow" w:date="2020-12-10T10:49:00Z">
        <w:r w:rsidR="007E3E3C">
          <w:rPr>
            <w:rFonts w:ascii="Times New Roman" w:hAnsi="Times New Roman" w:cs="Times New Roman"/>
          </w:rPr>
          <w:t xml:space="preserve"> stable states</w:t>
        </w:r>
      </w:ins>
      <w:ins w:id="31" w:author="Colin Dassow" w:date="2020-12-09T15:01:00Z">
        <w:r w:rsidRPr="003830E1">
          <w:rPr>
            <w:rFonts w:ascii="Times New Roman" w:hAnsi="Times New Roman" w:cs="Times New Roman"/>
          </w:rPr>
          <w:t xml:space="preserve"> (</w:t>
        </w:r>
      </w:ins>
      <w:ins w:id="32" w:author="Colin Dassow" w:date="2020-12-10T11:02:00Z">
        <w:r w:rsidR="007E3E3C">
          <w:rPr>
            <w:rFonts w:ascii="Times New Roman" w:hAnsi="Times New Roman" w:cs="Times New Roman"/>
          </w:rPr>
          <w:t>Hutchings 2000</w:t>
        </w:r>
      </w:ins>
      <w:ins w:id="33" w:author="Colin Dassow" w:date="2020-12-09T15:01:00Z">
        <w:r w:rsidRPr="003830E1">
          <w:rPr>
            <w:rFonts w:ascii="Times New Roman" w:hAnsi="Times New Roman" w:cs="Times New Roman"/>
          </w:rPr>
          <w:t>).</w:t>
        </w:r>
      </w:ins>
    </w:p>
    <w:p w14:paraId="7BDDA37C" w14:textId="77777777" w:rsidR="00AC1F3C" w:rsidRPr="00B233A4" w:rsidRDefault="00AC1F3C" w:rsidP="00AC1F3C">
      <w:pPr>
        <w:shd w:val="clear" w:color="auto" w:fill="FFFFFF" w:themeFill="background1"/>
        <w:ind w:firstLine="720"/>
        <w:rPr>
          <w:ins w:id="34" w:author="Colin Dassow" w:date="2020-12-09T15:01:00Z"/>
          <w:rFonts w:ascii="Times New Roman" w:hAnsi="Times New Roman" w:cs="Times New Roman"/>
        </w:rPr>
      </w:pPr>
      <w:ins w:id="35" w:author="Colin Dassow" w:date="2020-12-09T15:01:00Z">
        <w:r w:rsidRPr="00020BE5">
          <w:rPr>
            <w:rFonts w:ascii="Times New Roman" w:hAnsi="Times New Roman" w:cs="Times New Roman"/>
          </w:rPr>
          <w:t>Consideration of the interactions between species can help managers avoid unexpected, and often detrimental, outcomes (Pine et al. 2009). Instead, managers can leverage these interactions to creatively influence system dynamics and meet their goals. In aquatic communities, species may be simultaneously in competition with each other and interacting with human use of the system. For example, human-induced climate change can result in altered ice cover regimes, thereby altering species interactions between Arctic char (</w:t>
        </w:r>
        <w:proofErr w:type="spellStart"/>
        <w:r w:rsidRPr="003830E1">
          <w:rPr>
            <w:rFonts w:ascii="Times New Roman" w:hAnsi="Times New Roman" w:cs="Times New Roman"/>
            <w:i/>
          </w:rPr>
          <w:t>Salvelinus</w:t>
        </w:r>
        <w:proofErr w:type="spellEnd"/>
        <w:r w:rsidRPr="003830E1">
          <w:rPr>
            <w:rFonts w:ascii="Times New Roman" w:hAnsi="Times New Roman" w:cs="Times New Roman"/>
            <w:i/>
          </w:rPr>
          <w:t xml:space="preserve">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interspecific interactions to cause dramatic shifts in dominant species in coastal ecosystems around the world (Jackson et al. 2001).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36" w:author="Colin Dassow" w:date="2020-12-09T15:01:00Z"/>
          <w:rFonts w:ascii="Times New Roman" w:hAnsi="Times New Roman" w:cs="Times New Roman"/>
        </w:rPr>
      </w:pPr>
      <w:del w:id="37"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38"/>
        <w:commentRangeStart w:id="39"/>
        <w:r w:rsidDel="00AC1F3C">
          <w:rPr>
            <w:rFonts w:ascii="Times New Roman" w:hAnsi="Times New Roman" w:cs="Times New Roman"/>
          </w:rPr>
          <w:delText>simplify</w:delText>
        </w:r>
        <w:commentRangeEnd w:id="38"/>
        <w:r w:rsidDel="00AC1F3C">
          <w:rPr>
            <w:rStyle w:val="CommentReference"/>
          </w:rPr>
          <w:commentReference w:id="38"/>
        </w:r>
        <w:commentRangeEnd w:id="39"/>
        <w:r w:rsidDel="00AC1F3C">
          <w:rPr>
            <w:rStyle w:val="CommentReference"/>
          </w:rPr>
          <w:commentReference w:id="39"/>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40"/>
        <w:r w:rsidRPr="00EC02D2" w:rsidDel="00AC1F3C">
          <w:rPr>
            <w:rFonts w:ascii="Times New Roman" w:hAnsi="Times New Roman" w:cs="Times New Roman"/>
          </w:rPr>
          <w:delText>Sass</w:delText>
        </w:r>
        <w:commentRangeEnd w:id="40"/>
        <w:r w:rsidDel="00AC1F3C">
          <w:rPr>
            <w:rStyle w:val="CommentReference"/>
          </w:rPr>
          <w:commentReference w:id="40"/>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41" w:author="Colin Dassow" w:date="2020-12-09T15:01:00Z"/>
          <w:rFonts w:ascii="Times New Roman" w:hAnsi="Times New Roman" w:cs="Times New Roman"/>
        </w:rPr>
      </w:pPr>
      <w:del w:id="42"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1DCC709B" w:rsidR="005C55A5" w:rsidRPr="00B233A4" w:rsidRDefault="00AC1F3C" w:rsidP="005C55A5">
      <w:pPr>
        <w:ind w:firstLine="720"/>
        <w:rPr>
          <w:rFonts w:ascii="Times New Roman" w:hAnsi="Times New Roman" w:cs="Times New Roman"/>
        </w:rPr>
      </w:pPr>
      <w:ins w:id="43" w:author="Colin Dassow" w:date="2020-12-09T15:03:00Z">
        <w:r w:rsidRPr="00AC1F3C">
          <w:rPr>
            <w:rFonts w:ascii="Times New Roman" w:hAnsi="Times New Roman" w:cs="Times New Roman"/>
          </w:rPr>
          <w:t xml:space="preserve">These complex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 can create two </w:t>
        </w:r>
      </w:ins>
      <w:ins w:id="44" w:author="Chelsey Nieman" w:date="2020-12-10T12:54:00Z">
        <w:r w:rsidR="00524CFE">
          <w:rPr>
            <w:rFonts w:ascii="Times New Roman" w:hAnsi="Times New Roman" w:cs="Times New Roman"/>
          </w:rPr>
          <w:t xml:space="preserve">alternative </w:t>
        </w:r>
      </w:ins>
      <w:ins w:id="45" w:author="Colin Dassow" w:date="2020-12-09T15:03:00Z">
        <w:r w:rsidRPr="00AC1F3C">
          <w:rPr>
            <w:rFonts w:ascii="Times New Roman" w:hAnsi="Times New Roman" w:cs="Times New Roman"/>
          </w:rPr>
          <w:t xml:space="preserve">stable states in a food web consisting of a top predator and a forage species through </w:t>
        </w:r>
        <w:commentRangeStart w:id="46"/>
        <w:r w:rsidRPr="00AC1F3C">
          <w:rPr>
            <w:rFonts w:ascii="Times New Roman" w:hAnsi="Times New Roman" w:cs="Times New Roman"/>
          </w:rPr>
          <w:t>cultivation-depensation effects</w:t>
        </w:r>
        <w:commentRangeEnd w:id="46"/>
        <w:r w:rsidRPr="00AC1F3C">
          <w:rPr>
            <w:rFonts w:ascii="Times New Roman" w:hAnsi="Times New Roman" w:cs="Times New Roman"/>
          </w:rPr>
          <w:commentReference w:id="46"/>
        </w:r>
        <w:r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7"/>
        <w:commentRangeStart w:id="48"/>
        <w:r w:rsidRPr="00AC1F3C">
          <w:rPr>
            <w:rFonts w:ascii="Times New Roman" w:hAnsi="Times New Roman" w:cs="Times New Roman"/>
          </w:rPr>
          <w:t>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Pr="00AC1F3C">
          <w:rPr>
            <w:rFonts w:ascii="Times New Roman" w:hAnsi="Times New Roman" w:cs="Times New Roman"/>
          </w:rPr>
          <w:t>Liermann</w:t>
        </w:r>
        <w:proofErr w:type="spellEnd"/>
        <w:r w:rsidRPr="00AC1F3C">
          <w:rPr>
            <w:rFonts w:ascii="Times New Roman" w:hAnsi="Times New Roman" w:cs="Times New Roman"/>
          </w:rPr>
          <w:t xml:space="preserve"> and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1997; 2001; Carpenter 2003;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et al. 2014; Sass et al. ?).</w:t>
        </w:r>
        <w:commentRangeEnd w:id="47"/>
        <w:r w:rsidRPr="00AC1F3C">
          <w:rPr>
            <w:rFonts w:ascii="Times New Roman" w:hAnsi="Times New Roman" w:cs="Times New Roman"/>
          </w:rPr>
          <w:commentReference w:id="47"/>
        </w:r>
      </w:ins>
      <w:commentRangeEnd w:id="48"/>
      <w:r w:rsidR="00524CFE">
        <w:rPr>
          <w:rStyle w:val="CommentReference"/>
        </w:rPr>
        <w:commentReference w:id="48"/>
      </w:r>
      <w:ins w:id="49" w:author="Colin Dassow" w:date="2020-12-09T15:03:00Z">
        <w:r w:rsidRPr="00AC1F3C">
          <w:rPr>
            <w:rFonts w:ascii="Times New Roman" w:hAnsi="Times New Roman" w:cs="Times New Roman"/>
          </w:rPr>
          <w:t xml:space="preserve"> If the forage species dominates, simply increasing the survival </w:t>
        </w:r>
        <w:r w:rsidRPr="00AC1F3C">
          <w:rPr>
            <w:rFonts w:ascii="Times New Roman" w:hAnsi="Times New Roman" w:cs="Times New Roman"/>
          </w:rPr>
          <w:lastRenderedPageBreak/>
          <w:t xml:space="preserve">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t>
        </w:r>
        <w:commentRangeStart w:id="50"/>
        <w:r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50"/>
      <w:r w:rsidR="00524CFE">
        <w:rPr>
          <w:rStyle w:val="CommentReference"/>
        </w:rPr>
        <w:commentReference w:id="50"/>
      </w:r>
      <w:ins w:id="51" w:author="Colin Dassow" w:date="2020-12-09T15:03:00Z">
        <w:r w:rsidRPr="00AC1F3C">
          <w:rPr>
            <w:rFonts w:ascii="Times New Roman" w:hAnsi="Times New Roman" w:cs="Times New Roman"/>
          </w:rPr>
          <w:t>2000).</w:t>
        </w:r>
      </w:ins>
      <w:commentRangeStart w:id="52"/>
      <w:del w:id="53" w:author="Colin Dassow" w:date="2020-12-09T15:03:00Z">
        <w:r w:rsidR="005C55A5" w:rsidRPr="00B233A4" w:rsidDel="00AC1F3C">
          <w:rPr>
            <w:rFonts w:ascii="Times New Roman" w:hAnsi="Times New Roman" w:cs="Times New Roman"/>
          </w:rPr>
          <w:delText>These</w:delText>
        </w:r>
        <w:commentRangeEnd w:id="52"/>
        <w:r w:rsidR="005C55A5" w:rsidDel="00AC1F3C">
          <w:rPr>
            <w:rStyle w:val="CommentReference"/>
          </w:rPr>
          <w:commentReference w:id="52"/>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54"/>
        <w:r w:rsidR="005C55A5" w:rsidRPr="00B233A4" w:rsidDel="00AC1F3C">
          <w:rPr>
            <w:rFonts w:ascii="Times New Roman" w:hAnsi="Times New Roman" w:cs="Times New Roman"/>
          </w:rPr>
          <w:delText>cultivation-depensation effects</w:delText>
        </w:r>
        <w:commentRangeEnd w:id="54"/>
        <w:r w:rsidR="005C55A5" w:rsidDel="00AC1F3C">
          <w:rPr>
            <w:rStyle w:val="CommentReference"/>
          </w:rPr>
          <w:commentReference w:id="54"/>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1332AC8F" w:rsidR="005C55A5" w:rsidRPr="00B233A4" w:rsidRDefault="00AC1F3C" w:rsidP="005C55A5">
      <w:pPr>
        <w:ind w:firstLine="720"/>
        <w:rPr>
          <w:rFonts w:ascii="Times New Roman" w:hAnsi="Times New Roman" w:cs="Times New Roman"/>
        </w:rPr>
      </w:pPr>
      <w:ins w:id="55" w:author="Colin Dassow" w:date="2020-12-09T15:05:00Z">
        <w:r w:rsidRPr="00AC1F3C">
          <w:rPr>
            <w:rFonts w:ascii="Times New Roman" w:hAnsi="Times New Roman"/>
          </w:rPr>
          <w:t>In fisheries, it is common to focus applied research on a single focal species, even wh</w:t>
        </w:r>
      </w:ins>
      <w:ins w:id="56" w:author="Colin Dassow" w:date="2020-12-10T11:35:00Z">
        <w:r w:rsidR="000C7293">
          <w:rPr>
            <w:rFonts w:ascii="Times New Roman" w:hAnsi="Times New Roman"/>
          </w:rPr>
          <w:t>ile</w:t>
        </w:r>
      </w:ins>
      <w:ins w:id="57"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species are often not considered; however, some notable exceptions do exist (</w:t>
        </w:r>
      </w:ins>
      <w:ins w:id="58" w:author="Chelsey Nieman" w:date="2020-12-10T12:56:00Z">
        <w:r w:rsidR="00524CFE">
          <w:rPr>
            <w:rFonts w:ascii="Times New Roman" w:hAnsi="Times New Roman"/>
          </w:rPr>
          <w:t xml:space="preserve">e.g., </w:t>
        </w:r>
      </w:ins>
      <w:ins w:id="59"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60"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61" w:author="Colin Dassow" w:date="2020-12-09T15:05:00Z">
              <w:rPr>
                <w:rFonts w:ascii="Times New Roman" w:hAnsi="Times New Roman"/>
              </w:rPr>
            </w:rPrChange>
          </w:rPr>
          <w:t>Gadus</w:t>
        </w:r>
        <w:proofErr w:type="spellEnd"/>
        <w:r w:rsidRPr="00AC1F3C">
          <w:rPr>
            <w:rFonts w:ascii="Times New Roman" w:hAnsi="Times New Roman"/>
            <w:i/>
            <w:rPrChange w:id="62" w:author="Colin Dassow" w:date="2020-12-09T15:05:00Z">
              <w:rPr>
                <w:rFonts w:ascii="Times New Roman" w:hAnsi="Times New Roman"/>
              </w:rPr>
            </w:rPrChange>
          </w:rPr>
          <w:t xml:space="preserve"> </w:t>
        </w:r>
        <w:proofErr w:type="spellStart"/>
        <w:r w:rsidRPr="00AC1F3C">
          <w:rPr>
            <w:rFonts w:ascii="Times New Roman" w:hAnsi="Times New Roman"/>
            <w:i/>
            <w:rPrChange w:id="63"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64" w:author="Colin Dassow" w:date="2020-12-09T15:05:00Z">
              <w:rPr>
                <w:rFonts w:ascii="Times New Roman" w:hAnsi="Times New Roman"/>
              </w:rPr>
            </w:rPrChange>
          </w:rPr>
          <w:t>Clupea</w:t>
        </w:r>
        <w:proofErr w:type="spellEnd"/>
        <w:r w:rsidRPr="00AC1F3C">
          <w:rPr>
            <w:rFonts w:ascii="Times New Roman" w:hAnsi="Times New Roman"/>
            <w:i/>
            <w:rPrChange w:id="65" w:author="Colin Dassow" w:date="2020-12-09T15:05:00Z">
              <w:rPr>
                <w:rFonts w:ascii="Times New Roman" w:hAnsi="Times New Roman"/>
              </w:rPr>
            </w:rPrChange>
          </w:rPr>
          <w:t xml:space="preserve"> </w:t>
        </w:r>
        <w:proofErr w:type="spellStart"/>
        <w:r w:rsidRPr="00AC1F3C">
          <w:rPr>
            <w:rFonts w:ascii="Times New Roman" w:hAnsi="Times New Roman"/>
            <w:i/>
            <w:rPrChange w:id="66" w:author="Colin Dassow" w:date="2020-12-09T15:05:00Z">
              <w:rPr>
                <w:rFonts w:ascii="Times New Roman" w:hAnsi="Times New Roman"/>
              </w:rPr>
            </w:rPrChange>
          </w:rPr>
          <w:t>harengus</w:t>
        </w:r>
        <w:proofErr w:type="spellEnd"/>
        <w:r w:rsidRPr="00AC1F3C">
          <w:rPr>
            <w:rFonts w:ascii="Times New Roman" w:hAnsi="Times New Roman"/>
          </w:rPr>
          <w:t>) to show how ecological interactions between the two and the market price of each species can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67"/>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67"/>
        <w:r w:rsidRPr="00AC1F3C">
          <w:rPr>
            <w:rFonts w:ascii="Times New Roman" w:hAnsi="Times New Roman"/>
          </w:rPr>
          <w:commentReference w:id="67"/>
        </w:r>
        <w:r w:rsidRPr="00AC1F3C">
          <w:rPr>
            <w:rFonts w:ascii="Times New Roman" w:hAnsi="Times New Roman"/>
          </w:rPr>
          <w:t>).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ins>
      <w:del w:id="68"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69"/>
        <w:r w:rsidR="005C55A5" w:rsidDel="00AC1F3C">
          <w:rPr>
            <w:rFonts w:ascii="Times New Roman" w:hAnsi="Times New Roman"/>
          </w:rPr>
          <w:delText>Beardmore</w:delText>
        </w:r>
        <w:commentRangeEnd w:id="69"/>
        <w:r w:rsidR="005C55A5" w:rsidDel="00AC1F3C">
          <w:rPr>
            <w:rStyle w:val="CommentReference"/>
          </w:rPr>
          <w:commentReference w:id="69"/>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0D5F4B2A" w:rsidR="005C55A5" w:rsidRPr="00B233A4" w:rsidRDefault="00AC1F3C" w:rsidP="005C55A5">
      <w:pPr>
        <w:ind w:firstLine="720"/>
        <w:rPr>
          <w:rFonts w:ascii="Times New Roman" w:hAnsi="Times New Roman" w:cs="Times New Roman"/>
        </w:rPr>
      </w:pPr>
      <w:commentRangeStart w:id="70"/>
      <w:commentRangeStart w:id="71"/>
      <w:ins w:id="72" w:author="Colin Dassow" w:date="2020-12-09T15:06:00Z">
        <w:r w:rsidRPr="00AC1F3C">
          <w:rPr>
            <w:rFonts w:ascii="Times New Roman" w:hAnsi="Times New Roman"/>
          </w:rPr>
          <w:t>Here</w:t>
        </w:r>
      </w:ins>
      <w:commentRangeEnd w:id="70"/>
      <w:r w:rsidR="00B52EC6">
        <w:rPr>
          <w:rStyle w:val="CommentReference"/>
        </w:rPr>
        <w:commentReference w:id="70"/>
      </w:r>
      <w:commentRangeEnd w:id="71"/>
      <w:r w:rsidR="00BB26B6">
        <w:rPr>
          <w:rStyle w:val="CommentReference"/>
        </w:rPr>
        <w:commentReference w:id="71"/>
      </w:r>
      <w:ins w:id="73" w:author="Colin Dassow" w:date="2020-12-09T15:06:00Z">
        <w:r w:rsidRPr="00AC1F3C">
          <w:rPr>
            <w:rFonts w:ascii="Times New Roman" w:hAnsi="Times New Roman"/>
          </w:rPr>
          <w:t xml:space="preserve"> we use an example of a recreational fishery with two managed species to </w:t>
        </w:r>
      </w:ins>
      <w:ins w:id="74" w:author="Colin Dassow" w:date="2020-12-10T11:36:00Z">
        <w:r w:rsidR="000C7293" w:rsidRPr="00AC1F3C">
          <w:rPr>
            <w:rFonts w:ascii="Times New Roman" w:hAnsi="Times New Roman"/>
          </w:rPr>
          <w:t>explore</w:t>
        </w:r>
      </w:ins>
      <w:ins w:id="75" w:author="Colin Dassow" w:date="2020-12-09T15:06:00Z">
        <w:r w:rsidRPr="00AC1F3C">
          <w:rPr>
            <w:rFonts w:ascii="Times New Roman" w:hAnsi="Times New Roman"/>
          </w:rPr>
          <w:t xml:space="preserve"> how managers can leverage ecological interactions between species to achieve their goals.</w:t>
        </w:r>
      </w:ins>
      <w:ins w:id="76"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 here arise from stable states where the desired species dominates, resulting in higher economic benefits and user satisfaction.</w:t>
        </w:r>
      </w:ins>
      <w:ins w:id="77"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 which is itself an improvement over many of the single species models used to date. While we evaluate the complexity in a two-species system, these concepts are important to assess at increasing levels of biological complexity. We use this two species model to explore how ecological interactions can be leveraged, in combination with human intervention, to </w:t>
        </w:r>
      </w:ins>
      <w:ins w:id="78" w:author="Colin Dassow" w:date="2020-12-10T11:40:00Z">
        <w:r w:rsidR="000C7293">
          <w:rPr>
            <w:rFonts w:ascii="Times New Roman" w:hAnsi="Times New Roman"/>
          </w:rPr>
          <w:t>maintain desired stable states</w:t>
        </w:r>
      </w:ins>
      <w:ins w:id="79" w:author="Colin Dassow" w:date="2020-12-09T15:06:00Z">
        <w:r w:rsidRPr="00AC1F3C">
          <w:rPr>
            <w:rFonts w:ascii="Times New Roman" w:hAnsi="Times New Roman"/>
          </w:rPr>
          <w:t xml:space="preserve"> that otherwise could not be </w:t>
        </w:r>
      </w:ins>
      <w:ins w:id="80" w:author="Colin Dassow" w:date="2020-12-10T11:40:00Z">
        <w:r w:rsidR="000C7293">
          <w:rPr>
            <w:rFonts w:ascii="Times New Roman" w:hAnsi="Times New Roman"/>
          </w:rPr>
          <w:t>maintained</w:t>
        </w:r>
      </w:ins>
      <w:ins w:id="81" w:author="Colin Dassow" w:date="2020-12-09T15:06:00Z">
        <w:r w:rsidRPr="00AC1F3C">
          <w:rPr>
            <w:rFonts w:ascii="Times New Roman" w:hAnsi="Times New Roman"/>
          </w:rPr>
          <w:t xml:space="preserve"> using single species approaches. Our hypothesis that interspecific interactions play an important role in determining the appropriate management action leads us to predict that consideration of these interactions and the resulting non-linear dynamics can lead to more positive and predictable outcomes. </w:t>
        </w:r>
      </w:ins>
      <w:del w:id="82"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3" w:name="methods"/>
      <w:r w:rsidRPr="00B233A4">
        <w:rPr>
          <w:rFonts w:ascii="Times New Roman" w:hAnsi="Times New Roman" w:cs="Times New Roman"/>
          <w:color w:val="auto"/>
        </w:rPr>
        <w:t>Methods</w:t>
      </w:r>
      <w:bookmarkEnd w:id="83"/>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84" w:name="model"/>
      <w:r w:rsidRPr="003A2A6C">
        <w:rPr>
          <w:rFonts w:ascii="Times New Roman" w:hAnsi="Times New Roman" w:cs="Times New Roman"/>
          <w:color w:val="auto"/>
          <w:sz w:val="24"/>
          <w:szCs w:val="24"/>
        </w:rPr>
        <w:t>Model</w:t>
      </w:r>
      <w:bookmarkEnd w:id="84"/>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w:t>
      </w:r>
      <w:r w:rsidR="00EC324C">
        <w:rPr>
          <w:rFonts w:ascii="Times New Roman" w:hAnsi="Times New Roman" w:cs="Times New Roman"/>
        </w:rPr>
        <w:lastRenderedPageBreak/>
        <w:t>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85" w:name="adult-dynamics"/>
      <w:commentRangeStart w:id="86"/>
      <w:commentRangeStart w:id="87"/>
      <w:r w:rsidRPr="00D27D7F">
        <w:rPr>
          <w:rFonts w:ascii="Times New Roman" w:hAnsi="Times New Roman" w:cs="Times New Roman"/>
          <w:color w:val="auto"/>
          <w:sz w:val="24"/>
          <w:szCs w:val="24"/>
        </w:rPr>
        <w:t>Adult Dynamics</w:t>
      </w:r>
      <w:bookmarkEnd w:id="85"/>
      <w:commentRangeEnd w:id="86"/>
      <w:r w:rsidR="009C0A6B" w:rsidRPr="00D27D7F">
        <w:rPr>
          <w:rStyle w:val="CommentReference"/>
          <w:rFonts w:ascii="Times New Roman" w:eastAsiaTheme="minorHAnsi" w:hAnsi="Times New Roman" w:cs="Times New Roman"/>
          <w:b w:val="0"/>
          <w:bCs w:val="0"/>
          <w:color w:val="auto"/>
          <w:sz w:val="24"/>
          <w:szCs w:val="24"/>
        </w:rPr>
        <w:commentReference w:id="86"/>
      </w:r>
      <w:commentRangeEnd w:id="87"/>
      <w:r w:rsidR="0057720B">
        <w:rPr>
          <w:rStyle w:val="CommentReference"/>
          <w:rFonts w:asciiTheme="minorHAnsi" w:eastAsiaTheme="minorHAnsi" w:hAnsiTheme="minorHAnsi" w:cstheme="minorBidi"/>
          <w:b w:val="0"/>
          <w:bCs w:val="0"/>
          <w:color w:val="auto"/>
        </w:rPr>
        <w:commentReference w:id="87"/>
      </w:r>
    </w:p>
    <w:p w14:paraId="6CB99C83" w14:textId="0DBC4465" w:rsidR="00DB5BA4" w:rsidRPr="00B233A4" w:rsidRDefault="0076531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76531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88"/>
      <w:r w:rsidRPr="00B233A4">
        <w:rPr>
          <w:rFonts w:ascii="Times New Roman" w:hAnsi="Times New Roman" w:cs="Times New Roman"/>
        </w:rPr>
        <w:t xml:space="preserve">Adults </w:t>
      </w:r>
      <w:commentRangeEnd w:id="88"/>
      <w:r w:rsidR="003D75B5">
        <w:rPr>
          <w:rStyle w:val="CommentReference"/>
        </w:rPr>
        <w:commentReference w:id="88"/>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89" w:name="juvenile-dynamics"/>
      <w:r w:rsidRPr="00D27D7F">
        <w:rPr>
          <w:rFonts w:ascii="Times New Roman" w:hAnsi="Times New Roman" w:cs="Times New Roman"/>
          <w:color w:val="auto"/>
          <w:sz w:val="24"/>
          <w:szCs w:val="24"/>
        </w:rPr>
        <w:t>Juvenile Dynamics</w:t>
      </w:r>
      <w:bookmarkEnd w:id="89"/>
    </w:p>
    <w:p w14:paraId="73F71338" w14:textId="4A7B134F" w:rsidR="00DB5BA4" w:rsidRPr="00B233A4" w:rsidRDefault="0076531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765317"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90"/>
      <w:commentRangeStart w:id="91"/>
      <w:commentRangeStart w:id="92"/>
      <w:r w:rsidRPr="00B233A4">
        <w:rPr>
          <w:rFonts w:ascii="Times New Roman" w:hAnsi="Times New Roman" w:cs="Times New Roman"/>
        </w:rPr>
        <w:t>Ricker stock-recruitment relationships</w:t>
      </w:r>
      <w:commentRangeEnd w:id="90"/>
      <w:r w:rsidR="00635D1F">
        <w:rPr>
          <w:rStyle w:val="CommentReference"/>
        </w:rPr>
        <w:commentReference w:id="90"/>
      </w:r>
      <w:commentRangeEnd w:id="91"/>
      <w:r w:rsidR="00467C12">
        <w:rPr>
          <w:rStyle w:val="CommentReference"/>
        </w:rPr>
        <w:commentReference w:id="91"/>
      </w:r>
      <w:commentRangeEnd w:id="92"/>
      <w:r w:rsidR="000D48AB">
        <w:rPr>
          <w:rStyle w:val="CommentReference"/>
        </w:rPr>
        <w:commentReference w:id="92"/>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93"/>
      <w:commentRangeStart w:id="94"/>
      <w:r w:rsidRPr="00B233A4">
        <w:rPr>
          <w:rFonts w:ascii="Times New Roman" w:hAnsi="Times New Roman" w:cs="Times New Roman"/>
        </w:rPr>
        <w:t>arena</w:t>
      </w:r>
      <w:commentRangeEnd w:id="93"/>
      <w:r w:rsidR="00635D1F">
        <w:rPr>
          <w:rStyle w:val="CommentReference"/>
        </w:rPr>
        <w:commentReference w:id="93"/>
      </w:r>
      <w:commentRangeEnd w:id="94"/>
      <w:r w:rsidR="00483E32">
        <w:rPr>
          <w:rStyle w:val="CommentReference"/>
        </w:rPr>
        <w:commentReference w:id="94"/>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lastRenderedPageBreak/>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95"/>
            <w:commentRangeStart w:id="96"/>
            <w:r w:rsidRPr="0085205D">
              <w:rPr>
                <w:rFonts w:ascii="Times New Roman" w:hAnsi="Times New Roman" w:cs="Times New Roman"/>
              </w:rPr>
              <w:t>D</w:t>
            </w:r>
            <w:r w:rsidR="00E05CA0" w:rsidRPr="0085205D">
              <w:rPr>
                <w:rFonts w:ascii="Times New Roman" w:hAnsi="Times New Roman" w:cs="Times New Roman"/>
              </w:rPr>
              <w:t>efinitions</w:t>
            </w:r>
            <w:commentRangeEnd w:id="95"/>
            <w:r w:rsidRPr="003A2A6C">
              <w:rPr>
                <w:rStyle w:val="CommentReference"/>
                <w:rFonts w:ascii="Times New Roman" w:hAnsi="Times New Roman" w:cs="Times New Roman"/>
              </w:rPr>
              <w:commentReference w:id="95"/>
            </w:r>
            <w:commentRangeEnd w:id="96"/>
            <w:r w:rsidR="000D48AB">
              <w:rPr>
                <w:rStyle w:val="CommentReference"/>
              </w:rPr>
              <w:commentReference w:id="96"/>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97"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98"/>
      <w:r w:rsidRPr="003A2A6C">
        <w:rPr>
          <w:rFonts w:ascii="Times New Roman" w:hAnsi="Times New Roman" w:cs="Times New Roman"/>
          <w:color w:val="auto"/>
        </w:rPr>
        <w:t>Model</w:t>
      </w:r>
      <w:commentRangeEnd w:id="98"/>
      <w:r w:rsidRPr="003A2A6C">
        <w:rPr>
          <w:rStyle w:val="CommentReference"/>
          <w:rFonts w:ascii="Times New Roman" w:hAnsi="Times New Roman" w:cs="Times New Roman"/>
          <w:color w:val="auto"/>
        </w:rPr>
        <w:commentReference w:id="98"/>
      </w:r>
      <w:r w:rsidRPr="003A2A6C">
        <w:rPr>
          <w:rFonts w:ascii="Times New Roman" w:hAnsi="Times New Roman" w:cs="Times New Roman"/>
          <w:color w:val="auto"/>
        </w:rPr>
        <w:t xml:space="preserve"> </w:t>
      </w:r>
      <w:commentRangeStart w:id="99"/>
      <w:r w:rsidRPr="003A2A6C">
        <w:rPr>
          <w:rFonts w:ascii="Times New Roman" w:hAnsi="Times New Roman" w:cs="Times New Roman"/>
          <w:color w:val="auto"/>
        </w:rPr>
        <w:t>Experiments</w:t>
      </w:r>
      <w:commentRangeEnd w:id="99"/>
      <w:r w:rsidRPr="003A2A6C">
        <w:rPr>
          <w:rStyle w:val="CommentReference"/>
          <w:rFonts w:ascii="Times New Roman" w:hAnsi="Times New Roman" w:cs="Times New Roman"/>
          <w:color w:val="auto"/>
        </w:rPr>
        <w:commentReference w:id="99"/>
      </w:r>
      <w:bookmarkEnd w:id="97"/>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w:t>
      </w:r>
      <w:r>
        <w:rPr>
          <w:rFonts w:ascii="Times New Roman" w:hAnsi="Times New Roman" w:cs="Times New Roman"/>
        </w:rPr>
        <w:lastRenderedPageBreak/>
        <w:t>(Appendix/Supplement)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00" w:name="results"/>
      <w:commentRangeStart w:id="101"/>
      <w:r w:rsidRPr="00B233A4">
        <w:rPr>
          <w:rFonts w:ascii="Times New Roman" w:hAnsi="Times New Roman" w:cs="Times New Roman"/>
          <w:color w:val="auto"/>
        </w:rPr>
        <w:t>Results</w:t>
      </w:r>
      <w:bookmarkEnd w:id="100"/>
      <w:commentRangeEnd w:id="101"/>
      <w:r w:rsidR="006471FF">
        <w:rPr>
          <w:rStyle w:val="CommentReference"/>
          <w:rFonts w:asciiTheme="minorHAnsi" w:eastAsiaTheme="minorHAnsi" w:hAnsiTheme="minorHAnsi" w:cstheme="minorBidi"/>
          <w:b w:val="0"/>
          <w:bCs w:val="0"/>
          <w:color w:val="auto"/>
        </w:rPr>
        <w:commentReference w:id="101"/>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102"/>
      <w:r>
        <w:rPr>
          <w:rFonts w:ascii="Times New Roman" w:hAnsi="Times New Roman" w:cs="Times New Roman"/>
        </w:rPr>
        <w:t>model</w:t>
      </w:r>
      <w:commentRangeEnd w:id="102"/>
      <w:r>
        <w:rPr>
          <w:rStyle w:val="CommentReference"/>
        </w:rPr>
        <w:commentReference w:id="102"/>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103"/>
      <w:commentRangeStart w:id="104"/>
      <w:r w:rsidR="00E05CA0" w:rsidRPr="00B233A4">
        <w:rPr>
          <w:rFonts w:ascii="Times New Roman" w:hAnsi="Times New Roman" w:cs="Times New Roman"/>
        </w:rPr>
        <w:t>4</w:t>
      </w:r>
      <w:commentRangeEnd w:id="103"/>
      <w:r w:rsidR="002A36AE">
        <w:rPr>
          <w:rStyle w:val="CommentReference"/>
        </w:rPr>
        <w:commentReference w:id="103"/>
      </w:r>
      <w:commentRangeEnd w:id="104"/>
      <w:r w:rsidR="00235FC1">
        <w:rPr>
          <w:rStyle w:val="CommentReference"/>
        </w:rPr>
        <w:commentReference w:id="104"/>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lastRenderedPageBreak/>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105"/>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105"/>
      <w:r w:rsidR="003B3D13">
        <w:rPr>
          <w:rStyle w:val="CommentReference"/>
        </w:rPr>
        <w:commentReference w:id="105"/>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106"/>
      <w:commentRangeStart w:id="107"/>
      <w:r w:rsidRPr="00B233A4">
        <w:rPr>
          <w:rFonts w:ascii="Times New Roman" w:hAnsi="Times New Roman" w:cs="Times New Roman"/>
        </w:rPr>
        <w:t>Figure 2.</w:t>
      </w:r>
      <w:commentRangeEnd w:id="106"/>
      <w:r w:rsidR="00DF3188">
        <w:rPr>
          <w:rStyle w:val="CommentReference"/>
          <w:i w:val="0"/>
        </w:rPr>
        <w:commentReference w:id="106"/>
      </w:r>
      <w:commentRangeEnd w:id="107"/>
      <w:r w:rsidR="00083D9F">
        <w:rPr>
          <w:rStyle w:val="CommentReference"/>
          <w:i w:val="0"/>
        </w:rPr>
        <w:commentReference w:id="107"/>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r w:rsidR="003A2A6C">
        <w:rPr>
          <w:rFonts w:ascii="Times New Roman" w:hAnsi="Times New Roman" w:cs="Times New Roman"/>
        </w:rPr>
        <w:lastRenderedPageBreak/>
        <w:t>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108"/>
      <w:r w:rsidRPr="00B233A4">
        <w:rPr>
          <w:rFonts w:ascii="Times New Roman" w:hAnsi="Times New Roman" w:cs="Times New Roman"/>
        </w:rPr>
        <w:t>Figure 3.</w:t>
      </w:r>
      <w:commentRangeEnd w:id="108"/>
      <w:r w:rsidR="00F04161">
        <w:rPr>
          <w:rStyle w:val="CommentReference"/>
          <w:i w:val="0"/>
        </w:rPr>
        <w:commentReference w:id="108"/>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109"/>
      <w:r w:rsidR="00E05CA0" w:rsidRPr="00B233A4">
        <w:rPr>
          <w:rFonts w:ascii="Times New Roman" w:hAnsi="Times New Roman" w:cs="Times New Roman"/>
        </w:rPr>
        <w:t xml:space="preserve">Management action here was limited to what might be feasible given time and budget constraints for most </w:t>
      </w:r>
      <w:commentRangeStart w:id="110"/>
      <w:r w:rsidR="00E05CA0" w:rsidRPr="00B233A4">
        <w:rPr>
          <w:rFonts w:ascii="Times New Roman" w:hAnsi="Times New Roman" w:cs="Times New Roman"/>
        </w:rPr>
        <w:t>managers</w:t>
      </w:r>
      <w:commentRangeEnd w:id="109"/>
      <w:r w:rsidR="009C0A6B" w:rsidRPr="00B233A4">
        <w:rPr>
          <w:rStyle w:val="CommentReference"/>
          <w:rFonts w:ascii="Times New Roman" w:hAnsi="Times New Roman" w:cs="Times New Roman"/>
        </w:rPr>
        <w:commentReference w:id="109"/>
      </w:r>
      <w:commentRangeEnd w:id="110"/>
      <w:r w:rsidR="007C4C65">
        <w:rPr>
          <w:rStyle w:val="CommentReference"/>
        </w:rPr>
        <w:commentReference w:id="110"/>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111"/>
      <w:r w:rsidRPr="00B233A4">
        <w:rPr>
          <w:rFonts w:ascii="Times New Roman" w:hAnsi="Times New Roman" w:cs="Times New Roman"/>
        </w:rPr>
        <w:t>D</w:t>
      </w:r>
      <w:commentRangeEnd w:id="111"/>
      <w:r w:rsidR="002B1FE8">
        <w:rPr>
          <w:rStyle w:val="CommentReference"/>
          <w:i w:val="0"/>
        </w:rPr>
        <w:commentReference w:id="111"/>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112"/>
      <w:r>
        <w:rPr>
          <w:rFonts w:ascii="Times New Roman" w:hAnsi="Times New Roman" w:cs="Times New Roman"/>
          <w:color w:val="auto"/>
        </w:rPr>
        <w:t>Discussion</w:t>
      </w:r>
      <w:commentRangeEnd w:id="112"/>
      <w:r w:rsidR="006471FF">
        <w:rPr>
          <w:rStyle w:val="CommentReference"/>
          <w:rFonts w:asciiTheme="minorHAnsi" w:eastAsiaTheme="minorHAnsi" w:hAnsiTheme="minorHAnsi" w:cstheme="minorBidi"/>
          <w:b w:val="0"/>
          <w:bCs w:val="0"/>
          <w:color w:val="auto"/>
        </w:rPr>
        <w:commentReference w:id="112"/>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113" w:author="Chelsey Nieman" w:date="2020-12-09T10:21:00Z"/>
          <w:rFonts w:ascii="Times New Roman" w:hAnsi="Times New Roman" w:cs="Times New Roman"/>
          <w:i w:val="0"/>
        </w:rPr>
      </w:pPr>
      <w:ins w:id="114" w:author="Chelsey Nieman" w:date="2020-12-09T10:21:00Z">
        <w:r>
          <w:rPr>
            <w:rFonts w:ascii="Times New Roman" w:hAnsi="Times New Roman" w:cs="Times New Roman"/>
            <w:i w:val="0"/>
          </w:rPr>
          <w:tab/>
        </w:r>
      </w:ins>
      <w:del w:id="115" w:author="Chelsey Nieman" w:date="2020-12-09T10:21:00Z">
        <w:r w:rsidR="00032EE2" w:rsidDel="00685952">
          <w:rPr>
            <w:rFonts w:ascii="Times New Roman" w:hAnsi="Times New Roman" w:cs="Times New Roman"/>
            <w:i w:val="0"/>
          </w:rPr>
          <w:delText>More detailed outline of Discussion – 12.2.2020</w:delText>
        </w:r>
      </w:del>
    </w:p>
    <w:p w14:paraId="695CCD56" w14:textId="1EE2B75E" w:rsidR="00032EE2" w:rsidRDefault="00032EE2">
      <w:pPr>
        <w:pStyle w:val="ImageCaption"/>
        <w:widowControl w:val="0"/>
        <w:suppressLineNumbers/>
        <w:rPr>
          <w:ins w:id="116" w:author="Chelsey Nieman" w:date="2020-12-09T09:56:00Z"/>
          <w:rFonts w:ascii="Times New Roman" w:hAnsi="Times New Roman" w:cs="Times New Roman"/>
          <w:i w:val="0"/>
        </w:rPr>
        <w:pPrChange w:id="117" w:author="Chelsey Nieman" w:date="2020-12-09T10:21:00Z">
          <w:pPr>
            <w:pStyle w:val="ImageCaption"/>
            <w:widowControl w:val="0"/>
            <w:numPr>
              <w:numId w:val="5"/>
            </w:numPr>
            <w:suppressLineNumbers/>
            <w:ind w:left="720" w:hanging="360"/>
          </w:pPr>
        </w:pPrChange>
      </w:pPr>
      <w:commentRangeStart w:id="118"/>
      <w:r>
        <w:rPr>
          <w:rFonts w:ascii="Times New Roman" w:hAnsi="Times New Roman" w:cs="Times New Roman"/>
          <w:i w:val="0"/>
        </w:rPr>
        <w:t>Sudden</w:t>
      </w:r>
      <w:commentRangeEnd w:id="118"/>
      <w:r w:rsidR="00685952">
        <w:rPr>
          <w:rStyle w:val="CommentReference"/>
          <w:i w:val="0"/>
        </w:rPr>
        <w:commentReference w:id="118"/>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119"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120" w:author="Chelsey Nieman" w:date="2020-12-09T10:23:00Z">
        <w:r w:rsidR="00685952">
          <w:rPr>
            <w:rFonts w:ascii="Times New Roman" w:hAnsi="Times New Roman" w:cs="Times New Roman"/>
            <w:i w:val="0"/>
          </w:rPr>
          <w:t xml:space="preserve">which can ultimately result in transition </w:t>
        </w:r>
        <w:del w:id="121" w:author="Colin Dassow" w:date="2020-12-09T15:46:00Z">
          <w:r w:rsidR="00685952" w:rsidDel="00F551BB">
            <w:rPr>
              <w:rFonts w:ascii="Times New Roman" w:hAnsi="Times New Roman" w:cs="Times New Roman"/>
              <w:i w:val="0"/>
            </w:rPr>
            <w:delText>to</w:delText>
          </w:r>
        </w:del>
      </w:ins>
      <w:ins w:id="122" w:author="Colin Dassow" w:date="2020-12-09T15:46:00Z">
        <w:r w:rsidR="00F551BB">
          <w:rPr>
            <w:rFonts w:ascii="Times New Roman" w:hAnsi="Times New Roman" w:cs="Times New Roman"/>
            <w:i w:val="0"/>
          </w:rPr>
          <w:t>between</w:t>
        </w:r>
      </w:ins>
      <w:ins w:id="123" w:author="Chelsey Nieman" w:date="2020-12-09T10:23:00Z">
        <w:r w:rsidR="00685952">
          <w:rPr>
            <w:rFonts w:ascii="Times New Roman" w:hAnsi="Times New Roman" w:cs="Times New Roman"/>
            <w:i w:val="0"/>
          </w:rPr>
          <w:t xml:space="preserve"> alternative stable states. We further demonstrate how management interventions can be </w:t>
        </w:r>
      </w:ins>
      <w:ins w:id="124"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125"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pPr>
        <w:pStyle w:val="ImageCaption"/>
        <w:widowControl w:val="0"/>
        <w:suppressLineNumbers/>
        <w:rPr>
          <w:del w:id="126" w:author="Chelsey Nieman" w:date="2020-12-09T10:19:00Z"/>
          <w:rFonts w:ascii="Times New Roman" w:hAnsi="Times New Roman" w:cs="Times New Roman"/>
          <w:i w:val="0"/>
        </w:rPr>
        <w:pPrChange w:id="127" w:author="Chelsey Nieman" w:date="2020-12-09T10:39:00Z">
          <w:pPr>
            <w:pStyle w:val="ImageCaption"/>
            <w:widowControl w:val="0"/>
            <w:numPr>
              <w:numId w:val="5"/>
            </w:numPr>
            <w:suppressLineNumbers/>
            <w:ind w:left="720" w:hanging="360"/>
          </w:pPr>
        </w:pPrChange>
      </w:pPr>
      <w:ins w:id="128" w:author="Chelsey Nieman" w:date="2020-12-09T10:39:00Z">
        <w:r>
          <w:rPr>
            <w:rFonts w:ascii="Times New Roman" w:hAnsi="Times New Roman" w:cs="Times New Roman"/>
            <w:i w:val="0"/>
          </w:rPr>
          <w:tab/>
        </w:r>
      </w:ins>
    </w:p>
    <w:p w14:paraId="10A23C93" w14:textId="19D563C3" w:rsidR="00032EE2" w:rsidDel="00F3526A" w:rsidRDefault="00032EE2">
      <w:pPr>
        <w:pStyle w:val="ImageCaption"/>
        <w:widowControl w:val="0"/>
        <w:suppressLineNumbers/>
        <w:rPr>
          <w:del w:id="129" w:author="Chelsey Nieman" w:date="2020-12-09T12:08:00Z"/>
          <w:rFonts w:ascii="Times New Roman" w:hAnsi="Times New Roman" w:cs="Times New Roman"/>
          <w:i w:val="0"/>
        </w:rPr>
        <w:pPrChange w:id="130" w:author="Chelsey Nieman" w:date="2020-12-09T10:39:00Z">
          <w:pPr>
            <w:pStyle w:val="ImageCaption"/>
            <w:widowControl w:val="0"/>
            <w:numPr>
              <w:numId w:val="5"/>
            </w:numPr>
            <w:suppressLineNumbers/>
            <w:ind w:left="720" w:hanging="360"/>
          </w:pPr>
        </w:pPrChange>
      </w:pPr>
      <w:commentRangeStart w:id="131"/>
      <w:r>
        <w:rPr>
          <w:rFonts w:ascii="Times New Roman" w:hAnsi="Times New Roman" w:cs="Times New Roman"/>
          <w:i w:val="0"/>
        </w:rPr>
        <w:t>Managers</w:t>
      </w:r>
      <w:commentRangeEnd w:id="131"/>
      <w:r w:rsidR="00F30DFE">
        <w:rPr>
          <w:rStyle w:val="CommentReference"/>
          <w:i w:val="0"/>
        </w:rPr>
        <w:commentReference w:id="131"/>
      </w:r>
      <w:r>
        <w:rPr>
          <w:rFonts w:ascii="Times New Roman" w:hAnsi="Times New Roman" w:cs="Times New Roman"/>
          <w:i w:val="0"/>
        </w:rPr>
        <w:t xml:space="preserve"> are limited by </w:t>
      </w:r>
      <w:commentRangeStart w:id="132"/>
      <w:commentRangeStart w:id="133"/>
      <w:commentRangeStart w:id="134"/>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132"/>
      <w:r w:rsidR="00F67899">
        <w:rPr>
          <w:rStyle w:val="CommentReference"/>
          <w:i w:val="0"/>
        </w:rPr>
        <w:commentReference w:id="132"/>
      </w:r>
      <w:commentRangeEnd w:id="133"/>
      <w:r w:rsidR="00F3526A">
        <w:rPr>
          <w:rStyle w:val="CommentReference"/>
          <w:i w:val="0"/>
        </w:rPr>
        <w:commentReference w:id="133"/>
      </w:r>
      <w:commentRangeEnd w:id="134"/>
      <w:r w:rsidR="00F551BB">
        <w:rPr>
          <w:rStyle w:val="CommentReference"/>
          <w:i w:val="0"/>
        </w:rPr>
        <w:commentReference w:id="134"/>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135" w:author="Chelsey Nieman" w:date="2020-12-09T10:40:00Z">
        <w:r w:rsidR="00F3526A">
          <w:rPr>
            <w:rFonts w:ascii="Times New Roman" w:hAnsi="Times New Roman" w:cs="Times New Roman"/>
            <w:i w:val="0"/>
          </w:rPr>
          <w:t>; (1) Stocking, (2) harvest regulation (e.g., length and bag limits), (3) habitat modification, and (4) fishery closure</w:t>
        </w:r>
      </w:ins>
      <w:ins w:id="136" w:author="Chelsey Nieman" w:date="2020-12-09T10:41:00Z">
        <w:r w:rsidR="00F3526A">
          <w:rPr>
            <w:rFonts w:ascii="Times New Roman" w:hAnsi="Times New Roman" w:cs="Times New Roman"/>
            <w:i w:val="0"/>
          </w:rPr>
          <w:t xml:space="preserve"> (either temporary or permanent)</w:t>
        </w:r>
      </w:ins>
      <w:ins w:id="137" w:author="Chelsey Nieman" w:date="2020-12-09T10:40:00Z">
        <w:r w:rsidR="00F3526A">
          <w:rPr>
            <w:rFonts w:ascii="Times New Roman" w:hAnsi="Times New Roman" w:cs="Times New Roman"/>
            <w:i w:val="0"/>
          </w:rPr>
          <w:t xml:space="preserve">. </w:t>
        </w:r>
      </w:ins>
      <w:ins w:id="138"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w:t>
        </w:r>
        <w:del w:id="139"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140" w:author="Chelsey Nieman" w:date="2020-12-09T12:07:00Z">
        <w:r w:rsidR="00F3526A">
          <w:rPr>
            <w:rFonts w:ascii="Times New Roman" w:hAnsi="Times New Roman" w:cs="Times New Roman"/>
            <w:i w:val="0"/>
          </w:rPr>
          <w:t xml:space="preserve">Often, </w:t>
        </w:r>
      </w:ins>
      <w:del w:id="141"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142" w:author="Chelsey Nieman" w:date="2020-12-09T10:41:00Z"/>
          <w:rFonts w:ascii="Times New Roman" w:hAnsi="Times New Roman" w:cs="Times New Roman"/>
          <w:i w:val="0"/>
        </w:rPr>
        <w:pPrChange w:id="143" w:author="Chelsey Nieman" w:date="2020-12-09T12:08:00Z">
          <w:pPr>
            <w:pStyle w:val="ImageCaption"/>
            <w:widowControl w:val="0"/>
            <w:numPr>
              <w:ilvl w:val="2"/>
              <w:numId w:val="5"/>
            </w:numPr>
            <w:suppressLineNumbers/>
            <w:ind w:left="2160" w:hanging="180"/>
          </w:pPr>
        </w:pPrChange>
      </w:pPr>
      <w:del w:id="144"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145" w:author="Chelsey Nieman" w:date="2020-12-09T10:41:00Z"/>
          <w:rFonts w:ascii="Times New Roman" w:hAnsi="Times New Roman" w:cs="Times New Roman"/>
          <w:i w:val="0"/>
        </w:rPr>
        <w:pPrChange w:id="146" w:author="Chelsey Nieman" w:date="2020-12-09T12:08:00Z">
          <w:pPr>
            <w:pStyle w:val="ImageCaption"/>
            <w:widowControl w:val="0"/>
            <w:numPr>
              <w:ilvl w:val="2"/>
              <w:numId w:val="5"/>
            </w:numPr>
            <w:suppressLineNumbers/>
            <w:ind w:left="2160" w:hanging="180"/>
          </w:pPr>
        </w:pPrChange>
      </w:pPr>
      <w:del w:id="147"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148" w:author="Chelsey Nieman" w:date="2020-12-09T10:41:00Z"/>
          <w:rFonts w:ascii="Times New Roman" w:hAnsi="Times New Roman" w:cs="Times New Roman"/>
          <w:i w:val="0"/>
        </w:rPr>
        <w:pPrChange w:id="149" w:author="Chelsey Nieman" w:date="2020-12-09T12:08:00Z">
          <w:pPr>
            <w:pStyle w:val="ImageCaption"/>
            <w:widowControl w:val="0"/>
            <w:numPr>
              <w:ilvl w:val="2"/>
              <w:numId w:val="5"/>
            </w:numPr>
            <w:suppressLineNumbers/>
            <w:ind w:left="2160" w:hanging="180"/>
          </w:pPr>
        </w:pPrChange>
      </w:pPr>
      <w:del w:id="150"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151" w:author="Chelsey Nieman" w:date="2020-12-09T10:41:00Z"/>
          <w:rFonts w:ascii="Times New Roman" w:hAnsi="Times New Roman" w:cs="Times New Roman"/>
          <w:i w:val="0"/>
        </w:rPr>
        <w:pPrChange w:id="152" w:author="Chelsey Nieman" w:date="2020-12-09T12:08:00Z">
          <w:pPr>
            <w:pStyle w:val="ImageCaption"/>
            <w:widowControl w:val="0"/>
            <w:numPr>
              <w:ilvl w:val="2"/>
              <w:numId w:val="5"/>
            </w:numPr>
            <w:suppressLineNumbers/>
            <w:ind w:left="2160" w:hanging="180"/>
          </w:pPr>
        </w:pPrChange>
      </w:pPr>
      <w:del w:id="153"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154" w:author="Chelsey Nieman" w:date="2020-12-09T12:08:00Z">
          <w:pPr>
            <w:pStyle w:val="ImageCaption"/>
            <w:widowControl w:val="0"/>
            <w:numPr>
              <w:ilvl w:val="1"/>
              <w:numId w:val="5"/>
            </w:numPr>
            <w:suppressLineNumbers/>
            <w:ind w:left="1440" w:hanging="360"/>
          </w:pPr>
        </w:pPrChange>
      </w:pPr>
      <w:ins w:id="155" w:author="Chelsey Nieman" w:date="2020-12-09T12:08:00Z">
        <w:r>
          <w:rPr>
            <w:rFonts w:ascii="Times New Roman" w:hAnsi="Times New Roman" w:cs="Times New Roman"/>
            <w:i w:val="0"/>
          </w:rPr>
          <w:t>t</w:t>
        </w:r>
      </w:ins>
      <w:del w:id="156"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157"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158"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159"/>
      <w:commentRangeStart w:id="160"/>
      <w:r>
        <w:rPr>
          <w:rFonts w:ascii="Times New Roman" w:hAnsi="Times New Roman" w:cs="Times New Roman"/>
          <w:i w:val="0"/>
        </w:rPr>
        <w:t>2 examples</w:t>
      </w:r>
      <w:commentRangeEnd w:id="159"/>
      <w:r w:rsidR="00F3526A">
        <w:rPr>
          <w:rStyle w:val="CommentReference"/>
          <w:i w:val="0"/>
        </w:rPr>
        <w:commentReference w:id="159"/>
      </w:r>
      <w:commentRangeEnd w:id="160"/>
      <w:r w:rsidR="002753B0">
        <w:rPr>
          <w:rStyle w:val="CommentReference"/>
          <w:i w:val="0"/>
        </w:rPr>
        <w:commentReference w:id="160"/>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162"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163" w:author="Chelsey Nieman" w:date="2020-12-09T12:12:00Z">
          <w:pPr>
            <w:pStyle w:val="ImageCaption"/>
            <w:widowControl w:val="0"/>
            <w:numPr>
              <w:ilvl w:val="3"/>
              <w:numId w:val="5"/>
            </w:numPr>
            <w:suppressLineNumbers/>
            <w:ind w:left="2880" w:hanging="360"/>
          </w:pPr>
        </w:pPrChange>
      </w:pPr>
      <w:ins w:id="164"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165"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166"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167" w:author="Chelsey Nieman" w:date="2020-12-09T12:15:00Z">
          <w:pPr>
            <w:pStyle w:val="ImageCaption"/>
            <w:widowControl w:val="0"/>
            <w:numPr>
              <w:ilvl w:val="1"/>
              <w:numId w:val="5"/>
            </w:numPr>
            <w:suppressLineNumbers/>
            <w:ind w:left="1440" w:hanging="360"/>
          </w:pPr>
        </w:pPrChange>
      </w:pPr>
      <w:commentRangeStart w:id="168"/>
      <w:ins w:id="169" w:author="Chelsey Nieman" w:date="2020-12-09T12:15:00Z">
        <w:r>
          <w:rPr>
            <w:rFonts w:ascii="Times New Roman" w:hAnsi="Times New Roman" w:cs="Times New Roman"/>
            <w:i w:val="0"/>
          </w:rPr>
          <w:t>Cost</w:t>
        </w:r>
      </w:ins>
      <w:commentRangeEnd w:id="168"/>
      <w:ins w:id="170" w:author="Chelsey Nieman" w:date="2020-12-09T12:19:00Z">
        <w:r>
          <w:rPr>
            <w:rStyle w:val="CommentReference"/>
            <w:i w:val="0"/>
          </w:rPr>
          <w:commentReference w:id="168"/>
        </w:r>
      </w:ins>
      <w:ins w:id="171"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172" w:author="Chelsey Nieman" w:date="2020-12-09T12:17:00Z">
        <w:r>
          <w:rPr>
            <w:rFonts w:ascii="Times New Roman" w:hAnsi="Times New Roman" w:cs="Times New Roman"/>
            <w:i w:val="0"/>
          </w:rPr>
          <w:t>how ecological interactions might be a</w:t>
        </w:r>
      </w:ins>
      <w:ins w:id="173" w:author="Chelsey Nieman" w:date="2020-12-09T12:15:00Z">
        <w:r>
          <w:rPr>
            <w:rFonts w:ascii="Times New Roman" w:hAnsi="Times New Roman" w:cs="Times New Roman"/>
            <w:i w:val="0"/>
          </w:rPr>
          <w:t xml:space="preserve"> reason why stocking might not be the most effectiv</w:t>
        </w:r>
      </w:ins>
      <w:ins w:id="174" w:author="Chelsey Nieman" w:date="2020-12-09T12:16:00Z">
        <w:r>
          <w:rPr>
            <w:rFonts w:ascii="Times New Roman" w:hAnsi="Times New Roman" w:cs="Times New Roman"/>
            <w:i w:val="0"/>
          </w:rPr>
          <w:t xml:space="preserve">e management action. Our model shows that lower cost options, such as harvest controls </w:t>
        </w:r>
      </w:ins>
      <w:ins w:id="175" w:author="Chelsey Nieman" w:date="2020-12-09T12:21:00Z">
        <w:r>
          <w:rPr>
            <w:rFonts w:ascii="Times New Roman" w:hAnsi="Times New Roman" w:cs="Times New Roman"/>
            <w:i w:val="0"/>
          </w:rPr>
          <w:t xml:space="preserve">of the target species or through management of a competitor species </w:t>
        </w:r>
      </w:ins>
      <w:ins w:id="176" w:author="Chelsey Nieman" w:date="2020-12-09T12:16:00Z">
        <w:r>
          <w:rPr>
            <w:rFonts w:ascii="Times New Roman" w:hAnsi="Times New Roman" w:cs="Times New Roman"/>
            <w:i w:val="0"/>
          </w:rPr>
          <w:t xml:space="preserve">can often be more effective than stocking in producing favorable outcomes. </w:t>
        </w:r>
      </w:ins>
      <w:commentRangeStart w:id="177"/>
      <w:commentRangeStart w:id="178"/>
      <w:ins w:id="179" w:author="Chelsey Nieman" w:date="2020-12-09T12:18:00Z">
        <w:r>
          <w:rPr>
            <w:rFonts w:ascii="Times New Roman" w:hAnsi="Times New Roman" w:cs="Times New Roman"/>
            <w:i w:val="0"/>
          </w:rPr>
          <w:t>T</w:t>
        </w:r>
      </w:ins>
      <w:ins w:id="180" w:author="Chelsey Nieman" w:date="2020-12-09T12:16:00Z">
        <w:r>
          <w:rPr>
            <w:rFonts w:ascii="Times New Roman" w:hAnsi="Times New Roman" w:cs="Times New Roman"/>
            <w:i w:val="0"/>
          </w:rPr>
          <w:t>here are o</w:t>
        </w:r>
      </w:ins>
      <w:ins w:id="181" w:author="Chelsey Nieman" w:date="2020-12-09T12:17:00Z">
        <w:r>
          <w:rPr>
            <w:rFonts w:ascii="Times New Roman" w:hAnsi="Times New Roman" w:cs="Times New Roman"/>
            <w:i w:val="0"/>
          </w:rPr>
          <w:t xml:space="preserve">ther drivers that influence the effectiveness of stocking in a system (e.g., habitat loss, climate change), </w:t>
        </w:r>
      </w:ins>
      <w:ins w:id="182"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177"/>
      <w:ins w:id="183" w:author="Chelsey Nieman" w:date="2020-12-09T12:20:00Z">
        <w:r>
          <w:rPr>
            <w:rStyle w:val="CommentReference"/>
            <w:i w:val="0"/>
          </w:rPr>
          <w:commentReference w:id="177"/>
        </w:r>
      </w:ins>
      <w:commentRangeEnd w:id="178"/>
      <w:r w:rsidR="002753B0">
        <w:rPr>
          <w:rStyle w:val="CommentReference"/>
          <w:i w:val="0"/>
        </w:rPr>
        <w:commentReference w:id="178"/>
      </w:r>
    </w:p>
    <w:p w14:paraId="5F7E665F" w14:textId="6C7DA76A" w:rsidR="00214784" w:rsidDel="00214784" w:rsidRDefault="00B837B3">
      <w:pPr>
        <w:pStyle w:val="ImageCaption"/>
        <w:widowControl w:val="0"/>
        <w:numPr>
          <w:ilvl w:val="1"/>
          <w:numId w:val="5"/>
        </w:numPr>
        <w:suppressLineNumbers/>
        <w:rPr>
          <w:del w:id="184" w:author="Chelsey Nieman" w:date="2020-12-09T12:15:00Z"/>
          <w:rFonts w:ascii="Times New Roman" w:hAnsi="Times New Roman" w:cs="Times New Roman"/>
          <w:i w:val="0"/>
        </w:rPr>
        <w:pPrChange w:id="185" w:author="Chelsey Nieman" w:date="2020-12-09T12:14:00Z">
          <w:pPr>
            <w:pStyle w:val="ImageCaption"/>
            <w:widowControl w:val="0"/>
            <w:numPr>
              <w:ilvl w:val="2"/>
              <w:numId w:val="5"/>
            </w:numPr>
            <w:suppressLineNumbers/>
            <w:ind w:left="2160" w:hanging="180"/>
          </w:pPr>
        </w:pPrChange>
      </w:pPr>
      <w:del w:id="186"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87" w:author="Chelsey Nieman" w:date="2020-12-09T12:31:00Z">
        <w:r w:rsidR="00214784">
          <w:rPr>
            <w:rFonts w:ascii="Times New Roman" w:hAnsi="Times New Roman" w:cs="Times New Roman"/>
            <w:i w:val="0"/>
          </w:rPr>
          <w:t xml:space="preserve">Future work incorporating the cultivation effects of species-interactions can </w:t>
        </w:r>
        <w:commentRangeStart w:id="188"/>
        <w:commentRangeStart w:id="189"/>
        <w:r w:rsidR="00214784">
          <w:rPr>
            <w:rFonts w:ascii="Times New Roman" w:hAnsi="Times New Roman" w:cs="Times New Roman"/>
            <w:i w:val="0"/>
          </w:rPr>
          <w:t xml:space="preserve">provide empirical evidence supporting </w:t>
        </w:r>
      </w:ins>
      <w:commentRangeEnd w:id="188"/>
      <w:ins w:id="190" w:author="Chelsey Nieman" w:date="2020-12-09T12:33:00Z">
        <w:r w:rsidR="00214784">
          <w:rPr>
            <w:rStyle w:val="CommentReference"/>
            <w:i w:val="0"/>
          </w:rPr>
          <w:commentReference w:id="188"/>
        </w:r>
      </w:ins>
      <w:commentRangeEnd w:id="189"/>
      <w:r w:rsidR="002753B0">
        <w:rPr>
          <w:rStyle w:val="CommentReference"/>
          <w:i w:val="0"/>
        </w:rPr>
        <w:commentReference w:id="189"/>
      </w:r>
      <w:ins w:id="191" w:author="Chelsey Nieman" w:date="2020-12-09T12:32:00Z">
        <w:r w:rsidR="00214784">
          <w:rPr>
            <w:rFonts w:ascii="Times New Roman" w:hAnsi="Times New Roman" w:cs="Times New Roman"/>
            <w:i w:val="0"/>
          </w:rPr>
          <w:t xml:space="preserve">the importance of considering </w:t>
        </w:r>
      </w:ins>
      <w:ins w:id="192" w:author="Chelsey Nieman" w:date="2020-12-09T12:33:00Z">
        <w:r w:rsidR="00214784">
          <w:rPr>
            <w:rFonts w:ascii="Times New Roman" w:hAnsi="Times New Roman" w:cs="Times New Roman"/>
            <w:i w:val="0"/>
          </w:rPr>
          <w:t xml:space="preserve">ecological interactions in the </w:t>
        </w:r>
      </w:ins>
      <w:ins w:id="193" w:author="Chelsey Nieman" w:date="2020-12-09T12:32:00Z">
        <w:r w:rsidR="00214784">
          <w:rPr>
            <w:rFonts w:ascii="Times New Roman" w:hAnsi="Times New Roman" w:cs="Times New Roman"/>
            <w:i w:val="0"/>
          </w:rPr>
          <w:t>managing complex systems</w:t>
        </w:r>
      </w:ins>
      <w:ins w:id="194"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95"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96"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97"/>
      <w:commentRangeStart w:id="198"/>
      <w:commentRangeStart w:id="199"/>
      <w:r w:rsidRPr="0009734C">
        <w:rPr>
          <w:rFonts w:ascii="Times New Roman" w:hAnsi="Times New Roman" w:cs="Times New Roman"/>
          <w:i w:val="0"/>
        </w:rPr>
        <w:t>While</w:t>
      </w:r>
      <w:commentRangeEnd w:id="197"/>
      <w:commentRangeEnd w:id="199"/>
      <w:r w:rsidR="00214784">
        <w:rPr>
          <w:rStyle w:val="CommentReference"/>
          <w:i w:val="0"/>
        </w:rPr>
        <w:commentReference w:id="197"/>
      </w:r>
      <w:commentRangeEnd w:id="198"/>
      <w:r w:rsidR="002753B0">
        <w:rPr>
          <w:rStyle w:val="CommentReference"/>
          <w:i w:val="0"/>
        </w:rPr>
        <w:commentReference w:id="198"/>
      </w:r>
      <w:r w:rsidR="00F30DFE">
        <w:rPr>
          <w:rStyle w:val="CommentReference"/>
          <w:i w:val="0"/>
        </w:rPr>
        <w:commentReference w:id="199"/>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200"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pPr>
        <w:pStyle w:val="ImageCaption"/>
        <w:widowControl w:val="0"/>
        <w:numPr>
          <w:ilvl w:val="1"/>
          <w:numId w:val="5"/>
        </w:numPr>
        <w:suppressLineNumbers/>
        <w:rPr>
          <w:del w:id="201" w:author="Chelsey Nieman" w:date="2020-12-09T12:26:00Z"/>
          <w:rFonts w:ascii="Times New Roman" w:hAnsi="Times New Roman" w:cs="Times New Roman"/>
          <w:i w:val="0"/>
        </w:rPr>
      </w:pPr>
      <w:ins w:id="202" w:author="Chelsey Nieman" w:date="2020-12-09T12:26:00Z">
        <w:r>
          <w:rPr>
            <w:rFonts w:ascii="Times New Roman" w:hAnsi="Times New Roman" w:cs="Times New Roman"/>
            <w:i w:val="0"/>
          </w:rPr>
          <w:t>M</w:t>
        </w:r>
      </w:ins>
      <w:ins w:id="203" w:author="Chelsey Nieman" w:date="2020-12-09T12:24:00Z">
        <w:r>
          <w:rPr>
            <w:rFonts w:ascii="Times New Roman" w:hAnsi="Times New Roman" w:cs="Times New Roman"/>
            <w:i w:val="0"/>
          </w:rPr>
          <w:t>an</w:t>
        </w:r>
      </w:ins>
      <w:ins w:id="204" w:author="Chelsey Nieman" w:date="2020-12-09T12:25:00Z">
        <w:r>
          <w:rPr>
            <w:rFonts w:ascii="Times New Roman" w:hAnsi="Times New Roman" w:cs="Times New Roman"/>
            <w:i w:val="0"/>
          </w:rPr>
          <w:t>agement goals, ultimately, are focused on maintaining a system in an ‘</w:t>
        </w:r>
      </w:ins>
      <w:ins w:id="205"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206" w:author="Chelsey Nieman" w:date="2020-12-09T12:28:00Z">
        <w:r>
          <w:rPr>
            <w:rFonts w:ascii="Times New Roman" w:hAnsi="Times New Roman" w:cs="Times New Roman"/>
            <w:i w:val="0"/>
          </w:rPr>
          <w:t xml:space="preserve">An understanding of how </w:t>
        </w:r>
      </w:ins>
      <w:ins w:id="207"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208"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209"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210" w:author="Chelsey Nieman" w:date="2020-12-09T12:30:00Z">
          <w:pPr>
            <w:pStyle w:val="ImageCaption"/>
            <w:widowControl w:val="0"/>
            <w:numPr>
              <w:ilvl w:val="2"/>
              <w:numId w:val="5"/>
            </w:numPr>
            <w:suppressLineNumbers/>
            <w:ind w:left="2160" w:hanging="180"/>
          </w:pPr>
        </w:pPrChange>
      </w:pPr>
      <w:del w:id="211"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212" w:author="Chelsey Nieman" w:date="2020-12-09T12:47:00Z"/>
          <w:moveTo w:id="213" w:author="Chelsey Nieman" w:date="2020-12-09T12:46:00Z"/>
          <w:rFonts w:ascii="Times New Roman" w:hAnsi="Times New Roman" w:cs="Times New Roman"/>
          <w:i w:val="0"/>
        </w:rPr>
        <w:pPrChange w:id="214" w:author="Chelsey Nieman" w:date="2020-12-09T12:47:00Z">
          <w:pPr>
            <w:pStyle w:val="ImageCaption"/>
            <w:widowControl w:val="0"/>
            <w:numPr>
              <w:numId w:val="5"/>
            </w:numPr>
            <w:suppressLineNumbers/>
            <w:ind w:left="720" w:hanging="360"/>
          </w:pPr>
        </w:pPrChange>
      </w:pPr>
      <w:ins w:id="215" w:author="Chelsey Nieman" w:date="2020-12-09T12:49:00Z">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ins>
      <w:moveToRangeStart w:id="216" w:author="Chelsey Nieman" w:date="2020-12-09T12:46:00Z" w:name="move58410434"/>
      <w:moveTo w:id="217" w:author="Chelsey Nieman" w:date="2020-12-09T12:46:00Z">
        <w:del w:id="218"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219"/>
          <w:r w:rsidRPr="001D16D9" w:rsidDel="00214784">
            <w:rPr>
              <w:rFonts w:ascii="Times New Roman" w:hAnsi="Times New Roman" w:cs="Times New Roman"/>
              <w:i w:val="0"/>
            </w:rPr>
            <w:delText>identify areas for further exploration when our actions produce unexpected outcomes.</w:delText>
          </w:r>
          <w:commentRangeEnd w:id="219"/>
          <w:r w:rsidDel="00214784">
            <w:rPr>
              <w:rStyle w:val="CommentReference"/>
              <w:i w:val="0"/>
            </w:rPr>
            <w:commentReference w:id="219"/>
          </w:r>
        </w:del>
      </w:moveTo>
      <w:ins w:id="220" w:author="Chelsey Nieman" w:date="2020-12-09T12:47:00Z">
        <w:r>
          <w:rPr>
            <w:rFonts w:ascii="Times New Roman" w:hAnsi="Times New Roman" w:cs="Times New Roman"/>
            <w:i w:val="0"/>
          </w:rPr>
          <w:t xml:space="preserve">For example, </w:t>
        </w:r>
      </w:ins>
    </w:p>
    <w:moveToRangeEnd w:id="216"/>
    <w:p w14:paraId="55144282" w14:textId="14CF449D" w:rsidR="00214784" w:rsidRPr="00214784" w:rsidDel="00214784" w:rsidRDefault="00214784">
      <w:pPr>
        <w:pStyle w:val="ImageCaption"/>
        <w:widowControl w:val="0"/>
        <w:numPr>
          <w:ilvl w:val="0"/>
          <w:numId w:val="5"/>
        </w:numPr>
        <w:suppressLineNumbers/>
        <w:ind w:left="0" w:firstLine="720"/>
        <w:rPr>
          <w:del w:id="221" w:author="Chelsey Nieman" w:date="2020-12-09T12:45:00Z"/>
          <w:moveTo w:id="222" w:author="Chelsey Nieman" w:date="2020-12-09T12:45:00Z"/>
          <w:rFonts w:ascii="Times New Roman" w:hAnsi="Times New Roman" w:cs="Times New Roman"/>
          <w:rPrChange w:id="223" w:author="Chelsey Nieman" w:date="2020-12-09T12:47:00Z">
            <w:rPr>
              <w:del w:id="224" w:author="Chelsey Nieman" w:date="2020-12-09T12:45:00Z"/>
              <w:moveTo w:id="225" w:author="Chelsey Nieman" w:date="2020-12-09T12:45:00Z"/>
              <w:rFonts w:ascii="Times New Roman" w:hAnsi="Times New Roman" w:cs="Times New Roman"/>
              <w:i w:val="0"/>
            </w:rPr>
          </w:rPrChange>
        </w:rPr>
        <w:pPrChange w:id="226" w:author="Chelsey Nieman" w:date="2020-12-09T12:47:00Z">
          <w:pPr>
            <w:pStyle w:val="ImageCaption"/>
            <w:widowControl w:val="0"/>
            <w:numPr>
              <w:numId w:val="5"/>
            </w:numPr>
            <w:suppressLineNumbers/>
            <w:ind w:left="720" w:hanging="360"/>
          </w:pPr>
        </w:pPrChange>
      </w:pPr>
      <w:ins w:id="227" w:author="Chelsey Nieman" w:date="2020-12-09T12:47:00Z">
        <w:r>
          <w:rPr>
            <w:rFonts w:ascii="Times New Roman" w:hAnsi="Times New Roman" w:cs="Times New Roman"/>
            <w:i w:val="0"/>
          </w:rPr>
          <w:t>o</w:t>
        </w:r>
      </w:ins>
      <w:ins w:id="228"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229" w:author="Chelsey Nieman" w:date="2020-12-09T12:45:00Z" w:name="move58410322"/>
      <w:moveTo w:id="230" w:author="Chelsey Nieman" w:date="2020-12-09T12:45:00Z">
        <w:del w:id="231"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232" w:author="Chelsey Nieman" w:date="2020-12-09T12:45:00Z">
        <w:r w:rsidRPr="00214784">
          <w:rPr>
            <w:rFonts w:ascii="Times New Roman" w:hAnsi="Times New Roman" w:cs="Times New Roman"/>
          </w:rPr>
          <w:t xml:space="preserve">on ecological interactions </w:t>
        </w:r>
      </w:ins>
      <w:moveTo w:id="233" w:author="Chelsey Nieman" w:date="2020-12-09T12:45:00Z">
        <w:r w:rsidRPr="00214784">
          <w:rPr>
            <w:rFonts w:ascii="Times New Roman" w:hAnsi="Times New Roman" w:cs="Times New Roman"/>
          </w:rPr>
          <w:t xml:space="preserve">can </w:t>
        </w:r>
      </w:moveTo>
      <w:ins w:id="234" w:author="Chelsey Nieman" w:date="2020-12-09T12:45:00Z">
        <w:r w:rsidRPr="00214784">
          <w:rPr>
            <w:rFonts w:ascii="Times New Roman" w:hAnsi="Times New Roman" w:cs="Times New Roman"/>
          </w:rPr>
          <w:t xml:space="preserve">and should </w:t>
        </w:r>
      </w:ins>
      <w:moveTo w:id="235" w:author="Chelsey Nieman" w:date="2020-12-09T12:45:00Z">
        <w:r w:rsidRPr="00214784">
          <w:rPr>
            <w:rFonts w:ascii="Times New Roman" w:hAnsi="Times New Roman" w:cs="Times New Roman"/>
          </w:rPr>
          <w:t>be incorporated into the management of aquatic systems to help solve complex problems now.</w:t>
        </w:r>
      </w:moveTo>
      <w:ins w:id="236" w:author="Chelsey Nieman" w:date="2020-12-09T12:45:00Z">
        <w:r w:rsidRPr="00214784">
          <w:rPr>
            <w:rFonts w:ascii="Times New Roman" w:hAnsi="Times New Roman" w:cs="Times New Roman"/>
            <w:i w:val="0"/>
          </w:rPr>
          <w:t xml:space="preserve"> </w:t>
        </w:r>
      </w:ins>
    </w:p>
    <w:moveToRangeEnd w:id="229"/>
    <w:p w14:paraId="1B3921D3" w14:textId="73606EEC" w:rsidR="00686B5C" w:rsidDel="00214784" w:rsidRDefault="00686B5C">
      <w:pPr>
        <w:pStyle w:val="ImageCaption"/>
        <w:widowControl w:val="0"/>
        <w:numPr>
          <w:ilvl w:val="0"/>
          <w:numId w:val="5"/>
        </w:numPr>
        <w:suppressLineNumbers/>
        <w:ind w:left="0" w:firstLine="720"/>
        <w:rPr>
          <w:del w:id="237" w:author="Chelsey Nieman" w:date="2020-12-09T12:46:00Z"/>
          <w:rFonts w:ascii="Times New Roman" w:hAnsi="Times New Roman" w:cs="Times New Roman"/>
          <w:i w:val="0"/>
        </w:rPr>
        <w:pPrChange w:id="238" w:author="Chelsey Nieman" w:date="2020-12-09T12:47:00Z">
          <w:pPr>
            <w:pStyle w:val="ImageCaption"/>
            <w:widowControl w:val="0"/>
            <w:numPr>
              <w:numId w:val="5"/>
            </w:numPr>
            <w:suppressLineNumbers/>
            <w:ind w:left="720" w:hanging="360"/>
          </w:pPr>
        </w:pPrChange>
      </w:pPr>
      <w:commentRangeStart w:id="239"/>
      <w:commentRangeStart w:id="240"/>
      <w:r w:rsidRPr="0009734C">
        <w:rPr>
          <w:rFonts w:ascii="Times New Roman" w:hAnsi="Times New Roman" w:cs="Times New Roman"/>
          <w:i w:val="0"/>
        </w:rPr>
        <w:t>W</w:t>
      </w:r>
      <w:r w:rsidRPr="00214784">
        <w:rPr>
          <w:rFonts w:ascii="Times New Roman" w:hAnsi="Times New Roman" w:cs="Times New Roman"/>
        </w:rPr>
        <w:t>hile</w:t>
      </w:r>
      <w:commentRangeEnd w:id="239"/>
      <w:r w:rsidR="00F30DFE">
        <w:rPr>
          <w:rStyle w:val="CommentReference"/>
          <w:i w:val="0"/>
        </w:rPr>
        <w:commentReference w:id="239"/>
      </w:r>
      <w:commentRangeEnd w:id="240"/>
      <w:r w:rsidR="00214784">
        <w:rPr>
          <w:rStyle w:val="CommentReference"/>
          <w:i w:val="0"/>
        </w:rPr>
        <w:commentReference w:id="240"/>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241"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242"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243"/>
        <w:r w:rsidR="00214784" w:rsidRPr="001D16D9">
          <w:rPr>
            <w:rFonts w:ascii="Times New Roman" w:hAnsi="Times New Roman" w:cs="Times New Roman"/>
            <w:i w:val="0"/>
          </w:rPr>
          <w:t>identify areas for further exploration when our actions produce unexpected outcomes.</w:t>
        </w:r>
        <w:commentRangeEnd w:id="243"/>
        <w:r w:rsidR="00214784">
          <w:rPr>
            <w:rStyle w:val="CommentReference"/>
            <w:i w:val="0"/>
          </w:rPr>
          <w:commentReference w:id="243"/>
        </w:r>
        <w:r w:rsidR="00214784">
          <w:rPr>
            <w:rFonts w:ascii="Times New Roman" w:hAnsi="Times New Roman" w:cs="Times New Roman"/>
            <w:i w:val="0"/>
          </w:rPr>
          <w:t xml:space="preserve"> </w:t>
        </w:r>
      </w:ins>
      <w:moveFromRangeStart w:id="244" w:author="Chelsey Nieman" w:date="2020-12-09T12:45:00Z" w:name="move58410322"/>
      <w:moveFrom w:id="245"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244"/>
    </w:p>
    <w:p w14:paraId="716B3706" w14:textId="392ADB63" w:rsidR="00214784" w:rsidRDefault="00214784">
      <w:pPr>
        <w:pStyle w:val="ImageCaption"/>
        <w:widowControl w:val="0"/>
        <w:suppressLineNumbers/>
        <w:ind w:firstLine="720"/>
        <w:rPr>
          <w:ins w:id="246" w:author="Chelsey Nieman" w:date="2020-12-09T12:47:00Z"/>
          <w:rFonts w:ascii="Times New Roman" w:hAnsi="Times New Roman" w:cs="Times New Roman"/>
          <w:i w:val="0"/>
        </w:rPr>
        <w:pPrChange w:id="247"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248"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249"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250" w:author="Chelsey Nieman" w:date="2020-12-09T12:47:00Z"/>
          <w:rFonts w:ascii="Times New Roman" w:hAnsi="Times New Roman" w:cs="Times New Roman"/>
          <w:i w:val="0"/>
        </w:rPr>
        <w:pPrChange w:id="251"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252" w:author="Chelsey Nieman" w:date="2020-12-09T12:46:00Z"/>
          <w:rFonts w:ascii="Times New Roman" w:hAnsi="Times New Roman" w:cs="Times New Roman"/>
          <w:i w:val="0"/>
        </w:rPr>
        <w:pPrChange w:id="253" w:author="Chelsey Nieman" w:date="2020-12-09T12:49:00Z">
          <w:pPr>
            <w:pStyle w:val="ImageCaption"/>
            <w:widowControl w:val="0"/>
            <w:numPr>
              <w:ilvl w:val="1"/>
              <w:numId w:val="5"/>
            </w:numPr>
            <w:suppressLineNumbers/>
            <w:ind w:left="1440" w:hanging="360"/>
          </w:pPr>
        </w:pPrChange>
      </w:pPr>
      <w:moveFromRangeStart w:id="254" w:author="Chelsey Nieman" w:date="2020-12-09T12:46:00Z" w:name="move58410434"/>
      <w:moveFrom w:id="255"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256"/>
        <w:r w:rsidRPr="00214784" w:rsidDel="00214784">
          <w:rPr>
            <w:rFonts w:ascii="Times New Roman" w:hAnsi="Times New Roman" w:cs="Times New Roman"/>
          </w:rPr>
          <w:t>identify areas for further exploration when our actions produce unexpected outcomes.</w:t>
        </w:r>
        <w:commentRangeEnd w:id="256"/>
        <w:r w:rsidR="00F30DFE" w:rsidDel="00214784">
          <w:rPr>
            <w:rStyle w:val="CommentReference"/>
            <w:i w:val="0"/>
          </w:rPr>
          <w:commentReference w:id="256"/>
        </w:r>
      </w:moveFrom>
    </w:p>
    <w:moveFromRangeEnd w:id="254"/>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257"/>
      <w:r>
        <w:rPr>
          <w:rFonts w:ascii="Times New Roman" w:hAnsi="Times New Roman" w:cs="Times New Roman"/>
        </w:rPr>
        <w:t>realistic</w:t>
      </w:r>
      <w:commentRangeEnd w:id="257"/>
      <w:r>
        <w:rPr>
          <w:rStyle w:val="CommentReference"/>
        </w:rPr>
        <w:commentReference w:id="257"/>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258"/>
      <w:commentRangeStart w:id="259"/>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258"/>
      <w:r>
        <w:rPr>
          <w:rStyle w:val="CommentReference"/>
        </w:rPr>
        <w:commentReference w:id="258"/>
      </w:r>
      <w:commentRangeEnd w:id="259"/>
      <w:r w:rsidR="00F30DFE">
        <w:rPr>
          <w:rStyle w:val="CommentReference"/>
        </w:rPr>
        <w:commentReference w:id="259"/>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260"/>
      <w:commentRangeStart w:id="261"/>
      <w:r w:rsidRPr="00B7735F">
        <w:rPr>
          <w:rFonts w:ascii="Times New Roman" w:hAnsi="Times New Roman" w:cs="Times New Roman"/>
        </w:rPr>
        <w:t>3</w:t>
      </w:r>
      <w:commentRangeEnd w:id="260"/>
      <w:r>
        <w:rPr>
          <w:rStyle w:val="CommentReference"/>
        </w:rPr>
        <w:commentReference w:id="260"/>
      </w:r>
      <w:commentRangeEnd w:id="261"/>
      <w:r w:rsidR="003A2A6C">
        <w:rPr>
          <w:rStyle w:val="CommentReference"/>
        </w:rPr>
        <w:commentReference w:id="261"/>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262"/>
      <w:r>
        <w:rPr>
          <w:rFonts w:ascii="Times New Roman" w:hAnsi="Times New Roman" w:cs="Times New Roman"/>
          <w:i w:val="0"/>
        </w:rPr>
        <w:lastRenderedPageBreak/>
        <w:t>Zoom</w:t>
      </w:r>
      <w:commentRangeEnd w:id="262"/>
      <w:r>
        <w:rPr>
          <w:rStyle w:val="CommentReference"/>
          <w:i w:val="0"/>
        </w:rPr>
        <w:commentReference w:id="262"/>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263"/>
      <w:r>
        <w:rPr>
          <w:rFonts w:ascii="Times New Roman" w:hAnsi="Times New Roman" w:cs="Times New Roman"/>
          <w:i w:val="0"/>
        </w:rPr>
        <w:t>effects</w:t>
      </w:r>
      <w:commentRangeEnd w:id="263"/>
      <w:r>
        <w:rPr>
          <w:rStyle w:val="CommentReference"/>
          <w:i w:val="0"/>
        </w:rPr>
        <w:commentReference w:id="263"/>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olomon" w:date="2020-11-14T21:15:00Z" w:initials="CS">
    <w:p w14:paraId="029B44F8" w14:textId="77777777" w:rsidR="00BD51F6" w:rsidRDefault="00BD51F6">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BD51F6" w:rsidRDefault="00BD51F6"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BD51F6" w:rsidRDefault="00BD51F6"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BD51F6" w:rsidRDefault="00BD51F6">
      <w:pPr>
        <w:pStyle w:val="CommentText"/>
      </w:pPr>
      <w:r>
        <w:rPr>
          <w:rStyle w:val="CommentReference"/>
        </w:rPr>
        <w:annotationRef/>
      </w:r>
      <w:r>
        <w:t>Maybe better now? Cut 500 words from last draft</w:t>
      </w:r>
    </w:p>
  </w:comment>
  <w:comment w:id="3" w:author="Colin Dassow" w:date="2020-12-09T15:06:00Z" w:initials="CD">
    <w:p w14:paraId="55C08B86" w14:textId="401150EC" w:rsidR="00BD51F6" w:rsidRDefault="00BD51F6">
      <w:pPr>
        <w:pStyle w:val="CommentText"/>
      </w:pPr>
      <w:r>
        <w:rPr>
          <w:rStyle w:val="CommentReference"/>
        </w:rPr>
        <w:annotationRef/>
      </w:r>
      <w:r>
        <w:t>I’ve tried to focus the language a bit more now, especially in the first couple paragraphs and the last one.</w:t>
      </w:r>
    </w:p>
  </w:comment>
  <w:comment w:id="6" w:author="Colin Dassow" w:date="2020-12-09T14:52:00Z" w:initials="CD">
    <w:p w14:paraId="00D5D8B1" w14:textId="77777777" w:rsidR="00BD51F6" w:rsidRDefault="00BD51F6" w:rsidP="00AC1F3C">
      <w:pPr>
        <w:pStyle w:val="CommentText"/>
      </w:pPr>
      <w:r>
        <w:rPr>
          <w:rStyle w:val="CommentReference"/>
        </w:rPr>
        <w:annotationRef/>
      </w:r>
      <w:r>
        <w:t>Fisheries Ecology and management book</w:t>
      </w:r>
    </w:p>
  </w:comment>
  <w:comment w:id="11" w:author="Colin Dassow" w:date="2020-12-09T14:55:00Z" w:initials="CD">
    <w:p w14:paraId="480CFD9D" w14:textId="77777777" w:rsidR="00BD51F6" w:rsidRDefault="00BD51F6"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16" w:author="Chelsey Nieman" w:date="2020-12-10T12:45:00Z" w:initials="CLN">
    <w:p w14:paraId="21BF4DB1" w14:textId="247C80B1" w:rsidR="00524CFE" w:rsidRDefault="00524CFE">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2" w:author="Chelsey Nieman" w:date="2020-12-10T12:53:00Z" w:initials="CLN">
    <w:p w14:paraId="5761C2C4" w14:textId="01B5C9E8" w:rsidR="00524CFE" w:rsidRDefault="00524CFE">
      <w:pPr>
        <w:pStyle w:val="CommentText"/>
      </w:pPr>
      <w:r>
        <w:rPr>
          <w:rStyle w:val="CommentReference"/>
        </w:rPr>
        <w:annotationRef/>
      </w:r>
      <w:r>
        <w:t xml:space="preserve">This sentence sticks out a little – I’m not sure that it’s the most necessary? </w:t>
      </w:r>
    </w:p>
  </w:comment>
  <w:comment w:id="38" w:author="Colin Dassow" w:date="2020-12-03T08:35:00Z" w:initials="CD">
    <w:p w14:paraId="35CF9EC6" w14:textId="77777777" w:rsidR="00BD51F6" w:rsidRDefault="00BD51F6"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BD51F6" w:rsidRDefault="00BD51F6" w:rsidP="005C55A5">
      <w:pPr>
        <w:pStyle w:val="CommentText"/>
      </w:pPr>
    </w:p>
  </w:comment>
  <w:comment w:id="39" w:author="Colin Dassow" w:date="2020-12-03T08:35:00Z" w:initials="CD">
    <w:p w14:paraId="30CA8FD9" w14:textId="77777777" w:rsidR="00BD51F6" w:rsidRDefault="00BD51F6"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40" w:author="Colin Dassow" w:date="2020-12-03T08:35:00Z" w:initials="CD">
    <w:p w14:paraId="65FD3532" w14:textId="77777777" w:rsidR="00BD51F6" w:rsidRDefault="00BD51F6"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46" w:author="Colin Dassow" w:date="2020-12-09T15:02:00Z" w:initials="CD">
    <w:p w14:paraId="2BC0031A" w14:textId="77777777" w:rsidR="00BD51F6" w:rsidRDefault="00BD51F6"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47" w:author="Colin Dassow" w:date="2020-12-09T13:32:00Z" w:initials="CD">
    <w:p w14:paraId="0043BB2A" w14:textId="0851C5B7" w:rsidR="00BD51F6" w:rsidRDefault="00BD51F6" w:rsidP="00AC1F3C">
      <w:pPr>
        <w:pStyle w:val="CommentText"/>
      </w:pPr>
      <w:r>
        <w:rPr>
          <w:rStyle w:val="CommentReference"/>
        </w:rPr>
        <w:annotationRef/>
      </w:r>
      <w:r>
        <w:t>This is maybe too jargon-y for our audien</w:t>
      </w:r>
      <w:r w:rsidR="000C7293">
        <w:t>ce? Cut? Simplify?</w:t>
      </w:r>
    </w:p>
  </w:comment>
  <w:comment w:id="48" w:author="Chelsey Nieman" w:date="2020-12-10T12:54:00Z" w:initials="CLN">
    <w:p w14:paraId="357F414E" w14:textId="5286D6FB" w:rsidR="00524CFE" w:rsidRDefault="00524CFE">
      <w:pPr>
        <w:pStyle w:val="CommentText"/>
      </w:pPr>
      <w:r>
        <w:rPr>
          <w:rStyle w:val="CommentReference"/>
        </w:rPr>
        <w:annotationRef/>
      </w:r>
      <w:r>
        <w:t xml:space="preserve">For L&amp;O, slightly jargony, but for fisheries managers, I think its okay. I say </w:t>
      </w:r>
      <w:proofErr w:type="spellStart"/>
      <w:proofErr w:type="gramStart"/>
      <w:r>
        <w:t>lets</w:t>
      </w:r>
      <w:proofErr w:type="spellEnd"/>
      <w:proofErr w:type="gramEnd"/>
      <w:r>
        <w:t xml:space="preserve"> keep it and if a reviewer hates it we can cut it. </w:t>
      </w:r>
    </w:p>
  </w:comment>
  <w:comment w:id="50" w:author="Chelsey Nieman" w:date="2020-12-10T12:55:00Z" w:initials="CLN">
    <w:p w14:paraId="19F23793" w14:textId="73AD9DC2" w:rsidR="00524CFE" w:rsidRDefault="00524CFE">
      <w:pPr>
        <w:pStyle w:val="CommentText"/>
      </w:pPr>
      <w:r>
        <w:rPr>
          <w:rStyle w:val="CommentReference"/>
        </w:rPr>
        <w:annotationRef/>
      </w:r>
      <w:r>
        <w:t xml:space="preserve">This example does a nice job of tying real world examples into this idea of the consequences of human-induced regime shift. </w:t>
      </w:r>
    </w:p>
  </w:comment>
  <w:comment w:id="52" w:author="Colin Dassow" w:date="2020-12-03T08:37:00Z" w:initials="CD">
    <w:p w14:paraId="3DEEB64D" w14:textId="77777777" w:rsidR="00BD51F6" w:rsidRDefault="00BD51F6" w:rsidP="005C55A5">
      <w:pPr>
        <w:pStyle w:val="CommentText"/>
      </w:pPr>
      <w:r>
        <w:rPr>
          <w:rStyle w:val="CommentReference"/>
        </w:rPr>
        <w:annotationRef/>
      </w:r>
      <w:r>
        <w:t>Chelsey and I think this paragraph is important, we struggled to condense this one.</w:t>
      </w:r>
    </w:p>
  </w:comment>
  <w:comment w:id="54" w:author="Colin Dassow" w:date="2020-12-03T08:38:00Z" w:initials="CD">
    <w:p w14:paraId="09D47A79" w14:textId="77777777" w:rsidR="00BD51F6" w:rsidRDefault="00BD51F6"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67" w:author="Colin Dassow" w:date="2020-12-09T15:04:00Z" w:initials="CD">
    <w:p w14:paraId="604510C7" w14:textId="2EA493C8" w:rsidR="00BD51F6" w:rsidRDefault="00BD51F6"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BD51F6" w:rsidRPr="005D5C8A" w:rsidRDefault="00BD51F6"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BD51F6" w:rsidRPr="005D5C8A" w:rsidRDefault="00BD51F6" w:rsidP="00AC1F3C">
      <w:pPr>
        <w:rPr>
          <w:rFonts w:ascii="Cambria" w:eastAsia="Cambria" w:hAnsi="Cambria" w:cs="Times New Roman"/>
          <w:sz w:val="20"/>
          <w:szCs w:val="20"/>
        </w:rPr>
      </w:pPr>
    </w:p>
    <w:p w14:paraId="76BAF9B2" w14:textId="77777777" w:rsidR="00BD51F6" w:rsidRPr="005D5C8A" w:rsidRDefault="00BD51F6"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BD51F6" w:rsidRPr="005D5C8A" w:rsidRDefault="00BD51F6" w:rsidP="00AC1F3C">
      <w:pPr>
        <w:rPr>
          <w:rFonts w:ascii="Cambria" w:eastAsia="Cambria" w:hAnsi="Cambria" w:cs="Times New Roman"/>
          <w:sz w:val="20"/>
          <w:szCs w:val="20"/>
        </w:rPr>
      </w:pPr>
    </w:p>
    <w:p w14:paraId="66BF0803" w14:textId="77777777" w:rsidR="00BD51F6" w:rsidRPr="005D5C8A" w:rsidRDefault="00BD51F6"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BD51F6" w:rsidRDefault="00BD51F6" w:rsidP="00AC1F3C">
      <w:pPr>
        <w:pStyle w:val="CommentText"/>
      </w:pPr>
    </w:p>
  </w:comment>
  <w:comment w:id="69" w:author="Chelsey Nieman" w:date="2020-12-02T11:22:00Z" w:initials="CLN">
    <w:p w14:paraId="376B26E9" w14:textId="77777777" w:rsidR="00BD51F6" w:rsidRDefault="00BD51F6"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BD51F6" w:rsidRDefault="00BD51F6" w:rsidP="005C55A5">
      <w:pPr>
        <w:pStyle w:val="CommentText"/>
      </w:pPr>
    </w:p>
    <w:p w14:paraId="07F790CC" w14:textId="77777777" w:rsidR="00BD51F6" w:rsidRDefault="00BD51F6"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BD51F6" w:rsidRDefault="00BD51F6" w:rsidP="005C55A5">
      <w:pPr>
        <w:pStyle w:val="CommentText"/>
      </w:pPr>
    </w:p>
    <w:p w14:paraId="5AA745BC" w14:textId="77777777" w:rsidR="00BD51F6" w:rsidRDefault="00BD51F6"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70" w:author="Chelsey Nieman" w:date="2020-12-10T13:11:00Z" w:initials="CLN">
    <w:p w14:paraId="2521DF04" w14:textId="4B4AFA52" w:rsidR="00B52EC6" w:rsidRDefault="00B52EC6">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71" w:author="Colin Dassow" w:date="2020-12-10T14:18:00Z" w:initials="CD">
    <w:p w14:paraId="1B360DB8" w14:textId="0123D9EC" w:rsidR="00BB26B6" w:rsidRDefault="00BB26B6">
      <w:pPr>
        <w:pStyle w:val="CommentText"/>
      </w:pPr>
      <w:r>
        <w:rPr>
          <w:rStyle w:val="CommentReference"/>
        </w:rPr>
        <w:annotationRef/>
      </w:r>
      <w:r>
        <w:t>I added a sentence after this one to define what we mean by achieving our goals.</w:t>
      </w:r>
    </w:p>
  </w:comment>
  <w:comment w:id="86" w:author="Colin Dassow" w:date="2020-11-05T08:40:00Z" w:initials="CD">
    <w:p w14:paraId="4D988B7E" w14:textId="77777777" w:rsidR="00BD51F6" w:rsidRDefault="00BD51F6">
      <w:pPr>
        <w:pStyle w:val="CommentText"/>
      </w:pPr>
      <w:r>
        <w:rPr>
          <w:rStyle w:val="CommentReference"/>
        </w:rPr>
        <w:annotationRef/>
      </w:r>
      <w:r>
        <w:t>Anything more to add here?</w:t>
      </w:r>
    </w:p>
  </w:comment>
  <w:comment w:id="87" w:author="Chris Solomon" w:date="2020-11-15T09:38:00Z" w:initials="CS">
    <w:p w14:paraId="4BE51465" w14:textId="28FC313B" w:rsidR="00BD51F6" w:rsidRDefault="00BD51F6">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BD51F6" w:rsidRDefault="00BD51F6">
      <w:pPr>
        <w:pStyle w:val="CommentText"/>
      </w:pPr>
    </w:p>
    <w:p w14:paraId="5BFCCB29" w14:textId="77777777" w:rsidR="00BD51F6" w:rsidRDefault="00BD51F6">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BD51F6" w:rsidRDefault="00BD51F6">
      <w:pPr>
        <w:pStyle w:val="CommentText"/>
      </w:pPr>
    </w:p>
    <w:p w14:paraId="7CAAC9B1" w14:textId="1C83516E" w:rsidR="00BD51F6" w:rsidRDefault="00BD51F6">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88" w:author="Chris Solomon" w:date="2020-11-15T09:10:00Z" w:initials="CS">
    <w:p w14:paraId="685F99C7" w14:textId="596BCBBE" w:rsidR="00BD51F6" w:rsidRDefault="00BD51F6">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90" w:author="Sass, Gregory G" w:date="2020-11-11T18:10:00Z" w:initials="SGG">
    <w:p w14:paraId="4890C4F5" w14:textId="77D9F874" w:rsidR="00BD51F6" w:rsidRDefault="00BD51F6">
      <w:pPr>
        <w:pStyle w:val="CommentText"/>
      </w:pPr>
      <w:r>
        <w:rPr>
          <w:rStyle w:val="CommentReference"/>
        </w:rPr>
        <w:annotationRef/>
      </w:r>
      <w:r>
        <w:t>Does this need more description?  What alpha and beta parameters were used.  Are they the same for both species? What happens if you vary these parameters?</w:t>
      </w:r>
    </w:p>
  </w:comment>
  <w:comment w:id="91" w:author="Chris Solomon" w:date="2020-11-15T09:13:00Z" w:initials="CS">
    <w:p w14:paraId="39A037C3" w14:textId="377B6EC1" w:rsidR="00BD51F6" w:rsidRDefault="00BD51F6">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92" w:author="Colin Dassow" w:date="2020-12-01T16:10:00Z" w:initials="CD">
    <w:p w14:paraId="70252D73" w14:textId="79DE861E" w:rsidR="00BD51F6" w:rsidRDefault="00BD51F6">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93" w:author="Sass, Gregory G" w:date="2020-11-11T18:14:00Z" w:initials="SGG">
    <w:p w14:paraId="100253D6" w14:textId="77694722" w:rsidR="00BD51F6" w:rsidRDefault="00BD51F6">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94" w:author="Colin Dassow" w:date="2020-12-09T15:35:00Z" w:initials="CD">
    <w:p w14:paraId="64B2DAE3" w14:textId="3841EEA5" w:rsidR="00BD51F6" w:rsidRDefault="00BD51F6">
      <w:pPr>
        <w:pStyle w:val="CommentText"/>
      </w:pPr>
      <w:r>
        <w:rPr>
          <w:rStyle w:val="CommentReference"/>
        </w:rPr>
        <w:annotationRef/>
      </w:r>
      <w:r>
        <w:t xml:space="preserve">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w:t>
      </w:r>
      <w:r w:rsidR="00BB26B6">
        <w:t xml:space="preserve">to me </w:t>
      </w:r>
      <w:r>
        <w:t>at least.</w:t>
      </w:r>
    </w:p>
  </w:comment>
  <w:comment w:id="95" w:author="Chelsey Nieman" w:date="2020-11-30T13:54:00Z" w:initials="CLN">
    <w:p w14:paraId="2336319F" w14:textId="77777777" w:rsidR="00BD51F6" w:rsidRDefault="00BD51F6" w:rsidP="0085205D">
      <w:pPr>
        <w:pStyle w:val="CommentText"/>
      </w:pPr>
      <w:r>
        <w:rPr>
          <w:rStyle w:val="CommentReference"/>
        </w:rPr>
        <w:annotationRef/>
      </w:r>
      <w:r>
        <w:t xml:space="preserve">I wonder if we want to put this in an appendix? </w:t>
      </w:r>
    </w:p>
    <w:p w14:paraId="711A6EFC" w14:textId="77777777" w:rsidR="00BD51F6" w:rsidRDefault="00BD51F6" w:rsidP="0085205D">
      <w:pPr>
        <w:pStyle w:val="CommentText"/>
        <w:numPr>
          <w:ilvl w:val="0"/>
          <w:numId w:val="3"/>
        </w:numPr>
      </w:pPr>
      <w:r>
        <w:t>We should at least have an appendix that lists the parameter values for each of these.</w:t>
      </w:r>
    </w:p>
    <w:p w14:paraId="27AA310D" w14:textId="1E20ABAA" w:rsidR="00BD51F6" w:rsidRDefault="00BD51F6" w:rsidP="0085205D">
      <w:pPr>
        <w:pStyle w:val="CommentText"/>
      </w:pPr>
      <w:r>
        <w:t>I can format this as a table so it looks nice (when we get closer to polished)</w:t>
      </w:r>
    </w:p>
  </w:comment>
  <w:comment w:id="96" w:author="Colin Dassow" w:date="2020-12-01T16:09:00Z" w:initials="CD">
    <w:p w14:paraId="51C6AEB1" w14:textId="3EF7DFCB" w:rsidR="00BD51F6" w:rsidRDefault="00BD51F6">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98" w:author="Colin Dassow" w:date="2020-12-03T09:47:00Z" w:initials="CD">
    <w:p w14:paraId="3295F84C" w14:textId="77777777" w:rsidR="00BD51F6" w:rsidRDefault="00BD51F6" w:rsidP="00D17398">
      <w:pPr>
        <w:pStyle w:val="CommentText"/>
      </w:pPr>
      <w:r>
        <w:rPr>
          <w:rStyle w:val="CommentReference"/>
        </w:rPr>
        <w:annotationRef/>
      </w:r>
      <w:r>
        <w:t>Does a sensitivity analysis make sense for this model? What would we show?</w:t>
      </w:r>
    </w:p>
  </w:comment>
  <w:comment w:id="99" w:author="Colin Dassow" w:date="2020-12-03T09:45:00Z" w:initials="CD">
    <w:p w14:paraId="3E634677" w14:textId="77777777" w:rsidR="00BD51F6" w:rsidRDefault="00BD51F6"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101" w:author="Colin Dassow" w:date="2020-11-05T10:12:00Z" w:initials="CD">
    <w:p w14:paraId="0F63DCAE" w14:textId="19722060" w:rsidR="00BD51F6" w:rsidRDefault="00BD51F6">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BD51F6" w:rsidRDefault="00BD51F6">
      <w:pPr>
        <w:pStyle w:val="CommentText"/>
      </w:pPr>
    </w:p>
    <w:p w14:paraId="47E7D1C8" w14:textId="1DD0D529" w:rsidR="00BD51F6" w:rsidRDefault="00BD51F6">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102" w:author="Sass, Gregory G" w:date="2020-11-11T18:22:00Z" w:initials="SGG">
    <w:p w14:paraId="16BF57B8" w14:textId="24A35101" w:rsidR="00BD51F6" w:rsidRDefault="00BD51F6">
      <w:pPr>
        <w:pStyle w:val="CommentText"/>
      </w:pPr>
      <w:r>
        <w:rPr>
          <w:rStyle w:val="CommentReference"/>
        </w:rPr>
        <w:annotationRef/>
      </w:r>
      <w:r>
        <w:t>Avoid active voice in the Results section.</w:t>
      </w:r>
    </w:p>
  </w:comment>
  <w:comment w:id="103" w:author="Chelsey Nieman" w:date="2020-11-30T14:03:00Z" w:initials="CLN">
    <w:p w14:paraId="0117A5DE" w14:textId="237D5690" w:rsidR="00BD51F6" w:rsidRDefault="00BD51F6">
      <w:pPr>
        <w:pStyle w:val="CommentText"/>
      </w:pPr>
      <w:r>
        <w:rPr>
          <w:rStyle w:val="CommentReference"/>
        </w:rPr>
        <w:annotationRef/>
      </w:r>
      <w:r>
        <w:t xml:space="preserve">Are there units on this? I am guessing yes? We might want to add them. </w:t>
      </w:r>
    </w:p>
  </w:comment>
  <w:comment w:id="104" w:author="Colin Dassow" w:date="2020-12-01T16:43:00Z" w:initials="CD">
    <w:p w14:paraId="45D36DB7" w14:textId="576DC137" w:rsidR="00BD51F6" w:rsidRDefault="00BD51F6">
      <w:pPr>
        <w:pStyle w:val="CommentText"/>
      </w:pPr>
      <w:r>
        <w:rPr>
          <w:rStyle w:val="CommentReference"/>
        </w:rPr>
        <w:annotationRef/>
      </w:r>
      <w:r>
        <w:t>Fish per unit effort, we could talk about harvest-per-unit effort (HPUE)</w:t>
      </w:r>
    </w:p>
  </w:comment>
  <w:comment w:id="105" w:author="Colin Dassow" w:date="2020-12-02T16:01:00Z" w:initials="CD">
    <w:p w14:paraId="4FC22C4A" w14:textId="7C948970" w:rsidR="00BD51F6" w:rsidRDefault="00BD51F6">
      <w:pPr>
        <w:pStyle w:val="CommentText"/>
      </w:pPr>
      <w:r>
        <w:rPr>
          <w:rStyle w:val="CommentReference"/>
        </w:rPr>
        <w:annotationRef/>
      </w:r>
      <w:r>
        <w:t>Create a supplemental info to show these dynamics.</w:t>
      </w:r>
    </w:p>
  </w:comment>
  <w:comment w:id="106" w:author="Chris Solomon" w:date="2020-11-15T10:12:00Z" w:initials="CS">
    <w:p w14:paraId="72CB3988" w14:textId="22471B15" w:rsidR="00BD51F6" w:rsidRDefault="00BD51F6">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107" w:author="Colin Dassow" w:date="2020-12-01T16:49:00Z" w:initials="CD">
    <w:p w14:paraId="7D84045C" w14:textId="6F42709E" w:rsidR="00BD51F6" w:rsidRDefault="00BD51F6">
      <w:pPr>
        <w:pStyle w:val="CommentText"/>
      </w:pPr>
      <w:r>
        <w:rPr>
          <w:rStyle w:val="CommentReference"/>
        </w:rPr>
        <w:annotationRef/>
      </w:r>
      <w:r>
        <w:t>Maybe plotting abundance sp1 on the y axis and shading based on harvest or stocking?</w:t>
      </w:r>
    </w:p>
  </w:comment>
  <w:comment w:id="108" w:author="Colin Dassow" w:date="2020-11-05T10:02:00Z" w:initials="CD">
    <w:p w14:paraId="3A8A502C" w14:textId="77777777" w:rsidR="00BD51F6" w:rsidRDefault="00BD51F6">
      <w:pPr>
        <w:pStyle w:val="CommentText"/>
      </w:pPr>
      <w:r>
        <w:rPr>
          <w:rStyle w:val="CommentReference"/>
        </w:rPr>
        <w:annotationRef/>
      </w:r>
      <w:r>
        <w:t>Here I normalized both axes instead of using the raw numbers since it’s all relative. Not sure if this is better or not but thought it was worth a try</w:t>
      </w:r>
    </w:p>
  </w:comment>
  <w:comment w:id="109" w:author="Colin Dassow" w:date="2020-11-05T08:42:00Z" w:initials="CD">
    <w:p w14:paraId="67327323" w14:textId="77777777" w:rsidR="00BD51F6" w:rsidRDefault="00BD51F6">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BD51F6" w:rsidRDefault="00BD51F6">
      <w:pPr>
        <w:pStyle w:val="CommentText"/>
      </w:pPr>
    </w:p>
    <w:p w14:paraId="33D92FF9" w14:textId="77777777" w:rsidR="00BD51F6" w:rsidRDefault="00BD51F6">
      <w:pPr>
        <w:pStyle w:val="CommentText"/>
      </w:pPr>
    </w:p>
    <w:p w14:paraId="2E1234FB" w14:textId="33B44EC6" w:rsidR="00BD51F6" w:rsidRPr="009C0A6B" w:rsidRDefault="00BD51F6">
      <w:pPr>
        <w:pStyle w:val="CommentText"/>
      </w:pPr>
      <w:r>
        <w:t>This is also a good spot to talk about cost of stocking vs. cost of having anglers harvest a competitor. Most of this should come in the discussion though I think.</w:t>
      </w:r>
    </w:p>
  </w:comment>
  <w:comment w:id="110" w:author="Sass, Gregory G" w:date="2020-11-11T18:37:00Z" w:initials="SGG">
    <w:p w14:paraId="09EC8D89" w14:textId="25408FB4" w:rsidR="00BD51F6" w:rsidRDefault="00BD51F6">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11" w:author="Sass, Gregory G" w:date="2020-11-11T18:41:00Z" w:initials="SGG">
    <w:p w14:paraId="467E272C" w14:textId="2B9EDB7C" w:rsidR="00BD51F6" w:rsidRDefault="00BD51F6">
      <w:pPr>
        <w:pStyle w:val="CommentText"/>
      </w:pPr>
      <w:r>
        <w:rPr>
          <w:rStyle w:val="CommentReference"/>
        </w:rPr>
        <w:annotationRef/>
      </w:r>
      <w:r>
        <w:t>This figure certainly lends to discussion of the safe operating space concept.</w:t>
      </w:r>
    </w:p>
  </w:comment>
  <w:comment w:id="112" w:author="Colin Dassow" w:date="2020-11-05T10:16:00Z" w:initials="CD">
    <w:p w14:paraId="273EDAF2" w14:textId="1A1927A7" w:rsidR="00BD51F6" w:rsidRDefault="00BD51F6">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118" w:author="Chelsey Nieman" w:date="2020-12-09T10:13:00Z" w:initials="CLN">
    <w:p w14:paraId="42A42C2C" w14:textId="40F2A1B7" w:rsidR="00BD51F6" w:rsidRDefault="00BD51F6">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131" w:author="Colin Dassow" w:date="2020-12-03T10:29:00Z" w:initials="CD">
    <w:p w14:paraId="394932B8" w14:textId="16F4A35F" w:rsidR="00BD51F6" w:rsidRDefault="00BD51F6">
      <w:pPr>
        <w:pStyle w:val="CommentText"/>
      </w:pPr>
      <w:r>
        <w:rPr>
          <w:rStyle w:val="CommentReference"/>
        </w:rPr>
        <w:annotationRef/>
      </w:r>
      <w:r>
        <w:t>This is a good paragraph to revisit safe-operating-space ideas as we talk about limitations on managers and trying to keep systems in a SOS</w:t>
      </w:r>
    </w:p>
  </w:comment>
  <w:comment w:id="132" w:author="Colin Dassow" w:date="2020-12-03T10:52:00Z" w:initials="CD">
    <w:p w14:paraId="1501F7C1" w14:textId="21FE9C35" w:rsidR="00BD51F6" w:rsidRDefault="00BD51F6">
      <w:pPr>
        <w:pStyle w:val="CommentText"/>
      </w:pPr>
      <w:r>
        <w:rPr>
          <w:rStyle w:val="CommentReference"/>
        </w:rPr>
        <w:annotationRef/>
      </w:r>
      <w:r>
        <w:t xml:space="preserve">I didn’t read this anywhere I just came up with it, does this seem like a fair statement to make? People </w:t>
      </w:r>
      <w:r w:rsidR="000C7293">
        <w:t>usually</w:t>
      </w:r>
      <w:r>
        <w:t xml:space="preserve"> only talk about time and money as constraints</w:t>
      </w:r>
      <w:r w:rsidR="000C7293">
        <w:t>.</w:t>
      </w:r>
      <w:r>
        <w:t xml:space="preserve"> Could maybe even drop monetary as it’s dictated by politics mainly?</w:t>
      </w:r>
    </w:p>
  </w:comment>
  <w:comment w:id="133" w:author="Chelsey Nieman" w:date="2020-12-09T10:41:00Z" w:initials="CLN">
    <w:p w14:paraId="510389C2" w14:textId="670A082A" w:rsidR="00BD51F6" w:rsidRDefault="00BD51F6">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134" w:author="Colin Dassow" w:date="2020-12-09T15:43:00Z" w:initials="CD">
    <w:p w14:paraId="56E7DD0B" w14:textId="2870CB23" w:rsidR="00BD51F6" w:rsidRDefault="00BD51F6">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159" w:author="Chelsey Nieman" w:date="2020-12-09T12:08:00Z" w:initials="CLN">
    <w:p w14:paraId="7D111F3A" w14:textId="77777777" w:rsidR="00BD51F6" w:rsidRDefault="00BD51F6">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BD51F6" w:rsidRDefault="00BD51F6">
      <w:pPr>
        <w:pStyle w:val="CommentText"/>
      </w:pPr>
      <w:r>
        <w:t xml:space="preserve">This might (1) bring some solid support for our model and (2) highlight the importance of considering these interactions when we think about management. </w:t>
      </w:r>
    </w:p>
  </w:comment>
  <w:comment w:id="160" w:author="Colin Dassow" w:date="2020-12-09T16:05:00Z" w:initials="CD">
    <w:p w14:paraId="0118F5B7" w14:textId="7DA10FB0" w:rsidR="00BD51F6" w:rsidRDefault="00BD51F6">
      <w:pPr>
        <w:pStyle w:val="CommentText"/>
      </w:pPr>
      <w:r>
        <w:rPr>
          <w:rStyle w:val="CommentReference"/>
        </w:rPr>
        <w:annotationRef/>
      </w:r>
      <w:proofErr w:type="spellStart"/>
      <w:r w:rsidR="00BB26B6">
        <w:t>Ya</w:t>
      </w:r>
      <w:proofErr w:type="spellEnd"/>
      <w:r w:rsidR="00BB26B6">
        <w:t>,</w:t>
      </w:r>
      <w:bookmarkStart w:id="161" w:name="_GoBack"/>
      <w:bookmarkEnd w:id="161"/>
      <w:r w:rsidR="00BB26B6">
        <w:t xml:space="preserve"> I</w:t>
      </w:r>
      <w:r>
        <w:t xml:space="preserve"> like that idea</w:t>
      </w:r>
    </w:p>
  </w:comment>
  <w:comment w:id="168" w:author="Chelsey Nieman" w:date="2020-12-09T12:19:00Z" w:initials="CLN">
    <w:p w14:paraId="2B8C7C1B" w14:textId="52C61AE3" w:rsidR="00BD51F6" w:rsidRDefault="00BD51F6">
      <w:pPr>
        <w:pStyle w:val="CommentText"/>
      </w:pPr>
      <w:r>
        <w:rPr>
          <w:rStyle w:val="CommentReference"/>
        </w:rPr>
        <w:annotationRef/>
      </w:r>
      <w:r>
        <w:t xml:space="preserve">I think this could probably use a sprinkling of citations. </w:t>
      </w:r>
    </w:p>
  </w:comment>
  <w:comment w:id="177" w:author="Chelsey Nieman" w:date="2020-12-09T12:20:00Z" w:initials="CLN">
    <w:p w14:paraId="15025746" w14:textId="76E29810" w:rsidR="00BD51F6" w:rsidRDefault="00BD51F6">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78" w:author="Colin Dassow" w:date="2020-12-09T16:10:00Z" w:initials="CD">
    <w:p w14:paraId="4D88903E" w14:textId="66A987D6" w:rsidR="00BD51F6" w:rsidRDefault="00BD51F6">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188" w:author="Chelsey Nieman" w:date="2020-12-09T12:33:00Z" w:initials="CLN">
    <w:p w14:paraId="5E774DF2" w14:textId="77777777" w:rsidR="00BD51F6" w:rsidRDefault="00BD51F6">
      <w:pPr>
        <w:pStyle w:val="CommentText"/>
      </w:pPr>
      <w:r>
        <w:rPr>
          <w:rStyle w:val="CommentReference"/>
        </w:rPr>
        <w:annotationRef/>
      </w:r>
      <w:r>
        <w:t xml:space="preserve">This is the call out to q1: I think we keep it vague, (not sure we need the say specifically bass-walleye. </w:t>
      </w:r>
    </w:p>
    <w:p w14:paraId="23E6830F" w14:textId="0A396142" w:rsidR="00BD51F6" w:rsidRDefault="00BD51F6">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189" w:author="Colin Dassow" w:date="2020-12-09T16:14:00Z" w:initials="CD">
    <w:p w14:paraId="7DEF3C15" w14:textId="4294EA00" w:rsidR="00BD51F6" w:rsidRDefault="00BD51F6">
      <w:pPr>
        <w:pStyle w:val="CommentText"/>
      </w:pPr>
      <w:r>
        <w:rPr>
          <w:rStyle w:val="CommentReference"/>
        </w:rPr>
        <w:annotationRef/>
      </w:r>
      <w:r>
        <w:t>I agree, seems like the right way to talk about the two papers</w:t>
      </w:r>
    </w:p>
  </w:comment>
  <w:comment w:id="197" w:author="Chelsey Nieman" w:date="2020-12-09T12:23:00Z" w:initials="CLN">
    <w:p w14:paraId="0C9B1E61" w14:textId="3E6A44E5" w:rsidR="00BD51F6" w:rsidRDefault="00BD51F6">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98" w:author="Colin Dassow" w:date="2020-12-09T16:14:00Z" w:initials="CD">
    <w:p w14:paraId="6B145F9B" w14:textId="0E390221" w:rsidR="00BD51F6" w:rsidRDefault="00BD51F6">
      <w:pPr>
        <w:pStyle w:val="CommentText"/>
      </w:pPr>
      <w:r>
        <w:rPr>
          <w:rStyle w:val="CommentReference"/>
        </w:rPr>
        <w:annotationRef/>
      </w:r>
      <w:r>
        <w:t>I think I like this alternative text a little more</w:t>
      </w:r>
    </w:p>
  </w:comment>
  <w:comment w:id="199" w:author="Colin Dassow" w:date="2020-12-03T10:32:00Z" w:initials="CD">
    <w:p w14:paraId="3706765C" w14:textId="28E78407" w:rsidR="00BD51F6" w:rsidRDefault="00BD51F6">
      <w:pPr>
        <w:pStyle w:val="CommentText"/>
      </w:pPr>
      <w:r>
        <w:rPr>
          <w:rStyle w:val="CommentReference"/>
        </w:rPr>
        <w:annotationRef/>
      </w:r>
      <w:r>
        <w:t>We have increased in complexity compared to most models but need to recognize that there’s still a lot more complexity out there to understand.</w:t>
      </w:r>
    </w:p>
  </w:comment>
  <w:comment w:id="219" w:author="Colin Dassow" w:date="2020-12-03T10:32:00Z" w:initials="CD">
    <w:p w14:paraId="47303DB9" w14:textId="77777777" w:rsidR="00BD51F6" w:rsidRDefault="00BD51F6" w:rsidP="00214784">
      <w:pPr>
        <w:pStyle w:val="CommentText"/>
      </w:pPr>
      <w:r>
        <w:rPr>
          <w:rStyle w:val="CommentReference"/>
        </w:rPr>
        <w:annotationRef/>
      </w:r>
      <w:r>
        <w:t>Call out to adaptive management</w:t>
      </w:r>
    </w:p>
  </w:comment>
  <w:comment w:id="239" w:author="Colin Dassow" w:date="2020-12-03T10:31:00Z" w:initials="CD">
    <w:p w14:paraId="7D24778F" w14:textId="7E469112" w:rsidR="00BD51F6" w:rsidRDefault="00BD51F6">
      <w:pPr>
        <w:pStyle w:val="CommentText"/>
      </w:pPr>
      <w:r>
        <w:rPr>
          <w:rStyle w:val="CommentReference"/>
        </w:rPr>
        <w:annotationRef/>
      </w:r>
      <w:r>
        <w:t>Trying to end on a sort of optimistic note/call to action, does this make sense?</w:t>
      </w:r>
    </w:p>
  </w:comment>
  <w:comment w:id="240" w:author="Chelsey Nieman" w:date="2020-12-09T12:43:00Z" w:initials="CLN">
    <w:p w14:paraId="65F6C0DE" w14:textId="3DFFE58A" w:rsidR="00BD51F6" w:rsidRDefault="00BD51F6">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243" w:author="Colin Dassow" w:date="2020-12-03T10:32:00Z" w:initials="CD">
    <w:p w14:paraId="558C440D" w14:textId="77777777" w:rsidR="00BD51F6" w:rsidRDefault="00BD51F6" w:rsidP="00214784">
      <w:pPr>
        <w:pStyle w:val="CommentText"/>
      </w:pPr>
      <w:r>
        <w:rPr>
          <w:rStyle w:val="CommentReference"/>
        </w:rPr>
        <w:annotationRef/>
      </w:r>
      <w:r>
        <w:t>Call out to adaptive management</w:t>
      </w:r>
    </w:p>
  </w:comment>
  <w:comment w:id="256" w:author="Colin Dassow" w:date="2020-12-03T10:32:00Z" w:initials="CD">
    <w:p w14:paraId="5F43A85D" w14:textId="14B716B2" w:rsidR="00BD51F6" w:rsidRDefault="00BD51F6">
      <w:pPr>
        <w:pStyle w:val="CommentText"/>
      </w:pPr>
      <w:r>
        <w:rPr>
          <w:rStyle w:val="CommentReference"/>
        </w:rPr>
        <w:annotationRef/>
      </w:r>
      <w:r>
        <w:t>Call out to adaptive management</w:t>
      </w:r>
    </w:p>
  </w:comment>
  <w:comment w:id="257" w:author="Sass, Gregory G" w:date="2020-11-11T18:42:00Z" w:initials="SGG">
    <w:p w14:paraId="55219110" w14:textId="77777777" w:rsidR="00BD51F6" w:rsidRDefault="00BD51F6" w:rsidP="00686B5C">
      <w:pPr>
        <w:pStyle w:val="CommentText"/>
      </w:pPr>
      <w:r>
        <w:rPr>
          <w:rStyle w:val="CommentReference"/>
        </w:rPr>
        <w:annotationRef/>
      </w:r>
      <w:r>
        <w:t>You’ve got a two species stage structured model for both species now.  Highlight that as an advancement from Carpenter and Brock.</w:t>
      </w:r>
    </w:p>
  </w:comment>
  <w:comment w:id="258" w:author="Chris Solomon" w:date="2020-11-15T10:15:00Z" w:initials="CS">
    <w:p w14:paraId="03C6FB31" w14:textId="77777777" w:rsidR="00BD51F6" w:rsidRDefault="00BD51F6"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259" w:author="Colin Dassow" w:date="2020-12-03T10:27:00Z" w:initials="CD">
    <w:p w14:paraId="632DBEE8" w14:textId="4C2A3FD5" w:rsidR="00BD51F6" w:rsidRDefault="00BD51F6">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BD51F6" w:rsidRDefault="00BD51F6">
      <w:pPr>
        <w:pStyle w:val="CommentText"/>
      </w:pPr>
    </w:p>
    <w:p w14:paraId="62FD6826" w14:textId="0475540A" w:rsidR="00BD51F6" w:rsidRDefault="00BD51F6">
      <w:pPr>
        <w:pStyle w:val="CommentText"/>
      </w:pPr>
      <w:r>
        <w:t>These are points 2 &amp; 3 in the outline above</w:t>
      </w:r>
    </w:p>
  </w:comment>
  <w:comment w:id="260" w:author="Sass, Gregory G" w:date="2020-11-11T18:43:00Z" w:initials="SGG">
    <w:p w14:paraId="039F3B41" w14:textId="77777777" w:rsidR="00BD51F6" w:rsidRDefault="00BD51F6"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261" w:author="Colin Dassow" w:date="2020-12-04T11:05:00Z" w:initials="CD">
    <w:p w14:paraId="61376CD5" w14:textId="5DA3B4E5" w:rsidR="00BD51F6" w:rsidRDefault="00BD51F6">
      <w:pPr>
        <w:pStyle w:val="CommentText"/>
      </w:pPr>
      <w:r>
        <w:rPr>
          <w:rStyle w:val="CommentReference"/>
        </w:rPr>
        <w:annotationRef/>
      </w:r>
      <w:r>
        <w:t>I think now in point 3 of the outline above I’ve created a space to do this.</w:t>
      </w:r>
    </w:p>
  </w:comment>
  <w:comment w:id="262" w:author="Chelsey Nieman" w:date="2020-11-30T13:29:00Z" w:initials="CLN">
    <w:p w14:paraId="0EB0E5C9" w14:textId="77777777" w:rsidR="00BD51F6" w:rsidRDefault="00BD51F6"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263" w:author="Sass, Gregory G" w:date="2020-11-11T18:52:00Z" w:initials="SGG">
    <w:p w14:paraId="336C1A33" w14:textId="77777777" w:rsidR="00BD51F6" w:rsidRDefault="00BD51F6"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630756CD" w15:paraIdParent="73C072E3" w15:done="0"/>
  <w15:commentEx w15:paraId="55C08B86" w15:paraIdParent="73C072E3" w15:done="0"/>
  <w15:commentEx w15:paraId="00D5D8B1" w15:done="0"/>
  <w15:commentEx w15:paraId="480CFD9D" w15:done="0"/>
  <w15:commentEx w15:paraId="21BF4DB1" w15:done="0"/>
  <w15:commentEx w15:paraId="5761C2C4" w15:done="0"/>
  <w15:commentEx w15:paraId="790ADCEE" w15:done="0"/>
  <w15:commentEx w15:paraId="30CA8FD9" w15:paraIdParent="790ADCEE" w15:done="0"/>
  <w15:commentEx w15:paraId="65FD3532" w15:done="0"/>
  <w15:commentEx w15:paraId="2BC0031A" w15:done="0"/>
  <w15:commentEx w15:paraId="0043BB2A" w15:done="0"/>
  <w15:commentEx w15:paraId="357F414E" w15:paraIdParent="0043BB2A" w15:done="0"/>
  <w15:commentEx w15:paraId="19F23793" w15:done="0"/>
  <w15:commentEx w15:paraId="3DEEB64D" w15:done="1"/>
  <w15:commentEx w15:paraId="09D47A79" w15:done="0"/>
  <w15:commentEx w15:paraId="49A35081" w15:done="0"/>
  <w15:commentEx w15:paraId="5AA745BC" w15:done="0"/>
  <w15:commentEx w15:paraId="2521DF04" w15:done="0"/>
  <w15:commentEx w15:paraId="1B360DB8" w15:paraIdParent="2521DF04" w15:done="0"/>
  <w15:commentEx w15:paraId="4D988B7E" w15:done="0"/>
  <w15:commentEx w15:paraId="7CAAC9B1" w15:done="1"/>
  <w15:commentEx w15:paraId="685F99C7" w15:done="1"/>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1"/>
  <w15:commentEx w15:paraId="45D36DB7" w15:paraIdParent="0117A5DE" w15:done="1"/>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1542D32E" w15:done="0"/>
  <w15:commentEx w15:paraId="0118F5B7" w15:paraIdParent="1542D32E"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0C9B1E61" w15:done="0"/>
  <w15:commentEx w15:paraId="6B145F9B" w15:paraIdParent="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7C96CD" w16cex:dateUtc="2020-12-10T18:45:00Z"/>
  <w16cex:commentExtensible w16cex:durableId="237C98C6" w16cex:dateUtc="2020-12-10T18:53:00Z"/>
  <w16cex:commentExtensible w16cex:durableId="237C991D" w16cex:dateUtc="2020-12-10T18:54:00Z"/>
  <w16cex:commentExtensible w16cex:durableId="237C994B" w16cex:dateUtc="2020-12-10T18:55:00Z"/>
  <w16cex:commentExtensible w16cex:durableId="237C9D05" w16cex:dateUtc="2020-12-10T19:11: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1BF4DB1" w16cid:durableId="237C96CD"/>
  <w16cid:commentId w16cid:paraId="5761C2C4" w16cid:durableId="237C98C6"/>
  <w16cid:commentId w16cid:paraId="790ADCEE" w16cid:durableId="237B1CE3"/>
  <w16cid:commentId w16cid:paraId="30CA8FD9" w16cid:durableId="237B1CE4"/>
  <w16cid:commentId w16cid:paraId="65FD3532" w16cid:durableId="237B1CE5"/>
  <w16cid:commentId w16cid:paraId="2BC0031A" w16cid:durableId="237C934E"/>
  <w16cid:commentId w16cid:paraId="0043BB2A" w16cid:durableId="237C934F"/>
  <w16cid:commentId w16cid:paraId="357F414E" w16cid:durableId="237C991D"/>
  <w16cid:commentId w16cid:paraId="19F23793" w16cid:durableId="237C994B"/>
  <w16cid:commentId w16cid:paraId="3DEEB64D" w16cid:durableId="237B1CE6"/>
  <w16cid:commentId w16cid:paraId="09D47A79" w16cid:durableId="237B1CE7"/>
  <w16cid:commentId w16cid:paraId="49A35081" w16cid:durableId="237C9352"/>
  <w16cid:commentId w16cid:paraId="5AA745BC" w16cid:durableId="237B1CE8"/>
  <w16cid:commentId w16cid:paraId="2521DF04" w16cid:durableId="237C9D05"/>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64B2DAE3" w16cid:durableId="237C935B"/>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56E7DD0B" w16cid:durableId="237C9370"/>
  <w16cid:commentId w16cid:paraId="1542D32E" w16cid:durableId="237B3CCB"/>
  <w16cid:commentId w16cid:paraId="0118F5B7" w16cid:durableId="237C9372"/>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0C9B1E61" w16cid:durableId="237B4053"/>
  <w16cid:commentId w16cid:paraId="6B145F9B" w16cid:durableId="237C9379"/>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7A617" w14:textId="77777777" w:rsidR="00765317" w:rsidRDefault="00765317">
      <w:pPr>
        <w:spacing w:after="0"/>
      </w:pPr>
      <w:r>
        <w:separator/>
      </w:r>
    </w:p>
  </w:endnote>
  <w:endnote w:type="continuationSeparator" w:id="0">
    <w:p w14:paraId="44834E40" w14:textId="77777777" w:rsidR="00765317" w:rsidRDefault="00765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EndPr>
      <w:rPr>
        <w:rStyle w:val="PageNumber"/>
      </w:rPr>
    </w:sdtEndPr>
    <w:sdtContent>
      <w:p w14:paraId="2B6D06BA" w14:textId="104F27E5"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BD51F6" w:rsidRDefault="00BD51F6"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EndPr>
      <w:rPr>
        <w:rStyle w:val="PageNumber"/>
      </w:rPr>
    </w:sdtEndPr>
    <w:sdtContent>
      <w:p w14:paraId="1C49B948" w14:textId="5C80D97F" w:rsidR="00BD51F6" w:rsidRDefault="00BD51F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26B6">
          <w:rPr>
            <w:rStyle w:val="PageNumber"/>
            <w:noProof/>
          </w:rPr>
          <w:t>11</w:t>
        </w:r>
        <w:r>
          <w:rPr>
            <w:rStyle w:val="PageNumber"/>
          </w:rPr>
          <w:fldChar w:fldCharType="end"/>
        </w:r>
      </w:p>
    </w:sdtContent>
  </w:sdt>
  <w:p w14:paraId="17B52B45" w14:textId="77777777" w:rsidR="00BD51F6" w:rsidRDefault="00BD51F6"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371C1" w14:textId="77777777" w:rsidR="00765317" w:rsidRDefault="00765317">
      <w:r>
        <w:separator/>
      </w:r>
    </w:p>
  </w:footnote>
  <w:footnote w:type="continuationSeparator" w:id="0">
    <w:p w14:paraId="05AD3940" w14:textId="77777777" w:rsidR="00765317" w:rsidRDefault="00765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69A7"/>
    <w:rsid w:val="000723E5"/>
    <w:rsid w:val="00081D0D"/>
    <w:rsid w:val="00083D9F"/>
    <w:rsid w:val="0009734C"/>
    <w:rsid w:val="000B101C"/>
    <w:rsid w:val="000B686C"/>
    <w:rsid w:val="000C2C9F"/>
    <w:rsid w:val="000C7293"/>
    <w:rsid w:val="000D48AB"/>
    <w:rsid w:val="000E5CE7"/>
    <w:rsid w:val="00113753"/>
    <w:rsid w:val="00116751"/>
    <w:rsid w:val="001224BC"/>
    <w:rsid w:val="00164BB1"/>
    <w:rsid w:val="001B7BDD"/>
    <w:rsid w:val="001F6C94"/>
    <w:rsid w:val="002033DF"/>
    <w:rsid w:val="00214784"/>
    <w:rsid w:val="00221E85"/>
    <w:rsid w:val="00235F33"/>
    <w:rsid w:val="00235FC1"/>
    <w:rsid w:val="002753B0"/>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65317"/>
    <w:rsid w:val="00784D58"/>
    <w:rsid w:val="007A2BF4"/>
    <w:rsid w:val="007A529D"/>
    <w:rsid w:val="007A5C98"/>
    <w:rsid w:val="007C0D1C"/>
    <w:rsid w:val="007C4C65"/>
    <w:rsid w:val="007E3E3C"/>
    <w:rsid w:val="0082052B"/>
    <w:rsid w:val="008211DD"/>
    <w:rsid w:val="00841590"/>
    <w:rsid w:val="0085205D"/>
    <w:rsid w:val="00855018"/>
    <w:rsid w:val="00863375"/>
    <w:rsid w:val="00863E39"/>
    <w:rsid w:val="0088303F"/>
    <w:rsid w:val="008B40CF"/>
    <w:rsid w:val="008D6863"/>
    <w:rsid w:val="008E6B0F"/>
    <w:rsid w:val="00913B96"/>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1F3C"/>
    <w:rsid w:val="00AC53AD"/>
    <w:rsid w:val="00AD495E"/>
    <w:rsid w:val="00AD4E9A"/>
    <w:rsid w:val="00AF05EC"/>
    <w:rsid w:val="00B233A4"/>
    <w:rsid w:val="00B301C9"/>
    <w:rsid w:val="00B40165"/>
    <w:rsid w:val="00B52EC6"/>
    <w:rsid w:val="00B5453D"/>
    <w:rsid w:val="00B7735F"/>
    <w:rsid w:val="00B837B3"/>
    <w:rsid w:val="00B85634"/>
    <w:rsid w:val="00B86B75"/>
    <w:rsid w:val="00BB10B5"/>
    <w:rsid w:val="00BB26B6"/>
    <w:rsid w:val="00BB690A"/>
    <w:rsid w:val="00BC48D5"/>
    <w:rsid w:val="00BD2A9B"/>
    <w:rsid w:val="00BD51F6"/>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1BDE-FEB0-4271-A567-80409090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11</cp:revision>
  <dcterms:created xsi:type="dcterms:W3CDTF">2020-12-09T18:50:00Z</dcterms:created>
  <dcterms:modified xsi:type="dcterms:W3CDTF">2020-12-10T19:26:00Z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