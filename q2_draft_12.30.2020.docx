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4ED53961"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w:t>
      </w:r>
      <w:ins w:id="4" w:author="Chelsey Nieman" w:date="2020-12-28T08:58:00Z">
        <w:r w:rsidR="00861078">
          <w:rPr>
            <w:rFonts w:ascii="Times New Roman" w:hAnsi="Times New Roman" w:cs="Times New Roman"/>
          </w:rPr>
          <w:t xml:space="preserve"> heavily</w:t>
        </w:r>
      </w:ins>
      <w:r w:rsidR="008365C7">
        <w:rPr>
          <w:rFonts w:ascii="Times New Roman" w:hAnsi="Times New Roman" w:cs="Times New Roman"/>
        </w:rPr>
        <w:t xml:space="preserve">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5" w:author="Stuart Jones" w:date="2020-12-22T13:10:00Z">
        <w:r w:rsidR="00C362FB">
          <w:rPr>
            <w:rFonts w:ascii="Times New Roman" w:hAnsi="Times New Roman" w:cs="Times New Roman"/>
          </w:rPr>
          <w:t xml:space="preserve">For example, </w:t>
        </w:r>
      </w:ins>
      <w:ins w:id="6"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xml:space="preserve">) stocks have crashed due to interacting effects of overfishing and predation by </w:t>
        </w:r>
      </w:ins>
      <w:ins w:id="7" w:author="Chelsey Nieman" w:date="2020-12-28T08:59:00Z">
        <w:r w:rsidR="00861078">
          <w:rPr>
            <w:rFonts w:ascii="Times New Roman" w:hAnsi="Times New Roman" w:cs="Times New Roman"/>
          </w:rPr>
          <w:t xml:space="preserve">Atlantic </w:t>
        </w:r>
      </w:ins>
      <w:ins w:id="8" w:author="Stuart Jones" w:date="2020-12-22T13:11:00Z">
        <w:r w:rsidR="00C362FB">
          <w:rPr>
            <w:rFonts w:ascii="Times New Roman" w:hAnsi="Times New Roman" w:cs="Times New Roman"/>
          </w:rPr>
          <w:t>herring (</w:t>
        </w:r>
        <w:proofErr w:type="spellStart"/>
        <w:r w:rsidR="00C362FB">
          <w:rPr>
            <w:rFonts w:ascii="Times New Roman" w:hAnsi="Times New Roman" w:cs="Times New Roman"/>
            <w:i/>
          </w:rPr>
          <w:t>Clupea</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9" w:author="Stuart Jones" w:date="2020-12-22T13:12:00Z">
        <w:r w:rsidR="00C362FB">
          <w:rPr>
            <w:rFonts w:ascii="Times New Roman" w:hAnsi="Times New Roman" w:cs="Times New Roman"/>
          </w:rPr>
          <w:t xml:space="preserve">, but </w:t>
        </w:r>
        <w:commentRangeStart w:id="10"/>
        <w:r w:rsidR="00C362FB">
          <w:rPr>
            <w:rFonts w:ascii="Times New Roman" w:hAnsi="Times New Roman" w:cs="Times New Roman"/>
          </w:rPr>
          <w:t xml:space="preserve">subsequent predation of </w:t>
        </w:r>
      </w:ins>
      <w:ins w:id="11" w:author="Chelsey Nieman" w:date="2020-12-28T08:59:00Z">
        <w:r w:rsidR="00861078">
          <w:rPr>
            <w:rFonts w:ascii="Times New Roman" w:hAnsi="Times New Roman" w:cs="Times New Roman"/>
          </w:rPr>
          <w:t xml:space="preserve">Atlantic </w:t>
        </w:r>
      </w:ins>
      <w:ins w:id="12" w:author="Stuart Jones" w:date="2020-12-22T13:12:00Z">
        <w:r w:rsidR="00C362FB">
          <w:rPr>
            <w:rFonts w:ascii="Times New Roman" w:hAnsi="Times New Roman" w:cs="Times New Roman"/>
          </w:rPr>
          <w:t xml:space="preserve">herring by </w:t>
        </w:r>
      </w:ins>
      <w:ins w:id="13" w:author="Chelsey Nieman" w:date="2020-12-28T08:59:00Z">
        <w:r w:rsidR="00861078">
          <w:rPr>
            <w:rFonts w:ascii="Times New Roman" w:hAnsi="Times New Roman" w:cs="Times New Roman"/>
          </w:rPr>
          <w:t xml:space="preserve">Atlantic </w:t>
        </w:r>
      </w:ins>
      <w:ins w:id="14" w:author="Stuart Jones" w:date="2020-12-22T13:12:00Z">
        <w:r w:rsidR="00C362FB">
          <w:rPr>
            <w:rFonts w:ascii="Times New Roman" w:hAnsi="Times New Roman" w:cs="Times New Roman"/>
          </w:rPr>
          <w:t>cod (</w:t>
        </w:r>
        <w:proofErr w:type="spellStart"/>
        <w:r w:rsidR="00C362FB">
          <w:rPr>
            <w:rFonts w:ascii="Times New Roman" w:hAnsi="Times New Roman" w:cs="Times New Roman"/>
            <w:i/>
          </w:rPr>
          <w:t>Gadus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15" w:author="Colin Dassow" w:date="2020-12-26T10:47:00Z">
          <w:r w:rsidR="00C362FB" w:rsidDel="00D62475">
            <w:rPr>
              <w:rFonts w:ascii="Times New Roman" w:hAnsi="Times New Roman" w:cs="Times New Roman"/>
            </w:rPr>
            <w:delText xml:space="preserve"> allowed the stock to recove</w:delText>
          </w:r>
        </w:del>
      </w:ins>
      <w:commentRangeEnd w:id="10"/>
      <w:ins w:id="16" w:author="Colin Dassow" w:date="2020-12-26T10:47:00Z">
        <w:r w:rsidR="00D62475">
          <w:rPr>
            <w:rFonts w:ascii="Times New Roman" w:hAnsi="Times New Roman" w:cs="Times New Roman"/>
          </w:rPr>
          <w:t xml:space="preserve"> </w:t>
        </w:r>
      </w:ins>
      <w:ins w:id="17" w:author="Stuart Jones" w:date="2020-12-22T13:12:00Z">
        <w:r w:rsidR="00C362FB">
          <w:rPr>
            <w:rStyle w:val="CommentReference"/>
          </w:rPr>
          <w:commentReference w:id="10"/>
        </w:r>
        <w:del w:id="18" w:author="Colin Dassow" w:date="2020-12-26T10:47:00Z">
          <w:r w:rsidR="00C362FB" w:rsidDel="00D62475">
            <w:rPr>
              <w:rFonts w:ascii="Times New Roman" w:hAnsi="Times New Roman" w:cs="Times New Roman"/>
            </w:rPr>
            <w:delText>r</w:delText>
          </w:r>
        </w:del>
      </w:ins>
      <w:ins w:id="19" w:author="Colin Dassow" w:date="2020-12-26T10:47:00Z">
        <w:r w:rsidR="00D62475">
          <w:rPr>
            <w:rFonts w:ascii="Times New Roman" w:hAnsi="Times New Roman" w:cs="Times New Roman"/>
          </w:rPr>
          <w:t>delayed the stocks recovery</w:t>
        </w:r>
      </w:ins>
      <w:ins w:id="20"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21" w:author="Stuart Jones" w:date="2020-12-22T13:13:00Z">
        <w:r w:rsidR="00C362FB">
          <w:rPr>
            <w:rFonts w:ascii="Times New Roman" w:hAnsi="Times New Roman" w:cs="Times New Roman"/>
          </w:rPr>
          <w:t xml:space="preserve"> </w:t>
        </w:r>
      </w:ins>
      <w:commentRangeStart w:id="22"/>
      <w:r w:rsidR="008876E1" w:rsidRPr="00020BE5">
        <w:rPr>
          <w:rFonts w:ascii="Times New Roman" w:hAnsi="Times New Roman" w:cs="Times New Roman"/>
        </w:rPr>
        <w:t>These unexpected outcomes</w:t>
      </w:r>
      <w:ins w:id="23" w:author="Stuart Jones" w:date="2020-12-22T13:13:00Z">
        <w:r w:rsidR="00C362FB">
          <w:rPr>
            <w:rFonts w:ascii="Times New Roman" w:hAnsi="Times New Roman" w:cs="Times New Roman"/>
          </w:rPr>
          <w:t>, and</w:t>
        </w:r>
      </w:ins>
      <w:del w:id="24"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25" w:author="Stuart Jones" w:date="2020-12-22T13:13:00Z">
        <w:r w:rsidR="00C362FB">
          <w:rPr>
            <w:rFonts w:ascii="Times New Roman" w:hAnsi="Times New Roman" w:cs="Times New Roman"/>
          </w:rPr>
          <w:t>outcomes around the world</w:t>
        </w:r>
      </w:ins>
      <w:ins w:id="26" w:author="Stuart Jones" w:date="2020-12-22T13:14:00Z">
        <w:r w:rsidR="00C362FB">
          <w:rPr>
            <w:rFonts w:ascii="Times New Roman" w:hAnsi="Times New Roman" w:cs="Times New Roman"/>
          </w:rPr>
          <w:t xml:space="preserve"> occurred at least in part because managers </w:t>
        </w:r>
      </w:ins>
      <w:del w:id="27"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22"/>
      <w:r w:rsidR="00C362FB">
        <w:rPr>
          <w:rStyle w:val="CommentReference"/>
        </w:rPr>
        <w:commentReference w:id="22"/>
      </w:r>
      <w:r w:rsidR="008876E1" w:rsidRPr="00020BE5">
        <w:rPr>
          <w:rFonts w:ascii="Times New Roman" w:hAnsi="Times New Roman" w:cs="Times New Roman"/>
        </w:rPr>
        <w:t>et al. 2000</w:t>
      </w:r>
      <w:ins w:id="28" w:author="Stuart Jones" w:date="2020-12-22T13:14:00Z">
        <w:r w:rsidR="00C362FB">
          <w:rPr>
            <w:rFonts w:ascii="Times New Roman" w:hAnsi="Times New Roman" w:cs="Times New Roman"/>
          </w:rPr>
          <w:t xml:space="preserve">; </w:t>
        </w:r>
      </w:ins>
      <w:del w:id="29"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30"/>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30"/>
        <w:r w:rsidR="00C362FB" w:rsidDel="00C362FB">
          <w:rPr>
            <w:rStyle w:val="CommentReference"/>
          </w:rPr>
          <w:commentReference w:id="30"/>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31" w:author="Stuart Jones" w:date="2020-12-22T13:14:00Z">
        <w:r w:rsidR="00C362FB">
          <w:rPr>
            <w:rFonts w:ascii="Times New Roman" w:hAnsi="Times New Roman" w:cs="Times New Roman"/>
          </w:rPr>
          <w:t xml:space="preserve">; </w:t>
        </w:r>
      </w:ins>
      <w:ins w:id="32"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33"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34"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35" w:author="Stuart Jones" w:date="2020-12-22T13:14:00Z">
        <w:r w:rsidR="009F332E" w:rsidDel="00C362FB">
          <w:rPr>
            <w:rFonts w:ascii="Times New Roman" w:hAnsi="Times New Roman" w:cs="Times New Roman"/>
          </w:rPr>
          <w:delText>while subsequent predation on herring by cod</w:delText>
        </w:r>
      </w:del>
      <w:del w:id="36"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7"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8" w:author="Stuart Jones" w:date="2020-12-22T13:15:00Z" w:name="move59535362"/>
      <w:moveFrom w:id="39"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8"/>
      <w:ins w:id="40" w:author="Stuart Jones" w:date="2020-12-22T13:15:00Z">
        <w:r w:rsidR="00C362FB">
          <w:rPr>
            <w:rFonts w:ascii="Times New Roman" w:hAnsi="Times New Roman" w:cs="Times New Roman"/>
          </w:rPr>
          <w:t>Although difficult, e</w:t>
        </w:r>
      </w:ins>
      <w:del w:id="41"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42"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43" w:author="Stuart Jones" w:date="2020-12-22T13:15:00Z">
        <w:r w:rsidR="00C362FB">
          <w:rPr>
            <w:rFonts w:ascii="Times New Roman" w:hAnsi="Times New Roman" w:cs="Times New Roman"/>
          </w:rPr>
          <w:t xml:space="preserve">, </w:t>
        </w:r>
      </w:ins>
      <w:moveToRangeStart w:id="44" w:author="Stuart Jones" w:date="2020-12-22T13:15:00Z" w:name="move59535362"/>
      <w:moveTo w:id="45" w:author="Stuart Jones" w:date="2020-12-22T13:15:00Z">
        <w:del w:id="46"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44"/>
      <w:ins w:id="47" w:author="Stuart Jones" w:date="2020-12-22T13:16:00Z">
        <w:r w:rsidR="00C362FB" w:rsidRPr="003830E1" w:rsidDel="00C362FB">
          <w:rPr>
            <w:rFonts w:ascii="Times New Roman" w:hAnsi="Times New Roman" w:cs="Times New Roman"/>
          </w:rPr>
          <w:t xml:space="preserve"> </w:t>
        </w:r>
      </w:ins>
      <w:del w:id="48"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9"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2DD2F11B" w:rsidR="005C55A5" w:rsidRPr="00B233A4" w:rsidRDefault="00ED680B">
      <w:pPr>
        <w:spacing w:before="240"/>
        <w:ind w:firstLine="720"/>
        <w:rPr>
          <w:rFonts w:ascii="Times New Roman" w:hAnsi="Times New Roman" w:cs="Times New Roman"/>
        </w:rPr>
        <w:pPrChange w:id="50" w:author="Stuart Jones" w:date="2020-12-22T13:16:00Z">
          <w:pPr>
            <w:ind w:firstLine="720"/>
          </w:pPr>
        </w:pPrChange>
      </w:pPr>
      <w:r>
        <w:rPr>
          <w:rFonts w:ascii="Times New Roman" w:hAnsi="Times New Roman" w:cs="Times New Roman"/>
        </w:rPr>
        <w:t xml:space="preserve">The </w:t>
      </w:r>
      <w:del w:id="51" w:author="Chelsey Nieman" w:date="2020-12-28T08:57:00Z">
        <w:r w:rsidDel="00861078">
          <w:rPr>
            <w:rFonts w:ascii="Times New Roman" w:hAnsi="Times New Roman" w:cs="Times New Roman"/>
          </w:rPr>
          <w:delText>worst</w:delText>
        </w:r>
      </w:del>
      <w:ins w:id="52" w:author="Stuart Jones" w:date="2020-12-22T13:16:00Z">
        <w:del w:id="53" w:author="Chelsey Nieman" w:date="2020-12-28T08:57:00Z">
          <w:r w:rsidR="00C362FB" w:rsidDel="00861078">
            <w:rPr>
              <w:rFonts w:ascii="Times New Roman" w:hAnsi="Times New Roman" w:cs="Times New Roman"/>
            </w:rPr>
            <w:delText>-</w:delText>
          </w:r>
        </w:del>
      </w:ins>
      <w:del w:id="54" w:author="Chelsey Nieman" w:date="2020-12-28T08:57:00Z">
        <w:r w:rsidDel="00861078">
          <w:rPr>
            <w:rFonts w:ascii="Times New Roman" w:hAnsi="Times New Roman" w:cs="Times New Roman"/>
          </w:rPr>
          <w:delText xml:space="preserve"> case</w:delText>
        </w:r>
      </w:del>
      <w:ins w:id="55" w:author="Chelsey Nieman" w:date="2020-12-28T08:57:00Z">
        <w:r w:rsidR="00861078">
          <w:rPr>
            <w:rFonts w:ascii="Times New Roman" w:hAnsi="Times New Roman" w:cs="Times New Roman"/>
          </w:rPr>
          <w:t>most undesirable</w:t>
        </w:r>
      </w:ins>
      <w:r>
        <w:rPr>
          <w:rFonts w:ascii="Times New Roman" w:hAnsi="Times New Roman" w:cs="Times New Roman"/>
        </w:rPr>
        <w:t xml:space="preserve"> scenario for a</w:t>
      </w:r>
      <w:ins w:id="56" w:author="Chelsey Nieman" w:date="2020-12-28T08:57:00Z">
        <w:r w:rsidR="00861078">
          <w:rPr>
            <w:rFonts w:ascii="Times New Roman" w:hAnsi="Times New Roman" w:cs="Times New Roman"/>
          </w:rPr>
          <w:t xml:space="preserve"> </w:t>
        </w:r>
      </w:ins>
      <w:del w:id="57" w:author="Chelsey Nieman" w:date="2020-12-28T08:57:00Z">
        <w:r w:rsidDel="00861078">
          <w:rPr>
            <w:rFonts w:ascii="Times New Roman" w:hAnsi="Times New Roman" w:cs="Times New Roman"/>
          </w:rPr>
          <w:delText xml:space="preserve"> </w:delText>
        </w:r>
      </w:del>
      <w:r>
        <w:rPr>
          <w:rFonts w:ascii="Times New Roman" w:hAnsi="Times New Roman" w:cs="Times New Roman"/>
        </w:rPr>
        <w:t>manager whose single-species focused intervention has le</w:t>
      </w:r>
      <w:del w:id="58"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59" w:author="Stuart Jones" w:date="2020-12-22T13:16:00Z">
        <w:r w:rsidR="0011573E">
          <w:rPr>
            <w:rFonts w:ascii="Times New Roman" w:hAnsi="Times New Roman" w:cs="Times New Roman"/>
          </w:rPr>
          <w:t>witch to an undesirable</w:t>
        </w:r>
      </w:ins>
      <w:del w:id="60"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61" w:author="Stuart Jones" w:date="2020-12-22T13:16:00Z">
        <w:r w:rsidR="0011573E">
          <w:rPr>
            <w:rFonts w:ascii="Times New Roman" w:hAnsi="Times New Roman" w:cs="Times New Roman"/>
          </w:rPr>
          <w:t xml:space="preserve"> alternative</w:t>
        </w:r>
      </w:ins>
      <w:del w:id="62"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w:t>
      </w:r>
      <w:del w:id="63" w:author="Chelsey Nieman" w:date="2020-12-28T08:58:00Z">
        <w:r w:rsidR="0096281D" w:rsidDel="00861078">
          <w:rPr>
            <w:rFonts w:ascii="Times New Roman" w:hAnsi="Times New Roman" w:cs="Times New Roman"/>
          </w:rPr>
          <w:delText>,</w:delText>
        </w:r>
      </w:del>
      <w:r w:rsidR="0096281D">
        <w:rPr>
          <w:rFonts w:ascii="Times New Roman" w:hAnsi="Times New Roman" w:cs="Times New Roman"/>
        </w:rPr>
        <w:t xml:space="preserve"> </w:t>
      </w:r>
      <w:ins w:id="64" w:author="Colin Dassow" w:date="2020-12-29T11:33:00Z">
        <w:r w:rsidR="005B5D26">
          <w:rPr>
            <w:rFonts w:ascii="Times New Roman" w:hAnsi="Times New Roman" w:cs="Times New Roman"/>
          </w:rPr>
          <w:t xml:space="preserve">like this </w:t>
        </w:r>
      </w:ins>
      <w:del w:id="65" w:author="Chelsey Nieman" w:date="2020-12-28T08:57:00Z">
        <w:r w:rsidR="0096281D" w:rsidDel="00861078">
          <w:rPr>
            <w:rFonts w:ascii="Times New Roman" w:hAnsi="Times New Roman" w:cs="Times New Roman"/>
          </w:rPr>
          <w:delText xml:space="preserve">as they are often referred to, </w:delText>
        </w:r>
      </w:del>
      <w:r w:rsidR="0096281D">
        <w:rPr>
          <w:rFonts w:ascii="Times New Roman" w:hAnsi="Times New Roman" w:cs="Times New Roman"/>
        </w:rPr>
        <w:t>are well documented in aquatic systems and exceedingly difficult to reverse once they’ve occurred (</w:t>
      </w:r>
      <w:commentRangeStart w:id="66"/>
      <w:commentRangeStart w:id="67"/>
      <w:commentRangeStart w:id="68"/>
      <w:commentRangeStart w:id="69"/>
      <w:ins w:id="70" w:author="Chelsey Nieman" w:date="2020-12-28T08:56:00Z">
        <w:r w:rsidR="00861078">
          <w:rPr>
            <w:rFonts w:ascii="Times New Roman" w:hAnsi="Times New Roman" w:cs="Times New Roman"/>
          </w:rPr>
          <w:t>Carpenter, 2003</w:t>
        </w:r>
        <w:commentRangeEnd w:id="66"/>
        <w:r w:rsidR="00861078">
          <w:rPr>
            <w:rStyle w:val="CommentReference"/>
          </w:rPr>
          <w:commentReference w:id="66"/>
        </w:r>
      </w:ins>
      <w:commentRangeEnd w:id="67"/>
      <w:r w:rsidR="00990466">
        <w:rPr>
          <w:rStyle w:val="CommentReference"/>
        </w:rPr>
        <w:commentReference w:id="67"/>
      </w:r>
      <w:commentRangeEnd w:id="68"/>
      <w:r w:rsidR="0095001B">
        <w:rPr>
          <w:rStyle w:val="CommentReference"/>
        </w:rPr>
        <w:commentReference w:id="68"/>
      </w:r>
      <w:commentRangeEnd w:id="69"/>
      <w:r w:rsidR="0095001B">
        <w:rPr>
          <w:rStyle w:val="CommentReference"/>
        </w:rPr>
        <w:commentReference w:id="69"/>
      </w:r>
      <w:del w:id="71" w:author="Chelsey Nieman" w:date="2020-12-28T08:56: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ins w:id="72" w:author="Chelsey Nieman" w:date="2020-12-28T08:59:00Z">
        <w:r w:rsidR="00861078">
          <w:rPr>
            <w:rFonts w:ascii="Times New Roman" w:hAnsi="Times New Roman" w:cs="Times New Roman"/>
          </w:rPr>
          <w:t xml:space="preserve">Regime shifts </w:t>
        </w:r>
      </w:ins>
      <w:del w:id="73" w:author="Chelsey Nieman" w:date="2020-12-28T08:59:00Z">
        <w:r w:rsidR="0096281D" w:rsidDel="00861078">
          <w:rPr>
            <w:rFonts w:ascii="Times New Roman" w:hAnsi="Times New Roman" w:cs="Times New Roman"/>
          </w:rPr>
          <w:delText xml:space="preserve">They </w:delText>
        </w:r>
      </w:del>
      <w:r w:rsidR="0096281D">
        <w:rPr>
          <w:rFonts w:ascii="Times New Roman" w:hAnsi="Times New Roman" w:cs="Times New Roman"/>
        </w:rPr>
        <w:t>represent a</w:t>
      </w:r>
      <w:ins w:id="74" w:author="Chelsey Nieman" w:date="2020-12-28T09:00:00Z">
        <w:r w:rsidR="00861078">
          <w:rPr>
            <w:rFonts w:ascii="Times New Roman" w:hAnsi="Times New Roman" w:cs="Times New Roman"/>
          </w:rPr>
          <w:t>n abrupt change</w:t>
        </w:r>
      </w:ins>
      <w:del w:id="75" w:author="Chelsey Nieman" w:date="2020-12-28T09:00:00Z">
        <w:r w:rsidR="0096281D" w:rsidDel="00861078">
          <w:rPr>
            <w:rFonts w:ascii="Times New Roman" w:hAnsi="Times New Roman" w:cs="Times New Roman"/>
          </w:rPr>
          <w:delText xml:space="preserve"> shift</w:delText>
        </w:r>
      </w:del>
      <w:r w:rsidR="0096281D">
        <w:rPr>
          <w:rFonts w:ascii="Times New Roman" w:hAnsi="Times New Roman" w:cs="Times New Roman"/>
        </w:rPr>
        <w:t xml:space="preserve"> in ecosystem configuration that </w:t>
      </w:r>
      <w:ins w:id="76" w:author="Chelsey Nieman" w:date="2020-12-28T09:00:00Z">
        <w:r w:rsidR="00861078">
          <w:rPr>
            <w:rFonts w:ascii="Times New Roman" w:hAnsi="Times New Roman" w:cs="Times New Roman"/>
          </w:rPr>
          <w:t>can be</w:t>
        </w:r>
      </w:ins>
      <w:del w:id="77" w:author="Chelsey Nieman" w:date="2020-12-28T09:00:00Z">
        <w:r w:rsidR="0096281D" w:rsidDel="00861078">
          <w:rPr>
            <w:rFonts w:ascii="Times New Roman" w:hAnsi="Times New Roman" w:cs="Times New Roman"/>
          </w:rPr>
          <w:delText>is</w:delText>
        </w:r>
      </w:del>
      <w:r w:rsidR="0096281D">
        <w:rPr>
          <w:rFonts w:ascii="Times New Roman" w:hAnsi="Times New Roman" w:cs="Times New Roman"/>
        </w:rPr>
        <w:t xml:space="preserve"> self-reinforcing (</w:t>
      </w:r>
      <w:ins w:id="78" w:author="Chelsey Nieman" w:date="2020-12-28T09:00:00Z">
        <w:r w:rsidR="00861078">
          <w:rPr>
            <w:rFonts w:ascii="Times New Roman" w:hAnsi="Times New Roman" w:cs="Times New Roman"/>
            <w:b/>
          </w:rPr>
          <w:t>Carpenter</w:t>
        </w:r>
      </w:ins>
      <w:ins w:id="79" w:author="Chelsey Nieman" w:date="2020-12-28T09:01:00Z">
        <w:r w:rsidR="00861078">
          <w:rPr>
            <w:rFonts w:ascii="Times New Roman" w:hAnsi="Times New Roman" w:cs="Times New Roman"/>
            <w:b/>
          </w:rPr>
          <w:t>, 2003</w:t>
        </w:r>
      </w:ins>
      <w:del w:id="80" w:author="Chelsey Nieman" w:date="2020-12-28T09:00: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w:t>
      </w:r>
      <w:ins w:id="81" w:author="Chelsey Nieman" w:date="2020-12-28T09:01:00Z">
        <w:r w:rsidR="00861078">
          <w:rPr>
            <w:rFonts w:ascii="Times New Roman" w:hAnsi="Times New Roman" w:cs="Times New Roman"/>
          </w:rPr>
          <w:t>ould</w:t>
        </w:r>
      </w:ins>
      <w:del w:id="82" w:author="Chelsey Nieman" w:date="2020-12-28T09:01:00Z">
        <w:r w:rsidR="00AC1F3C" w:rsidRPr="00AC1F3C" w:rsidDel="00861078">
          <w:rPr>
            <w:rFonts w:ascii="Times New Roman" w:hAnsi="Times New Roman" w:cs="Times New Roman"/>
          </w:rPr>
          <w:delText>an</w:delText>
        </w:r>
      </w:del>
      <w:r w:rsidR="00AC1F3C" w:rsidRPr="00AC1F3C">
        <w:rPr>
          <w:rFonts w:ascii="Times New Roman" w:hAnsi="Times New Roman" w:cs="Times New Roman"/>
        </w:rPr>
        <w:t xml:space="preserve">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83"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w:t>
      </w:r>
      <w:commentRangeStart w:id="84"/>
      <w:commentRangeStart w:id="85"/>
      <w:r w:rsidR="00AC1F3C" w:rsidRPr="00AC1F3C">
        <w:rPr>
          <w:rFonts w:ascii="Times New Roman" w:hAnsi="Times New Roman" w:cs="Times New Roman"/>
        </w:rPr>
        <w:t xml:space="preserve"> species</w:t>
      </w:r>
      <w:commentRangeEnd w:id="84"/>
      <w:r w:rsidR="00861078">
        <w:rPr>
          <w:rStyle w:val="CommentReference"/>
        </w:rPr>
        <w:commentReference w:id="84"/>
      </w:r>
      <w:commentRangeEnd w:id="85"/>
      <w:r w:rsidR="00B767CE">
        <w:rPr>
          <w:rStyle w:val="CommentReference"/>
        </w:rPr>
        <w:commentReference w:id="85"/>
      </w:r>
      <w:r w:rsidR="00AE35BD">
        <w:rPr>
          <w:rFonts w:ascii="Times New Roman" w:hAnsi="Times New Roman" w:cs="Times New Roman"/>
        </w:rPr>
        <w:t xml:space="preserve">. </w:t>
      </w:r>
      <w:ins w:id="86" w:author="Colin Dassow" w:date="2020-12-29T14:30:00Z">
        <w:r w:rsidR="0098486B">
          <w:rPr>
            <w:rFonts w:ascii="Times New Roman" w:hAnsi="Times New Roman" w:cs="Times New Roman"/>
          </w:rPr>
          <w:t xml:space="preserve">Further, De </w:t>
        </w:r>
        <w:proofErr w:type="spellStart"/>
        <w:r w:rsidR="0098486B">
          <w:rPr>
            <w:rFonts w:ascii="Times New Roman" w:hAnsi="Times New Roman" w:cs="Times New Roman"/>
          </w:rPr>
          <w:t>Roos</w:t>
        </w:r>
        <w:proofErr w:type="spellEnd"/>
        <w:r w:rsidR="0098486B">
          <w:rPr>
            <w:rFonts w:ascii="Times New Roman" w:hAnsi="Times New Roman" w:cs="Times New Roman"/>
          </w:rPr>
          <w:t xml:space="preserve"> and </w:t>
        </w:r>
        <w:proofErr w:type="spellStart"/>
        <w:r w:rsidR="0098486B">
          <w:rPr>
            <w:rFonts w:ascii="Times New Roman" w:hAnsi="Times New Roman" w:cs="Times New Roman"/>
          </w:rPr>
          <w:t>Persson</w:t>
        </w:r>
        <w:proofErr w:type="spellEnd"/>
        <w:r w:rsidR="0098486B">
          <w:rPr>
            <w:rFonts w:ascii="Times New Roman" w:hAnsi="Times New Roman" w:cs="Times New Roman"/>
          </w:rPr>
          <w:t xml:space="preserve"> (2002) </w:t>
        </w:r>
      </w:ins>
      <w:ins w:id="87" w:author="Colin Dassow" w:date="2020-12-29T14:31:00Z">
        <w:r w:rsidR="00B767CE">
          <w:rPr>
            <w:rFonts w:ascii="Times New Roman" w:hAnsi="Times New Roman" w:cs="Times New Roman"/>
          </w:rPr>
          <w:t xml:space="preserve">describe how </w:t>
        </w:r>
      </w:ins>
      <w:ins w:id="88" w:author="Colin Dassow" w:date="2020-12-29T14:32:00Z">
        <w:r w:rsidR="00B767CE">
          <w:rPr>
            <w:rFonts w:ascii="Times New Roman" w:hAnsi="Times New Roman" w:cs="Times New Roman"/>
          </w:rPr>
          <w:t xml:space="preserve">size- and food-dependent individual growth can result in depensatory population growth, also </w:t>
        </w:r>
      </w:ins>
      <w:ins w:id="89" w:author="Colin Dassow" w:date="2020-12-29T14:33:00Z">
        <w:r w:rsidR="00B767CE">
          <w:rPr>
            <w:rFonts w:ascii="Times New Roman" w:hAnsi="Times New Roman" w:cs="Times New Roman"/>
          </w:rPr>
          <w:t>known</w:t>
        </w:r>
      </w:ins>
      <w:ins w:id="90" w:author="Colin Dassow" w:date="2020-12-29T14:32:00Z">
        <w:r w:rsidR="00B767CE">
          <w:rPr>
            <w:rFonts w:ascii="Times New Roman" w:hAnsi="Times New Roman" w:cs="Times New Roman"/>
          </w:rPr>
          <w:t xml:space="preserve"> </w:t>
        </w:r>
      </w:ins>
      <w:ins w:id="91" w:author="Colin Dassow" w:date="2020-12-29T14:33:00Z">
        <w:r w:rsidR="00B767CE">
          <w:rPr>
            <w:rFonts w:ascii="Times New Roman" w:hAnsi="Times New Roman" w:cs="Times New Roman"/>
          </w:rPr>
          <w:t xml:space="preserve">as ‘Allee Effects’. </w:t>
        </w:r>
      </w:ins>
      <w:r w:rsidR="00AE35BD">
        <w:rPr>
          <w:rFonts w:ascii="Times New Roman" w:hAnsi="Times New Roman" w:cs="Times New Roman"/>
        </w:rPr>
        <w:t>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ins w:id="92" w:author="Colin Dassow" w:date="2020-12-29T14:33:00Z">
        <w:r w:rsidR="00B767CE">
          <w:rPr>
            <w:rFonts w:ascii="Times New Roman" w:hAnsi="Times New Roman" w:cs="Times New Roman"/>
          </w:rPr>
          <w:t>Depensatory growth effects on the predator population further limit its ability to rebound and become abundant again.</w:t>
        </w:r>
      </w:ins>
      <w:commentRangeStart w:id="93"/>
      <w:del w:id="94"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95" w:author="Chelsey Nieman" w:date="2020-12-23T13:46:00Z">
        <w:r w:rsidR="00AC1F3C" w:rsidRPr="00AC1F3C" w:rsidDel="00D01FC6">
          <w:rPr>
            <w:rFonts w:ascii="Times New Roman" w:hAnsi="Times New Roman" w:cs="Times New Roman"/>
          </w:rPr>
          <w:delText>R</w:delText>
        </w:r>
      </w:del>
      <w:del w:id="96"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97"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98" w:author="Chelsey Nieman" w:date="2020-12-23T13:45:00Z">
        <w:r w:rsidR="00AC1F3C" w:rsidRPr="00AC1F3C" w:rsidDel="00D01FC6">
          <w:rPr>
            <w:rFonts w:ascii="Times New Roman" w:hAnsi="Times New Roman" w:cs="Times New Roman"/>
          </w:rPr>
          <w:delText>(Hutchings 2000).</w:delText>
        </w:r>
        <w:commentRangeEnd w:id="93"/>
        <w:r w:rsidR="00E64405" w:rsidDel="00D01FC6">
          <w:rPr>
            <w:rStyle w:val="CommentReference"/>
          </w:rPr>
          <w:commentReference w:id="93"/>
        </w:r>
      </w:del>
    </w:p>
    <w:p w14:paraId="618B7D80" w14:textId="77A26CA0" w:rsidR="0070349C" w:rsidRDefault="002D1720" w:rsidP="005C55A5">
      <w:pPr>
        <w:ind w:firstLine="720"/>
        <w:rPr>
          <w:rFonts w:ascii="Times New Roman" w:hAnsi="Times New Roman"/>
        </w:rPr>
      </w:pPr>
      <w:ins w:id="99" w:author="Stuart Jones" w:date="2020-12-22T13:28:00Z">
        <w:r>
          <w:rPr>
            <w:rFonts w:ascii="Times New Roman" w:hAnsi="Times New Roman"/>
          </w:rPr>
          <w:t>In addition to</w:t>
        </w:r>
      </w:ins>
      <w:del w:id="100"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101"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102" w:author="Stuart Jones" w:date="2020-12-22T13:28:00Z">
        <w:r>
          <w:rPr>
            <w:rFonts w:ascii="Times New Roman" w:hAnsi="Times New Roman"/>
          </w:rPr>
          <w:t>o</w:t>
        </w:r>
      </w:ins>
      <w:r w:rsidR="0070349C">
        <w:rPr>
          <w:rFonts w:ascii="Times New Roman" w:hAnsi="Times New Roman"/>
        </w:rPr>
        <w:t>n</w:t>
      </w:r>
      <w:ins w:id="103" w:author="Stuart Jones" w:date="2020-12-22T13:28:00Z">
        <w:r>
          <w:rPr>
            <w:rFonts w:ascii="Times New Roman" w:hAnsi="Times New Roman"/>
          </w:rPr>
          <w:t>s</w:t>
        </w:r>
      </w:ins>
      <w:del w:id="104"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105" w:author="Stuart Jones" w:date="2020-12-22T13:29:00Z">
        <w:r>
          <w:rPr>
            <w:rFonts w:ascii="Times New Roman" w:hAnsi="Times New Roman"/>
          </w:rPr>
          <w:t>h</w:t>
        </w:r>
      </w:ins>
      <w:del w:id="106"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107" w:author="Stuart Jones" w:date="2020-12-22T13:29:00Z">
        <w:r w:rsidR="0070349C" w:rsidDel="002D1720">
          <w:rPr>
            <w:rFonts w:ascii="Times New Roman" w:hAnsi="Times New Roman"/>
          </w:rPr>
          <w:delText>but also</w:delText>
        </w:r>
      </w:del>
      <w:ins w:id="108"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w:t>
      </w:r>
      <w:r w:rsidR="00AC1F3C" w:rsidRPr="00AC1F3C">
        <w:rPr>
          <w:rFonts w:ascii="Times New Roman" w:hAnsi="Times New Roman"/>
        </w:rPr>
        <w:lastRenderedPageBreak/>
        <w:t xml:space="preserve">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w:t>
      </w:r>
      <w:ins w:id="109" w:author="Chelsey Nieman" w:date="2020-12-28T09:06:00Z">
        <w:r w:rsidR="006A08B0">
          <w:rPr>
            <w:rFonts w:ascii="Times New Roman" w:hAnsi="Times New Roman"/>
          </w:rPr>
          <w:t xml:space="preserve">in recreational fisheries </w:t>
        </w:r>
      </w:ins>
      <w:r w:rsidR="00AC1F3C" w:rsidRPr="00AC1F3C">
        <w:rPr>
          <w:rFonts w:ascii="Times New Roman" w:hAnsi="Times New Roman"/>
        </w:rPr>
        <w:t xml:space="preserve">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del w:id="110" w:author="Chelsey Nieman" w:date="2020-12-28T09:06:00Z">
        <w:r w:rsidR="00DF3CA9" w:rsidDel="006A08B0">
          <w:rPr>
            <w:rFonts w:ascii="Times New Roman" w:hAnsi="Times New Roman"/>
          </w:rPr>
          <w:delText xml:space="preserve">systems </w:delText>
        </w:r>
      </w:del>
      <w:ins w:id="111" w:author="Chelsey Nieman" w:date="2020-12-28T09:06:00Z">
        <w:r w:rsidR="006A08B0">
          <w:rPr>
            <w:rFonts w:ascii="Times New Roman" w:hAnsi="Times New Roman"/>
          </w:rPr>
          <w:t xml:space="preserve">fisheries </w:t>
        </w:r>
      </w:ins>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del w:id="112" w:author="Chelsey Nieman" w:date="2020-12-28T09:06:00Z">
        <w:r w:rsidR="00064360" w:rsidDel="006A08B0">
          <w:rPr>
            <w:rFonts w:ascii="Times New Roman" w:hAnsi="Times New Roman"/>
          </w:rPr>
          <w:delText xml:space="preserve">While </w:delText>
        </w:r>
      </w:del>
      <w:ins w:id="113" w:author="Chelsey Nieman" w:date="2020-12-28T09:06:00Z">
        <w:r w:rsidR="006A08B0">
          <w:rPr>
            <w:rFonts w:ascii="Times New Roman" w:hAnsi="Times New Roman"/>
          </w:rPr>
          <w:t xml:space="preserve">Although </w:t>
        </w:r>
      </w:ins>
      <w:r w:rsidR="00064360">
        <w:rPr>
          <w:rFonts w:ascii="Times New Roman" w:hAnsi="Times New Roman"/>
        </w:rPr>
        <w:t xml:space="preserve">understanding interspecific interactions </w:t>
      </w:r>
      <w:ins w:id="114" w:author="Chelsey Nieman" w:date="2020-12-28T09:07:00Z">
        <w:r w:rsidR="006A08B0">
          <w:rPr>
            <w:rFonts w:ascii="Times New Roman" w:hAnsi="Times New Roman"/>
          </w:rPr>
          <w:t>may</w:t>
        </w:r>
      </w:ins>
      <w:del w:id="115" w:author="Chelsey Nieman" w:date="2020-12-28T09:07:00Z">
        <w:r w:rsidR="00064360" w:rsidDel="006A08B0">
          <w:rPr>
            <w:rFonts w:ascii="Times New Roman" w:hAnsi="Times New Roman"/>
          </w:rPr>
          <w:delText>can</w:delText>
        </w:r>
      </w:del>
      <w:r w:rsidR="00064360">
        <w:rPr>
          <w:rFonts w:ascii="Times New Roman" w:hAnsi="Times New Roman"/>
        </w:rPr>
        <w:t xml:space="preserve"> reduce unexpected outcomes in fisheries management </w:t>
      </w:r>
      <w:ins w:id="116" w:author="Chelsey Nieman" w:date="2020-12-28T09:07:00Z">
        <w:r w:rsidR="006A08B0">
          <w:rPr>
            <w:rFonts w:ascii="Times New Roman" w:hAnsi="Times New Roman"/>
          </w:rPr>
          <w:t xml:space="preserve">decisions </w:t>
        </w:r>
      </w:ins>
      <w:r w:rsidR="00064360">
        <w:rPr>
          <w:rFonts w:ascii="Times New Roman" w:hAnsi="Times New Roman"/>
        </w:rPr>
        <w:t>and avoid catastrophic regime shifts, they can also be leveraged by managers to creatively achieve their goals.</w:t>
      </w:r>
    </w:p>
    <w:p w14:paraId="54CEBAD9" w14:textId="145111D9" w:rsidR="005C55A5" w:rsidRPr="00472840" w:rsidRDefault="00064360" w:rsidP="00472840">
      <w:pPr>
        <w:ind w:firstLine="720"/>
        <w:rPr>
          <w:rFonts w:ascii="Times New Roman" w:hAnsi="Times New Roman"/>
        </w:rPr>
      </w:pPr>
      <w:commentRangeStart w:id="117"/>
      <w:commentRangeStart w:id="118"/>
      <w:commentRangeStart w:id="119"/>
      <w:r>
        <w:rPr>
          <w:rFonts w:ascii="Times New Roman" w:hAnsi="Times New Roman"/>
        </w:rPr>
        <w:t>Recreational</w:t>
      </w:r>
      <w:commentRangeEnd w:id="117"/>
      <w:commentRangeEnd w:id="118"/>
      <w:commentRangeEnd w:id="119"/>
      <w:r w:rsidR="00310EBB">
        <w:rPr>
          <w:rStyle w:val="CommentReference"/>
        </w:rPr>
        <w:commentReference w:id="117"/>
      </w:r>
      <w:r w:rsidR="00E7670E">
        <w:rPr>
          <w:rStyle w:val="CommentReference"/>
        </w:rPr>
        <w:commentReference w:id="118"/>
      </w:r>
      <w:r w:rsidR="0002777E">
        <w:rPr>
          <w:rStyle w:val="CommentReference"/>
        </w:rPr>
        <w:commentReference w:id="119"/>
      </w:r>
      <w:r>
        <w:rPr>
          <w:rFonts w:ascii="Times New Roman" w:hAnsi="Times New Roman"/>
        </w:rPr>
        <w:t xml:space="preserve"> fisheries are </w:t>
      </w:r>
      <w:del w:id="120" w:author="Stuart Jones" w:date="2020-12-22T13:31:00Z">
        <w:r w:rsidDel="002D1720">
          <w:rPr>
            <w:rFonts w:ascii="Times New Roman" w:hAnsi="Times New Roman"/>
          </w:rPr>
          <w:delText>one area</w:delText>
        </w:r>
      </w:del>
      <w:ins w:id="121" w:author="Chelsey Nieman" w:date="2020-12-28T09:07:00Z">
        <w:r w:rsidR="00F61DAD">
          <w:rPr>
            <w:rFonts w:ascii="Times New Roman" w:hAnsi="Times New Roman"/>
          </w:rPr>
          <w:t>model</w:t>
        </w:r>
      </w:ins>
      <w:ins w:id="122" w:author="Stuart Jones" w:date="2020-12-22T13:31:00Z">
        <w:del w:id="123" w:author="Chelsey Nieman" w:date="2020-12-28T09:07:00Z">
          <w:r w:rsidR="002D1720" w:rsidDel="00F61DAD">
            <w:rPr>
              <w:rFonts w:ascii="Times New Roman" w:hAnsi="Times New Roman"/>
            </w:rPr>
            <w:delText>another</w:delText>
          </w:r>
        </w:del>
        <w:r w:rsidR="002D1720">
          <w:rPr>
            <w:rFonts w:ascii="Times New Roman" w:hAnsi="Times New Roman"/>
          </w:rPr>
          <w:t xml:space="preserve"> system</w:t>
        </w:r>
      </w:ins>
      <w:ins w:id="124" w:author="Chelsey Nieman" w:date="2020-12-28T09:07:00Z">
        <w:r w:rsidR="00F61DAD">
          <w:rPr>
            <w:rFonts w:ascii="Times New Roman" w:hAnsi="Times New Roman"/>
          </w:rPr>
          <w:t>s</w:t>
        </w:r>
      </w:ins>
      <w:r>
        <w:rPr>
          <w:rFonts w:ascii="Times New Roman" w:hAnsi="Times New Roman"/>
        </w:rPr>
        <w:t xml:space="preserve"> where managers c</w:t>
      </w:r>
      <w:ins w:id="125" w:author="Stuart Jones" w:date="2020-12-22T13:31:00Z">
        <w:r w:rsidR="002D1720">
          <w:rPr>
            <w:rFonts w:ascii="Times New Roman" w:hAnsi="Times New Roman"/>
          </w:rPr>
          <w:t>ould</w:t>
        </w:r>
      </w:ins>
      <w:del w:id="126"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127" w:author="Colin Dassow" w:date="2020-12-29T11:41:00Z">
        <w:r w:rsidR="005B5D26">
          <w:rPr>
            <w:rFonts w:ascii="Times New Roman" w:hAnsi="Times New Roman"/>
          </w:rPr>
          <w:t xml:space="preserve"> through an ecosystem-based or adaptive management approach</w:t>
        </w:r>
      </w:ins>
      <w:ins w:id="128" w:author="Chelsey Nieman" w:date="2020-12-23T14:36:00Z">
        <w:r w:rsidR="00472840">
          <w:rPr>
            <w:rFonts w:ascii="Times New Roman" w:hAnsi="Times New Roman"/>
          </w:rPr>
          <w:t>.</w:t>
        </w:r>
      </w:ins>
      <w:ins w:id="129" w:author="Colin Dassow" w:date="2020-12-29T11:41:00Z">
        <w:r w:rsidR="005B5D26">
          <w:rPr>
            <w:rFonts w:ascii="Times New Roman" w:hAnsi="Times New Roman"/>
          </w:rPr>
          <w:t xml:space="preserve"> </w:t>
        </w:r>
        <w:commentRangeStart w:id="130"/>
        <w:r w:rsidR="005B5D26">
          <w:rPr>
            <w:rFonts w:ascii="Times New Roman" w:hAnsi="Times New Roman"/>
          </w:rPr>
          <w:t xml:space="preserve">Inland recreational fisheries </w:t>
        </w:r>
      </w:ins>
      <w:ins w:id="131" w:author="Colin Dassow" w:date="2020-12-29T11:43:00Z">
        <w:r w:rsidR="005B5D26">
          <w:rPr>
            <w:rFonts w:ascii="Times New Roman" w:hAnsi="Times New Roman"/>
          </w:rPr>
          <w:t>specifically</w:t>
        </w:r>
      </w:ins>
      <w:ins w:id="132" w:author="Colin Dassow" w:date="2020-12-29T11:41:00Z">
        <w:r w:rsidR="005B5D26">
          <w:rPr>
            <w:rFonts w:ascii="Times New Roman" w:hAnsi="Times New Roman"/>
          </w:rPr>
          <w:t xml:space="preserve"> are well suited to this because of their </w:t>
        </w:r>
      </w:ins>
      <w:ins w:id="133" w:author="Colin Dassow" w:date="2020-12-29T11:43:00Z">
        <w:r w:rsidR="005B5D26">
          <w:rPr>
            <w:rFonts w:ascii="Times New Roman" w:hAnsi="Times New Roman"/>
          </w:rPr>
          <w:t>well-defined</w:t>
        </w:r>
      </w:ins>
      <w:ins w:id="134" w:author="Colin Dassow" w:date="2020-12-29T11:41:00Z">
        <w:r w:rsidR="005B5D26">
          <w:rPr>
            <w:rFonts w:ascii="Times New Roman" w:hAnsi="Times New Roman"/>
          </w:rPr>
          <w:t xml:space="preserve"> </w:t>
        </w:r>
      </w:ins>
      <w:ins w:id="135" w:author="Colin Dassow" w:date="2020-12-29T11:43:00Z">
        <w:r w:rsidR="005B5D26">
          <w:rPr>
            <w:rFonts w:ascii="Times New Roman" w:hAnsi="Times New Roman"/>
          </w:rPr>
          <w:t>boundaries</w:t>
        </w:r>
      </w:ins>
      <w:ins w:id="136" w:author="Colin Dassow" w:date="2020-12-29T11:41:00Z">
        <w:r w:rsidR="005B5D26">
          <w:rPr>
            <w:rFonts w:ascii="Times New Roman" w:hAnsi="Times New Roman"/>
          </w:rPr>
          <w:t xml:space="preserve"> and widespread </w:t>
        </w:r>
      </w:ins>
      <w:ins w:id="137" w:author="Colin Dassow" w:date="2020-12-29T11:43:00Z">
        <w:r w:rsidR="005B5D26">
          <w:rPr>
            <w:rFonts w:ascii="Times New Roman" w:hAnsi="Times New Roman"/>
          </w:rPr>
          <w:t>occurrence</w:t>
        </w:r>
      </w:ins>
      <w:ins w:id="138" w:author="Colin Dassow" w:date="2020-12-29T11:41:00Z">
        <w:r w:rsidR="005B5D26">
          <w:rPr>
            <w:rFonts w:ascii="Times New Roman" w:hAnsi="Times New Roman"/>
          </w:rPr>
          <w:t xml:space="preserve"> across the landscape</w:t>
        </w:r>
      </w:ins>
      <w:ins w:id="139" w:author="Colin Dassow" w:date="2020-12-29T15:07:00Z">
        <w:r w:rsidR="0068650D">
          <w:rPr>
            <w:rFonts w:ascii="Times New Roman" w:hAnsi="Times New Roman"/>
          </w:rPr>
          <w:t xml:space="preserve"> allowing for replication and comparison (Walters 1986)</w:t>
        </w:r>
      </w:ins>
      <w:ins w:id="140" w:author="Colin Dassow" w:date="2020-12-29T11:41:00Z">
        <w:r w:rsidR="005B5D26">
          <w:rPr>
            <w:rFonts w:ascii="Times New Roman" w:hAnsi="Times New Roman"/>
          </w:rPr>
          <w:t>.</w:t>
        </w:r>
      </w:ins>
      <w:ins w:id="141" w:author="Chelsey Nieman" w:date="2020-12-23T14:36:00Z">
        <w:r w:rsidR="00472840">
          <w:rPr>
            <w:rFonts w:ascii="Times New Roman" w:hAnsi="Times New Roman"/>
          </w:rPr>
          <w:t xml:space="preserve"> </w:t>
        </w:r>
      </w:ins>
      <w:ins w:id="142" w:author="Colin Dassow" w:date="2020-12-29T11:43:00Z">
        <w:r w:rsidR="005B5D26">
          <w:rPr>
            <w:rFonts w:ascii="Times New Roman" w:hAnsi="Times New Roman"/>
          </w:rPr>
          <w:t xml:space="preserve">An adaptive management </w:t>
        </w:r>
      </w:ins>
      <w:ins w:id="143" w:author="Colin Dassow" w:date="2020-12-29T15:08:00Z">
        <w:r w:rsidR="0068650D">
          <w:rPr>
            <w:rFonts w:ascii="Times New Roman" w:hAnsi="Times New Roman"/>
          </w:rPr>
          <w:t xml:space="preserve">study </w:t>
        </w:r>
      </w:ins>
      <w:ins w:id="144" w:author="Colin Dassow" w:date="2020-12-29T11:43:00Z">
        <w:r w:rsidR="005B5D26">
          <w:rPr>
            <w:rFonts w:ascii="Times New Roman" w:hAnsi="Times New Roman"/>
          </w:rPr>
          <w:t>implementing experimental management actions across many independent systems</w:t>
        </w:r>
      </w:ins>
      <w:ins w:id="145" w:author="Colin Dassow" w:date="2020-12-29T11:45:00Z">
        <w:r w:rsidR="005B5D26">
          <w:rPr>
            <w:rFonts w:ascii="Times New Roman" w:hAnsi="Times New Roman"/>
          </w:rPr>
          <w:t>, and iteratively adapting the treatment</w:t>
        </w:r>
      </w:ins>
      <w:ins w:id="146" w:author="Colin Dassow" w:date="2020-12-29T15:08:00Z">
        <w:r w:rsidR="0068650D">
          <w:rPr>
            <w:rFonts w:ascii="Times New Roman" w:hAnsi="Times New Roman"/>
          </w:rPr>
          <w:t>s</w:t>
        </w:r>
      </w:ins>
      <w:ins w:id="147" w:author="Colin Dassow" w:date="2020-12-29T11:45:00Z">
        <w:r w:rsidR="005B5D26">
          <w:rPr>
            <w:rFonts w:ascii="Times New Roman" w:hAnsi="Times New Roman"/>
          </w:rPr>
          <w:t xml:space="preserve"> in response to fishery changes,</w:t>
        </w:r>
      </w:ins>
      <w:ins w:id="148" w:author="Colin Dassow" w:date="2020-12-29T11:43:00Z">
        <w:r w:rsidR="005B5D26">
          <w:rPr>
            <w:rFonts w:ascii="Times New Roman" w:hAnsi="Times New Roman"/>
          </w:rPr>
          <w:t xml:space="preserve"> could allow managers to generate new knowledge about how to creatively manage these systems. </w:t>
        </w:r>
      </w:ins>
      <w:commentRangeEnd w:id="130"/>
      <w:ins w:id="149" w:author="Colin Dassow" w:date="2020-12-29T11:46:00Z">
        <w:r w:rsidR="005B5D26">
          <w:rPr>
            <w:rStyle w:val="CommentReference"/>
          </w:rPr>
          <w:commentReference w:id="130"/>
        </w:r>
      </w:ins>
      <w:del w:id="150" w:author="Chelsey Nieman" w:date="2020-12-23T14:36:00Z">
        <w:r w:rsidDel="00472840">
          <w:rPr>
            <w:rFonts w:ascii="Times New Roman" w:hAnsi="Times New Roman"/>
          </w:rPr>
          <w:delText>.</w:delText>
        </w:r>
      </w:del>
      <w:ins w:id="151"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152" w:author="Chelsey Nieman" w:date="2020-12-23T14:33:00Z">
        <w:r w:rsidR="00310EBB">
          <w:rPr>
            <w:rFonts w:ascii="Times New Roman" w:hAnsi="Times New Roman"/>
          </w:rPr>
          <w:t>he species most desired by anglers dominate</w:t>
        </w:r>
      </w:ins>
      <w:ins w:id="153" w:author="Colin Dassow" w:date="2020-12-29T15:09:00Z">
        <w:r w:rsidR="0068650D">
          <w:rPr>
            <w:rFonts w:ascii="Times New Roman" w:hAnsi="Times New Roman"/>
          </w:rPr>
          <w:t>s</w:t>
        </w:r>
      </w:ins>
      <w:ins w:id="154" w:author="Chelsey Nieman" w:date="2020-12-23T14:33:00Z">
        <w:r w:rsidR="00310EBB">
          <w:rPr>
            <w:rFonts w:ascii="Times New Roman" w:hAnsi="Times New Roman"/>
          </w:rPr>
          <w:t xml:space="preserve"> the system. </w:t>
        </w:r>
      </w:ins>
      <w:ins w:id="155" w:author="Chelsey Nieman" w:date="2020-12-23T14:35:00Z">
        <w:r w:rsidR="00472840">
          <w:rPr>
            <w:rFonts w:ascii="Times New Roman" w:hAnsi="Times New Roman"/>
          </w:rPr>
          <w:t>While these desired stable states exist within</w:t>
        </w:r>
        <w:del w:id="156"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157"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158" w:author="Chelsey Nieman" w:date="2020-12-23T14:26:00Z">
        <w:r w:rsidDel="00310EBB">
          <w:rPr>
            <w:rFonts w:ascii="Times New Roman" w:hAnsi="Times New Roman"/>
          </w:rPr>
          <w:delText xml:space="preserve"> </w:delText>
        </w:r>
        <w:commentRangeStart w:id="159"/>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59"/>
        <w:r w:rsidR="002D1720" w:rsidDel="00310EBB">
          <w:rPr>
            <w:rStyle w:val="CommentReference"/>
          </w:rPr>
          <w:commentReference w:id="159"/>
        </w:r>
        <w:r w:rsidR="00AC1F3C" w:rsidRPr="00AC1F3C" w:rsidDel="00310EBB">
          <w:rPr>
            <w:rFonts w:ascii="Times New Roman" w:hAnsi="Times New Roman"/>
          </w:rPr>
          <w:delText xml:space="preserve"> </w:delText>
        </w:r>
      </w:del>
      <w:del w:id="160" w:author="Colin Dassow" w:date="2020-12-26T10:57:00Z">
        <w:r w:rsidR="00AC1F3C" w:rsidRPr="00AC1F3C" w:rsidDel="0002777E">
          <w:rPr>
            <w:rFonts w:ascii="Times New Roman" w:hAnsi="Times New Roman"/>
          </w:rPr>
          <w:delText>Given the</w:delText>
        </w:r>
      </w:del>
      <w:ins w:id="161"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162"/>
      <w:commentRangeStart w:id="163"/>
      <w:r w:rsidR="00AC1F3C" w:rsidRPr="00AC1F3C">
        <w:rPr>
          <w:rFonts w:ascii="Times New Roman" w:hAnsi="Times New Roman"/>
        </w:rPr>
        <w:t>limited</w:t>
      </w:r>
      <w:del w:id="164"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165" w:author="Colin Dassow" w:date="2020-12-26T10:58:00Z">
        <w:r w:rsidR="0002777E">
          <w:rPr>
            <w:rFonts w:ascii="Times New Roman" w:hAnsi="Times New Roman"/>
          </w:rPr>
          <w:t xml:space="preserve"> the ways </w:t>
        </w:r>
      </w:ins>
      <w:ins w:id="166" w:author="Colin Dassow" w:date="2020-12-26T11:01:00Z">
        <w:r w:rsidR="0002777E">
          <w:rPr>
            <w:rFonts w:ascii="Times New Roman" w:hAnsi="Times New Roman"/>
          </w:rPr>
          <w:t xml:space="preserve">in which </w:t>
        </w:r>
      </w:ins>
      <w:ins w:id="167" w:author="Colin Dassow" w:date="2020-12-26T10:58:00Z">
        <w:r w:rsidR="0002777E">
          <w:rPr>
            <w:rFonts w:ascii="Times New Roman" w:hAnsi="Times New Roman"/>
          </w:rPr>
          <w:t>they can</w:t>
        </w:r>
      </w:ins>
      <w:del w:id="168"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169" w:author="Colin Dassow" w:date="2020-12-26T10:58:00Z">
        <w:r w:rsidDel="0002777E">
          <w:rPr>
            <w:rFonts w:ascii="Times New Roman" w:hAnsi="Times New Roman"/>
          </w:rPr>
          <w:delText>and the diverse ways in which they are used</w:delText>
        </w:r>
      </w:del>
      <w:ins w:id="170"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 xml:space="preserve">allow managers to make the most of the limited tools at their disposal to keep systems within a safe operating space and to meet the diverse goals of </w:t>
      </w:r>
      <w:ins w:id="171" w:author="Chelsey Nieman" w:date="2020-12-28T09:08:00Z">
        <w:r w:rsidR="00F61DAD">
          <w:rPr>
            <w:rFonts w:ascii="Times New Roman" w:hAnsi="Times New Roman"/>
          </w:rPr>
          <w:t xml:space="preserve">recreational fishery </w:t>
        </w:r>
      </w:ins>
      <w:r w:rsidR="00AC1F3C" w:rsidRPr="00AC1F3C">
        <w:rPr>
          <w:rFonts w:ascii="Times New Roman" w:hAnsi="Times New Roman"/>
        </w:rPr>
        <w:t>users in the system (</w:t>
      </w:r>
      <w:commentRangeEnd w:id="162"/>
      <w:r w:rsidR="002D1720">
        <w:rPr>
          <w:rStyle w:val="CommentReference"/>
        </w:rPr>
        <w:commentReference w:id="162"/>
      </w:r>
      <w:commentRangeEnd w:id="163"/>
      <w:r w:rsidR="0002777E">
        <w:rPr>
          <w:rStyle w:val="CommentReference"/>
        </w:rPr>
        <w:commentReference w:id="163"/>
      </w:r>
      <w:r w:rsidR="00AC1F3C" w:rsidRPr="00AC1F3C">
        <w:rPr>
          <w:rFonts w:ascii="Times New Roman" w:hAnsi="Times New Roman"/>
        </w:rPr>
        <w:t>Carpenter et al. 2017).</w:t>
      </w:r>
      <w:ins w:id="172" w:author="Chelsey Nieman" w:date="2020-12-23T14:28:00Z">
        <w:r w:rsidR="00310EBB">
          <w:rPr>
            <w:rFonts w:ascii="Times New Roman" w:hAnsi="Times New Roman"/>
          </w:rPr>
          <w:t xml:space="preserve"> </w:t>
        </w:r>
      </w:ins>
    </w:p>
    <w:p w14:paraId="19E308A7" w14:textId="051A448A"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173" w:author="Stuart Jones" w:date="2020-12-22T13:33:00Z">
        <w:r w:rsidRPr="00AC1F3C" w:rsidDel="002D1720">
          <w:rPr>
            <w:rFonts w:ascii="Times New Roman" w:hAnsi="Times New Roman"/>
          </w:rPr>
          <w:delText>an example</w:delText>
        </w:r>
      </w:del>
      <w:ins w:id="174" w:author="Stuart Jones" w:date="2020-12-22T13:33:00Z">
        <w:r w:rsidR="002D1720">
          <w:rPr>
            <w:rFonts w:ascii="Times New Roman" w:hAnsi="Times New Roman"/>
          </w:rPr>
          <w:t>a</w:t>
        </w:r>
        <w:del w:id="175"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w:t>
      </w:r>
      <w:ins w:id="176" w:author="Chelsey Nieman" w:date="2020-12-28T09:11:00Z">
        <w:r w:rsidR="009D0C59">
          <w:rPr>
            <w:rFonts w:ascii="Times New Roman" w:hAnsi="Times New Roman"/>
          </w:rPr>
          <w:t>whether</w:t>
        </w:r>
      </w:ins>
      <w:del w:id="177" w:author="Chelsey Nieman" w:date="2020-12-28T09:11:00Z">
        <w:r w:rsidRPr="00AC1F3C" w:rsidDel="009D0C59">
          <w:rPr>
            <w:rFonts w:ascii="Times New Roman" w:hAnsi="Times New Roman"/>
          </w:rPr>
          <w:delText>how</w:delText>
        </w:r>
      </w:del>
      <w:r w:rsidRPr="00AC1F3C">
        <w:rPr>
          <w:rFonts w:ascii="Times New Roman" w:hAnsi="Times New Roman"/>
        </w:rPr>
        <w:t xml:space="preserve"> managers can leverage ecological</w:t>
      </w:r>
      <w:ins w:id="178" w:author="Chelsey Nieman" w:date="2020-12-28T09:11:00Z">
        <w:r w:rsidR="009D0C59">
          <w:rPr>
            <w:rFonts w:ascii="Times New Roman" w:hAnsi="Times New Roman"/>
          </w:rPr>
          <w:t xml:space="preserve">, </w:t>
        </w:r>
      </w:ins>
      <w:ins w:id="179" w:author="Chelsey Nieman" w:date="2020-12-28T09:12:00Z">
        <w:r w:rsidR="009D0C59">
          <w:rPr>
            <w:rFonts w:ascii="Times New Roman" w:hAnsi="Times New Roman"/>
          </w:rPr>
          <w:t>inter-specific</w:t>
        </w:r>
      </w:ins>
      <w:r w:rsidRPr="00AC1F3C">
        <w:rPr>
          <w:rFonts w:ascii="Times New Roman" w:hAnsi="Times New Roman"/>
        </w:rPr>
        <w:t xml:space="preserve"> interactions </w:t>
      </w:r>
      <w:del w:id="180" w:author="Chelsey Nieman" w:date="2020-12-28T09:12:00Z">
        <w:r w:rsidRPr="00AC1F3C" w:rsidDel="009D0C59">
          <w:rPr>
            <w:rFonts w:ascii="Times New Roman" w:hAnsi="Times New Roman"/>
          </w:rPr>
          <w:delText xml:space="preserve">between species </w:delText>
        </w:r>
      </w:del>
      <w:r w:rsidRPr="00AC1F3C">
        <w:rPr>
          <w:rFonts w:ascii="Times New Roman" w:hAnsi="Times New Roman"/>
        </w:rPr>
        <w:t>to achieve</w:t>
      </w:r>
      <w:ins w:id="181" w:author="Chelsey Nieman" w:date="2020-12-28T09:12:00Z">
        <w:r w:rsidR="009D0C59">
          <w:rPr>
            <w:rFonts w:ascii="Times New Roman" w:hAnsi="Times New Roman"/>
          </w:rPr>
          <w:t xml:space="preserve"> desired outcomes</w:t>
        </w:r>
      </w:ins>
      <w:del w:id="182" w:author="Chelsey Nieman" w:date="2020-12-28T09:12:00Z">
        <w:r w:rsidRPr="00AC1F3C" w:rsidDel="009D0C59">
          <w:rPr>
            <w:rFonts w:ascii="Times New Roman" w:hAnsi="Times New Roman"/>
          </w:rPr>
          <w:delText xml:space="preserve"> their goals</w:delText>
        </w:r>
      </w:del>
      <w:r w:rsidRPr="00AC1F3C">
        <w:rPr>
          <w:rFonts w:ascii="Times New Roman" w:hAnsi="Times New Roman"/>
        </w:rPr>
        <w:t>.</w:t>
      </w:r>
      <w:r w:rsidR="00BB26B6">
        <w:rPr>
          <w:rFonts w:ascii="Times New Roman" w:hAnsi="Times New Roman"/>
        </w:rPr>
        <w:t xml:space="preserve"> </w:t>
      </w:r>
      <w:ins w:id="183" w:author="Colin Dassow" w:date="2020-12-26T11:05:00Z">
        <w:r w:rsidR="0091428E">
          <w:rPr>
            <w:rFonts w:ascii="Times New Roman" w:hAnsi="Times New Roman"/>
          </w:rPr>
          <w:t>The hypothetical manager</w:t>
        </w:r>
      </w:ins>
      <w:ins w:id="184" w:author="Colin Dassow" w:date="2020-12-26T11:06:00Z">
        <w:r w:rsidR="0091428E">
          <w:rPr>
            <w:rFonts w:ascii="Times New Roman" w:hAnsi="Times New Roman"/>
          </w:rPr>
          <w:t>’s motivation</w:t>
        </w:r>
      </w:ins>
      <w:ins w:id="185" w:author="Colin Dassow" w:date="2020-12-26T11:05:00Z">
        <w:r w:rsidR="0091428E">
          <w:rPr>
            <w:rFonts w:ascii="Times New Roman" w:hAnsi="Times New Roman"/>
          </w:rPr>
          <w:t xml:space="preserve"> in our model experiments</w:t>
        </w:r>
      </w:ins>
      <w:ins w:id="186" w:author="Colin Dassow" w:date="2020-12-26T11:06:00Z">
        <w:r w:rsidR="0091428E">
          <w:rPr>
            <w:rFonts w:ascii="Times New Roman" w:hAnsi="Times New Roman"/>
          </w:rPr>
          <w:t xml:space="preserve"> is to promote </w:t>
        </w:r>
      </w:ins>
      <w:commentRangeStart w:id="187"/>
      <w:commentRangeStart w:id="188"/>
      <w:del w:id="189"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87"/>
      <w:r w:rsidR="002D1720">
        <w:rPr>
          <w:rStyle w:val="CommentReference"/>
        </w:rPr>
        <w:commentReference w:id="187"/>
      </w:r>
      <w:commentRangeEnd w:id="188"/>
      <w:r w:rsidR="0091428E">
        <w:rPr>
          <w:rStyle w:val="CommentReference"/>
        </w:rPr>
        <w:commentReference w:id="188"/>
      </w:r>
      <w:r w:rsidR="00BB26B6" w:rsidRPr="00AC1F3C">
        <w:rPr>
          <w:rFonts w:ascii="Times New Roman" w:hAnsi="Times New Roman"/>
        </w:rPr>
        <w:t>economic benefits and user satisfaction.</w:t>
      </w:r>
      <w:r w:rsidRPr="00AC1F3C">
        <w:rPr>
          <w:rFonts w:ascii="Times New Roman" w:hAnsi="Times New Roman"/>
        </w:rPr>
        <w:t xml:space="preserve"> </w:t>
      </w:r>
      <w:commentRangeStart w:id="190"/>
      <w:commentRangeStart w:id="191"/>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90"/>
      <w:r w:rsidR="002D1720">
        <w:rPr>
          <w:rStyle w:val="CommentReference"/>
        </w:rPr>
        <w:commentReference w:id="190"/>
      </w:r>
      <w:commentRangeEnd w:id="191"/>
      <w:r w:rsidR="0091428E">
        <w:rPr>
          <w:rStyle w:val="CommentReference"/>
        </w:rPr>
        <w:commentReference w:id="191"/>
      </w:r>
      <w:ins w:id="192" w:author="Chelsey Nieman" w:date="2020-12-28T09:13:00Z">
        <w:r w:rsidR="009D0C59">
          <w:rPr>
            <w:rFonts w:ascii="Times New Roman" w:hAnsi="Times New Roman"/>
          </w:rPr>
          <w:t>We</w:t>
        </w:r>
      </w:ins>
      <w:del w:id="193" w:author="Chelsey Nieman" w:date="2020-12-28T09:13:00Z">
        <w:r w:rsidRPr="00AC1F3C" w:rsidDel="009D0C59">
          <w:rPr>
            <w:rFonts w:ascii="Times New Roman" w:hAnsi="Times New Roman"/>
          </w:rPr>
          <w:delText>Our</w:delText>
        </w:r>
      </w:del>
      <w:r w:rsidRPr="00AC1F3C">
        <w:rPr>
          <w:rFonts w:ascii="Times New Roman" w:hAnsi="Times New Roman"/>
        </w:rPr>
        <w:t xml:space="preserve"> hypothesi</w:t>
      </w:r>
      <w:ins w:id="194" w:author="Chelsey Nieman" w:date="2020-12-28T09:13:00Z">
        <w:r w:rsidR="009D0C59">
          <w:rPr>
            <w:rFonts w:ascii="Times New Roman" w:hAnsi="Times New Roman"/>
          </w:rPr>
          <w:t>ze</w:t>
        </w:r>
      </w:ins>
      <w:del w:id="195" w:author="Chelsey Nieman" w:date="2020-12-28T09:13:00Z">
        <w:r w:rsidRPr="00AC1F3C" w:rsidDel="009D0C59">
          <w:rPr>
            <w:rFonts w:ascii="Times New Roman" w:hAnsi="Times New Roman"/>
          </w:rPr>
          <w:delText>s</w:delText>
        </w:r>
      </w:del>
      <w:r w:rsidRPr="00AC1F3C">
        <w:rPr>
          <w:rFonts w:ascii="Times New Roman" w:hAnsi="Times New Roman"/>
        </w:rPr>
        <w:t xml:space="preserve"> that </w:t>
      </w:r>
      <w:r w:rsidR="003462B4" w:rsidRPr="003462B4">
        <w:rPr>
          <w:rFonts w:ascii="Times New Roman" w:hAnsi="Times New Roman"/>
        </w:rPr>
        <w:t>management activities</w:t>
      </w:r>
      <w:del w:id="196" w:author="Chelsey Nieman" w:date="2020-12-28T09:13:00Z">
        <w:r w:rsidR="003462B4" w:rsidRPr="003462B4" w:rsidDel="009D0C59">
          <w:rPr>
            <w:rFonts w:ascii="Times New Roman" w:hAnsi="Times New Roman"/>
          </w:rPr>
          <w:delText xml:space="preserve"> that</w:delText>
        </w:r>
      </w:del>
      <w:r w:rsidR="003462B4" w:rsidRPr="003462B4">
        <w:rPr>
          <w:rFonts w:ascii="Times New Roman" w:hAnsi="Times New Roman"/>
        </w:rPr>
        <w:t xml:space="preserve"> tak</w:t>
      </w:r>
      <w:ins w:id="197" w:author="Chelsey Nieman" w:date="2020-12-28T09:13:00Z">
        <w:r w:rsidR="009D0C59">
          <w:rPr>
            <w:rFonts w:ascii="Times New Roman" w:hAnsi="Times New Roman"/>
          </w:rPr>
          <w:t>ing</w:t>
        </w:r>
      </w:ins>
      <w:del w:id="198" w:author="Chelsey Nieman" w:date="2020-12-28T09:13:00Z">
        <w:r w:rsidR="003462B4" w:rsidRPr="003462B4" w:rsidDel="009D0C59">
          <w:rPr>
            <w:rFonts w:ascii="Times New Roman" w:hAnsi="Times New Roman"/>
          </w:rPr>
          <w:delText>e</w:delText>
        </w:r>
      </w:del>
      <w:r w:rsidR="003462B4" w:rsidRPr="003462B4">
        <w:rPr>
          <w:rFonts w:ascii="Times New Roman" w:hAnsi="Times New Roman"/>
        </w:rPr>
        <w:t xml:space="preserve"> species interactions into account </w:t>
      </w:r>
      <w:ins w:id="199" w:author="Chelsey Nieman" w:date="2020-12-28T09:13:00Z">
        <w:r w:rsidR="009D0C59">
          <w:rPr>
            <w:rFonts w:ascii="Times New Roman" w:hAnsi="Times New Roman"/>
          </w:rPr>
          <w:t>will be</w:t>
        </w:r>
      </w:ins>
      <w:del w:id="200" w:author="Chelsey Nieman" w:date="2020-12-28T09:13:00Z">
        <w:r w:rsidR="003462B4" w:rsidRPr="003462B4" w:rsidDel="009D0C59">
          <w:rPr>
            <w:rFonts w:ascii="Times New Roman" w:hAnsi="Times New Roman"/>
          </w:rPr>
          <w:delText>are</w:delText>
        </w:r>
      </w:del>
      <w:r w:rsidR="003462B4" w:rsidRPr="003462B4">
        <w:rPr>
          <w:rFonts w:ascii="Times New Roman" w:hAnsi="Times New Roman"/>
        </w:rPr>
        <w:t xml:space="preserve"> more successful </w:t>
      </w:r>
      <w:r w:rsidR="003462B4">
        <w:rPr>
          <w:rFonts w:ascii="Times New Roman" w:hAnsi="Times New Roman"/>
        </w:rPr>
        <w:t xml:space="preserve">at keeping a system in a </w:t>
      </w:r>
      <w:commentRangeStart w:id="201"/>
      <w:commentRangeStart w:id="202"/>
      <w:commentRangeStart w:id="203"/>
      <w:commentRangeStart w:id="204"/>
      <w:r w:rsidR="003462B4">
        <w:rPr>
          <w:rFonts w:ascii="Times New Roman" w:hAnsi="Times New Roman"/>
        </w:rPr>
        <w:t>safe operating space</w:t>
      </w:r>
      <w:ins w:id="205" w:author="Chelsey Nieman" w:date="2020-12-28T09:13:00Z">
        <w:r w:rsidR="009D0C59">
          <w:rPr>
            <w:rFonts w:ascii="Times New Roman" w:hAnsi="Times New Roman"/>
          </w:rPr>
          <w:t>.</w:t>
        </w:r>
      </w:ins>
      <w:ins w:id="206" w:author="Colin Dassow" w:date="2020-12-29T14:37:00Z">
        <w:r w:rsidR="00B767CE">
          <w:rPr>
            <w:rFonts w:ascii="Times New Roman" w:hAnsi="Times New Roman"/>
          </w:rPr>
          <w:t xml:space="preserve"> Managers can take advantage of this interactions to creatively influence system dynamics to reach their goals.</w:t>
        </w:r>
      </w:ins>
      <w:ins w:id="207" w:author="Chelsey Nieman" w:date="2020-12-28T09:13:00Z">
        <w:r w:rsidR="009D0C59">
          <w:rPr>
            <w:rFonts w:ascii="Times New Roman" w:hAnsi="Times New Roman"/>
          </w:rPr>
          <w:t xml:space="preserve"> A</w:t>
        </w:r>
      </w:ins>
      <w:ins w:id="208" w:author="Chelsey Nieman" w:date="2020-12-28T09:14:00Z">
        <w:r w:rsidR="009D0C59">
          <w:rPr>
            <w:rFonts w:ascii="Times New Roman" w:hAnsi="Times New Roman"/>
          </w:rPr>
          <w:t>s such, we</w:t>
        </w:r>
      </w:ins>
      <w:r w:rsidR="003462B4">
        <w:rPr>
          <w:rFonts w:ascii="Times New Roman" w:hAnsi="Times New Roman"/>
        </w:rPr>
        <w:t xml:space="preserve"> </w:t>
      </w:r>
      <w:del w:id="209" w:author="Chelsey Nieman" w:date="2020-12-28T09:14:00Z">
        <w:r w:rsidR="003462B4" w:rsidDel="009D0C59">
          <w:rPr>
            <w:rFonts w:ascii="Times New Roman" w:hAnsi="Times New Roman"/>
          </w:rPr>
          <w:delText xml:space="preserve">leads us to </w:delText>
        </w:r>
      </w:del>
      <w:r w:rsidRPr="00AC1F3C">
        <w:rPr>
          <w:rFonts w:ascii="Times New Roman" w:hAnsi="Times New Roman"/>
        </w:rPr>
        <w:t xml:space="preserve">predict that consideration of these </w:t>
      </w:r>
      <w:ins w:id="210" w:author="Chelsey Nieman" w:date="2020-12-28T09:14:00Z">
        <w:r w:rsidR="009D0C59">
          <w:rPr>
            <w:rFonts w:ascii="Times New Roman" w:hAnsi="Times New Roman"/>
          </w:rPr>
          <w:t xml:space="preserve">inter-specific </w:t>
        </w:r>
      </w:ins>
      <w:r w:rsidRPr="00AC1F3C">
        <w:rPr>
          <w:rFonts w:ascii="Times New Roman" w:hAnsi="Times New Roman"/>
        </w:rPr>
        <w:t xml:space="preserve">interactions and the resulting non-linear dynamics </w:t>
      </w:r>
      <w:commentRangeEnd w:id="201"/>
      <w:r w:rsidR="002D1720">
        <w:rPr>
          <w:rStyle w:val="CommentReference"/>
        </w:rPr>
        <w:commentReference w:id="201"/>
      </w:r>
      <w:commentRangeEnd w:id="202"/>
      <w:r w:rsidR="0091428E">
        <w:rPr>
          <w:rStyle w:val="CommentReference"/>
        </w:rPr>
        <w:commentReference w:id="202"/>
      </w:r>
      <w:commentRangeEnd w:id="203"/>
      <w:r w:rsidR="00E815F7">
        <w:rPr>
          <w:rStyle w:val="CommentReference"/>
        </w:rPr>
        <w:commentReference w:id="203"/>
      </w:r>
      <w:commentRangeEnd w:id="204"/>
      <w:r w:rsidR="00B767CE">
        <w:rPr>
          <w:rStyle w:val="CommentReference"/>
        </w:rPr>
        <w:commentReference w:id="204"/>
      </w:r>
      <w:ins w:id="211" w:author="Chelsey Nieman" w:date="2020-12-28T09:14:00Z">
        <w:r w:rsidR="009D0C59">
          <w:rPr>
            <w:rFonts w:ascii="Times New Roman" w:hAnsi="Times New Roman"/>
          </w:rPr>
          <w:t>will</w:t>
        </w:r>
      </w:ins>
      <w:del w:id="212" w:author="Chelsey Nieman" w:date="2020-12-28T09:14:00Z">
        <w:r w:rsidRPr="00AC1F3C" w:rsidDel="009D0C59">
          <w:rPr>
            <w:rFonts w:ascii="Times New Roman" w:hAnsi="Times New Roman"/>
          </w:rPr>
          <w:delText>can</w:delText>
        </w:r>
      </w:del>
      <w:r w:rsidRPr="00AC1F3C">
        <w:rPr>
          <w:rFonts w:ascii="Times New Roman" w:hAnsi="Times New Roman"/>
        </w:rPr>
        <w:t xml:space="preserve">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xml:space="preserve">, and </w:t>
      </w:r>
      <w:ins w:id="213" w:author="Chelsey Nieman" w:date="2020-12-28T09:14:00Z">
        <w:r w:rsidR="009D0C59">
          <w:rPr>
            <w:rFonts w:ascii="Times New Roman" w:hAnsi="Times New Roman"/>
          </w:rPr>
          <w:t>desired</w:t>
        </w:r>
      </w:ins>
      <w:ins w:id="214" w:author="Chelsey Nieman" w:date="2020-12-28T10:35:00Z">
        <w:r w:rsidR="00E815F7">
          <w:rPr>
            <w:rFonts w:ascii="Times New Roman" w:hAnsi="Times New Roman"/>
          </w:rPr>
          <w:t xml:space="preserve"> </w:t>
        </w:r>
      </w:ins>
      <w:del w:id="215" w:author="Chelsey Nieman" w:date="2020-12-28T09:14:00Z">
        <w:r w:rsidR="003462B4" w:rsidDel="009D0C59">
          <w:rPr>
            <w:rFonts w:ascii="Times New Roman" w:hAnsi="Times New Roman"/>
          </w:rPr>
          <w:delText>potentially cost</w:delText>
        </w:r>
      </w:del>
      <w:ins w:id="216" w:author="Stuart Jones" w:date="2020-12-22T13:34:00Z">
        <w:del w:id="217" w:author="Chelsey Nieman" w:date="2020-12-28T09:14:00Z">
          <w:r w:rsidR="002D1720" w:rsidDel="009D0C59">
            <w:rPr>
              <w:rFonts w:ascii="Times New Roman" w:hAnsi="Times New Roman"/>
            </w:rPr>
            <w:delText>-</w:delText>
          </w:r>
        </w:del>
      </w:ins>
      <w:del w:id="218" w:author="Chelsey Nieman" w:date="2020-12-28T09:14:00Z">
        <w:r w:rsidR="003462B4" w:rsidDel="009D0C59">
          <w:rPr>
            <w:rFonts w:ascii="Times New Roman" w:hAnsi="Times New Roman"/>
          </w:rPr>
          <w:delText xml:space="preserve"> effective</w:delText>
        </w:r>
        <w:r w:rsidRPr="00AC1F3C" w:rsidDel="009D0C59">
          <w:rPr>
            <w:rFonts w:ascii="Times New Roman" w:hAnsi="Times New Roman"/>
          </w:rPr>
          <w:delText xml:space="preserve"> </w:delText>
        </w:r>
      </w:del>
      <w:r w:rsidRPr="00AC1F3C">
        <w:rPr>
          <w:rFonts w:ascii="Times New Roman" w:hAnsi="Times New Roman"/>
        </w:rPr>
        <w:t>outcomes.</w:t>
      </w:r>
      <w:ins w:id="219" w:author="Chelsey Nieman" w:date="2020-12-23T13:55:00Z">
        <w:r w:rsidR="00720D6D">
          <w:rPr>
            <w:rFonts w:ascii="Times New Roman" w:hAnsi="Times New Roman"/>
          </w:rPr>
          <w:t xml:space="preserve"> </w:t>
        </w:r>
        <w:commentRangeStart w:id="220"/>
        <w:commentRangeStart w:id="221"/>
        <w:commentRangeStart w:id="222"/>
        <w:r w:rsidR="00720D6D">
          <w:rPr>
            <w:rFonts w:ascii="Times New Roman" w:hAnsi="Times New Roman"/>
          </w:rPr>
          <w:t>We use modeling experiments to understand the impact of simultaneous management of two species in a recreational fishery</w:t>
        </w:r>
      </w:ins>
      <w:ins w:id="223" w:author="Chelsey Nieman" w:date="2020-12-23T13:56:00Z">
        <w:r w:rsidR="00720D6D">
          <w:rPr>
            <w:rFonts w:ascii="Times New Roman" w:hAnsi="Times New Roman"/>
          </w:rPr>
          <w:t xml:space="preserve">, </w:t>
        </w:r>
        <w:del w:id="224" w:author="Colin Dassow" w:date="2020-12-26T11:38:00Z">
          <w:r w:rsidR="00720D6D" w:rsidDel="00B351BF">
            <w:rPr>
              <w:rFonts w:ascii="Times New Roman" w:hAnsi="Times New Roman"/>
            </w:rPr>
            <w:delText>the interactive effects of management on both species</w:delText>
          </w:r>
        </w:del>
      </w:ins>
      <w:ins w:id="225" w:author="Colin Dassow" w:date="2020-12-26T11:38:00Z">
        <w:r w:rsidR="00B351BF">
          <w:rPr>
            <w:rFonts w:ascii="Times New Roman" w:hAnsi="Times New Roman"/>
          </w:rPr>
          <w:t xml:space="preserve">the increased diversity of </w:t>
        </w:r>
      </w:ins>
      <w:ins w:id="226" w:author="Colin Dassow" w:date="2020-12-26T11:39:00Z">
        <w:r w:rsidR="00B351BF">
          <w:rPr>
            <w:rFonts w:ascii="Times New Roman" w:hAnsi="Times New Roman"/>
          </w:rPr>
          <w:t>management</w:t>
        </w:r>
      </w:ins>
      <w:ins w:id="227" w:author="Colin Dassow" w:date="2020-12-26T11:38:00Z">
        <w:r w:rsidR="00B351BF">
          <w:rPr>
            <w:rFonts w:ascii="Times New Roman" w:hAnsi="Times New Roman"/>
          </w:rPr>
          <w:t xml:space="preserve"> </w:t>
        </w:r>
      </w:ins>
      <w:ins w:id="228" w:author="Colin Dassow" w:date="2020-12-26T11:39:00Z">
        <w:r w:rsidR="00B351BF">
          <w:rPr>
            <w:rFonts w:ascii="Times New Roman" w:hAnsi="Times New Roman"/>
          </w:rPr>
          <w:t>options when accounting for species interactions</w:t>
        </w:r>
      </w:ins>
      <w:ins w:id="229" w:author="Chelsey Nieman" w:date="2020-12-23T13:56:00Z">
        <w:r w:rsidR="00720D6D">
          <w:rPr>
            <w:rFonts w:ascii="Times New Roman" w:hAnsi="Times New Roman"/>
          </w:rPr>
          <w:t xml:space="preserve">, and the impacts of slow change on the stable state of the system. </w:t>
        </w:r>
        <w:commentRangeEnd w:id="220"/>
        <w:r w:rsidR="00720D6D">
          <w:rPr>
            <w:rStyle w:val="CommentReference"/>
          </w:rPr>
          <w:commentReference w:id="220"/>
        </w:r>
      </w:ins>
      <w:commentRangeEnd w:id="221"/>
      <w:r w:rsidR="0091428E">
        <w:rPr>
          <w:rStyle w:val="CommentReference"/>
        </w:rPr>
        <w:commentReference w:id="221"/>
      </w:r>
      <w:commentRangeEnd w:id="222"/>
      <w:r w:rsidR="00E815F7">
        <w:rPr>
          <w:rStyle w:val="CommentReference"/>
        </w:rPr>
        <w:commentReference w:id="222"/>
      </w:r>
      <w:del w:id="230"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231" w:author="Stuart Jones" w:date="2020-12-22T13:55:00Z"/>
          <w:rFonts w:ascii="Times New Roman" w:hAnsi="Times New Roman" w:cs="Times New Roman"/>
          <w:color w:val="auto"/>
        </w:rPr>
      </w:pPr>
      <w:bookmarkStart w:id="232" w:name="methods"/>
      <w:r w:rsidRPr="00B233A4">
        <w:rPr>
          <w:rFonts w:ascii="Times New Roman" w:hAnsi="Times New Roman" w:cs="Times New Roman"/>
          <w:color w:val="auto"/>
        </w:rPr>
        <w:t>Methods</w:t>
      </w:r>
      <w:bookmarkEnd w:id="232"/>
    </w:p>
    <w:p w14:paraId="5AE760A0" w14:textId="6C947371" w:rsidR="00E62F5F" w:rsidRDefault="00E62F5F">
      <w:pPr>
        <w:pStyle w:val="Heading1"/>
        <w:keepNext w:val="0"/>
        <w:keepLines w:val="0"/>
        <w:widowControl w:val="0"/>
        <w:suppressLineNumbers/>
        <w:pPrChange w:id="233" w:author="Stuart Jones" w:date="2020-12-22T13:55:00Z">
          <w:pPr>
            <w:pStyle w:val="Heading2"/>
            <w:keepNext w:val="0"/>
            <w:keepLines w:val="0"/>
            <w:widowControl w:val="0"/>
            <w:suppressLineNumbers/>
          </w:pPr>
        </w:pPrChange>
      </w:pPr>
      <w:bookmarkStart w:id="234" w:name="model"/>
      <w:commentRangeStart w:id="235"/>
      <w:del w:id="236" w:author="Stuart Jones" w:date="2020-12-22T13:55:00Z">
        <w:r w:rsidDel="008A1964">
          <w:delText>Overview</w:delText>
        </w:r>
      </w:del>
      <w:commentRangeEnd w:id="235"/>
      <w:r w:rsidR="001E3F0C">
        <w:rPr>
          <w:rStyle w:val="CommentReference"/>
          <w:rFonts w:asciiTheme="minorHAnsi" w:eastAsiaTheme="minorHAnsi" w:hAnsiTheme="minorHAnsi" w:cstheme="minorBidi"/>
          <w:b w:val="0"/>
          <w:bCs w:val="0"/>
          <w:color w:val="auto"/>
        </w:rPr>
        <w:commentReference w:id="235"/>
      </w:r>
    </w:p>
    <w:p w14:paraId="3A6E2996" w14:textId="09F45195" w:rsidR="00E62F5F" w:rsidRPr="00A47DA2" w:rsidRDefault="00E7670E">
      <w:pPr>
        <w:pStyle w:val="BodyText"/>
        <w:ind w:firstLine="720"/>
        <w:rPr>
          <w:rFonts w:ascii="Times New Roman" w:hAnsi="Times New Roman" w:cs="Times New Roman"/>
          <w:rPrChange w:id="237" w:author="Chelsey Nieman" w:date="2020-12-23T14:39:00Z">
            <w:rPr/>
          </w:rPrChange>
        </w:rPr>
        <w:pPrChange w:id="238" w:author="Chelsey Nieman" w:date="2020-12-28T09:15:00Z">
          <w:pPr>
            <w:pStyle w:val="BodyText"/>
          </w:pPr>
        </w:pPrChange>
      </w:pPr>
      <w:ins w:id="239" w:author="Stuart Jones" w:date="2020-12-22T13:49:00Z">
        <w:r w:rsidRPr="00A47DA2">
          <w:rPr>
            <w:rFonts w:ascii="Times New Roman" w:hAnsi="Times New Roman" w:cs="Times New Roman"/>
            <w:rPrChange w:id="240" w:author="Chelsey Nieman" w:date="2020-12-23T14:39:00Z">
              <w:rPr/>
            </w:rPrChange>
          </w:rPr>
          <w:lastRenderedPageBreak/>
          <w:t>To</w:t>
        </w:r>
      </w:ins>
      <w:ins w:id="241" w:author="Stuart Jones" w:date="2020-12-22T13:47:00Z">
        <w:r w:rsidRPr="00A47DA2">
          <w:rPr>
            <w:rFonts w:ascii="Times New Roman" w:hAnsi="Times New Roman" w:cs="Times New Roman"/>
            <w:rPrChange w:id="242" w:author="Chelsey Nieman" w:date="2020-12-23T14:39:00Z">
              <w:rPr/>
            </w:rPrChange>
          </w:rPr>
          <w:t xml:space="preserve"> </w:t>
        </w:r>
        <w:commentRangeStart w:id="243"/>
        <w:r w:rsidRPr="00A47DA2">
          <w:rPr>
            <w:rFonts w:ascii="Times New Roman" w:hAnsi="Times New Roman" w:cs="Times New Roman"/>
            <w:rPrChange w:id="244" w:author="Chelsey Nieman" w:date="2020-12-23T14:39:00Z">
              <w:rPr/>
            </w:rPrChange>
          </w:rPr>
          <w:t>explor</w:t>
        </w:r>
      </w:ins>
      <w:ins w:id="245" w:author="Stuart Jones" w:date="2020-12-22T13:49:00Z">
        <w:r w:rsidRPr="00A47DA2">
          <w:rPr>
            <w:rFonts w:ascii="Times New Roman" w:hAnsi="Times New Roman" w:cs="Times New Roman"/>
            <w:rPrChange w:id="246" w:author="Chelsey Nieman" w:date="2020-12-23T14:39:00Z">
              <w:rPr/>
            </w:rPrChange>
          </w:rPr>
          <w:t>e</w:t>
        </w:r>
      </w:ins>
      <w:commentRangeEnd w:id="243"/>
      <w:ins w:id="247" w:author="Stuart Jones" w:date="2020-12-22T13:55:00Z">
        <w:r w:rsidR="008A1964" w:rsidRPr="00A47DA2">
          <w:rPr>
            <w:rStyle w:val="CommentReference"/>
            <w:rFonts w:ascii="Times New Roman" w:hAnsi="Times New Roman" w:cs="Times New Roman"/>
            <w:rPrChange w:id="248" w:author="Chelsey Nieman" w:date="2020-12-23T14:39:00Z">
              <w:rPr>
                <w:rStyle w:val="CommentReference"/>
              </w:rPr>
            </w:rPrChange>
          </w:rPr>
          <w:commentReference w:id="243"/>
        </w:r>
      </w:ins>
      <w:ins w:id="249" w:author="Stuart Jones" w:date="2020-12-22T13:47:00Z">
        <w:r w:rsidRPr="00A47DA2">
          <w:rPr>
            <w:rFonts w:ascii="Times New Roman" w:hAnsi="Times New Roman" w:cs="Times New Roman"/>
            <w:rPrChange w:id="250" w:author="Chelsey Nieman" w:date="2020-12-23T14:39:00Z">
              <w:rPr/>
            </w:rPrChange>
          </w:rPr>
          <w:t xml:space="preserve"> the implications and opportunities of </w:t>
        </w:r>
      </w:ins>
      <w:ins w:id="251" w:author="Stuart Jones" w:date="2020-12-22T13:48:00Z">
        <w:r w:rsidRPr="00A47DA2">
          <w:rPr>
            <w:rFonts w:ascii="Times New Roman" w:hAnsi="Times New Roman" w:cs="Times New Roman"/>
            <w:rPrChange w:id="252" w:author="Chelsey Nieman" w:date="2020-12-23T14:39:00Z">
              <w:rPr/>
            </w:rPrChange>
          </w:rPr>
          <w:t xml:space="preserve">a systems-based approach </w:t>
        </w:r>
      </w:ins>
      <w:ins w:id="253" w:author="Stuart Jones" w:date="2020-12-22T13:49:00Z">
        <w:r w:rsidRPr="00A47DA2">
          <w:rPr>
            <w:rFonts w:ascii="Times New Roman" w:hAnsi="Times New Roman" w:cs="Times New Roman"/>
            <w:rPrChange w:id="254" w:author="Chelsey Nieman" w:date="2020-12-23T14:39:00Z">
              <w:rPr/>
            </w:rPrChange>
          </w:rPr>
          <w:t>to managing regime shifts in recreational fisheries, we have adopted</w:t>
        </w:r>
      </w:ins>
      <w:ins w:id="255" w:author="Stuart Jones" w:date="2020-12-22T13:50:00Z">
        <w:r w:rsidRPr="00A47DA2">
          <w:rPr>
            <w:rFonts w:ascii="Times New Roman" w:hAnsi="Times New Roman" w:cs="Times New Roman"/>
            <w:rPrChange w:id="256" w:author="Chelsey Nieman" w:date="2020-12-23T14:39:00Z">
              <w:rPr/>
            </w:rPrChange>
          </w:rPr>
          <w:t xml:space="preserve"> a</w:t>
        </w:r>
      </w:ins>
      <w:ins w:id="257" w:author="Stuart Jones" w:date="2020-12-22T13:48:00Z">
        <w:r w:rsidRPr="00A47DA2">
          <w:rPr>
            <w:rFonts w:ascii="Times New Roman" w:hAnsi="Times New Roman" w:cs="Times New Roman"/>
            <w:rPrChange w:id="258" w:author="Chelsey Nieman" w:date="2020-12-23T14:39:00Z">
              <w:rPr/>
            </w:rPrChange>
          </w:rPr>
          <w:t xml:space="preserve"> model</w:t>
        </w:r>
      </w:ins>
      <w:ins w:id="259" w:author="Stuart Jones" w:date="2020-12-22T13:50:00Z">
        <w:r w:rsidRPr="00A47DA2">
          <w:rPr>
            <w:rFonts w:ascii="Times New Roman" w:hAnsi="Times New Roman" w:cs="Times New Roman"/>
            <w:rPrChange w:id="260" w:author="Chelsey Nieman" w:date="2020-12-23T14:39:00Z">
              <w:rPr/>
            </w:rPrChange>
          </w:rPr>
          <w:t>ing approach</w:t>
        </w:r>
      </w:ins>
      <w:ins w:id="261" w:author="Stuart Jones" w:date="2020-12-22T13:48:00Z">
        <w:r w:rsidRPr="00A47DA2">
          <w:rPr>
            <w:rFonts w:ascii="Times New Roman" w:hAnsi="Times New Roman" w:cs="Times New Roman"/>
            <w:rPrChange w:id="262" w:author="Chelsey Nieman" w:date="2020-12-23T14:39:00Z">
              <w:rPr/>
            </w:rPrChange>
          </w:rPr>
          <w:t xml:space="preserve">. </w:t>
        </w:r>
      </w:ins>
      <w:ins w:id="263" w:author="Stuart Jones" w:date="2020-12-22T13:50:00Z">
        <w:r w:rsidR="008A1964" w:rsidRPr="00A47DA2">
          <w:rPr>
            <w:rFonts w:ascii="Times New Roman" w:hAnsi="Times New Roman" w:cs="Times New Roman"/>
            <w:rPrChange w:id="264" w:author="Chelsey Nieman" w:date="2020-12-23T14:39:00Z">
              <w:rPr/>
            </w:rPrChange>
          </w:rPr>
          <w:t xml:space="preserve">Given the long time scales over which management decisions and fisheries dynamics play out, alternative </w:t>
        </w:r>
      </w:ins>
      <w:ins w:id="265" w:author="Stuart Jones" w:date="2020-12-22T13:51:00Z">
        <w:r w:rsidR="008A1964" w:rsidRPr="00A47DA2">
          <w:rPr>
            <w:rFonts w:ascii="Times New Roman" w:hAnsi="Times New Roman" w:cs="Times New Roman"/>
            <w:rPrChange w:id="266" w:author="Chelsey Nieman" w:date="2020-12-23T14:39:00Z">
              <w:rPr/>
            </w:rPrChange>
          </w:rPr>
          <w:t>avenues of inference, like long-term observations, comparative surveys, or experiments, are not feasi</w:t>
        </w:r>
      </w:ins>
      <w:ins w:id="267" w:author="Stuart Jones" w:date="2020-12-22T13:52:00Z">
        <w:r w:rsidR="008A1964" w:rsidRPr="00A47DA2">
          <w:rPr>
            <w:rFonts w:ascii="Times New Roman" w:hAnsi="Times New Roman" w:cs="Times New Roman"/>
            <w:rPrChange w:id="268" w:author="Chelsey Nieman" w:date="2020-12-23T14:39:00Z">
              <w:rPr/>
            </w:rPrChange>
          </w:rPr>
          <w:t>ble. Our modeling framework allows us to conduct a series of model experiments to explore the risks of not considering interactions amongst species, including harvest of multip</w:t>
        </w:r>
      </w:ins>
      <w:ins w:id="269" w:author="Stuart Jones" w:date="2020-12-22T13:53:00Z">
        <w:r w:rsidR="008A1964" w:rsidRPr="00A47DA2">
          <w:rPr>
            <w:rFonts w:ascii="Times New Roman" w:hAnsi="Times New Roman" w:cs="Times New Roman"/>
            <w:rPrChange w:id="270" w:author="Chelsey Nieman" w:date="2020-12-23T14:39:00Z">
              <w:rPr/>
            </w:rPrChange>
          </w:rPr>
          <w:t>l</w:t>
        </w:r>
      </w:ins>
      <w:ins w:id="271" w:author="Stuart Jones" w:date="2020-12-22T13:52:00Z">
        <w:r w:rsidR="008A1964" w:rsidRPr="00A47DA2">
          <w:rPr>
            <w:rFonts w:ascii="Times New Roman" w:hAnsi="Times New Roman" w:cs="Times New Roman"/>
            <w:rPrChange w:id="272" w:author="Chelsey Nieman" w:date="2020-12-23T14:39:00Z">
              <w:rPr/>
            </w:rPrChange>
          </w:rPr>
          <w:t xml:space="preserve">e species, and potential opportunities afforded by an ecosystem-based management approach. </w:t>
        </w:r>
      </w:ins>
      <w:del w:id="273" w:author="Stuart Jones" w:date="2020-12-22T13:52:00Z">
        <w:r w:rsidR="00E62F5F" w:rsidRPr="00A47DA2" w:rsidDel="008A1964">
          <w:rPr>
            <w:rFonts w:ascii="Times New Roman" w:hAnsi="Times New Roman" w:cs="Times New Roman"/>
            <w:rPrChange w:id="274"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275"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276" w:author="Stuart Jones" w:date="2020-12-22T13:53:00Z">
        <w:r w:rsidR="008A1964" w:rsidRPr="00A47DA2">
          <w:rPr>
            <w:rFonts w:ascii="Times New Roman" w:hAnsi="Times New Roman" w:cs="Times New Roman"/>
            <w:rPrChange w:id="277" w:author="Chelsey Nieman" w:date="2020-12-23T14:39:00Z">
              <w:rPr/>
            </w:rPrChange>
          </w:rPr>
          <w:t>For example, w</w:t>
        </w:r>
      </w:ins>
      <w:del w:id="278" w:author="Stuart Jones" w:date="2020-12-22T13:52:00Z">
        <w:r w:rsidR="009852AA" w:rsidRPr="00A47DA2" w:rsidDel="008A1964">
          <w:rPr>
            <w:rFonts w:ascii="Times New Roman" w:hAnsi="Times New Roman" w:cs="Times New Roman"/>
            <w:rPrChange w:id="279" w:author="Chelsey Nieman" w:date="2020-12-23T14:39:00Z">
              <w:rPr/>
            </w:rPrChange>
          </w:rPr>
          <w:delText>W</w:delText>
        </w:r>
      </w:del>
      <w:r w:rsidR="009852AA" w:rsidRPr="00A47DA2">
        <w:rPr>
          <w:rFonts w:ascii="Times New Roman" w:hAnsi="Times New Roman" w:cs="Times New Roman"/>
          <w:rPrChange w:id="280" w:author="Chelsey Nieman" w:date="2020-12-23T14:39:00Z">
            <w:rPr/>
          </w:rPrChange>
        </w:rPr>
        <w:t>e</w:t>
      </w:r>
      <w:del w:id="281" w:author="Stuart Jones" w:date="2020-12-22T13:53:00Z">
        <w:r w:rsidR="009852AA" w:rsidRPr="00A47DA2" w:rsidDel="008A1964">
          <w:rPr>
            <w:rFonts w:ascii="Times New Roman" w:hAnsi="Times New Roman" w:cs="Times New Roman"/>
            <w:rPrChange w:id="282" w:author="Chelsey Nieman" w:date="2020-12-23T14:39:00Z">
              <w:rPr/>
            </w:rPrChange>
          </w:rPr>
          <w:delText xml:space="preserve"> then</w:delText>
        </w:r>
      </w:del>
      <w:r w:rsidR="009852AA" w:rsidRPr="00A47DA2">
        <w:rPr>
          <w:rFonts w:ascii="Times New Roman" w:hAnsi="Times New Roman" w:cs="Times New Roman"/>
          <w:rPrChange w:id="283" w:author="Chelsey Nieman" w:date="2020-12-23T14:39:00Z">
            <w:rPr/>
          </w:rPrChange>
        </w:rPr>
        <w:t xml:space="preserve"> use</w:t>
      </w:r>
      <w:ins w:id="284" w:author="Stuart Jones" w:date="2020-12-22T13:53:00Z">
        <w:r w:rsidR="008A1964" w:rsidRPr="00A47DA2">
          <w:rPr>
            <w:rFonts w:ascii="Times New Roman" w:hAnsi="Times New Roman" w:cs="Times New Roman"/>
            <w:rPrChange w:id="285" w:author="Chelsey Nieman" w:date="2020-12-23T14:39:00Z">
              <w:rPr/>
            </w:rPrChange>
          </w:rPr>
          <w:t xml:space="preserve"> our</w:t>
        </w:r>
      </w:ins>
      <w:del w:id="286" w:author="Stuart Jones" w:date="2020-12-22T13:53:00Z">
        <w:r w:rsidR="009852AA" w:rsidRPr="00A47DA2" w:rsidDel="008A1964">
          <w:rPr>
            <w:rFonts w:ascii="Times New Roman" w:hAnsi="Times New Roman" w:cs="Times New Roman"/>
            <w:rPrChange w:id="287" w:author="Chelsey Nieman" w:date="2020-12-23T14:39:00Z">
              <w:rPr/>
            </w:rPrChange>
          </w:rPr>
          <w:delText xml:space="preserve"> this</w:delText>
        </w:r>
      </w:del>
      <w:r w:rsidR="009852AA" w:rsidRPr="00A47DA2">
        <w:rPr>
          <w:rFonts w:ascii="Times New Roman" w:hAnsi="Times New Roman" w:cs="Times New Roman"/>
          <w:rPrChange w:id="288" w:author="Chelsey Nieman" w:date="2020-12-23T14:39:00Z">
            <w:rPr/>
          </w:rPrChange>
        </w:rPr>
        <w:t xml:space="preserve"> model to explore management outcomes for scenarios where the hypothetical manager either ignores or accounts for the interspecific interactions. </w:t>
      </w:r>
      <w:del w:id="289" w:author="Stuart Jones" w:date="2020-12-22T13:53:00Z">
        <w:r w:rsidR="009852AA" w:rsidRPr="00A47DA2" w:rsidDel="008A1964">
          <w:rPr>
            <w:rFonts w:ascii="Times New Roman" w:hAnsi="Times New Roman" w:cs="Times New Roman"/>
            <w:rPrChange w:id="290"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291"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292" w:author="Chelsey Nieman" w:date="2020-12-23T14:39:00Z">
              <w:rPr/>
            </w:rPrChange>
          </w:rPr>
          <w:delText xml:space="preserve"> fisheries</w:delText>
        </w:r>
        <w:r w:rsidR="00243044" w:rsidRPr="00A47DA2" w:rsidDel="008A1964">
          <w:rPr>
            <w:rFonts w:ascii="Times New Roman" w:hAnsi="Times New Roman" w:cs="Times New Roman"/>
            <w:rPrChange w:id="293" w:author="Chelsey Nieman" w:date="2020-12-23T14:39:00Z">
              <w:rPr/>
            </w:rPrChange>
          </w:rPr>
          <w:delText xml:space="preserve"> oper</w:delText>
        </w:r>
        <w:r w:rsidR="001E3F0C" w:rsidRPr="00A47DA2" w:rsidDel="008A1964">
          <w:rPr>
            <w:rFonts w:ascii="Times New Roman" w:hAnsi="Times New Roman" w:cs="Times New Roman"/>
            <w:rPrChange w:id="294" w:author="Chelsey Nieman" w:date="2020-12-23T14:39:00Z">
              <w:rPr/>
            </w:rPrChange>
          </w:rPr>
          <w:delText xml:space="preserve">ate. </w:delText>
        </w:r>
      </w:del>
      <w:del w:id="295" w:author="Stuart Jones" w:date="2020-12-22T13:44:00Z">
        <w:r w:rsidR="001E3F0C" w:rsidRPr="00A47DA2" w:rsidDel="00E7670E">
          <w:rPr>
            <w:rFonts w:ascii="Times New Roman" w:hAnsi="Times New Roman" w:cs="Times New Roman"/>
            <w:rPrChange w:id="296"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297" w:author="Chelsey Nieman" w:date="2020-12-23T14:39:00Z">
              <w:rPr/>
            </w:rPrChange>
          </w:rPr>
          <w:delText>ived species</w:delText>
        </w:r>
        <w:r w:rsidR="001E3F0C" w:rsidRPr="00A47DA2" w:rsidDel="00E7670E">
          <w:rPr>
            <w:rFonts w:ascii="Times New Roman" w:hAnsi="Times New Roman" w:cs="Times New Roman"/>
            <w:rPrChange w:id="298" w:author="Chelsey Nieman" w:date="2020-12-23T14:39:00Z">
              <w:rPr/>
            </w:rPrChange>
          </w:rPr>
          <w:delText>.</w:delText>
        </w:r>
      </w:del>
      <w:del w:id="299" w:author="Stuart Jones" w:date="2020-12-22T13:41:00Z">
        <w:r w:rsidR="001E3F0C" w:rsidRPr="00A47DA2" w:rsidDel="00E7670E">
          <w:rPr>
            <w:rFonts w:ascii="Times New Roman" w:hAnsi="Times New Roman" w:cs="Times New Roman"/>
            <w:rPrChange w:id="300" w:author="Chelsey Nieman" w:date="2020-12-23T14:39:00Z">
              <w:rPr/>
            </w:rPrChange>
          </w:rPr>
          <w:delText xml:space="preserve"> </w:delText>
        </w:r>
        <w:r w:rsidR="00781FE5" w:rsidRPr="00A47DA2" w:rsidDel="00E7670E">
          <w:rPr>
            <w:rFonts w:ascii="Times New Roman" w:hAnsi="Times New Roman" w:cs="Times New Roman"/>
            <w:rPrChange w:id="301" w:author="Chelsey Nieman" w:date="2020-12-23T14:39:00Z">
              <w:rPr/>
            </w:rPrChange>
          </w:rPr>
          <w:delText>The species in our model are paramete</w:delText>
        </w:r>
        <w:r w:rsidR="002651AD" w:rsidRPr="00A47DA2" w:rsidDel="00E7670E">
          <w:rPr>
            <w:rFonts w:ascii="Times New Roman" w:hAnsi="Times New Roman" w:cs="Times New Roman"/>
            <w:rPrChange w:id="302"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303" w:author="Chelsey Nieman" w:date="2020-12-23T14:39:00Z">
              <w:rPr/>
            </w:rPrChange>
          </w:rPr>
          <w:delText>use</w:delText>
        </w:r>
        <w:r w:rsidR="002651AD" w:rsidRPr="00A47DA2" w:rsidDel="00E7670E">
          <w:rPr>
            <w:rFonts w:ascii="Times New Roman" w:hAnsi="Times New Roman" w:cs="Times New Roman"/>
            <w:rPrChange w:id="304" w:author="Chelsey Nieman" w:date="2020-12-23T14:39:00Z">
              <w:rPr/>
            </w:rPrChange>
          </w:rPr>
          <w:delText xml:space="preserve"> the refuge and associated foraging arena more than the other</w:delText>
        </w:r>
      </w:del>
      <w:del w:id="305" w:author="Stuart Jones" w:date="2020-12-22T13:42:00Z">
        <w:r w:rsidR="002651AD" w:rsidRPr="00A47DA2" w:rsidDel="00E7670E">
          <w:rPr>
            <w:rFonts w:ascii="Times New Roman" w:hAnsi="Times New Roman" w:cs="Times New Roman"/>
            <w:rPrChange w:id="306" w:author="Chelsey Nieman" w:date="2020-12-23T14:39:00Z">
              <w:rPr/>
            </w:rPrChange>
          </w:rPr>
          <w:delText>.</w:delText>
        </w:r>
      </w:del>
      <w:del w:id="307" w:author="Stuart Jones" w:date="2020-12-22T13:44:00Z">
        <w:r w:rsidR="002651AD" w:rsidRPr="00A47DA2" w:rsidDel="00E7670E">
          <w:rPr>
            <w:rFonts w:ascii="Times New Roman" w:hAnsi="Times New Roman" w:cs="Times New Roman"/>
            <w:rPrChange w:id="308" w:author="Chelsey Nieman" w:date="2020-12-23T14:39:00Z">
              <w:rPr/>
            </w:rPrChange>
          </w:rPr>
          <w:delText xml:space="preserve"> </w:delText>
        </w:r>
      </w:del>
      <w:commentRangeStart w:id="309"/>
      <w:commentRangeStart w:id="310"/>
      <w:del w:id="311" w:author="Stuart Jones" w:date="2020-12-22T13:53:00Z">
        <w:r w:rsidR="002651AD" w:rsidRPr="00A47DA2" w:rsidDel="008A1964">
          <w:rPr>
            <w:rFonts w:ascii="Times New Roman" w:hAnsi="Times New Roman" w:cs="Times New Roman"/>
            <w:rPrChange w:id="312" w:author="Chelsey Nieman" w:date="2020-12-23T14:39:00Z">
              <w:rPr/>
            </w:rPrChange>
          </w:rPr>
          <w:delText>This</w:delText>
        </w:r>
      </w:del>
      <w:ins w:id="313" w:author="Stuart Jones" w:date="2020-12-22T13:53:00Z">
        <w:r w:rsidR="008A1964" w:rsidRPr="00A47DA2">
          <w:rPr>
            <w:rFonts w:ascii="Times New Roman" w:hAnsi="Times New Roman" w:cs="Times New Roman"/>
            <w:rPrChange w:id="314" w:author="Chelsey Nieman" w:date="2020-12-23T14:39:00Z">
              <w:rPr/>
            </w:rPrChange>
          </w:rPr>
          <w:t xml:space="preserve">Our </w:t>
        </w:r>
      </w:ins>
      <w:ins w:id="315" w:author="Chelsey Nieman" w:date="2020-12-28T09:15:00Z">
        <w:r w:rsidR="00827C28">
          <w:rPr>
            <w:rFonts w:ascii="Times New Roman" w:hAnsi="Times New Roman" w:cs="Times New Roman"/>
          </w:rPr>
          <w:t xml:space="preserve">theoretical </w:t>
        </w:r>
      </w:ins>
      <w:ins w:id="316" w:author="Stuart Jones" w:date="2020-12-22T13:53:00Z">
        <w:r w:rsidR="008A1964" w:rsidRPr="00A47DA2">
          <w:rPr>
            <w:rFonts w:ascii="Times New Roman" w:hAnsi="Times New Roman" w:cs="Times New Roman"/>
            <w:rPrChange w:id="317" w:author="Chelsey Nieman" w:date="2020-12-23T14:39:00Z">
              <w:rPr/>
            </w:rPrChange>
          </w:rPr>
          <w:t>model was developed</w:t>
        </w:r>
      </w:ins>
      <w:r w:rsidR="002651AD" w:rsidRPr="00A47DA2">
        <w:rPr>
          <w:rFonts w:ascii="Times New Roman" w:hAnsi="Times New Roman" w:cs="Times New Roman"/>
          <w:rPrChange w:id="318" w:author="Chelsey Nieman" w:date="2020-12-23T14:39:00Z">
            <w:rPr/>
          </w:rPrChange>
        </w:rPr>
        <w:t xml:space="preserve"> </w:t>
      </w:r>
      <w:del w:id="319" w:author="Stuart Jones" w:date="2020-12-22T13:54:00Z">
        <w:r w:rsidR="002651AD" w:rsidRPr="00A47DA2" w:rsidDel="008A1964">
          <w:rPr>
            <w:rFonts w:ascii="Times New Roman" w:hAnsi="Times New Roman" w:cs="Times New Roman"/>
            <w:rPrChange w:id="320" w:author="Chelsey Nieman" w:date="2020-12-23T14:39:00Z">
              <w:rPr/>
            </w:rPrChange>
          </w:rPr>
          <w:delText>is designed to mimic</w:delText>
        </w:r>
      </w:del>
      <w:ins w:id="321" w:author="Stuart Jones" w:date="2020-12-22T13:54:00Z">
        <w:r w:rsidR="008A1964" w:rsidRPr="00A47DA2">
          <w:rPr>
            <w:rFonts w:ascii="Times New Roman" w:hAnsi="Times New Roman" w:cs="Times New Roman"/>
            <w:rPrChange w:id="322" w:author="Chelsey Nieman" w:date="2020-12-23T14:39:00Z">
              <w:rPr/>
            </w:rPrChange>
          </w:rPr>
          <w:t>with interactions between</w:t>
        </w:r>
      </w:ins>
      <w:r w:rsidR="002651AD" w:rsidRPr="00A47DA2">
        <w:rPr>
          <w:rFonts w:ascii="Times New Roman" w:hAnsi="Times New Roman" w:cs="Times New Roman"/>
          <w:rPrChange w:id="323" w:author="Chelsey Nieman" w:date="2020-12-23T14:39:00Z">
            <w:rPr/>
          </w:rPrChange>
        </w:rPr>
        <w:t xml:space="preserve"> </w:t>
      </w:r>
      <w:del w:id="324" w:author="Stuart Jones" w:date="2020-12-22T13:54:00Z">
        <w:r w:rsidR="002651AD" w:rsidRPr="00A47DA2" w:rsidDel="008A1964">
          <w:rPr>
            <w:rFonts w:ascii="Times New Roman" w:hAnsi="Times New Roman" w:cs="Times New Roman"/>
            <w:rPrChange w:id="325" w:author="Chelsey Nieman" w:date="2020-12-23T14:39:00Z">
              <w:rPr/>
            </w:rPrChange>
          </w:rPr>
          <w:delText xml:space="preserve">the </w:delText>
        </w:r>
      </w:del>
      <w:commentRangeStart w:id="326"/>
      <w:commentRangeStart w:id="327"/>
      <w:commentRangeStart w:id="328"/>
      <w:r w:rsidR="002651AD" w:rsidRPr="00A47DA2">
        <w:rPr>
          <w:rFonts w:ascii="Times New Roman" w:hAnsi="Times New Roman" w:cs="Times New Roman"/>
          <w:rPrChange w:id="329" w:author="Chelsey Nieman" w:date="2020-12-23T14:39:00Z">
            <w:rPr/>
          </w:rPrChange>
        </w:rPr>
        <w:t>walleye (</w:t>
      </w:r>
      <w:r w:rsidR="002651AD" w:rsidRPr="00A47DA2">
        <w:rPr>
          <w:rFonts w:ascii="Times New Roman" w:hAnsi="Times New Roman" w:cs="Times New Roman"/>
          <w:i/>
          <w:rPrChange w:id="330" w:author="Chelsey Nieman" w:date="2020-12-23T14:39:00Z">
            <w:rPr>
              <w:i/>
            </w:rPr>
          </w:rPrChange>
        </w:rPr>
        <w:t>Sander vitreus</w:t>
      </w:r>
      <w:r w:rsidR="002651AD" w:rsidRPr="00A47DA2">
        <w:rPr>
          <w:rFonts w:ascii="Times New Roman" w:hAnsi="Times New Roman" w:cs="Times New Roman"/>
          <w:rPrChange w:id="331" w:author="Chelsey Nieman" w:date="2020-12-23T14:39:00Z">
            <w:rPr/>
          </w:rPrChange>
        </w:rPr>
        <w:t xml:space="preserve">) </w:t>
      </w:r>
      <w:r w:rsidR="00B437B0" w:rsidRPr="00A47DA2">
        <w:rPr>
          <w:rFonts w:ascii="Times New Roman" w:hAnsi="Times New Roman" w:cs="Times New Roman"/>
          <w:rPrChange w:id="332" w:author="Chelsey Nieman" w:date="2020-12-23T14:39:00Z">
            <w:rPr/>
          </w:rPrChange>
        </w:rPr>
        <w:t>and largemouth bass (</w:t>
      </w:r>
      <w:r w:rsidR="00B437B0" w:rsidRPr="00A47DA2">
        <w:rPr>
          <w:rFonts w:ascii="Times New Roman" w:hAnsi="Times New Roman" w:cs="Times New Roman"/>
          <w:i/>
          <w:rPrChange w:id="333" w:author="Chelsey Nieman" w:date="2020-12-23T14:39:00Z">
            <w:rPr>
              <w:i/>
            </w:rPr>
          </w:rPrChange>
        </w:rPr>
        <w:t>Micropterus salmoides</w:t>
      </w:r>
      <w:r w:rsidR="00B437B0" w:rsidRPr="00A47DA2">
        <w:rPr>
          <w:rFonts w:ascii="Times New Roman" w:hAnsi="Times New Roman" w:cs="Times New Roman"/>
          <w:rPrChange w:id="334" w:author="Chelsey Nieman" w:date="2020-12-23T14:39:00Z">
            <w:rPr/>
          </w:rPrChange>
        </w:rPr>
        <w:t xml:space="preserve">) </w:t>
      </w:r>
      <w:commentRangeEnd w:id="326"/>
      <w:r w:rsidR="00827C28">
        <w:rPr>
          <w:rStyle w:val="CommentReference"/>
        </w:rPr>
        <w:commentReference w:id="326"/>
      </w:r>
      <w:commentRangeEnd w:id="327"/>
      <w:r w:rsidR="0068650D">
        <w:rPr>
          <w:rStyle w:val="CommentReference"/>
        </w:rPr>
        <w:commentReference w:id="327"/>
      </w:r>
      <w:commentRangeEnd w:id="328"/>
      <w:r w:rsidR="00325638">
        <w:rPr>
          <w:rStyle w:val="CommentReference"/>
        </w:rPr>
        <w:commentReference w:id="328"/>
      </w:r>
      <w:del w:id="335" w:author="Stuart Jones" w:date="2020-12-22T13:54:00Z">
        <w:r w:rsidR="00B437B0" w:rsidRPr="00A47DA2" w:rsidDel="008A1964">
          <w:rPr>
            <w:rFonts w:ascii="Times New Roman" w:hAnsi="Times New Roman" w:cs="Times New Roman"/>
            <w:rPrChange w:id="336" w:author="Chelsey Nieman" w:date="2020-12-23T14:39:00Z">
              <w:rPr/>
            </w:rPrChange>
          </w:rPr>
          <w:delText>relationship in north temperate lakes where walleye have historically outcompeted largemouth bass</w:delText>
        </w:r>
      </w:del>
      <w:ins w:id="337" w:author="Stuart Jones" w:date="2020-12-22T13:54:00Z">
        <w:r w:rsidR="008A1964" w:rsidRPr="00A47DA2">
          <w:rPr>
            <w:rFonts w:ascii="Times New Roman" w:hAnsi="Times New Roman" w:cs="Times New Roman"/>
            <w:rPrChange w:id="338" w:author="Chelsey Nieman" w:date="2020-12-23T14:39:00Z">
              <w:rPr/>
            </w:rPrChange>
          </w:rPr>
          <w:t>in mind, but we’ve adopted a general model parameterization that should apply to many interacting, harve</w:t>
        </w:r>
      </w:ins>
      <w:ins w:id="339" w:author="Stuart Jones" w:date="2020-12-22T13:55:00Z">
        <w:r w:rsidR="008A1964" w:rsidRPr="00A47DA2">
          <w:rPr>
            <w:rFonts w:ascii="Times New Roman" w:hAnsi="Times New Roman" w:cs="Times New Roman"/>
            <w:rPrChange w:id="340" w:author="Chelsey Nieman" w:date="2020-12-23T14:39:00Z">
              <w:rPr/>
            </w:rPrChange>
          </w:rPr>
          <w:t>sted species</w:t>
        </w:r>
      </w:ins>
      <w:r w:rsidR="00B437B0" w:rsidRPr="00A47DA2">
        <w:rPr>
          <w:rFonts w:ascii="Times New Roman" w:hAnsi="Times New Roman" w:cs="Times New Roman"/>
          <w:rPrChange w:id="341" w:author="Chelsey Nieman" w:date="2020-12-23T14:39:00Z">
            <w:rPr/>
          </w:rPrChange>
        </w:rPr>
        <w:t>.</w:t>
      </w:r>
      <w:commentRangeEnd w:id="309"/>
      <w:r w:rsidR="00B437B0" w:rsidRPr="00A47DA2">
        <w:rPr>
          <w:rStyle w:val="CommentReference"/>
          <w:rFonts w:ascii="Times New Roman" w:hAnsi="Times New Roman" w:cs="Times New Roman"/>
          <w:rPrChange w:id="342" w:author="Chelsey Nieman" w:date="2020-12-23T14:39:00Z">
            <w:rPr>
              <w:rStyle w:val="CommentReference"/>
            </w:rPr>
          </w:rPrChange>
        </w:rPr>
        <w:commentReference w:id="309"/>
      </w:r>
      <w:commentRangeEnd w:id="310"/>
      <w:r w:rsidRPr="00A47DA2">
        <w:rPr>
          <w:rStyle w:val="CommentReference"/>
          <w:rFonts w:ascii="Times New Roman" w:hAnsi="Times New Roman" w:cs="Times New Roman"/>
          <w:rPrChange w:id="343" w:author="Chelsey Nieman" w:date="2020-12-23T14:39:00Z">
            <w:rPr>
              <w:rStyle w:val="CommentReference"/>
            </w:rPr>
          </w:rPrChange>
        </w:rPr>
        <w:commentReference w:id="310"/>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234"/>
    </w:p>
    <w:p w14:paraId="0A1E5D53" w14:textId="2F6C0928" w:rsidR="00DB5BA4" w:rsidRPr="00B233A4" w:rsidRDefault="008A1964" w:rsidP="003A2A6C">
      <w:pPr>
        <w:pStyle w:val="FirstParagraph"/>
        <w:widowControl w:val="0"/>
        <w:suppressLineNumbers/>
        <w:ind w:firstLine="720"/>
        <w:rPr>
          <w:rFonts w:ascii="Times New Roman" w:hAnsi="Times New Roman" w:cs="Times New Roman"/>
        </w:rPr>
      </w:pPr>
      <w:ins w:id="344" w:author="Stuart Jones" w:date="2020-12-22T13:56:00Z">
        <w:r>
          <w:rPr>
            <w:rFonts w:ascii="Times New Roman" w:hAnsi="Times New Roman" w:cs="Times New Roman"/>
          </w:rPr>
          <w:t>For our model experiments, w</w:t>
        </w:r>
      </w:ins>
      <w:del w:id="345"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346"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347"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w:t>
      </w:r>
      <w:del w:id="348" w:author="Chelsey Nieman" w:date="2020-12-28T09:17:00Z">
        <w:r w:rsidR="00EC324C" w:rsidDel="00827C28">
          <w:rPr>
            <w:rFonts w:ascii="Times New Roman" w:hAnsi="Times New Roman" w:cs="Times New Roman"/>
          </w:rPr>
          <w:delText xml:space="preserve">that has </w:delText>
        </w:r>
      </w:del>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w:t>
      </w:r>
      <w:commentRangeStart w:id="349"/>
      <w:commentRangeStart w:id="350"/>
      <w:ins w:id="351" w:author="Chelsey Nieman" w:date="2020-12-28T09:17:00Z">
        <w:r w:rsidR="00827C28">
          <w:rPr>
            <w:rFonts w:ascii="Times New Roman" w:hAnsi="Times New Roman" w:cs="Times New Roman"/>
          </w:rPr>
          <w:t xml:space="preserve">Roth et al. 2007; </w:t>
        </w:r>
        <w:commentRangeEnd w:id="349"/>
        <w:r w:rsidR="00827C28">
          <w:rPr>
            <w:rStyle w:val="CommentReference"/>
          </w:rPr>
          <w:commentReference w:id="349"/>
        </w:r>
      </w:ins>
      <w:commentRangeEnd w:id="350"/>
      <w:r w:rsidR="0068650D">
        <w:rPr>
          <w:rStyle w:val="CommentReference"/>
        </w:rPr>
        <w:commentReference w:id="350"/>
      </w:r>
      <w:r w:rsidR="00E05CA0" w:rsidRPr="00B233A4">
        <w:rPr>
          <w:rFonts w:ascii="Times New Roman" w:hAnsi="Times New Roman" w:cs="Times New Roman"/>
        </w:rPr>
        <w:t xml:space="preserve">Carpenter et al. 2008, Biggs et al. 2009). The original model </w:t>
      </w:r>
      <w:ins w:id="352" w:author="Stuart Jones" w:date="2020-12-22T13:56:00Z">
        <w:r>
          <w:rPr>
            <w:rFonts w:ascii="Times New Roman" w:hAnsi="Times New Roman" w:cs="Times New Roman"/>
          </w:rPr>
          <w:t xml:space="preserve">used the classic trophic triangle </w:t>
        </w:r>
      </w:ins>
      <w:del w:id="353" w:author="Stuart Jones" w:date="2020-12-22T13:56:00Z">
        <w:r w:rsidR="00E05CA0" w:rsidRPr="00B233A4" w:rsidDel="008A1964">
          <w:rPr>
            <w:rFonts w:ascii="Times New Roman" w:hAnsi="Times New Roman" w:cs="Times New Roman"/>
          </w:rPr>
          <w:delText xml:space="preserve">contained </w:delText>
        </w:r>
      </w:del>
      <w:ins w:id="354" w:author="Stuart Jones" w:date="2020-12-22T13:56:00Z">
        <w:r>
          <w:rPr>
            <w:rFonts w:ascii="Times New Roman" w:hAnsi="Times New Roman" w:cs="Times New Roman"/>
          </w:rPr>
          <w:t xml:space="preserve">structure that </w:t>
        </w:r>
        <w:del w:id="355" w:author="Colin Dassow" w:date="2020-12-26T11:16:00Z">
          <w:r w:rsidDel="000F085E">
            <w:rPr>
              <w:rFonts w:ascii="Times New Roman" w:hAnsi="Times New Roman" w:cs="Times New Roman"/>
            </w:rPr>
            <w:delText>includued</w:delText>
          </w:r>
        </w:del>
      </w:ins>
      <w:ins w:id="356" w:author="Colin Dassow" w:date="2020-12-26T11:16:00Z">
        <w:r w:rsidR="000F085E">
          <w:rPr>
            <w:rFonts w:ascii="Times New Roman" w:hAnsi="Times New Roman" w:cs="Times New Roman"/>
          </w:rPr>
          <w:t>included</w:t>
        </w:r>
      </w:ins>
      <w:ins w:id="357"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w:t>
      </w:r>
      <w:ins w:id="358" w:author="Chelsey Nieman" w:date="2020-12-28T09:18:00Z">
        <w:r w:rsidR="00827C28">
          <w:rPr>
            <w:rFonts w:ascii="Times New Roman" w:hAnsi="Times New Roman" w:cs="Times New Roman"/>
          </w:rPr>
          <w:t>-oriented</w:t>
        </w:r>
      </w:ins>
      <w:del w:id="359" w:author="Chelsey Nieman" w:date="2020-12-28T09:18:00Z">
        <w:r w:rsidR="00E05CA0" w:rsidRPr="00B233A4" w:rsidDel="00827C28">
          <w:rPr>
            <w:rFonts w:ascii="Times New Roman" w:hAnsi="Times New Roman" w:cs="Times New Roman"/>
          </w:rPr>
          <w:delText>ed</w:delText>
        </w:r>
      </w:del>
      <w:r w:rsidR="00E05CA0" w:rsidRPr="00B233A4">
        <w:rPr>
          <w:rFonts w:ascii="Times New Roman" w:hAnsi="Times New Roman" w:cs="Times New Roman"/>
        </w:rPr>
        <w:t xml:space="preserve">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w:t>
      </w:r>
      <w:ins w:id="360" w:author="Chelsey Nieman" w:date="2020-12-28T09:18:00Z">
        <w:r w:rsidR="00827C28">
          <w:rPr>
            <w:rFonts w:ascii="Times New Roman" w:hAnsi="Times New Roman" w:cs="Times New Roman"/>
          </w:rPr>
          <w:t>Our</w:t>
        </w:r>
      </w:ins>
      <w:del w:id="361" w:author="Chelsey Nieman" w:date="2020-12-28T09:18:00Z">
        <w:r w:rsidR="00E05CA0" w:rsidRPr="00B233A4" w:rsidDel="00827C28">
          <w:rPr>
            <w:rFonts w:ascii="Times New Roman" w:hAnsi="Times New Roman" w:cs="Times New Roman"/>
          </w:rPr>
          <w:delText>The</w:delText>
        </w:r>
      </w:del>
      <w:r w:rsidR="00E05CA0" w:rsidRPr="00B233A4">
        <w:rPr>
          <w:rFonts w:ascii="Times New Roman" w:hAnsi="Times New Roman" w:cs="Times New Roman"/>
        </w:rPr>
        <w:t xml:space="preserve"> model contains basic foraging arena dynamics where juvenile sportfish move between the foraging arena and </w:t>
      </w:r>
      <w:commentRangeStart w:id="362"/>
      <w:commentRangeStart w:id="363"/>
      <w:r w:rsidR="00E05CA0" w:rsidRPr="00B233A4">
        <w:rPr>
          <w:rFonts w:ascii="Times New Roman" w:hAnsi="Times New Roman" w:cs="Times New Roman"/>
        </w:rPr>
        <w:t>refuge</w:t>
      </w:r>
      <w:commentRangeEnd w:id="362"/>
      <w:r w:rsidR="00827C28">
        <w:rPr>
          <w:rStyle w:val="CommentReference"/>
        </w:rPr>
        <w:commentReference w:id="362"/>
      </w:r>
      <w:commentRangeEnd w:id="363"/>
      <w:r w:rsidR="00156084">
        <w:rPr>
          <w:rStyle w:val="CommentReference"/>
        </w:rPr>
        <w:commentReference w:id="363"/>
      </w:r>
      <w:ins w:id="364" w:author="Chelsey Nieman" w:date="2020-12-28T10:37:00Z">
        <w:r w:rsidR="00981D9D">
          <w:rPr>
            <w:rFonts w:ascii="Times New Roman" w:hAnsi="Times New Roman" w:cs="Times New Roman"/>
          </w:rPr>
          <w:t xml:space="preserve"> (</w:t>
        </w:r>
        <w:del w:id="365" w:author="Colin Dassow" w:date="2020-12-29T15:19:00Z">
          <w:r w:rsidR="00981D9D" w:rsidDel="00156084">
            <w:rPr>
              <w:rFonts w:ascii="Times New Roman" w:hAnsi="Times New Roman" w:cs="Times New Roman"/>
            </w:rPr>
            <w:delText>Ahren</w:delText>
          </w:r>
        </w:del>
      </w:ins>
      <w:ins w:id="366" w:author="Chelsey Nieman" w:date="2020-12-28T10:38:00Z">
        <w:del w:id="367" w:author="Colin Dassow" w:date="2020-12-29T15:19:00Z">
          <w:r w:rsidR="00981D9D" w:rsidDel="00156084">
            <w:rPr>
              <w:rFonts w:ascii="Times New Roman" w:hAnsi="Times New Roman" w:cs="Times New Roman"/>
            </w:rPr>
            <w:delText>s et al. 2015</w:delText>
          </w:r>
        </w:del>
      </w:ins>
      <w:ins w:id="368" w:author="Colin Dassow" w:date="2020-12-29T15:19:00Z">
        <w:r w:rsidR="00156084">
          <w:rPr>
            <w:rFonts w:ascii="Times New Roman" w:hAnsi="Times New Roman" w:cs="Times New Roman"/>
          </w:rPr>
          <w:t>Walters and Martell 2004</w:t>
        </w:r>
      </w:ins>
      <w:ins w:id="369" w:author="Chelsey Nieman" w:date="2020-12-28T10:38:00Z">
        <w:r w:rsidR="00981D9D">
          <w:rPr>
            <w:rFonts w:ascii="Times New Roman" w:hAnsi="Times New Roman" w:cs="Times New Roman"/>
          </w:rPr>
          <w:t>)</w:t>
        </w:r>
      </w:ins>
      <w:r w:rsidR="00E05CA0" w:rsidRPr="00B233A4">
        <w:rPr>
          <w:rFonts w:ascii="Times New Roman" w:hAnsi="Times New Roman" w:cs="Times New Roman"/>
        </w:rPr>
        <w:t xml:space="preserv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sidRPr="00B845B8">
        <w:rPr>
          <w:rFonts w:ascii="Times New Roman" w:hAnsi="Times New Roman" w:cs="Times New Roman"/>
        </w:rPr>
        <w:t>(</w:t>
      </w:r>
      <w:ins w:id="370" w:author="Colin Dassow" w:date="2020-12-29T15:22:00Z">
        <w:r w:rsidR="00B845B8">
          <w:rPr>
            <w:rFonts w:ascii="Times New Roman" w:hAnsi="Times New Roman" w:cs="Times New Roman"/>
          </w:rPr>
          <w:t>Table 1)</w:t>
        </w:r>
      </w:ins>
      <w:commentRangeStart w:id="371"/>
      <w:commentRangeStart w:id="372"/>
      <w:del w:id="373" w:author="Colin Dassow" w:date="2020-12-29T15:22:00Z">
        <w:r w:rsidR="00B437B0" w:rsidRPr="00B845B8" w:rsidDel="00B845B8">
          <w:rPr>
            <w:rFonts w:ascii="Times New Roman" w:hAnsi="Times New Roman" w:cs="Times New Roman"/>
            <w:rPrChange w:id="374" w:author="Colin Dassow" w:date="2020-12-29T15:22:00Z">
              <w:rPr>
                <w:rFonts w:ascii="Times New Roman" w:hAnsi="Times New Roman" w:cs="Times New Roman"/>
                <w:b/>
              </w:rPr>
            </w:rPrChange>
          </w:rPr>
          <w:delText xml:space="preserve">table </w:delText>
        </w:r>
        <w:commentRangeEnd w:id="371"/>
        <w:r w:rsidR="00981D9D" w:rsidRPr="00B845B8" w:rsidDel="00B845B8">
          <w:rPr>
            <w:rStyle w:val="CommentReference"/>
          </w:rPr>
          <w:commentReference w:id="371"/>
        </w:r>
        <w:commentRangeEnd w:id="372"/>
        <w:r w:rsidR="00B845B8" w:rsidRPr="00B845B8" w:rsidDel="00B845B8">
          <w:rPr>
            <w:rStyle w:val="CommentReference"/>
          </w:rPr>
          <w:commentReference w:id="372"/>
        </w:r>
        <w:r w:rsidR="00B437B0" w:rsidRPr="00B845B8" w:rsidDel="00B845B8">
          <w:rPr>
            <w:rFonts w:ascii="Times New Roman" w:hAnsi="Times New Roman" w:cs="Times New Roman"/>
          </w:rPr>
          <w:delText>ref)</w:delText>
        </w:r>
      </w:del>
      <w:r w:rsidR="00B437B0" w:rsidRPr="00B845B8">
        <w:rPr>
          <w:rFonts w:ascii="Times New Roman" w:hAnsi="Times New Roman" w:cs="Times New Roman"/>
        </w:rPr>
        <w:t>.</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75" w:author="Stuart Jones" w:date="2020-12-22T13:55:00Z">
            <w:rPr>
              <w:rFonts w:ascii="Times New Roman" w:hAnsi="Times New Roman" w:cs="Times New Roman"/>
              <w:color w:val="auto"/>
              <w:sz w:val="24"/>
              <w:szCs w:val="24"/>
            </w:rPr>
          </w:rPrChange>
        </w:rPr>
      </w:pPr>
      <w:bookmarkStart w:id="376" w:name="adult-dynamics"/>
      <w:r w:rsidRPr="008A1964">
        <w:rPr>
          <w:rFonts w:ascii="Times New Roman" w:hAnsi="Times New Roman" w:cs="Times New Roman"/>
          <w:b w:val="0"/>
          <w:bCs w:val="0"/>
          <w:i/>
          <w:iCs/>
          <w:color w:val="auto"/>
          <w:sz w:val="24"/>
          <w:szCs w:val="24"/>
          <w:rPrChange w:id="377" w:author="Stuart Jones" w:date="2020-12-22T13:55:00Z">
            <w:rPr>
              <w:rFonts w:ascii="Times New Roman" w:hAnsi="Times New Roman" w:cs="Times New Roman"/>
              <w:color w:val="auto"/>
              <w:sz w:val="24"/>
              <w:szCs w:val="24"/>
            </w:rPr>
          </w:rPrChange>
        </w:rPr>
        <w:t>Adult Dynamics</w:t>
      </w:r>
      <w:bookmarkEnd w:id="376"/>
    </w:p>
    <w:p w14:paraId="6CB99C83" w14:textId="0DBC4465" w:rsidR="00DB5BA4" w:rsidRPr="00B233A4" w:rsidRDefault="00D131D0" w:rsidP="003A2A6C">
      <w:pPr>
        <w:pStyle w:val="FirstParagraph"/>
        <w:widowControl w:val="0"/>
        <w:suppressLineNumbers/>
        <w:jc w:val="center"/>
        <w:rPr>
          <w:rFonts w:ascii="Times New Roman" w:hAnsi="Times New Roman" w:cs="Times New Roman"/>
        </w:rPr>
      </w:pPr>
      <m:oMath>
        <m:f>
          <m:fPr>
            <m:ctrlPr>
              <w:ins w:id="378" w:author="Chelsey Nieman" w:date="2020-12-23T09:17:00Z">
                <w:rPr>
                  <w:rFonts w:ascii="Cambria Math" w:hAnsi="Cambria Math" w:cs="Times New Roman"/>
                </w:rPr>
              </w:ins>
            </m:ctrlPr>
          </m:fPr>
          <m:num>
            <m:r>
              <w:rPr>
                <w:rFonts w:ascii="Cambria Math" w:hAnsi="Cambria Math" w:cs="Times New Roman"/>
              </w:rPr>
              <m:t>d</m:t>
            </m:r>
            <m:sSub>
              <m:sSubPr>
                <m:ctrlPr>
                  <w:ins w:id="37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8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8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2"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38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384"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38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D131D0" w:rsidP="003A2A6C">
      <w:pPr>
        <w:pStyle w:val="FirstParagraph"/>
        <w:widowControl w:val="0"/>
        <w:suppressLineNumbers/>
        <w:jc w:val="center"/>
        <w:rPr>
          <w:rFonts w:ascii="Times New Roman" w:hAnsi="Times New Roman" w:cs="Times New Roman"/>
        </w:rPr>
      </w:pPr>
      <m:oMath>
        <m:f>
          <m:fPr>
            <m:ctrlPr>
              <w:ins w:id="386" w:author="Chelsey Nieman" w:date="2020-12-23T09:17:00Z">
                <w:rPr>
                  <w:rFonts w:ascii="Cambria Math" w:hAnsi="Cambria Math" w:cs="Times New Roman"/>
                </w:rPr>
              </w:ins>
            </m:ctrlPr>
          </m:fPr>
          <m:num>
            <m:r>
              <w:rPr>
                <w:rFonts w:ascii="Cambria Math" w:hAnsi="Cambria Math" w:cs="Times New Roman"/>
              </w:rPr>
              <m:t>d</m:t>
            </m:r>
            <m:sSub>
              <m:sSubPr>
                <m:ctrlPr>
                  <w:ins w:id="38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8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8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0"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39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392"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39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94"/>
      <w:commentRangeStart w:id="395"/>
      <w:commentRangeStart w:id="396"/>
      <w:commentRangeStart w:id="397"/>
      <m:oMath>
        <m:sSub>
          <m:sSubPr>
            <m:ctrlPr>
              <w:ins w:id="39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399"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394"/>
        <m:r>
          <m:rPr>
            <m:sty m:val="p"/>
          </m:rPr>
          <w:rPr>
            <w:rStyle w:val="CommentReference"/>
          </w:rPr>
          <w:commentReference w:id="394"/>
        </m:r>
        <w:commentRangeEnd w:id="395"/>
        <m:r>
          <m:rPr>
            <m:sty m:val="p"/>
          </m:rPr>
          <w:rPr>
            <w:rStyle w:val="CommentReference"/>
          </w:rPr>
          <w:commentReference w:id="395"/>
        </m:r>
        <w:commentRangeEnd w:id="396"/>
        <m:r>
          <m:rPr>
            <m:sty m:val="p"/>
          </m:rPr>
          <w:rPr>
            <w:rStyle w:val="CommentReference"/>
          </w:rPr>
          <w:commentReference w:id="396"/>
        </m:r>
        <w:commentRangeEnd w:id="397"/>
        <m:r>
          <m:rPr>
            <m:sty m:val="p"/>
          </m:rPr>
          <w:rPr>
            <w:rStyle w:val="CommentReference"/>
          </w:rPr>
          <w:commentReference w:id="397"/>
        </m:r>
      </m:oMath>
      <w:r w:rsidRPr="00B233A4">
        <w:rPr>
          <w:rFonts w:ascii="Times New Roman" w:hAnsi="Times New Roman" w:cs="Times New Roman"/>
        </w:rPr>
        <w:t xml:space="preserve">. Adults undergo natural mortality, </w:t>
      </w:r>
      <m:oMath>
        <m:sSub>
          <m:sSubPr>
            <m:ctrlPr>
              <w:ins w:id="400"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01"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402"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403"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404" w:author="Stuart Jones" w:date="2020-12-22T13:59:00Z">
            <w:rPr>
              <w:rFonts w:ascii="Times New Roman" w:hAnsi="Times New Roman" w:cs="Times New Roman"/>
              <w:color w:val="auto"/>
              <w:sz w:val="24"/>
              <w:szCs w:val="24"/>
            </w:rPr>
          </w:rPrChange>
        </w:rPr>
      </w:pPr>
      <w:bookmarkStart w:id="405" w:name="juvenile-dynamics"/>
      <w:r w:rsidRPr="008A1964">
        <w:rPr>
          <w:rFonts w:ascii="Times New Roman" w:hAnsi="Times New Roman" w:cs="Times New Roman"/>
          <w:b w:val="0"/>
          <w:bCs w:val="0"/>
          <w:i/>
          <w:iCs/>
          <w:color w:val="auto"/>
          <w:sz w:val="24"/>
          <w:szCs w:val="24"/>
          <w:rPrChange w:id="406" w:author="Stuart Jones" w:date="2020-12-22T13:59:00Z">
            <w:rPr>
              <w:rFonts w:ascii="Times New Roman" w:hAnsi="Times New Roman" w:cs="Times New Roman"/>
              <w:color w:val="auto"/>
              <w:sz w:val="24"/>
              <w:szCs w:val="24"/>
            </w:rPr>
          </w:rPrChange>
        </w:rPr>
        <w:t>Juvenile Dynamics</w:t>
      </w:r>
      <w:bookmarkEnd w:id="405"/>
    </w:p>
    <w:p w14:paraId="73F71338" w14:textId="683FF7DF" w:rsidR="00DB5BA4" w:rsidRPr="00B233A4" w:rsidRDefault="00D131D0" w:rsidP="003A2A6C">
      <w:pPr>
        <w:pStyle w:val="FirstParagraph"/>
        <w:widowControl w:val="0"/>
        <w:suppressLineNumbers/>
        <w:jc w:val="center"/>
        <w:rPr>
          <w:rFonts w:ascii="Times New Roman" w:hAnsi="Times New Roman" w:cs="Times New Roman"/>
        </w:rPr>
      </w:pPr>
      <m:oMath>
        <m:f>
          <m:fPr>
            <m:ctrlPr>
              <w:ins w:id="407" w:author="Chelsey Nieman" w:date="2020-12-23T09:17:00Z">
                <w:rPr>
                  <w:rFonts w:ascii="Cambria Math" w:hAnsi="Cambria Math" w:cs="Times New Roman"/>
                </w:rPr>
              </w:ins>
            </m:ctrlPr>
          </m:fPr>
          <m:num>
            <m:r>
              <w:rPr>
                <w:rFonts w:ascii="Cambria Math" w:hAnsi="Cambria Math" w:cs="Times New Roman"/>
              </w:rPr>
              <m:t>d</m:t>
            </m:r>
            <m:sSub>
              <m:sSubPr>
                <m:ctrlPr>
                  <w:ins w:id="40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409"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41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411"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12"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413"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41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415" w:author="Chelsey Nieman" w:date="2020-12-23T09:17:00Z">
                <w:rPr>
                  <w:rFonts w:ascii="Cambria Math" w:hAnsi="Cambria Math" w:cs="Times New Roman"/>
                </w:rPr>
              </w:ins>
            </m:ctrlPr>
          </m:fPr>
          <m:num>
            <m:sSub>
              <m:sSubPr>
                <m:ctrlPr>
                  <w:ins w:id="416" w:author="Chelsey Nieman" w:date="2020-12-23T09:17:00Z">
                    <w:rPr>
                      <w:rFonts w:ascii="Cambria Math" w:hAnsi="Cambria Math" w:cs="Times New Roman"/>
                    </w:rPr>
                  </w:ins>
                </m:ctrlPr>
              </m:sSubPr>
              <m:e>
                <m:r>
                  <w:rPr>
                    <w:rFonts w:ascii="Cambria Math" w:hAnsi="Cambria Math" w:cs="Times New Roman"/>
                  </w:rPr>
                  <m:t>c</m:t>
                </m:r>
              </m:e>
              <m:sub>
                <m:sSub>
                  <m:sSubPr>
                    <m:ctrlPr>
                      <w:ins w:id="41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1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1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2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2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22"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23"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24" w:author="Chelsey Nieman" w:date="2020-12-23T09:17:00Z">
                    <w:rPr>
                      <w:rFonts w:ascii="Cambria Math" w:hAnsi="Cambria Math" w:cs="Times New Roman"/>
                    </w:rPr>
                  </w:ins>
                </m:ctrlPr>
              </m:sSubPr>
              <m:e>
                <m:r>
                  <w:rPr>
                    <w:rFonts w:ascii="Cambria Math" w:hAnsi="Cambria Math" w:cs="Times New Roman"/>
                  </w:rPr>
                  <m:t>c</m:t>
                </m:r>
              </m:e>
              <m:sub>
                <m:sSub>
                  <m:sSubPr>
                    <m:ctrlPr>
                      <w:ins w:id="42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2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427" w:author="Chelsey Nieman" w:date="2020-12-23T09:17:00Z">
                <w:rPr>
                  <w:rFonts w:ascii="Cambria Math" w:hAnsi="Cambria Math" w:cs="Times New Roman"/>
                </w:rPr>
              </w:ins>
            </m:ctrlPr>
          </m:fPr>
          <m:num>
            <m:sSub>
              <m:sSubPr>
                <m:ctrlPr>
                  <w:ins w:id="428" w:author="Chelsey Nieman" w:date="2020-12-23T09:17:00Z">
                    <w:rPr>
                      <w:rFonts w:ascii="Cambria Math" w:hAnsi="Cambria Math" w:cs="Times New Roman"/>
                    </w:rPr>
                  </w:ins>
                </m:ctrlPr>
              </m:sSubPr>
              <m:e>
                <m:r>
                  <w:rPr>
                    <w:rFonts w:ascii="Cambria Math" w:hAnsi="Cambria Math" w:cs="Times New Roman"/>
                  </w:rPr>
                  <m:t>c</m:t>
                </m:r>
              </m:e>
              <m:sub>
                <m:sSub>
                  <m:sSubPr>
                    <m:ctrlPr>
                      <w:ins w:id="42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3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3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3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34"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3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36" w:author="Chelsey Nieman" w:date="2020-12-23T09:17:00Z">
                    <w:rPr>
                      <w:rFonts w:ascii="Cambria Math" w:hAnsi="Cambria Math" w:cs="Times New Roman"/>
                    </w:rPr>
                  </w:ins>
                </m:ctrlPr>
              </m:sSubPr>
              <m:e>
                <m:r>
                  <w:rPr>
                    <w:rFonts w:ascii="Cambria Math" w:hAnsi="Cambria Math" w:cs="Times New Roman"/>
                  </w:rPr>
                  <m:t>c</m:t>
                </m:r>
              </m:e>
              <m:sub>
                <m:sSub>
                  <m:sSubPr>
                    <m:ctrlPr>
                      <w:ins w:id="43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3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440" w:author="Chelsey Nieman" w:date="2020-12-23T09:17:00Z">
                <w:rPr>
                  <w:rFonts w:ascii="Cambria Math" w:hAnsi="Cambria Math" w:cs="Times New Roman"/>
                </w:rPr>
              </w:ins>
            </m:ctrlPr>
          </m:sSubPr>
          <m:e>
            <m:r>
              <w:rPr>
                <w:rFonts w:ascii="Cambria Math" w:hAnsi="Cambria Math" w:cs="Times New Roman"/>
              </w:rPr>
              <m:t>c</m:t>
            </m:r>
          </m:e>
          <m:sub>
            <m:sSub>
              <m:sSubPr>
                <m:ctrlPr>
                  <w:ins w:id="44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44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4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45"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44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D131D0" w:rsidP="003A2A6C">
      <w:pPr>
        <w:pStyle w:val="FirstParagraph"/>
        <w:widowControl w:val="0"/>
        <w:suppressLineNumbers/>
        <w:jc w:val="center"/>
        <w:rPr>
          <w:rFonts w:ascii="Times New Roman" w:hAnsi="Times New Roman" w:cs="Times New Roman"/>
        </w:rPr>
      </w:pPr>
      <m:oMath>
        <m:f>
          <m:fPr>
            <m:ctrlPr>
              <w:ins w:id="447" w:author="Chelsey Nieman" w:date="2020-12-23T09:17:00Z">
                <w:rPr>
                  <w:rFonts w:ascii="Cambria Math" w:hAnsi="Cambria Math" w:cs="Times New Roman"/>
                </w:rPr>
              </w:ins>
            </m:ctrlPr>
          </m:fPr>
          <m:num>
            <m:r>
              <w:rPr>
                <w:rFonts w:ascii="Cambria Math" w:hAnsi="Cambria Math" w:cs="Times New Roman"/>
              </w:rPr>
              <m:t>d</m:t>
            </m:r>
            <m:sSub>
              <m:sSubPr>
                <m:ctrlPr>
                  <w:ins w:id="44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49"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45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451"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52" w:author="Chelsey Nieman" w:date="2020-12-23T09:17:00Z">
                    <w:rPr>
                      <w:rFonts w:ascii="Cambria Math" w:hAnsi="Cambria Math" w:cs="Times New Roman"/>
                      <w:i/>
                    </w:rPr>
                  </w:ins>
                </m:ctrlPr>
              </m:sSubPr>
              <m:e>
                <m:sSub>
                  <m:sSubPr>
                    <m:ctrlPr>
                      <w:ins w:id="453"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45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455" w:author="Chelsey Nieman" w:date="2020-12-23T09:17:00Z">
                <w:rPr>
                  <w:rFonts w:ascii="Cambria Math" w:hAnsi="Cambria Math" w:cs="Times New Roman"/>
                </w:rPr>
              </w:ins>
            </m:ctrlPr>
          </m:fPr>
          <m:num>
            <m:sSub>
              <m:sSubPr>
                <m:ctrlPr>
                  <w:ins w:id="456" w:author="Chelsey Nieman" w:date="2020-12-23T09:17:00Z">
                    <w:rPr>
                      <w:rFonts w:ascii="Cambria Math" w:hAnsi="Cambria Math" w:cs="Times New Roman"/>
                    </w:rPr>
                  </w:ins>
                </m:ctrlPr>
              </m:sSubPr>
              <m:e>
                <m:r>
                  <w:rPr>
                    <w:rFonts w:ascii="Cambria Math" w:hAnsi="Cambria Math" w:cs="Times New Roman"/>
                  </w:rPr>
                  <m:t>c</m:t>
                </m:r>
              </m:e>
              <m:sub>
                <m:sSub>
                  <m:sSubPr>
                    <m:ctrlPr>
                      <w:ins w:id="45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5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5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6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6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62"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63"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64" w:author="Chelsey Nieman" w:date="2020-12-23T09:17:00Z">
                    <w:rPr>
                      <w:rFonts w:ascii="Cambria Math" w:hAnsi="Cambria Math" w:cs="Times New Roman"/>
                    </w:rPr>
                  </w:ins>
                </m:ctrlPr>
              </m:sSubPr>
              <m:e>
                <m:r>
                  <w:rPr>
                    <w:rFonts w:ascii="Cambria Math" w:hAnsi="Cambria Math" w:cs="Times New Roman"/>
                  </w:rPr>
                  <m:t>c</m:t>
                </m:r>
              </m:e>
              <m:sub>
                <m:sSub>
                  <m:sSubPr>
                    <m:ctrlPr>
                      <w:ins w:id="46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467" w:author="Chelsey Nieman" w:date="2020-12-23T09:17:00Z">
                <w:rPr>
                  <w:rFonts w:ascii="Cambria Math" w:hAnsi="Cambria Math" w:cs="Times New Roman"/>
                </w:rPr>
              </w:ins>
            </m:ctrlPr>
          </m:fPr>
          <m:num>
            <m:sSub>
              <m:sSubPr>
                <m:ctrlPr>
                  <w:ins w:id="468" w:author="Chelsey Nieman" w:date="2020-12-23T09:17:00Z">
                    <w:rPr>
                      <w:rFonts w:ascii="Cambria Math" w:hAnsi="Cambria Math" w:cs="Times New Roman"/>
                    </w:rPr>
                  </w:ins>
                </m:ctrlPr>
              </m:sSubPr>
              <m:e>
                <m:r>
                  <w:rPr>
                    <w:rFonts w:ascii="Cambria Math" w:hAnsi="Cambria Math" w:cs="Times New Roman"/>
                  </w:rPr>
                  <m:t>c</m:t>
                </m:r>
              </m:e>
              <m:sub>
                <m:sSub>
                  <m:sSubPr>
                    <m:ctrlPr>
                      <w:ins w:id="46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7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7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74"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7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76" w:author="Chelsey Nieman" w:date="2020-12-23T09:17:00Z">
                    <w:rPr>
                      <w:rFonts w:ascii="Cambria Math" w:hAnsi="Cambria Math" w:cs="Times New Roman"/>
                    </w:rPr>
                  </w:ins>
                </m:ctrlPr>
              </m:sSubPr>
              <m:e>
                <m:r>
                  <w:rPr>
                    <w:rFonts w:ascii="Cambria Math" w:hAnsi="Cambria Math" w:cs="Times New Roman"/>
                  </w:rPr>
                  <m:t>c</m:t>
                </m:r>
              </m:e>
              <m:sub>
                <m:sSub>
                  <m:sSubPr>
                    <m:ctrlPr>
                      <w:ins w:id="47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480" w:author="Chelsey Nieman" w:date="2020-12-23T09:17:00Z">
                <w:rPr>
                  <w:rFonts w:ascii="Cambria Math" w:hAnsi="Cambria Math" w:cs="Times New Roman"/>
                </w:rPr>
              </w:ins>
            </m:ctrlPr>
          </m:sSubPr>
          <m:e>
            <m:r>
              <w:rPr>
                <w:rFonts w:ascii="Cambria Math" w:hAnsi="Cambria Math" w:cs="Times New Roman"/>
              </w:rPr>
              <m:t>c</m:t>
            </m:r>
          </m:e>
          <m:sub>
            <m:sSub>
              <m:sSubPr>
                <m:ctrlPr>
                  <w:ins w:id="48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48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85"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48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6D4245C4" w:rsidR="00DB5BA4" w:rsidRDefault="00E05CA0">
      <w:pPr>
        <w:pStyle w:val="FirstParagraph"/>
        <w:widowControl w:val="0"/>
        <w:suppressLineNumbers/>
        <w:ind w:firstLine="720"/>
        <w:rPr>
          <w:ins w:id="487" w:author="Chelsey Nieman" w:date="2020-12-23T09:42:00Z"/>
          <w:rFonts w:ascii="Times New Roman" w:hAnsi="Times New Roman" w:cs="Times New Roman"/>
        </w:rPr>
      </w:pPr>
      <w:r w:rsidRPr="00B233A4">
        <w:rPr>
          <w:rFonts w:ascii="Times New Roman" w:hAnsi="Times New Roman" w:cs="Times New Roman"/>
        </w:rPr>
        <w:t xml:space="preserve">Juveniles are produced through </w:t>
      </w:r>
      <w:commentRangeStart w:id="488"/>
      <w:del w:id="489" w:author="Colin Dassow" w:date="2020-12-29T10:56:00Z">
        <w:r w:rsidRPr="00B233A4" w:rsidDel="005B5D26">
          <w:rPr>
            <w:rFonts w:ascii="Times New Roman" w:hAnsi="Times New Roman" w:cs="Times New Roman"/>
          </w:rPr>
          <w:delText>density</w:delText>
        </w:r>
        <w:r w:rsidR="00635D1F" w:rsidDel="005B5D26">
          <w:rPr>
            <w:rFonts w:ascii="Times New Roman" w:hAnsi="Times New Roman" w:cs="Times New Roman"/>
          </w:rPr>
          <w:delText>-</w:delText>
        </w:r>
        <w:r w:rsidRPr="00B233A4" w:rsidDel="005B5D26">
          <w:rPr>
            <w:rFonts w:ascii="Times New Roman" w:hAnsi="Times New Roman" w:cs="Times New Roman"/>
          </w:rPr>
          <w:delText xml:space="preserve">dependent recruitment based on </w:delText>
        </w:r>
        <w:commentRangeEnd w:id="488"/>
        <w:r w:rsidR="009C3A1E" w:rsidDel="005B5D26">
          <w:rPr>
            <w:rStyle w:val="CommentReference"/>
          </w:rPr>
          <w:commentReference w:id="488"/>
        </w:r>
      </w:del>
      <w:r w:rsidRPr="00B233A4">
        <w:rPr>
          <w:rFonts w:ascii="Times New Roman" w:hAnsi="Times New Roman" w:cs="Times New Roman"/>
        </w:rPr>
        <w:t>Ricker stock-recruitment relationships</w:t>
      </w:r>
      <w:ins w:id="490" w:author="Chelsey Nieman" w:date="2020-12-28T09:20:00Z">
        <w:r w:rsidR="009C3A1E">
          <w:rPr>
            <w:rFonts w:ascii="Times New Roman" w:hAnsi="Times New Roman" w:cs="Times New Roman"/>
          </w:rPr>
          <w:t xml:space="preserve"> (Ricker, 1975)</w:t>
        </w:r>
      </w:ins>
      <w:r w:rsidRPr="00B233A4">
        <w:rPr>
          <w:rFonts w:ascii="Times New Roman" w:hAnsi="Times New Roman" w:cs="Times New Roman"/>
        </w:rPr>
        <w:t xml:space="preserve">. Additionally, stocking of juveniles can be imposed through </w:t>
      </w:r>
      <m:oMath>
        <m:sSub>
          <m:sSubPr>
            <m:ctrlPr>
              <w:ins w:id="491"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92"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w:t>
      </w:r>
      <w:r w:rsidRPr="00B233A4">
        <w:rPr>
          <w:rFonts w:ascii="Times New Roman" w:hAnsi="Times New Roman" w:cs="Times New Roman"/>
        </w:rPr>
        <w:lastRenderedPageBreak/>
        <w:t xml:space="preserve">from the population </w:t>
      </w:r>
      <w:ins w:id="493" w:author="Chelsey Nieman" w:date="2020-12-28T09:21:00Z">
        <w:r w:rsidR="009C3A1E">
          <w:rPr>
            <w:rFonts w:ascii="Times New Roman" w:hAnsi="Times New Roman" w:cs="Times New Roman"/>
          </w:rPr>
          <w:t>in</w:t>
        </w:r>
      </w:ins>
      <w:del w:id="494" w:author="Chelsey Nieman" w:date="2020-12-28T09:21:00Z">
        <w:r w:rsidR="00635D1F" w:rsidDel="009C3A1E">
          <w:rPr>
            <w:rFonts w:ascii="Times New Roman" w:hAnsi="Times New Roman" w:cs="Times New Roman"/>
          </w:rPr>
          <w:delText>by</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ins w:id="495" w:author="Chelsey Nieman" w:date="2020-12-28T09:21:00Z">
        <w:r w:rsidR="009C3A1E">
          <w:rPr>
            <w:rFonts w:ascii="Times New Roman" w:hAnsi="Times New Roman" w:cs="Times New Roman"/>
          </w:rPr>
          <w:t>First, j</w:t>
        </w:r>
      </w:ins>
      <w:del w:id="496" w:author="Chelsey Nieman" w:date="2020-12-28T09:21:00Z">
        <w:r w:rsidRPr="00B233A4" w:rsidDel="009C3A1E">
          <w:rPr>
            <w:rFonts w:ascii="Times New Roman" w:hAnsi="Times New Roman" w:cs="Times New Roman"/>
          </w:rPr>
          <w:delText>J</w:delText>
        </w:r>
      </w:del>
      <w:r w:rsidRPr="00B233A4">
        <w:rPr>
          <w:rFonts w:ascii="Times New Roman" w:hAnsi="Times New Roman" w:cs="Times New Roman"/>
        </w:rPr>
        <w:t xml:space="preserve">uvenile mortality </w:t>
      </w:r>
      <w:ins w:id="497" w:author="Chelsey Nieman" w:date="2020-12-28T09:21:00Z">
        <w:r w:rsidR="009C3A1E">
          <w:rPr>
            <w:rFonts w:ascii="Times New Roman" w:hAnsi="Times New Roman" w:cs="Times New Roman"/>
          </w:rPr>
          <w:t xml:space="preserve">can </w:t>
        </w:r>
      </w:ins>
      <w:r w:rsidRPr="00B233A4">
        <w:rPr>
          <w:rFonts w:ascii="Times New Roman" w:hAnsi="Times New Roman" w:cs="Times New Roman"/>
        </w:rPr>
        <w:t>occur</w:t>
      </w:r>
      <w:del w:id="498" w:author="Chelsey Nieman" w:date="2020-12-28T09:21:00Z">
        <w:r w:rsidRPr="00B233A4" w:rsidDel="009C3A1E">
          <w:rPr>
            <w:rFonts w:ascii="Times New Roman" w:hAnsi="Times New Roman" w:cs="Times New Roman"/>
          </w:rPr>
          <w:delText>s</w:delText>
        </w:r>
      </w:del>
      <w:r w:rsidRPr="00B233A4">
        <w:rPr>
          <w:rFonts w:ascii="Times New Roman" w:hAnsi="Times New Roman" w:cs="Times New Roman"/>
        </w:rPr>
        <w:t xml:space="preserve"> through cannibalism </w:t>
      </w:r>
      <m:oMath>
        <m:sSub>
          <m:sSubPr>
            <m:ctrlPr>
              <w:ins w:id="499" w:author="Chelsey Nieman" w:date="2020-12-23T09:17:00Z">
                <w:rPr>
                  <w:rFonts w:ascii="Cambria Math" w:hAnsi="Cambria Math" w:cs="Times New Roman"/>
                </w:rPr>
              </w:ins>
            </m:ctrlPr>
          </m:sSubPr>
          <m:e>
            <m:r>
              <w:rPr>
                <w:rFonts w:ascii="Cambria Math" w:hAnsi="Cambria Math" w:cs="Times New Roman"/>
              </w:rPr>
              <m:t>c</m:t>
            </m:r>
          </m:e>
          <m:sub>
            <m:sSub>
              <m:sSubPr>
                <m:ctrlPr>
                  <w:ins w:id="50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50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5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50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50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w:t>
      </w:r>
      <w:ins w:id="506" w:author="Chelsey Nieman" w:date="2020-12-28T09:21:00Z">
        <w:r w:rsidR="009C3A1E">
          <w:rPr>
            <w:rFonts w:ascii="Times New Roman" w:hAnsi="Times New Roman" w:cs="Times New Roman"/>
          </w:rPr>
          <w:t xml:space="preserve">can be removed </w:t>
        </w:r>
      </w:ins>
      <w:del w:id="507" w:author="Chelsey Nieman" w:date="2020-12-28T09:21:00Z">
        <w:r w:rsidRPr="00B233A4" w:rsidDel="009C3A1E">
          <w:rPr>
            <w:rFonts w:ascii="Times New Roman" w:hAnsi="Times New Roman" w:cs="Times New Roman"/>
          </w:rPr>
          <w:delText xml:space="preserve">undergo mortality </w:delText>
        </w:r>
      </w:del>
      <w:r w:rsidRPr="00B233A4">
        <w:rPr>
          <w:rFonts w:ascii="Times New Roman" w:hAnsi="Times New Roman" w:cs="Times New Roman"/>
        </w:rPr>
        <w:t xml:space="preserve">through predation by adults of the opposite species </w:t>
      </w:r>
      <m:oMath>
        <m:f>
          <m:fPr>
            <m:ctrlPr>
              <w:ins w:id="508" w:author="Chelsey Nieman" w:date="2020-12-23T09:17:00Z">
                <w:rPr>
                  <w:rFonts w:ascii="Cambria Math" w:hAnsi="Cambria Math" w:cs="Times New Roman"/>
                </w:rPr>
              </w:ins>
            </m:ctrlPr>
          </m:fPr>
          <m:num>
            <m:sSub>
              <m:sSubPr>
                <m:ctrlPr>
                  <w:ins w:id="509" w:author="Chelsey Nieman" w:date="2020-12-23T09:17:00Z">
                    <w:rPr>
                      <w:rFonts w:ascii="Cambria Math" w:hAnsi="Cambria Math" w:cs="Times New Roman"/>
                    </w:rPr>
                  </w:ins>
                </m:ctrlPr>
              </m:sSubPr>
              <m:e>
                <m:r>
                  <w:rPr>
                    <w:rFonts w:ascii="Cambria Math" w:hAnsi="Cambria Math" w:cs="Times New Roman"/>
                  </w:rPr>
                  <m:t>c</m:t>
                </m:r>
              </m:e>
              <m:sub>
                <m:sSub>
                  <m:sSubPr>
                    <m:ctrlPr>
                      <w:ins w:id="5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1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1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5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51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515"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51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517" w:author="Chelsey Nieman" w:date="2020-12-23T09:17:00Z">
                    <w:rPr>
                      <w:rFonts w:ascii="Cambria Math" w:hAnsi="Cambria Math" w:cs="Times New Roman"/>
                    </w:rPr>
                  </w:ins>
                </m:ctrlPr>
              </m:sSubPr>
              <m:e>
                <m:r>
                  <w:rPr>
                    <w:rFonts w:ascii="Cambria Math" w:hAnsi="Cambria Math" w:cs="Times New Roman"/>
                  </w:rPr>
                  <m:t>c</m:t>
                </m:r>
              </m:e>
              <m:sub>
                <m:sSub>
                  <m:sSubPr>
                    <m:ctrlPr>
                      <w:ins w:id="51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1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2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521"/>
      <w:commentRangeStart w:id="522"/>
      <w:r w:rsidRPr="00B233A4">
        <w:rPr>
          <w:rFonts w:ascii="Times New Roman" w:hAnsi="Times New Roman" w:cs="Times New Roman"/>
        </w:rPr>
        <w:t xml:space="preserve">These dynamics are dependent on refuge </w:t>
      </w:r>
      <w:commentRangeEnd w:id="521"/>
      <w:r w:rsidR="00C65870">
        <w:rPr>
          <w:rStyle w:val="CommentReference"/>
        </w:rPr>
        <w:commentReference w:id="521"/>
      </w:r>
      <w:commentRangeEnd w:id="522"/>
      <w:r w:rsidR="000F085E">
        <w:rPr>
          <w:rStyle w:val="CommentReference"/>
        </w:rPr>
        <w:commentReference w:id="522"/>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523"/>
      <w:ins w:id="524"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525" w:author="Colin Dassow" w:date="2020-12-26T11:23:00Z">
        <w:r w:rsidR="000F085E">
          <w:rPr>
            <w:rFonts w:ascii="Times New Roman" w:hAnsi="Times New Roman" w:cs="Times New Roman"/>
          </w:rPr>
          <w:t>systems</w:t>
        </w:r>
      </w:ins>
      <w:ins w:id="526" w:author="Colin Dassow" w:date="2020-12-26T11:18:00Z">
        <w:r w:rsidR="000F085E">
          <w:rPr>
            <w:rFonts w:ascii="Times New Roman" w:hAnsi="Times New Roman" w:cs="Times New Roman"/>
          </w:rPr>
          <w:t xml:space="preserve"> (Zeigler et al. 201</w:t>
        </w:r>
      </w:ins>
      <w:ins w:id="527" w:author="Colin Dassow" w:date="2020-12-26T11:23:00Z">
        <w:r w:rsidR="000F085E">
          <w:rPr>
            <w:rFonts w:ascii="Times New Roman" w:hAnsi="Times New Roman" w:cs="Times New Roman"/>
          </w:rPr>
          <w:t>8</w:t>
        </w:r>
      </w:ins>
      <w:ins w:id="528" w:author="Colin Dassow" w:date="2020-12-26T11:18:00Z">
        <w:r w:rsidR="000F085E">
          <w:rPr>
            <w:rFonts w:ascii="Times New Roman" w:hAnsi="Times New Roman" w:cs="Times New Roman"/>
          </w:rPr>
          <w:t>).</w:t>
        </w:r>
      </w:ins>
      <w:commentRangeEnd w:id="523"/>
      <w:ins w:id="529" w:author="Colin Dassow" w:date="2020-12-26T11:24:00Z">
        <w:r w:rsidR="000F085E">
          <w:rPr>
            <w:rStyle w:val="CommentReference"/>
          </w:rPr>
          <w:commentReference w:id="523"/>
        </w:r>
      </w:ins>
      <w:ins w:id="530"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w:t>
      </w:r>
      <w:ins w:id="531" w:author="Chelsey Nieman" w:date="2020-12-28T09:21:00Z">
        <w:r w:rsidR="009C3A1E">
          <w:rPr>
            <w:rFonts w:ascii="Times New Roman" w:hAnsi="Times New Roman" w:cs="Times New Roman"/>
          </w:rPr>
          <w:t xml:space="preserve">Last, </w:t>
        </w:r>
      </w:ins>
      <w:del w:id="532" w:author="Chelsey Nieman" w:date="2020-12-28T09:21:00Z">
        <w:r w:rsidRPr="00B233A4" w:rsidDel="009C3A1E">
          <w:rPr>
            <w:rFonts w:ascii="Times New Roman" w:hAnsi="Times New Roman" w:cs="Times New Roman"/>
          </w:rPr>
          <w:delText xml:space="preserve">The last </w:delText>
        </w:r>
      </w:del>
      <w:r w:rsidRPr="00B233A4">
        <w:rPr>
          <w:rFonts w:ascii="Times New Roman" w:hAnsi="Times New Roman" w:cs="Times New Roman"/>
        </w:rPr>
        <w:t xml:space="preserve">juvenile mortality </w:t>
      </w:r>
      <w:ins w:id="533" w:author="Chelsey Nieman" w:date="2020-12-28T09:21:00Z">
        <w:r w:rsidR="009C3A1E">
          <w:rPr>
            <w:rFonts w:ascii="Times New Roman" w:hAnsi="Times New Roman" w:cs="Times New Roman"/>
          </w:rPr>
          <w:t>is impose</w:t>
        </w:r>
      </w:ins>
      <w:ins w:id="534" w:author="Chelsey Nieman" w:date="2020-12-28T09:22:00Z">
        <w:r w:rsidR="009C3A1E">
          <w:rPr>
            <w:rFonts w:ascii="Times New Roman" w:hAnsi="Times New Roman" w:cs="Times New Roman"/>
          </w:rPr>
          <w:t>d</w:t>
        </w:r>
      </w:ins>
      <w:del w:id="535" w:author="Chelsey Nieman" w:date="2020-12-28T09:22:00Z">
        <w:r w:rsidRPr="00B233A4" w:rsidDel="009C3A1E">
          <w:rPr>
            <w:rFonts w:ascii="Times New Roman" w:hAnsi="Times New Roman" w:cs="Times New Roman"/>
          </w:rPr>
          <w:delText>source is</w:delText>
        </w:r>
      </w:del>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 xml:space="preserve">ccount for all juvenile mortality in </w:t>
      </w:r>
      <w:ins w:id="536" w:author="Chelsey Nieman" w:date="2020-12-28T09:22:00Z">
        <w:r w:rsidR="009C3A1E">
          <w:rPr>
            <w:rFonts w:ascii="Times New Roman" w:hAnsi="Times New Roman" w:cs="Times New Roman"/>
          </w:rPr>
          <w:t>our model</w:t>
        </w:r>
      </w:ins>
      <w:del w:id="537" w:author="Chelsey Nieman" w:date="2020-12-28T09:22:00Z">
        <w:r w:rsidR="008D3197" w:rsidDel="009C3A1E">
          <w:rPr>
            <w:rFonts w:ascii="Times New Roman" w:hAnsi="Times New Roman" w:cs="Times New Roman"/>
          </w:rPr>
          <w:delText>the system</w:delText>
        </w:r>
      </w:del>
      <w:r w:rsidR="008D3197">
        <w:rPr>
          <w:rFonts w:ascii="Times New Roman" w:hAnsi="Times New Roman" w:cs="Times New Roman"/>
        </w:rPr>
        <w:t>.</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w:t>
      </w:r>
      <w:del w:id="538" w:author="Chelsey Nieman" w:date="2020-12-28T09:24:00Z">
        <w:r w:rsidRPr="00B233A4" w:rsidDel="009C3A1E">
          <w:rPr>
            <w:rFonts w:ascii="Times New Roman" w:hAnsi="Times New Roman" w:cs="Times New Roman"/>
          </w:rPr>
          <w:delText xml:space="preserve"> </w:delText>
        </w:r>
      </w:del>
      <w:del w:id="539" w:author="Chelsey Nieman" w:date="2020-12-28T09:23:00Z">
        <w:r w:rsidRPr="00B233A4" w:rsidDel="009C3A1E">
          <w:rPr>
            <w:rFonts w:ascii="Times New Roman" w:hAnsi="Times New Roman" w:cs="Times New Roman"/>
          </w:rPr>
          <w:delText>above</w:delText>
        </w:r>
      </w:del>
      <w:r w:rsidRPr="00B233A4">
        <w:rPr>
          <w:rFonts w:ascii="Times New Roman" w:hAnsi="Times New Roman" w:cs="Times New Roman"/>
        </w:rPr>
        <w:t xml:space="preserve"> then mature to adults. </w:t>
      </w:r>
      <w:ins w:id="540" w:author="Chelsey Nieman" w:date="2020-12-28T09:24:00Z">
        <w:r w:rsidR="009C3A1E">
          <w:rPr>
            <w:rFonts w:ascii="Times New Roman" w:hAnsi="Times New Roman" w:cs="Times New Roman"/>
          </w:rPr>
          <w:t>Remaining juveniles</w:t>
        </w:r>
      </w:ins>
      <w:del w:id="541" w:author="Chelsey Nieman" w:date="2020-12-28T09:24:00Z">
        <w:r w:rsidRPr="00B233A4" w:rsidDel="009C3A1E">
          <w:rPr>
            <w:rFonts w:ascii="Times New Roman" w:hAnsi="Times New Roman" w:cs="Times New Roman"/>
          </w:rPr>
          <w:delText>These fish</w:delText>
        </w:r>
      </w:del>
      <w:r w:rsidRPr="00B233A4">
        <w:rPr>
          <w:rFonts w:ascii="Times New Roman" w:hAnsi="Times New Roman" w:cs="Times New Roman"/>
        </w:rPr>
        <w:t xml:space="preserve">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542" w:author="Chelsey Nieman" w:date="2020-12-23T09:42:00Z">
            <w:rPr>
              <w:rFonts w:ascii="Times New Roman" w:hAnsi="Times New Roman" w:cs="Times New Roman"/>
            </w:rPr>
          </w:rPrChange>
        </w:rPr>
        <w:pPrChange w:id="543"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commentRangeStart w:id="544"/>
      <w:r w:rsidRPr="003A2A6C">
        <w:rPr>
          <w:rFonts w:ascii="Times New Roman" w:hAnsi="Times New Roman" w:cs="Times New Roman"/>
        </w:rPr>
        <w:t>Table</w:t>
      </w:r>
      <w:commentRangeEnd w:id="544"/>
      <w:r w:rsidR="00D323D4">
        <w:rPr>
          <w:rStyle w:val="CommentReference"/>
        </w:rPr>
        <w:commentReference w:id="544"/>
      </w:r>
      <w:r w:rsidRPr="003A2A6C">
        <w:rPr>
          <w:rFonts w:ascii="Times New Roman" w:hAnsi="Times New Roman" w:cs="Times New Roman"/>
        </w:rPr>
        <w:t xml:space="preserv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Change w:id="545" w:author="Chelsey Nieman" w:date="2020-12-28T11:56:00Z">
          <w:tblPr>
            <w:tblStyle w:val="PlainTable2"/>
            <w:tblW w:w="4952" w:type="pct"/>
            <w:tblLook w:val="06A0" w:firstRow="1" w:lastRow="0" w:firstColumn="1" w:lastColumn="0" w:noHBand="1" w:noVBand="1"/>
          </w:tblPr>
        </w:tblPrChange>
      </w:tblPr>
      <w:tblGrid>
        <w:gridCol w:w="1260"/>
        <w:gridCol w:w="4590"/>
        <w:gridCol w:w="2879"/>
        <w:tblGridChange w:id="546">
          <w:tblGrid>
            <w:gridCol w:w="790"/>
            <w:gridCol w:w="4349"/>
            <w:gridCol w:w="200"/>
            <w:gridCol w:w="1539"/>
            <w:gridCol w:w="87"/>
          </w:tblGrid>
        </w:tblGridChange>
      </w:tblGrid>
      <w:tr w:rsidR="00D323D4" w:rsidRPr="00F31BBC" w14:paraId="7F614181" w14:textId="51FE140F" w:rsidTr="00D323D4">
        <w:trPr>
          <w:cnfStyle w:val="100000000000" w:firstRow="1" w:lastRow="0" w:firstColumn="0" w:lastColumn="0" w:oddVBand="0" w:evenVBand="0" w:oddHBand="0" w:evenHBand="0" w:firstRowFirstColumn="0" w:firstRowLastColumn="0" w:lastRowFirstColumn="0" w:lastRowLastColumn="0"/>
          <w:trHeight w:val="469"/>
          <w:trPrChange w:id="547" w:author="Chelsey Nieman" w:date="2020-12-28T11:56:00Z">
            <w:trPr>
              <w:gridAfter w:val="0"/>
              <w:wAfter w:w="47" w:type="pct"/>
              <w:trHeight w:val="469"/>
            </w:trPr>
          </w:trPrChange>
        </w:trPr>
        <w:tc>
          <w:tcPr>
            <w:cnfStyle w:val="001000000000" w:firstRow="0" w:lastRow="0" w:firstColumn="1" w:lastColumn="0" w:oddVBand="0" w:evenVBand="0" w:oddHBand="0" w:evenHBand="0" w:firstRowFirstColumn="0" w:firstRowLastColumn="0" w:lastRowFirstColumn="0" w:lastRowLastColumn="0"/>
            <w:tcW w:w="722" w:type="pct"/>
            <w:tcPrChange w:id="548" w:author="Chelsey Nieman" w:date="2020-12-28T11:56:00Z">
              <w:tcPr>
                <w:tcW w:w="426" w:type="pct"/>
              </w:tcPr>
            </w:tcPrChange>
          </w:tcPr>
          <w:p w14:paraId="064EE8AE" w14:textId="77777777" w:rsidR="00D323D4" w:rsidRPr="00F31BBC" w:rsidRDefault="00D323D4"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2629" w:type="pct"/>
            <w:tcPrChange w:id="549" w:author="Chelsey Nieman" w:date="2020-12-28T11:56:00Z">
              <w:tcPr>
                <w:tcW w:w="2454" w:type="pct"/>
                <w:gridSpan w:val="2"/>
              </w:tcPr>
            </w:tcPrChange>
          </w:tcPr>
          <w:p w14:paraId="09B1A706" w14:textId="4B6B7404" w:rsidR="00D323D4" w:rsidRPr="00D323D4"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Change w:id="550" w:author="Chelsey Nieman" w:date="2020-12-28T11:56:00Z">
                  <w:rPr>
                    <w:rFonts w:ascii="Times New Roman" w:hAnsi="Times New Roman" w:cs="Times New Roman"/>
                  </w:rPr>
                </w:rPrChange>
              </w:rPr>
            </w:pPr>
            <w:r w:rsidRPr="00F31BBC">
              <w:rPr>
                <w:rFonts w:ascii="Times New Roman" w:hAnsi="Times New Roman" w:cs="Times New Roman"/>
              </w:rPr>
              <w:t>Definitions</w:t>
            </w:r>
            <w:ins w:id="551" w:author="Chelsey Nieman" w:date="2020-12-28T11:56:00Z">
              <w:r>
                <w:rPr>
                  <w:rFonts w:ascii="Times New Roman" w:hAnsi="Times New Roman" w:cs="Times New Roman"/>
                  <w:vertAlign w:val="superscript"/>
                </w:rPr>
                <w:t>+</w:t>
              </w:r>
            </w:ins>
          </w:p>
        </w:tc>
        <w:tc>
          <w:tcPr>
            <w:tcW w:w="1649" w:type="pct"/>
            <w:tcPrChange w:id="552" w:author="Chelsey Nieman" w:date="2020-12-28T11:56:00Z">
              <w:tcPr>
                <w:tcW w:w="830" w:type="pct"/>
              </w:tcPr>
            </w:tcPrChange>
          </w:tcPr>
          <w:p w14:paraId="1B54574C" w14:textId="2E93B0F5" w:rsidR="00D323D4" w:rsidRPr="00F31BBC"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ins w:id="553" w:author="Chelsey Nieman" w:date="2020-12-28T11:53:00Z">
              <w:r>
                <w:rPr>
                  <w:rFonts w:ascii="Times New Roman" w:hAnsi="Times New Roman" w:cs="Times New Roman"/>
                </w:rPr>
                <w:t>Value</w:t>
              </w:r>
            </w:ins>
            <w:ins w:id="554" w:author="Chelsey Nieman" w:date="2020-12-28T11:54:00Z">
              <w:r>
                <w:rPr>
                  <w:rFonts w:ascii="Times New Roman" w:hAnsi="Times New Roman" w:cs="Times New Roman"/>
                </w:rPr>
                <w:t>/Range</w:t>
              </w:r>
            </w:ins>
          </w:p>
        </w:tc>
      </w:tr>
      <w:tr w:rsidR="00D323D4" w:rsidRPr="00F31BBC" w14:paraId="53F99E5B" w14:textId="0DA5BBE7" w:rsidTr="00D323D4">
        <w:trPr>
          <w:trHeight w:val="352"/>
          <w:trPrChange w:id="55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56" w:author="Chelsey Nieman" w:date="2020-12-28T11:56:00Z">
              <w:tcPr>
                <w:tcW w:w="426" w:type="pct"/>
              </w:tcPr>
            </w:tcPrChange>
          </w:tcPr>
          <w:p w14:paraId="511AF822"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557" w:author="Chelsey Nieman" w:date="2020-12-28T08:53: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Change w:id="558" w:author="Chelsey Nieman" w:date="2020-12-28T11:56:00Z">
              <w:tcPr>
                <w:tcW w:w="2454" w:type="pct"/>
                <w:gridSpan w:val="2"/>
              </w:tcPr>
            </w:tcPrChange>
          </w:tcPr>
          <w:p w14:paraId="3CA9AA5E" w14:textId="3D1886E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Change w:id="559" w:author="Chelsey Nieman" w:date="2020-12-28T11:56:00Z">
              <w:tcPr>
                <w:tcW w:w="830" w:type="pct"/>
              </w:tcPr>
            </w:tcPrChange>
          </w:tcPr>
          <w:p w14:paraId="2A2656B9" w14:textId="172DC864"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1" w:author="Chelsey Nieman" w:date="2020-12-28T11:53:00Z">
              <w:r>
                <w:rPr>
                  <w:rFonts w:ascii="Times New Roman" w:hAnsi="Times New Roman" w:cs="Times New Roman"/>
                </w:rPr>
                <w:t>0.1</w:t>
              </w:r>
            </w:ins>
          </w:p>
        </w:tc>
      </w:tr>
      <w:tr w:rsidR="00D323D4" w:rsidRPr="00F31BBC" w14:paraId="534EFEB9" w14:textId="1BD9CDD4" w:rsidTr="00D323D4">
        <w:trPr>
          <w:trHeight w:val="78"/>
          <w:trPrChange w:id="562" w:author="Chelsey Nieman" w:date="2020-12-28T11:56:00Z">
            <w:trPr>
              <w:gridAfter w:val="0"/>
              <w:wAfter w:w="47" w:type="pct"/>
              <w:trHeight w:val="78"/>
            </w:trPr>
          </w:trPrChange>
        </w:trPr>
        <w:tc>
          <w:tcPr>
            <w:cnfStyle w:val="001000000000" w:firstRow="0" w:lastRow="0" w:firstColumn="1" w:lastColumn="0" w:oddVBand="0" w:evenVBand="0" w:oddHBand="0" w:evenHBand="0" w:firstRowFirstColumn="0" w:firstRowLastColumn="0" w:lastRowFirstColumn="0" w:lastRowLastColumn="0"/>
            <w:tcW w:w="722" w:type="pct"/>
            <w:tcPrChange w:id="563" w:author="Chelsey Nieman" w:date="2020-12-28T11:56:00Z">
              <w:tcPr>
                <w:tcW w:w="426" w:type="pct"/>
              </w:tcPr>
            </w:tcPrChange>
          </w:tcPr>
          <w:p w14:paraId="2A3CEA78"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564" w:author="Chelsey Nieman" w:date="2020-12-28T08:53: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Change w:id="565" w:author="Chelsey Nieman" w:date="2020-12-28T11:56:00Z">
              <w:tcPr>
                <w:tcW w:w="2454" w:type="pct"/>
                <w:gridSpan w:val="2"/>
              </w:tcPr>
            </w:tcPrChange>
          </w:tcPr>
          <w:p w14:paraId="3C88486B" w14:textId="0E98965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Change w:id="566" w:author="Chelsey Nieman" w:date="2020-12-28T11:56:00Z">
              <w:tcPr>
                <w:tcW w:w="830" w:type="pct"/>
              </w:tcPr>
            </w:tcPrChange>
          </w:tcPr>
          <w:p w14:paraId="0DB9F098" w14:textId="526D752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8" w:author="Chelsey Nieman" w:date="2020-12-28T11:53:00Z">
              <w:r>
                <w:rPr>
                  <w:rFonts w:ascii="Times New Roman" w:hAnsi="Times New Roman" w:cs="Times New Roman"/>
                </w:rPr>
                <w:t>0.5</w:t>
              </w:r>
            </w:ins>
          </w:p>
        </w:tc>
      </w:tr>
      <w:tr w:rsidR="00D323D4" w:rsidRPr="00F31BBC" w14:paraId="0E64AC3F" w14:textId="314FC200" w:rsidTr="00D323D4">
        <w:trPr>
          <w:trHeight w:val="381"/>
          <w:trPrChange w:id="569"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70" w:author="Chelsey Nieman" w:date="2020-12-28T11:56:00Z">
              <w:tcPr>
                <w:tcW w:w="426" w:type="pct"/>
              </w:tcPr>
            </w:tcPrChange>
          </w:tcPr>
          <w:p w14:paraId="188ECE7C"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57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7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73"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574" w:author="Chelsey Nieman" w:date="2020-12-28T11:56:00Z">
              <w:tcPr>
                <w:tcW w:w="2454" w:type="pct"/>
                <w:gridSpan w:val="2"/>
              </w:tcPr>
            </w:tcPrChange>
          </w:tcPr>
          <w:p w14:paraId="036680B7" w14:textId="414761F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Change w:id="575" w:author="Chelsey Nieman" w:date="2020-12-28T11:56:00Z">
              <w:tcPr>
                <w:tcW w:w="830" w:type="pct"/>
              </w:tcPr>
            </w:tcPrChange>
          </w:tcPr>
          <w:p w14:paraId="5BD2381D" w14:textId="4C3518D0"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7" w:author="Chelsey Nieman" w:date="2020-12-28T11:53:00Z">
              <w:r>
                <w:rPr>
                  <w:rFonts w:ascii="Times New Roman" w:hAnsi="Times New Roman" w:cs="Times New Roman"/>
                </w:rPr>
                <w:t>0.001</w:t>
              </w:r>
            </w:ins>
          </w:p>
        </w:tc>
      </w:tr>
      <w:tr w:rsidR="00D323D4" w:rsidRPr="00F31BBC" w14:paraId="0D00713C" w14:textId="2ABFA0A1" w:rsidTr="00D323D4">
        <w:trPr>
          <w:trHeight w:val="381"/>
          <w:trPrChange w:id="578"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79" w:author="Chelsey Nieman" w:date="2020-12-28T11:56:00Z">
              <w:tcPr>
                <w:tcW w:w="426" w:type="pct"/>
              </w:tcPr>
            </w:tcPrChange>
          </w:tcPr>
          <w:p w14:paraId="4730B677"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580"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8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82"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83" w:author="Chelsey Nieman" w:date="2020-12-28T11:56:00Z">
              <w:tcPr>
                <w:tcW w:w="2454" w:type="pct"/>
                <w:gridSpan w:val="2"/>
              </w:tcPr>
            </w:tcPrChange>
          </w:tcPr>
          <w:p w14:paraId="2AEE24A4" w14:textId="0BA6492B"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Change w:id="584" w:author="Chelsey Nieman" w:date="2020-12-28T11:56:00Z">
              <w:tcPr>
                <w:tcW w:w="830" w:type="pct"/>
              </w:tcPr>
            </w:tcPrChange>
          </w:tcPr>
          <w:p w14:paraId="14821024" w14:textId="2C05B8C2"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5"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6" w:author="Chelsey Nieman" w:date="2020-12-28T11:53:00Z">
              <w:r>
                <w:rPr>
                  <w:rFonts w:ascii="Times New Roman" w:hAnsi="Times New Roman" w:cs="Times New Roman"/>
                </w:rPr>
                <w:t>0.5</w:t>
              </w:r>
            </w:ins>
          </w:p>
        </w:tc>
      </w:tr>
      <w:tr w:rsidR="00D323D4" w:rsidRPr="00F31BBC" w14:paraId="44FA4C5A" w14:textId="5CB1EBC6" w:rsidTr="00D323D4">
        <w:trPr>
          <w:trHeight w:val="397"/>
          <w:trPrChange w:id="587"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588" w:author="Chelsey Nieman" w:date="2020-12-28T11:56:00Z">
              <w:tcPr>
                <w:tcW w:w="426" w:type="pct"/>
              </w:tcPr>
            </w:tcPrChange>
          </w:tcPr>
          <w:p w14:paraId="6504D37A"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58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9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9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Change w:id="592" w:author="Chelsey Nieman" w:date="2020-12-28T11:56:00Z">
              <w:tcPr>
                <w:tcW w:w="2454" w:type="pct"/>
                <w:gridSpan w:val="2"/>
              </w:tcPr>
            </w:tcPrChange>
          </w:tcPr>
          <w:p w14:paraId="6318AEE4" w14:textId="2B3638E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593" w:author="Chelsey Nieman" w:date="2020-12-28T11:56:00Z">
              <w:tcPr>
                <w:tcW w:w="830" w:type="pct"/>
              </w:tcPr>
            </w:tcPrChange>
          </w:tcPr>
          <w:p w14:paraId="30AEFBB3" w14:textId="728DB21B"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9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95" w:author="Chelsey Nieman" w:date="2020-12-28T11:53:00Z">
              <w:r>
                <w:rPr>
                  <w:rFonts w:ascii="Times New Roman" w:hAnsi="Times New Roman" w:cs="Times New Roman"/>
                </w:rPr>
                <w:t>0.003</w:t>
              </w:r>
            </w:ins>
          </w:p>
        </w:tc>
      </w:tr>
      <w:tr w:rsidR="00D323D4" w:rsidRPr="00F31BBC" w14:paraId="6D5F8C63" w14:textId="43FAC3AA" w:rsidTr="00D323D4">
        <w:trPr>
          <w:trHeight w:val="352"/>
          <w:trPrChange w:id="59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97" w:author="Chelsey Nieman" w:date="2020-12-28T11:56:00Z">
              <w:tcPr>
                <w:tcW w:w="426" w:type="pct"/>
              </w:tcPr>
            </w:tcPrChange>
          </w:tcPr>
          <w:p w14:paraId="514FE545"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598"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Change w:id="599" w:author="Chelsey Nieman" w:date="2020-12-28T11:56:00Z">
              <w:tcPr>
                <w:tcW w:w="2454" w:type="pct"/>
                <w:gridSpan w:val="2"/>
              </w:tcPr>
            </w:tcPrChange>
          </w:tcPr>
          <w:p w14:paraId="1630E8CC" w14:textId="2FE2BEA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Change w:id="600" w:author="Chelsey Nieman" w:date="2020-12-28T11:56:00Z">
              <w:tcPr>
                <w:tcW w:w="830" w:type="pct"/>
              </w:tcPr>
            </w:tcPrChange>
          </w:tcPr>
          <w:p w14:paraId="06312F19" w14:textId="40F6A886"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02" w:author="Chelsey Nieman" w:date="2020-12-28T11:53:00Z">
              <w:r>
                <w:rPr>
                  <w:rFonts w:ascii="Times New Roman" w:hAnsi="Times New Roman" w:cs="Times New Roman"/>
                </w:rPr>
                <w:t>1</w:t>
              </w:r>
            </w:ins>
          </w:p>
        </w:tc>
      </w:tr>
      <w:tr w:rsidR="00D323D4" w:rsidRPr="00F31BBC" w14:paraId="72661652" w14:textId="27E8797F" w:rsidTr="00D323D4">
        <w:trPr>
          <w:trHeight w:val="352"/>
          <w:trPrChange w:id="603"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04" w:author="Chelsey Nieman" w:date="2020-12-28T11:56:00Z">
              <w:tcPr>
                <w:tcW w:w="426" w:type="pct"/>
              </w:tcPr>
            </w:tcPrChange>
          </w:tcPr>
          <w:p w14:paraId="059992BD"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05"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Change w:id="606" w:author="Chelsey Nieman" w:date="2020-12-28T11:56:00Z">
              <w:tcPr>
                <w:tcW w:w="2454" w:type="pct"/>
                <w:gridSpan w:val="2"/>
              </w:tcPr>
            </w:tcPrChange>
          </w:tcPr>
          <w:p w14:paraId="44BF1A70" w14:textId="48C30F7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Change w:id="607" w:author="Chelsey Nieman" w:date="2020-12-28T11:56:00Z">
              <w:tcPr>
                <w:tcW w:w="830" w:type="pct"/>
              </w:tcPr>
            </w:tcPrChange>
          </w:tcPr>
          <w:p w14:paraId="1C89C572"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0FEE668E" w14:textId="6C6864C1" w:rsidTr="00D323D4">
        <w:trPr>
          <w:trHeight w:val="367"/>
          <w:trPrChange w:id="609"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10" w:author="Chelsey Nieman" w:date="2020-12-28T11:56:00Z">
              <w:tcPr>
                <w:tcW w:w="426" w:type="pct"/>
              </w:tcPr>
            </w:tcPrChange>
          </w:tcPr>
          <w:p w14:paraId="51734D9C"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11"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Change w:id="612" w:author="Chelsey Nieman" w:date="2020-12-28T11:56:00Z">
              <w:tcPr>
                <w:tcW w:w="2454" w:type="pct"/>
                <w:gridSpan w:val="2"/>
              </w:tcPr>
            </w:tcPrChange>
          </w:tcPr>
          <w:p w14:paraId="60A75ED8" w14:textId="2EDFF11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Change w:id="613" w:author="Chelsey Nieman" w:date="2020-12-28T11:56:00Z">
              <w:tcPr>
                <w:tcW w:w="830" w:type="pct"/>
              </w:tcPr>
            </w:tcPrChange>
          </w:tcPr>
          <w:p w14:paraId="7BEE1EBF" w14:textId="51ABFA1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5" w:author="Chelsey Nieman" w:date="2020-12-28T11:53:00Z">
              <w:r>
                <w:rPr>
                  <w:rFonts w:ascii="Times New Roman" w:hAnsi="Times New Roman" w:cs="Times New Roman"/>
                </w:rPr>
                <w:t>0-2000</w:t>
              </w:r>
            </w:ins>
          </w:p>
        </w:tc>
      </w:tr>
      <w:tr w:rsidR="00D323D4" w:rsidRPr="00F31BBC" w14:paraId="3C5DA0C9" w14:textId="791E6F1B" w:rsidTr="00D323D4">
        <w:trPr>
          <w:trHeight w:val="352"/>
          <w:trPrChange w:id="61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17" w:author="Chelsey Nieman" w:date="2020-12-28T11:56:00Z">
              <w:tcPr>
                <w:tcW w:w="426" w:type="pct"/>
              </w:tcPr>
            </w:tcPrChange>
          </w:tcPr>
          <w:p w14:paraId="47E1002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618"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Change w:id="619" w:author="Chelsey Nieman" w:date="2020-12-28T11:56:00Z">
              <w:tcPr>
                <w:tcW w:w="2454" w:type="pct"/>
                <w:gridSpan w:val="2"/>
              </w:tcPr>
            </w:tcPrChange>
          </w:tcPr>
          <w:p w14:paraId="396A4173" w14:textId="3A87F9F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Change w:id="620" w:author="Chelsey Nieman" w:date="2020-12-28T11:56:00Z">
              <w:tcPr>
                <w:tcW w:w="830" w:type="pct"/>
              </w:tcPr>
            </w:tcPrChange>
          </w:tcPr>
          <w:p w14:paraId="1F996A67" w14:textId="4DA717C8"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2" w:author="Chelsey Nieman" w:date="2020-12-28T11:53:00Z">
              <w:r>
                <w:rPr>
                  <w:rFonts w:ascii="Times New Roman" w:hAnsi="Times New Roman" w:cs="Times New Roman"/>
                </w:rPr>
                <w:t>0-8</w:t>
              </w:r>
            </w:ins>
          </w:p>
        </w:tc>
      </w:tr>
      <w:tr w:rsidR="00D323D4" w:rsidRPr="00F31BBC" w14:paraId="64EB59BD" w14:textId="5B93B42D" w:rsidTr="00D323D4">
        <w:trPr>
          <w:trHeight w:val="352"/>
          <w:trPrChange w:id="623"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4" w:author="Chelsey Nieman" w:date="2020-12-28T11:56:00Z">
              <w:tcPr>
                <w:tcW w:w="426" w:type="pct"/>
              </w:tcPr>
            </w:tcPrChange>
          </w:tcPr>
          <w:p w14:paraId="6EEE07D9"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25" w:author="Chelsey Nieman" w:date="2020-12-28T08:53: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Change w:id="626" w:author="Chelsey Nieman" w:date="2020-12-28T11:56:00Z">
              <w:tcPr>
                <w:tcW w:w="2454" w:type="pct"/>
                <w:gridSpan w:val="2"/>
              </w:tcPr>
            </w:tcPrChange>
          </w:tcPr>
          <w:p w14:paraId="46D49881" w14:textId="01C23B6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Change w:id="627" w:author="Chelsey Nieman" w:date="2020-12-28T11:56:00Z">
              <w:tcPr>
                <w:tcW w:w="830" w:type="pct"/>
              </w:tcPr>
            </w:tcPrChange>
          </w:tcPr>
          <w:p w14:paraId="4C741C7B" w14:textId="1E48270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9" w:author="Chelsey Nieman" w:date="2020-12-28T11:53:00Z">
              <w:r>
                <w:rPr>
                  <w:rFonts w:ascii="Times New Roman" w:hAnsi="Times New Roman" w:cs="Times New Roman"/>
                </w:rPr>
                <w:t>0.1</w:t>
              </w:r>
            </w:ins>
          </w:p>
        </w:tc>
      </w:tr>
      <w:tr w:rsidR="00D323D4" w:rsidRPr="00F31BBC" w14:paraId="50A408E4" w14:textId="1D75775F" w:rsidTr="00D323D4">
        <w:trPr>
          <w:trHeight w:val="367"/>
          <w:trPrChange w:id="630"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31" w:author="Chelsey Nieman" w:date="2020-12-28T11:56:00Z">
              <w:tcPr>
                <w:tcW w:w="426" w:type="pct"/>
              </w:tcPr>
            </w:tcPrChange>
          </w:tcPr>
          <w:p w14:paraId="33DE8F70"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32" w:author="Chelsey Nieman" w:date="2020-12-28T08:53: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Change w:id="633" w:author="Chelsey Nieman" w:date="2020-12-28T11:56:00Z">
              <w:tcPr>
                <w:tcW w:w="2454" w:type="pct"/>
                <w:gridSpan w:val="2"/>
              </w:tcPr>
            </w:tcPrChange>
          </w:tcPr>
          <w:p w14:paraId="12CCAA0A" w14:textId="09C30A7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Change w:id="634" w:author="Chelsey Nieman" w:date="2020-12-28T11:56:00Z">
              <w:tcPr>
                <w:tcW w:w="830" w:type="pct"/>
              </w:tcPr>
            </w:tcPrChange>
          </w:tcPr>
          <w:p w14:paraId="3E714570" w14:textId="510EFDE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5"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6" w:author="Chelsey Nieman" w:date="2020-12-28T11:53:00Z">
              <w:r>
                <w:rPr>
                  <w:rFonts w:ascii="Times New Roman" w:hAnsi="Times New Roman" w:cs="Times New Roman"/>
                </w:rPr>
                <w:t>0.5</w:t>
              </w:r>
            </w:ins>
          </w:p>
        </w:tc>
      </w:tr>
      <w:tr w:rsidR="00D323D4" w:rsidRPr="00F31BBC" w14:paraId="152BC7FA" w14:textId="1A81AFEF" w:rsidTr="00D323D4">
        <w:trPr>
          <w:trHeight w:val="381"/>
          <w:trPrChange w:id="637"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38" w:author="Chelsey Nieman" w:date="2020-12-28T11:56:00Z">
              <w:tcPr>
                <w:tcW w:w="426" w:type="pct"/>
              </w:tcPr>
            </w:tcPrChange>
          </w:tcPr>
          <w:p w14:paraId="3FF5E2B4"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3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4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41"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642" w:author="Chelsey Nieman" w:date="2020-12-28T11:56:00Z">
              <w:tcPr>
                <w:tcW w:w="2454" w:type="pct"/>
                <w:gridSpan w:val="2"/>
              </w:tcPr>
            </w:tcPrChange>
          </w:tcPr>
          <w:p w14:paraId="3DA59AAE" w14:textId="3A81B388"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Change w:id="643" w:author="Chelsey Nieman" w:date="2020-12-28T11:56:00Z">
              <w:tcPr>
                <w:tcW w:w="830" w:type="pct"/>
              </w:tcPr>
            </w:tcPrChange>
          </w:tcPr>
          <w:p w14:paraId="7C4719EB" w14:textId="473075F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4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45" w:author="Chelsey Nieman" w:date="2020-12-28T11:53:00Z">
              <w:r>
                <w:rPr>
                  <w:rFonts w:ascii="Times New Roman" w:hAnsi="Times New Roman" w:cs="Times New Roman"/>
                </w:rPr>
                <w:t>0.001</w:t>
              </w:r>
            </w:ins>
          </w:p>
        </w:tc>
      </w:tr>
      <w:tr w:rsidR="00D323D4" w:rsidRPr="00F31BBC" w14:paraId="368085A9" w14:textId="4EBA521E" w:rsidTr="00D323D4">
        <w:trPr>
          <w:trHeight w:val="381"/>
          <w:trPrChange w:id="646"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47" w:author="Chelsey Nieman" w:date="2020-12-28T11:56:00Z">
              <w:tcPr>
                <w:tcW w:w="426" w:type="pct"/>
              </w:tcPr>
            </w:tcPrChange>
          </w:tcPr>
          <w:p w14:paraId="4BA36F3A"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48"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49"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50"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651" w:author="Chelsey Nieman" w:date="2020-12-28T11:56:00Z">
              <w:tcPr>
                <w:tcW w:w="2454" w:type="pct"/>
                <w:gridSpan w:val="2"/>
              </w:tcPr>
            </w:tcPrChange>
          </w:tcPr>
          <w:p w14:paraId="02314068" w14:textId="2123F0DD"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Change w:id="652" w:author="Chelsey Nieman" w:date="2020-12-28T11:56:00Z">
              <w:tcPr>
                <w:tcW w:w="830" w:type="pct"/>
              </w:tcPr>
            </w:tcPrChange>
          </w:tcPr>
          <w:p w14:paraId="5CED2B94" w14:textId="4418733D"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53" w:author="Colin Dassow" w:date="2020-12-29T15:21: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54" w:author="Chelsey Nieman" w:date="2020-12-28T11:53:00Z">
              <w:r>
                <w:rPr>
                  <w:rFonts w:ascii="Times New Roman" w:hAnsi="Times New Roman" w:cs="Times New Roman"/>
                </w:rPr>
                <w:t>0.</w:t>
              </w:r>
              <w:del w:id="655" w:author="Colin Dassow" w:date="2020-12-29T15:21:00Z">
                <w:r w:rsidDel="00B845B8">
                  <w:rPr>
                    <w:rFonts w:ascii="Times New Roman" w:hAnsi="Times New Roman" w:cs="Times New Roman"/>
                  </w:rPr>
                  <w:delText>001</w:delText>
                </w:r>
              </w:del>
            </w:ins>
            <w:ins w:id="656" w:author="Colin Dassow" w:date="2020-12-29T15:21:00Z">
              <w:r w:rsidR="00B845B8">
                <w:rPr>
                  <w:rFonts w:ascii="Times New Roman" w:hAnsi="Times New Roman" w:cs="Times New Roman"/>
                </w:rPr>
                <w:t>3</w:t>
              </w:r>
            </w:ins>
          </w:p>
        </w:tc>
      </w:tr>
      <w:tr w:rsidR="00D323D4" w:rsidRPr="00F31BBC" w14:paraId="5006864D" w14:textId="11ADAF13" w:rsidTr="00D323D4">
        <w:trPr>
          <w:trHeight w:val="397"/>
          <w:trPrChange w:id="657"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58" w:author="Chelsey Nieman" w:date="2020-12-28T11:56:00Z">
              <w:tcPr>
                <w:tcW w:w="426" w:type="pct"/>
              </w:tcPr>
            </w:tcPrChange>
          </w:tcPr>
          <w:p w14:paraId="7B9480DB"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59"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60"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6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Change w:id="662" w:author="Chelsey Nieman" w:date="2020-12-28T11:56:00Z">
              <w:tcPr>
                <w:tcW w:w="2454" w:type="pct"/>
                <w:gridSpan w:val="2"/>
              </w:tcPr>
            </w:tcPrChange>
          </w:tcPr>
          <w:p w14:paraId="7074E873" w14:textId="6A248EFE"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63" w:author="Chelsey Nieman" w:date="2020-12-28T11:56:00Z">
              <w:tcPr>
                <w:tcW w:w="830" w:type="pct"/>
              </w:tcPr>
            </w:tcPrChange>
          </w:tcPr>
          <w:p w14:paraId="4F222B5E" w14:textId="1E245168"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6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65" w:author="Chelsey Nieman" w:date="2020-12-28T11:53:00Z">
              <w:r>
                <w:rPr>
                  <w:rFonts w:ascii="Times New Roman" w:hAnsi="Times New Roman" w:cs="Times New Roman"/>
                </w:rPr>
                <w:t>0.</w:t>
              </w:r>
            </w:ins>
            <w:ins w:id="666" w:author="Colin Dassow" w:date="2020-12-29T15:21:00Z">
              <w:r w:rsidR="00B845B8">
                <w:rPr>
                  <w:rFonts w:ascii="Times New Roman" w:hAnsi="Times New Roman" w:cs="Times New Roman"/>
                </w:rPr>
                <w:t>00</w:t>
              </w:r>
            </w:ins>
            <w:ins w:id="667" w:author="Chelsey Nieman" w:date="2020-12-28T11:53:00Z">
              <w:r>
                <w:rPr>
                  <w:rFonts w:ascii="Times New Roman" w:hAnsi="Times New Roman" w:cs="Times New Roman"/>
                </w:rPr>
                <w:t>3</w:t>
              </w:r>
            </w:ins>
          </w:p>
        </w:tc>
      </w:tr>
      <w:tr w:rsidR="00D323D4" w:rsidRPr="00F31BBC" w14:paraId="6DB2C075" w14:textId="6CE68937" w:rsidTr="00D323D4">
        <w:trPr>
          <w:trHeight w:val="352"/>
          <w:trPrChange w:id="66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69" w:author="Chelsey Nieman" w:date="2020-12-28T11:56:00Z">
              <w:tcPr>
                <w:tcW w:w="426" w:type="pct"/>
              </w:tcPr>
            </w:tcPrChange>
          </w:tcPr>
          <w:p w14:paraId="255B2200"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70"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Change w:id="671" w:author="Chelsey Nieman" w:date="2020-12-28T11:56:00Z">
              <w:tcPr>
                <w:tcW w:w="2454" w:type="pct"/>
                <w:gridSpan w:val="2"/>
              </w:tcPr>
            </w:tcPrChange>
          </w:tcPr>
          <w:p w14:paraId="4C157192" w14:textId="56DA64E3"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Change w:id="672" w:author="Chelsey Nieman" w:date="2020-12-28T11:56:00Z">
              <w:tcPr>
                <w:tcW w:w="830" w:type="pct"/>
              </w:tcPr>
            </w:tcPrChange>
          </w:tcPr>
          <w:p w14:paraId="632AFB8A" w14:textId="408EDDA0"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73"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74" w:author="Chelsey Nieman" w:date="2020-12-28T11:53:00Z">
              <w:r>
                <w:rPr>
                  <w:rFonts w:ascii="Times New Roman" w:hAnsi="Times New Roman" w:cs="Times New Roman"/>
                </w:rPr>
                <w:t>1</w:t>
              </w:r>
            </w:ins>
          </w:p>
        </w:tc>
      </w:tr>
      <w:tr w:rsidR="00D323D4" w:rsidRPr="00F31BBC" w14:paraId="006B04A0" w14:textId="0300C104" w:rsidTr="00D323D4">
        <w:trPr>
          <w:trHeight w:val="352"/>
          <w:trPrChange w:id="67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76" w:author="Chelsey Nieman" w:date="2020-12-28T11:56:00Z">
              <w:tcPr>
                <w:tcW w:w="426" w:type="pct"/>
              </w:tcPr>
            </w:tcPrChange>
          </w:tcPr>
          <w:p w14:paraId="7D8E4136"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77"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Change w:id="678" w:author="Chelsey Nieman" w:date="2020-12-28T11:56:00Z">
              <w:tcPr>
                <w:tcW w:w="2454" w:type="pct"/>
                <w:gridSpan w:val="2"/>
              </w:tcPr>
            </w:tcPrChange>
          </w:tcPr>
          <w:p w14:paraId="2AC5C6DE" w14:textId="7BBB50D9"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Change w:id="679" w:author="Chelsey Nieman" w:date="2020-12-28T11:56:00Z">
              <w:tcPr>
                <w:tcW w:w="830" w:type="pct"/>
              </w:tcPr>
            </w:tcPrChange>
          </w:tcPr>
          <w:p w14:paraId="4EF96ECC"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0"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59A0B230" w14:textId="521C78BA" w:rsidTr="00D323D4">
        <w:trPr>
          <w:trHeight w:val="367"/>
          <w:trPrChange w:id="681" w:author="Chelsey Nieman" w:date="2020-12-28T11:57:00Z">
            <w:trPr>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82" w:author="Chelsey Nieman" w:date="2020-12-28T11:57:00Z">
              <w:tcPr>
                <w:tcW w:w="426" w:type="pct"/>
              </w:tcPr>
            </w:tcPrChange>
          </w:tcPr>
          <w:p w14:paraId="249D16AA" w14:textId="77777777" w:rsidR="00D323D4" w:rsidRPr="00B62048" w:rsidRDefault="00D131D0" w:rsidP="00D323D4">
            <w:pPr>
              <w:pStyle w:val="Compact"/>
              <w:widowControl w:val="0"/>
              <w:suppressLineNumbers/>
              <w:rPr>
                <w:rFonts w:ascii="Times New Roman" w:hAnsi="Times New Roman" w:cs="Times New Roman"/>
                <w:b w:val="0"/>
                <w:bCs w:val="0"/>
              </w:rPr>
            </w:pPr>
            <m:oMathPara>
              <m:oMath>
                <m:sSub>
                  <m:sSubPr>
                    <m:ctrlPr>
                      <w:ins w:id="683"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Change w:id="684" w:author="Chelsey Nieman" w:date="2020-12-28T11:57:00Z">
              <w:tcPr>
                <w:tcW w:w="2346" w:type="pct"/>
              </w:tcPr>
            </w:tcPrChange>
          </w:tcPr>
          <w:p w14:paraId="46C04841" w14:textId="592FF1C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Change w:id="685" w:author="Chelsey Nieman" w:date="2020-12-28T11:57:00Z">
              <w:tcPr>
                <w:tcW w:w="985" w:type="pct"/>
                <w:gridSpan w:val="3"/>
              </w:tcPr>
            </w:tcPrChange>
          </w:tcPr>
          <w:p w14:paraId="295068A4" w14:textId="6B399C4B"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6"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87" w:author="Chelsey Nieman" w:date="2020-12-28T11:55:00Z">
              <w:r>
                <w:rPr>
                  <w:rFonts w:ascii="Times New Roman" w:hAnsi="Times New Roman" w:cs="Times New Roman"/>
                </w:rPr>
                <w:t>0-2000</w:t>
              </w:r>
            </w:ins>
          </w:p>
        </w:tc>
      </w:tr>
      <w:tr w:rsidR="00D323D4" w:rsidRPr="00F31BBC" w14:paraId="6CE36016" w14:textId="0CCB12BB" w:rsidTr="00D323D4">
        <w:trPr>
          <w:trHeight w:val="352"/>
          <w:trPrChange w:id="688" w:author="Chelsey Nieman" w:date="2020-12-28T11:57:00Z">
            <w:trPr>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89" w:author="Chelsey Nieman" w:date="2020-12-28T11:57:00Z">
              <w:tcPr>
                <w:tcW w:w="426" w:type="pct"/>
              </w:tcPr>
            </w:tcPrChange>
          </w:tcPr>
          <w:p w14:paraId="04E0CDB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w:lastRenderedPageBreak/>
                  <m:t>q</m:t>
                </m:r>
                <m:sSub>
                  <m:sSubPr>
                    <m:ctrlPr>
                      <w:ins w:id="690"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Change w:id="691" w:author="Chelsey Nieman" w:date="2020-12-28T11:57:00Z">
              <w:tcPr>
                <w:tcW w:w="2346" w:type="pct"/>
              </w:tcPr>
            </w:tcPrChange>
          </w:tcPr>
          <w:p w14:paraId="20BC24FA" w14:textId="0CC21B7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Change w:id="692" w:author="Chelsey Nieman" w:date="2020-12-28T11:57:00Z">
              <w:tcPr>
                <w:tcW w:w="985" w:type="pct"/>
                <w:gridSpan w:val="3"/>
              </w:tcPr>
            </w:tcPrChange>
          </w:tcPr>
          <w:p w14:paraId="659A376B" w14:textId="1E305A8C"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93"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94" w:author="Chelsey Nieman" w:date="2020-12-28T11:55:00Z">
              <w:r>
                <w:rPr>
                  <w:rFonts w:ascii="Times New Roman" w:hAnsi="Times New Roman" w:cs="Times New Roman"/>
                </w:rPr>
                <w:t>0-8</w:t>
              </w:r>
            </w:ins>
          </w:p>
        </w:tc>
      </w:tr>
    </w:tbl>
    <w:p w14:paraId="69EA20F4" w14:textId="4EBB38CE" w:rsidR="001F7601" w:rsidRDefault="001F7601" w:rsidP="001F7601">
      <w:pPr>
        <w:rPr>
          <w:ins w:id="695" w:author="Chelsey Nieman" w:date="2020-12-28T11:56:00Z"/>
          <w:rFonts w:ascii="Times New Roman" w:hAnsi="Times New Roman" w:cs="Times New Roman"/>
        </w:rPr>
      </w:pPr>
      <w:r w:rsidRPr="00F31BBC">
        <w:rPr>
          <w:rFonts w:ascii="Times New Roman" w:hAnsi="Times New Roman" w:cs="Times New Roman"/>
        </w:rPr>
        <w:t>*foraging arena</w:t>
      </w:r>
    </w:p>
    <w:p w14:paraId="7F7F26ED" w14:textId="376022EA" w:rsidR="00D323D4" w:rsidRPr="00D323D4" w:rsidRDefault="00D323D4" w:rsidP="001F7601">
      <w:pPr>
        <w:rPr>
          <w:rFonts w:ascii="Times New Roman" w:hAnsi="Times New Roman" w:cs="Times New Roman"/>
        </w:rPr>
      </w:pPr>
      <w:ins w:id="696" w:author="Chelsey Nieman" w:date="2020-12-28T11:56:00Z">
        <w:r>
          <w:rPr>
            <w:rFonts w:ascii="Times New Roman" w:hAnsi="Times New Roman" w:cs="Times New Roman"/>
            <w:vertAlign w:val="superscript"/>
          </w:rPr>
          <w:t>+</w:t>
        </w:r>
        <w:r>
          <w:rPr>
            <w:rFonts w:ascii="Times New Roman" w:hAnsi="Times New Roman" w:cs="Times New Roman"/>
          </w:rPr>
          <w:t xml:space="preserve">Units are listed in parentheses where applicable </w:t>
        </w:r>
      </w:ins>
    </w:p>
    <w:p w14:paraId="73644D94" w14:textId="1F0C940E" w:rsidR="0085205D" w:rsidDel="001F7601" w:rsidRDefault="0085205D" w:rsidP="0085205D">
      <w:pPr>
        <w:pStyle w:val="BodyText"/>
        <w:rPr>
          <w:del w:id="697"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698" w:author="Chelsey Nieman" w:date="2020-12-23T09:42:00Z"/>
          <w:rFonts w:ascii="Times New Roman" w:hAnsi="Times New Roman" w:cs="Times New Roman"/>
        </w:rPr>
      </w:pPr>
      <w:del w:id="699"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FF210E" w14:paraId="062E9F12" w14:textId="77777777" w:rsidTr="003A2A6C">
        <w:tc>
          <w:tcPr>
            <w:tcW w:w="0" w:type="auto"/>
            <w:vAlign w:val="bottom"/>
          </w:tcPr>
          <w:p w14:paraId="48734FEF" w14:textId="047FD1D3" w:rsidR="00DB5BA4" w:rsidRPr="0085205D" w:rsidDel="001F7601" w:rsidRDefault="0085205D" w:rsidP="003A2A6C">
            <w:pPr>
              <w:widowControl w:val="0"/>
              <w:suppressLineNumbers/>
              <w:jc w:val="center"/>
              <w:rPr>
                <w:del w:id="700" w:author="Chelsey Nieman" w:date="2020-12-23T09:42:00Z"/>
                <w:rFonts w:ascii="Times New Roman" w:hAnsi="Times New Roman" w:cs="Times New Roman"/>
              </w:rPr>
            </w:pPr>
            <w:del w:id="701" w:author="Chelsey Nieman" w:date="2020-12-23T09:42:00Z">
              <w:r w:rsidRPr="0085205D" w:rsidDel="001F7601">
                <w:rPr>
                  <w:rFonts w:ascii="Times New Roman" w:hAnsi="Times New Roman" w:cs="Times New Roman"/>
                </w:rPr>
                <w:delText>Term</w:delText>
              </w:r>
            </w:del>
          </w:p>
        </w:tc>
        <w:tc>
          <w:tcPr>
            <w:tcW w:w="0" w:type="auto"/>
            <w:vAlign w:val="center"/>
          </w:tcPr>
          <w:p w14:paraId="0ACE4ED5" w14:textId="52CF0B43" w:rsidR="00DB5BA4" w:rsidRPr="0085205D" w:rsidDel="001F7601" w:rsidRDefault="0085205D" w:rsidP="003A2A6C">
            <w:pPr>
              <w:pStyle w:val="Compact"/>
              <w:widowControl w:val="0"/>
              <w:suppressLineNumbers/>
              <w:jc w:val="center"/>
              <w:rPr>
                <w:del w:id="702" w:author="Chelsey Nieman" w:date="2020-12-23T09:42:00Z"/>
                <w:rFonts w:ascii="Times New Roman" w:hAnsi="Times New Roman" w:cs="Times New Roman"/>
              </w:rPr>
            </w:pPr>
            <w:commentRangeStart w:id="703"/>
            <w:commentRangeStart w:id="704"/>
            <w:del w:id="705"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703"/>
              <w:r w:rsidRPr="003A2A6C" w:rsidDel="001F7601">
                <w:rPr>
                  <w:rStyle w:val="CommentReference"/>
                  <w:rFonts w:ascii="Times New Roman" w:hAnsi="Times New Roman" w:cs="Times New Roman"/>
                </w:rPr>
                <w:commentReference w:id="703"/>
              </w:r>
              <w:commentRangeEnd w:id="704"/>
              <w:r w:rsidR="000D48AB" w:rsidDel="001F7601">
                <w:rPr>
                  <w:rStyle w:val="CommentReference"/>
                </w:rPr>
                <w:commentReference w:id="704"/>
              </w:r>
            </w:del>
          </w:p>
        </w:tc>
      </w:tr>
      <w:tr w:rsidR="00DB5BA4" w:rsidRPr="0085205D" w:rsidDel="001F7601" w14:paraId="5457996D" w14:textId="4F483FCA" w:rsidTr="00D17398">
        <w:trPr>
          <w:del w:id="706"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707" w:author="Chelsey Nieman" w:date="2020-12-23T09:42:00Z"/>
                <w:rFonts w:ascii="Times New Roman" w:hAnsi="Times New Roman" w:cs="Times New Roman"/>
              </w:rPr>
            </w:pPr>
            <w:del w:id="708"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709" w:author="Chelsey Nieman" w:date="2020-12-23T09:42:00Z"/>
                <w:rFonts w:ascii="Times New Roman" w:hAnsi="Times New Roman" w:cs="Times New Roman"/>
              </w:rPr>
            </w:pPr>
            <w:del w:id="710"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711"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712" w:author="Chelsey Nieman" w:date="2020-12-23T09:42:00Z"/>
                <w:rFonts w:ascii="Times New Roman" w:hAnsi="Times New Roman" w:cs="Times New Roman"/>
              </w:rPr>
            </w:pPr>
            <w:del w:id="713"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714" w:author="Chelsey Nieman" w:date="2020-12-23T09:42:00Z"/>
                <w:rFonts w:ascii="Times New Roman" w:hAnsi="Times New Roman" w:cs="Times New Roman"/>
              </w:rPr>
            </w:pPr>
            <w:del w:id="715"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716"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717" w:author="Chelsey Nieman" w:date="2020-12-23T09:42:00Z"/>
                <w:rFonts w:ascii="Times New Roman" w:hAnsi="Times New Roman" w:cs="Times New Roman"/>
              </w:rPr>
            </w:pPr>
            <w:del w:id="718"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719" w:author="Chelsey Nieman" w:date="2020-12-23T09:42:00Z"/>
                <w:rFonts w:ascii="Times New Roman" w:hAnsi="Times New Roman" w:cs="Times New Roman"/>
              </w:rPr>
            </w:pPr>
            <w:del w:id="720"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721"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722" w:author="Chelsey Nieman" w:date="2020-12-23T09:42:00Z"/>
                <w:rFonts w:ascii="Times New Roman" w:hAnsi="Times New Roman" w:cs="Times New Roman"/>
              </w:rPr>
            </w:pPr>
            <w:del w:id="723"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724" w:author="Chelsey Nieman" w:date="2020-12-23T09:42:00Z"/>
                <w:rFonts w:ascii="Times New Roman" w:hAnsi="Times New Roman" w:cs="Times New Roman"/>
              </w:rPr>
            </w:pPr>
            <w:del w:id="725"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726"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727" w:author="Chelsey Nieman" w:date="2020-12-23T09:42:00Z"/>
                <w:rFonts w:ascii="Times New Roman" w:hAnsi="Times New Roman" w:cs="Times New Roman"/>
              </w:rPr>
            </w:pPr>
            <w:del w:id="728"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729" w:author="Chelsey Nieman" w:date="2020-12-23T09:42:00Z"/>
                <w:rFonts w:ascii="Times New Roman" w:hAnsi="Times New Roman" w:cs="Times New Roman"/>
              </w:rPr>
            </w:pPr>
            <w:del w:id="730"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731"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732" w:author="Chelsey Nieman" w:date="2020-12-23T09:42:00Z"/>
                <w:rFonts w:ascii="Times New Roman" w:hAnsi="Times New Roman" w:cs="Times New Roman"/>
              </w:rPr>
            </w:pPr>
            <w:del w:id="733"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734" w:author="Chelsey Nieman" w:date="2020-12-23T09:42:00Z"/>
                <w:rFonts w:ascii="Times New Roman" w:hAnsi="Times New Roman" w:cs="Times New Roman"/>
              </w:rPr>
            </w:pPr>
            <w:del w:id="735"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736"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737" w:author="Chelsey Nieman" w:date="2020-12-23T09:42:00Z"/>
                <w:rFonts w:ascii="Times New Roman" w:hAnsi="Times New Roman" w:cs="Times New Roman"/>
              </w:rPr>
            </w:pPr>
            <w:del w:id="738"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739" w:author="Chelsey Nieman" w:date="2020-12-23T09:42:00Z"/>
                <w:rFonts w:ascii="Times New Roman" w:hAnsi="Times New Roman" w:cs="Times New Roman"/>
              </w:rPr>
            </w:pPr>
            <w:del w:id="740"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741"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742" w:author="Chelsey Nieman" w:date="2020-12-23T09:42:00Z"/>
                <w:rFonts w:ascii="Times New Roman" w:hAnsi="Times New Roman" w:cs="Times New Roman"/>
              </w:rPr>
            </w:pPr>
            <w:del w:id="743"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744" w:author="Chelsey Nieman" w:date="2020-12-23T09:42:00Z"/>
                <w:rFonts w:ascii="Times New Roman" w:hAnsi="Times New Roman" w:cs="Times New Roman"/>
              </w:rPr>
            </w:pPr>
            <w:del w:id="745"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746"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747" w:author="Chelsey Nieman" w:date="2020-12-23T09:42:00Z"/>
                <w:rFonts w:ascii="Times New Roman" w:hAnsi="Times New Roman" w:cs="Times New Roman"/>
              </w:rPr>
            </w:pPr>
            <w:del w:id="748"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749" w:author="Chelsey Nieman" w:date="2020-12-23T09:42:00Z"/>
                <w:rFonts w:ascii="Times New Roman" w:hAnsi="Times New Roman" w:cs="Times New Roman"/>
              </w:rPr>
            </w:pPr>
            <w:del w:id="750"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751"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752" w:author="Chelsey Nieman" w:date="2020-12-23T09:42:00Z"/>
                <w:rFonts w:ascii="Times New Roman" w:hAnsi="Times New Roman" w:cs="Times New Roman"/>
              </w:rPr>
            </w:pPr>
            <w:del w:id="753"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754" w:author="Chelsey Nieman" w:date="2020-12-23T09:42:00Z"/>
                <w:rFonts w:ascii="Times New Roman" w:hAnsi="Times New Roman" w:cs="Times New Roman"/>
              </w:rPr>
            </w:pPr>
            <w:del w:id="755"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756"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757" w:author="Chelsey Nieman" w:date="2020-12-23T09:42:00Z"/>
                <w:rFonts w:ascii="Times New Roman" w:hAnsi="Times New Roman" w:cs="Times New Roman"/>
              </w:rPr>
            </w:pPr>
            <w:del w:id="758"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759" w:author="Chelsey Nieman" w:date="2020-12-23T09:42:00Z"/>
                <w:rFonts w:ascii="Times New Roman" w:hAnsi="Times New Roman" w:cs="Times New Roman"/>
              </w:rPr>
            </w:pPr>
            <w:del w:id="760"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761"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762" w:author="Chelsey Nieman" w:date="2020-12-23T09:42:00Z"/>
                <w:rFonts w:ascii="Times New Roman" w:hAnsi="Times New Roman" w:cs="Times New Roman"/>
              </w:rPr>
            </w:pPr>
            <w:del w:id="763"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764" w:author="Chelsey Nieman" w:date="2020-12-23T09:42:00Z"/>
                <w:rFonts w:ascii="Times New Roman" w:hAnsi="Times New Roman" w:cs="Times New Roman"/>
              </w:rPr>
            </w:pPr>
            <w:del w:id="765"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766"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767" w:author="Chelsey Nieman" w:date="2020-12-23T09:42:00Z"/>
                <w:rFonts w:ascii="Times New Roman" w:hAnsi="Times New Roman" w:cs="Times New Roman"/>
              </w:rPr>
            </w:pPr>
            <w:del w:id="768"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769" w:author="Chelsey Nieman" w:date="2020-12-23T09:42:00Z"/>
                <w:rFonts w:ascii="Times New Roman" w:hAnsi="Times New Roman" w:cs="Times New Roman"/>
              </w:rPr>
            </w:pPr>
            <w:del w:id="770"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771"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772" w:author="Chelsey Nieman" w:date="2020-12-23T09:42:00Z"/>
                <w:rFonts w:ascii="Times New Roman" w:hAnsi="Times New Roman" w:cs="Times New Roman"/>
              </w:rPr>
            </w:pPr>
            <w:del w:id="773"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774" w:author="Chelsey Nieman" w:date="2020-12-23T09:42:00Z"/>
                <w:rFonts w:ascii="Times New Roman" w:hAnsi="Times New Roman" w:cs="Times New Roman"/>
              </w:rPr>
            </w:pPr>
            <w:del w:id="775"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776"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777" w:author="Chelsey Nieman" w:date="2020-12-23T09:42:00Z"/>
                <w:rFonts w:ascii="Times New Roman" w:hAnsi="Times New Roman" w:cs="Times New Roman"/>
              </w:rPr>
            </w:pPr>
            <w:del w:id="778"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779" w:author="Chelsey Nieman" w:date="2020-12-23T09:42:00Z"/>
                <w:rFonts w:ascii="Times New Roman" w:hAnsi="Times New Roman" w:cs="Times New Roman"/>
              </w:rPr>
            </w:pPr>
            <w:del w:id="780"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781"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782" w:author="Chelsey Nieman" w:date="2020-12-23T09:42:00Z"/>
                <w:rFonts w:ascii="Times New Roman" w:hAnsi="Times New Roman" w:cs="Times New Roman"/>
              </w:rPr>
            </w:pPr>
            <w:del w:id="783"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784" w:author="Chelsey Nieman" w:date="2020-12-23T09:42:00Z"/>
                <w:rFonts w:ascii="Times New Roman" w:hAnsi="Times New Roman" w:cs="Times New Roman"/>
              </w:rPr>
            </w:pPr>
            <w:del w:id="785"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786"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787" w:author="Chelsey Nieman" w:date="2020-12-23T09:42:00Z"/>
                <w:rFonts w:ascii="Times New Roman" w:hAnsi="Times New Roman" w:cs="Times New Roman"/>
              </w:rPr>
            </w:pPr>
            <w:del w:id="788"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789" w:author="Chelsey Nieman" w:date="2020-12-23T09:42:00Z"/>
                <w:rFonts w:ascii="Times New Roman" w:hAnsi="Times New Roman" w:cs="Times New Roman"/>
              </w:rPr>
            </w:pPr>
            <w:del w:id="790"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791"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792" w:author="Chelsey Nieman" w:date="2020-12-23T09:42:00Z"/>
                <w:rFonts w:ascii="Times New Roman" w:hAnsi="Times New Roman" w:cs="Times New Roman"/>
              </w:rPr>
            </w:pPr>
            <w:del w:id="793"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794" w:author="Chelsey Nieman" w:date="2020-12-23T09:42:00Z"/>
                <w:rFonts w:ascii="Times New Roman" w:hAnsi="Times New Roman" w:cs="Times New Roman"/>
              </w:rPr>
            </w:pPr>
            <w:del w:id="795"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796"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797"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798" w:author="Stuart Jones" w:date="2020-12-22T14:00:00Z">
            <w:rPr>
              <w:rFonts w:ascii="Times New Roman" w:hAnsi="Times New Roman" w:cs="Times New Roman"/>
              <w:color w:val="auto"/>
              <w:sz w:val="28"/>
              <w:szCs w:val="28"/>
            </w:rPr>
          </w:rPrChange>
        </w:rPr>
        <w:t>Model Experiments</w:t>
      </w:r>
      <w:bookmarkEnd w:id="796"/>
    </w:p>
    <w:p w14:paraId="033182C7" w14:textId="77777777" w:rsidR="001C1798" w:rsidRDefault="006362F4">
      <w:pPr>
        <w:pStyle w:val="FirstParagraph"/>
        <w:widowControl w:val="0"/>
        <w:suppressLineNumbers/>
        <w:ind w:firstLine="720"/>
        <w:rPr>
          <w:ins w:id="799" w:author="Chelsey Nieman" w:date="2020-12-28T10:43:00Z"/>
          <w:rFonts w:ascii="Times New Roman" w:hAnsi="Times New Roman" w:cs="Times New Roman"/>
        </w:rPr>
      </w:pPr>
      <w:r>
        <w:rPr>
          <w:rFonts w:ascii="Times New Roman" w:hAnsi="Times New Roman" w:cs="Times New Roman"/>
        </w:rPr>
        <w:t xml:space="preserve">Recreational fisheries are complex systems where human </w:t>
      </w:r>
      <w:ins w:id="800" w:author="Chelsey Nieman" w:date="2020-12-28T09:24:00Z">
        <w:r w:rsidR="009C3A1E">
          <w:rPr>
            <w:rFonts w:ascii="Times New Roman" w:hAnsi="Times New Roman" w:cs="Times New Roman"/>
          </w:rPr>
          <w:t>influences</w:t>
        </w:r>
      </w:ins>
      <w:del w:id="801" w:author="Chelsey Nieman" w:date="2020-12-28T09:24:00Z">
        <w:r w:rsidDel="009C3A1E">
          <w:rPr>
            <w:rFonts w:ascii="Times New Roman" w:hAnsi="Times New Roman" w:cs="Times New Roman"/>
          </w:rPr>
          <w:delText>impacts</w:delText>
        </w:r>
      </w:del>
      <w:r>
        <w:rPr>
          <w:rFonts w:ascii="Times New Roman" w:hAnsi="Times New Roman" w:cs="Times New Roman"/>
        </w:rPr>
        <w:t xml:space="preserve">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w:t>
      </w:r>
      <w:del w:id="802" w:author="Chelsey Nieman" w:date="2020-12-28T09:24:00Z">
        <w:r w:rsidR="00F43F3C" w:rsidDel="009C3A1E">
          <w:rPr>
            <w:rFonts w:ascii="Times New Roman" w:hAnsi="Times New Roman" w:cs="Times New Roman"/>
          </w:rPr>
          <w:delText xml:space="preserve"> one</w:delText>
        </w:r>
      </w:del>
      <w:r w:rsidR="00F43F3C">
        <w:rPr>
          <w:rFonts w:ascii="Times New Roman" w:hAnsi="Times New Roman" w:cs="Times New Roman"/>
        </w:rPr>
        <w:t xml:space="preserv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w:t>
      </w:r>
      <w:del w:id="803" w:author="Chelsey Nieman" w:date="2020-12-28T09:25:00Z">
        <w:r w:rsidR="00F43F3C" w:rsidDel="009C3A1E">
          <w:rPr>
            <w:rFonts w:ascii="Times New Roman" w:hAnsi="Times New Roman" w:cs="Times New Roman"/>
          </w:rPr>
          <w:delText xml:space="preserve"> cer</w:delText>
        </w:r>
      </w:del>
      <w:del w:id="804" w:author="Chelsey Nieman" w:date="2020-12-28T09:24:00Z">
        <w:r w:rsidR="00F43F3C" w:rsidDel="009C3A1E">
          <w:rPr>
            <w:rFonts w:ascii="Times New Roman" w:hAnsi="Times New Roman" w:cs="Times New Roman"/>
          </w:rPr>
          <w:delText>tain</w:delText>
        </w:r>
      </w:del>
      <w:r w:rsidR="00F43F3C">
        <w:rPr>
          <w:rFonts w:ascii="Times New Roman" w:hAnsi="Times New Roman" w:cs="Times New Roman"/>
        </w:rPr>
        <w:t xml:space="preserve"> highly</w:t>
      </w:r>
      <w:ins w:id="805" w:author="Chelsey Nieman" w:date="2020-12-28T09:25:00Z">
        <w:r w:rsidR="009C3A1E">
          <w:rPr>
            <w:rFonts w:ascii="Times New Roman" w:hAnsi="Times New Roman" w:cs="Times New Roman"/>
          </w:rPr>
          <w:t>-</w:t>
        </w:r>
      </w:ins>
      <w:del w:id="806" w:author="Chelsey Nieman" w:date="2020-12-28T09:25:00Z">
        <w:r w:rsidR="00F43F3C" w:rsidDel="009C3A1E">
          <w:rPr>
            <w:rFonts w:ascii="Times New Roman" w:hAnsi="Times New Roman" w:cs="Times New Roman"/>
          </w:rPr>
          <w:delText xml:space="preserve"> </w:delText>
        </w:r>
      </w:del>
      <w:r w:rsidR="00F43F3C">
        <w:rPr>
          <w:rFonts w:ascii="Times New Roman" w:hAnsi="Times New Roman" w:cs="Times New Roman"/>
        </w:rPr>
        <w:t>valued</w:t>
      </w:r>
      <w:del w:id="807"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and exploited</w:t>
      </w:r>
      <w:del w:id="808"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 in the face of competition with other less value</w:t>
      </w:r>
      <w:ins w:id="809" w:author="Chelsey Nieman" w:date="2020-12-28T09:25:00Z">
        <w:r w:rsidR="009C3A1E">
          <w:rPr>
            <w:rFonts w:ascii="Times New Roman" w:hAnsi="Times New Roman" w:cs="Times New Roman"/>
          </w:rPr>
          <w:t>d</w:t>
        </w:r>
      </w:ins>
      <w:del w:id="810" w:author="Chelsey Nieman" w:date="2020-12-28T09:25:00Z">
        <w:r w:rsidR="00F43F3C" w:rsidDel="009C3A1E">
          <w:rPr>
            <w:rFonts w:ascii="Times New Roman" w:hAnsi="Times New Roman" w:cs="Times New Roman"/>
          </w:rPr>
          <w:delText>d,</w:delText>
        </w:r>
      </w:del>
      <w:r w:rsidR="00F43F3C">
        <w:rPr>
          <w:rFonts w:ascii="Times New Roman" w:hAnsi="Times New Roman" w:cs="Times New Roman"/>
        </w:rPr>
        <w:t xml:space="preserve"> and exploited</w:t>
      </w:r>
      <w:del w:id="811"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w:t>
      </w:r>
      <w:r w:rsidR="009E5A3D">
        <w:rPr>
          <w:rFonts w:ascii="Times New Roman" w:hAnsi="Times New Roman" w:cs="Times New Roman"/>
        </w:rPr>
        <w:t xml:space="preserve"> </w:t>
      </w:r>
      <w:ins w:id="812" w:author="Stuart Jones" w:date="2020-12-22T14:01:00Z">
        <w:r w:rsidR="00D004EC">
          <w:rPr>
            <w:rFonts w:ascii="Times New Roman" w:hAnsi="Times New Roman" w:cs="Times New Roman"/>
          </w:rPr>
          <w:t>Our</w:t>
        </w:r>
      </w:ins>
      <w:del w:id="813"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w:t>
      </w:r>
      <w:ins w:id="814" w:author="Chelsey Nieman" w:date="2020-12-28T09:25:00Z">
        <w:r w:rsidR="009C3A1E">
          <w:rPr>
            <w:rFonts w:ascii="Times New Roman" w:hAnsi="Times New Roman" w:cs="Times New Roman"/>
          </w:rPr>
          <w:t>-</w:t>
        </w:r>
      </w:ins>
      <w:del w:id="815" w:author="Chelsey Nieman" w:date="2020-12-28T09:25:00Z">
        <w:r w:rsidR="009E5A3D" w:rsidDel="009C3A1E">
          <w:rPr>
            <w:rFonts w:ascii="Times New Roman" w:hAnsi="Times New Roman" w:cs="Times New Roman"/>
          </w:rPr>
          <w:delText xml:space="preserve"> </w:delText>
        </w:r>
      </w:del>
      <w:r w:rsidR="009E5A3D">
        <w:rPr>
          <w:rFonts w:ascii="Times New Roman" w:hAnsi="Times New Roman" w:cs="Times New Roman"/>
        </w:rPr>
        <w:t>valued</w:t>
      </w:r>
      <w:del w:id="816" w:author="Chelsey Nieman" w:date="2020-12-28T09:25:00Z">
        <w:r w:rsidR="009E5A3D" w:rsidDel="009C3A1E">
          <w:rPr>
            <w:rFonts w:ascii="Times New Roman" w:hAnsi="Times New Roman" w:cs="Times New Roman"/>
          </w:rPr>
          <w:delText>,</w:delText>
        </w:r>
      </w:del>
      <w:r w:rsidR="009E5A3D">
        <w:rPr>
          <w:rFonts w:ascii="Times New Roman" w:hAnsi="Times New Roman" w:cs="Times New Roman"/>
        </w:rPr>
        <w:t xml:space="preserve"> and highly exploited species that managers are seeking to maintain</w:t>
      </w:r>
      <w:ins w:id="817" w:author="Chelsey Nieman" w:date="2020-12-28T09:25:00Z">
        <w:r w:rsidR="009C3A1E">
          <w:rPr>
            <w:rFonts w:ascii="Times New Roman" w:hAnsi="Times New Roman" w:cs="Times New Roman"/>
          </w:rPr>
          <w:t>,</w:t>
        </w:r>
      </w:ins>
      <w:r w:rsidR="009E5A3D">
        <w:rPr>
          <w:rFonts w:ascii="Times New Roman" w:hAnsi="Times New Roman" w:cs="Times New Roman"/>
        </w:rPr>
        <w:t xml:space="preserve"> while species 2 represents a less valued, and less exploited species.</w:t>
      </w:r>
      <w:r w:rsidR="00D17398">
        <w:rPr>
          <w:rFonts w:ascii="Times New Roman" w:hAnsi="Times New Roman" w:cs="Times New Roman"/>
        </w:rPr>
        <w:t xml:space="preserve"> </w:t>
      </w:r>
      <w:ins w:id="818"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819"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820" w:author="Colin Dassow" w:date="2020-12-27T10:21:00Z">
        <w:r w:rsidR="009F0884">
          <w:rPr>
            <w:rFonts w:ascii="Times New Roman" w:hAnsi="Times New Roman" w:cs="Times New Roman"/>
          </w:rPr>
          <w:t xml:space="preserve"> limits</w:t>
        </w:r>
      </w:ins>
      <w:ins w:id="821" w:author="Colin Dassow" w:date="2020-12-27T10:22:00Z">
        <w:r w:rsidR="009F0884">
          <w:rPr>
            <w:rFonts w:ascii="Times New Roman" w:hAnsi="Times New Roman" w:cs="Times New Roman"/>
          </w:rPr>
          <w:t xml:space="preserve"> and not stocking. </w:t>
        </w:r>
      </w:ins>
    </w:p>
    <w:p w14:paraId="0ED480B1" w14:textId="2291A0D9" w:rsidR="00DB5BA4" w:rsidRPr="00B233A4" w:rsidRDefault="00D17398">
      <w:pPr>
        <w:pStyle w:val="FirstParagraph"/>
        <w:widowControl w:val="0"/>
        <w:suppressLineNumbers/>
        <w:ind w:firstLine="720"/>
        <w:rPr>
          <w:rFonts w:ascii="Times New Roman" w:hAnsi="Times New Roman" w:cs="Times New Roman"/>
        </w:rPr>
      </w:pPr>
      <w:commentRangeStart w:id="822"/>
      <w:r>
        <w:rPr>
          <w:rFonts w:ascii="Times New Roman" w:hAnsi="Times New Roman" w:cs="Times New Roman"/>
        </w:rPr>
        <w:t>We</w:t>
      </w:r>
      <w:commentRangeEnd w:id="822"/>
      <w:r w:rsidR="001C1798">
        <w:rPr>
          <w:rStyle w:val="CommentReference"/>
        </w:rPr>
        <w:commentReference w:id="822"/>
      </w:r>
      <w:r>
        <w:rPr>
          <w:rFonts w:ascii="Times New Roman" w:hAnsi="Times New Roman" w:cs="Times New Roman"/>
        </w:rPr>
        <w:t xml:space="preserve"> focused on </w:t>
      </w:r>
      <w:del w:id="823" w:author="Stuart Jones" w:date="2020-12-22T14:02:00Z">
        <w:r w:rsidDel="00D004EC">
          <w:rPr>
            <w:rFonts w:ascii="Times New Roman" w:hAnsi="Times New Roman" w:cs="Times New Roman"/>
          </w:rPr>
          <w:delText xml:space="preserve">four </w:delText>
        </w:r>
      </w:del>
      <w:ins w:id="824" w:author="Stuart Jones" w:date="2020-12-22T14:02:00Z">
        <w:r w:rsidR="00D004EC">
          <w:rPr>
            <w:rFonts w:ascii="Times New Roman" w:hAnsi="Times New Roman" w:cs="Times New Roman"/>
          </w:rPr>
          <w:t xml:space="preserve">three </w:t>
        </w:r>
      </w:ins>
      <w:r>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t>
      </w:r>
      <w:ins w:id="825" w:author="Chelsey Nieman" w:date="2020-12-28T09:27:00Z">
        <w:r w:rsidR="009C3A1E">
          <w:rPr>
            <w:rFonts w:ascii="Times New Roman" w:hAnsi="Times New Roman" w:cs="Times New Roman"/>
          </w:rPr>
          <w:t>Although</w:t>
        </w:r>
      </w:ins>
      <w:del w:id="826" w:author="Chelsey Nieman" w:date="2020-12-28T09:27:00Z">
        <w:r w:rsidR="008E6F70" w:rsidDel="009C3A1E">
          <w:rPr>
            <w:rFonts w:ascii="Times New Roman" w:hAnsi="Times New Roman" w:cs="Times New Roman"/>
          </w:rPr>
          <w:delText>While</w:delText>
        </w:r>
      </w:del>
      <w:r w:rsidR="008E6F70">
        <w:rPr>
          <w:rFonts w:ascii="Times New Roman" w:hAnsi="Times New Roman" w:cs="Times New Roman"/>
        </w:rPr>
        <w:t xml:space="preserve"> not an experiment</w:t>
      </w:r>
      <w:ins w:id="827" w:author="Chelsey Nieman" w:date="2020-12-28T09:27:00Z">
        <w:r w:rsidR="009C3A1E">
          <w:rPr>
            <w:rFonts w:ascii="Times New Roman" w:hAnsi="Times New Roman" w:cs="Times New Roman"/>
          </w:rPr>
          <w:t xml:space="preserve"> we</w:t>
        </w:r>
      </w:ins>
      <w:del w:id="828" w:author="Chelsey Nieman" w:date="2020-12-28T09:27:00Z">
        <w:r w:rsidR="008E6F70" w:rsidDel="009C3A1E">
          <w:rPr>
            <w:rFonts w:ascii="Times New Roman" w:hAnsi="Times New Roman" w:cs="Times New Roman"/>
          </w:rPr>
          <w:delText>,</w:delText>
        </w:r>
      </w:del>
      <w:r w:rsidR="008E6F70">
        <w:rPr>
          <w:rFonts w:ascii="Times New Roman" w:hAnsi="Times New Roman" w:cs="Times New Roman"/>
        </w:rPr>
        <w:t xml:space="preserve"> f</w:t>
      </w:r>
      <w:r>
        <w:rPr>
          <w:rFonts w:ascii="Times New Roman" w:hAnsi="Times New Roman" w:cs="Times New Roman"/>
        </w:rPr>
        <w:t>irst</w:t>
      </w:r>
      <w:del w:id="829" w:author="Chelsey Nieman" w:date="2020-12-28T09:27:00Z">
        <w:r w:rsidDel="009C3A1E">
          <w:rPr>
            <w:rFonts w:ascii="Times New Roman" w:hAnsi="Times New Roman" w:cs="Times New Roman"/>
          </w:rPr>
          <w:delText>,</w:delText>
        </w:r>
      </w:del>
      <w:r>
        <w:rPr>
          <w:rFonts w:ascii="Times New Roman" w:hAnsi="Times New Roman" w:cs="Times New Roman"/>
        </w:rPr>
        <w:t xml:space="preserve"> we sought to understand how the fishery in this model functioned over a range of harvest levels (both species 1 and 2). The aim of this simulation was to understand species dynamics and the stable states that are present in our simulated fishery system</w:t>
      </w:r>
      <w:ins w:id="830" w:author="Colin Dassow" w:date="2020-12-30T09:27:00Z">
        <w:r w:rsidR="00D131D0">
          <w:rPr>
            <w:rFonts w:ascii="Times New Roman" w:hAnsi="Times New Roman" w:cs="Times New Roman"/>
          </w:rPr>
          <w:t xml:space="preserve"> </w:t>
        </w:r>
        <w:commentRangeStart w:id="831"/>
        <w:r w:rsidR="00D131D0">
          <w:rPr>
            <w:rFonts w:ascii="Times New Roman" w:hAnsi="Times New Roman" w:cs="Times New Roman"/>
          </w:rPr>
          <w:t>(Fig. 1)</w:t>
        </w:r>
      </w:ins>
      <w:commentRangeEnd w:id="831"/>
      <w:ins w:id="832" w:author="Colin Dassow" w:date="2020-12-30T09:28:00Z">
        <w:r w:rsidR="00D131D0">
          <w:rPr>
            <w:rStyle w:val="CommentReference"/>
          </w:rPr>
          <w:commentReference w:id="831"/>
        </w:r>
      </w:ins>
      <w:r>
        <w:rPr>
          <w:rFonts w:ascii="Times New Roman" w:hAnsi="Times New Roman" w:cs="Times New Roman"/>
        </w:rPr>
        <w:t xml:space="preserve">. </w:t>
      </w:r>
      <w:r w:rsidR="008E6F70">
        <w:rPr>
          <w:rFonts w:ascii="Times New Roman" w:hAnsi="Times New Roman" w:cs="Times New Roman"/>
        </w:rPr>
        <w:t>In our first experiment</w:t>
      </w:r>
      <w:r>
        <w:rPr>
          <w:rFonts w:ascii="Times New Roman" w:hAnsi="Times New Roman" w:cs="Times New Roman"/>
        </w:rPr>
        <w:t xml:space="preserve">, </w:t>
      </w:r>
      <w:commentRangeStart w:id="833"/>
      <w:r>
        <w:rPr>
          <w:rFonts w:ascii="Times New Roman" w:hAnsi="Times New Roman" w:cs="Times New Roman"/>
        </w:rPr>
        <w:t xml:space="preserve">we sought to </w:t>
      </w:r>
      <w:ins w:id="834"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Pr>
          <w:rFonts w:ascii="Times New Roman" w:hAnsi="Times New Roman" w:cs="Times New Roman"/>
        </w:rPr>
        <w:t xml:space="preserve"> of active </w:t>
      </w:r>
      <w:commentRangeEnd w:id="833"/>
      <w:r w:rsidR="00D004EC">
        <w:rPr>
          <w:rStyle w:val="CommentReference"/>
        </w:rPr>
        <w:commentReference w:id="833"/>
      </w:r>
      <w:r>
        <w:rPr>
          <w:rFonts w:ascii="Times New Roman" w:hAnsi="Times New Roman" w:cs="Times New Roman"/>
        </w:rPr>
        <w:t xml:space="preserve">management of only </w:t>
      </w:r>
      <w:commentRangeStart w:id="835"/>
      <w:commentRangeStart w:id="836"/>
      <w:r>
        <w:rPr>
          <w:rFonts w:ascii="Times New Roman" w:hAnsi="Times New Roman" w:cs="Times New Roman"/>
        </w:rPr>
        <w:t xml:space="preserve">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w:t>
      </w:r>
      <w:ins w:id="837" w:author="Colin Dassow" w:date="2020-12-26T11:55:00Z">
        <w:r w:rsidR="00935002">
          <w:rPr>
            <w:rFonts w:ascii="Times New Roman" w:hAnsi="Times New Roman" w:cs="Times New Roman"/>
          </w:rPr>
          <w:t xml:space="preserve">on the size of the safe operating </w:t>
        </w:r>
      </w:ins>
      <w:ins w:id="838" w:author="Colin Dassow" w:date="2020-12-26T12:22:00Z">
        <w:r w:rsidR="00DB4F48">
          <w:rPr>
            <w:rFonts w:ascii="Times New Roman" w:hAnsi="Times New Roman" w:cs="Times New Roman"/>
          </w:rPr>
          <w:t>space</w:t>
        </w:r>
      </w:ins>
      <w:ins w:id="839" w:author="Colin Dassow" w:date="2020-12-26T11:55:00Z">
        <w:r w:rsidR="00935002">
          <w:rPr>
            <w:rFonts w:ascii="Times New Roman" w:hAnsi="Times New Roman" w:cs="Times New Roman"/>
          </w:rPr>
          <w:t xml:space="preserve"> of the system</w:t>
        </w:r>
      </w:ins>
      <w:ins w:id="840" w:author="Colin Dassow" w:date="2020-12-30T09:28:00Z">
        <w:r w:rsidR="00D131D0">
          <w:rPr>
            <w:rFonts w:ascii="Times New Roman" w:hAnsi="Times New Roman" w:cs="Times New Roman"/>
          </w:rPr>
          <w:t xml:space="preserve"> (Fig. 2)</w:t>
        </w:r>
      </w:ins>
      <w:ins w:id="841" w:author="Colin Dassow" w:date="2020-12-26T11:56:00Z">
        <w:r w:rsidR="00935002">
          <w:rPr>
            <w:rFonts w:ascii="Times New Roman" w:hAnsi="Times New Roman" w:cs="Times New Roman"/>
          </w:rPr>
          <w:t>.</w:t>
        </w:r>
      </w:ins>
      <w:del w:id="842" w:author="Colin Dassow" w:date="2020-12-26T11:56:00Z">
        <w:r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Del="00935002">
          <w:rPr>
            <w:rFonts w:ascii="Times New Roman" w:hAnsi="Times New Roman" w:cs="Times New Roman"/>
          </w:rPr>
          <w:delText xml:space="preserve"> on species dynamics</w:delText>
        </w:r>
      </w:del>
      <w:del w:id="843" w:author="Colin Dassow" w:date="2020-12-30T09:28:00Z">
        <w:r w:rsidDel="00D131D0">
          <w:rPr>
            <w:rFonts w:ascii="Times New Roman" w:hAnsi="Times New Roman" w:cs="Times New Roman"/>
          </w:rPr>
          <w:delText>.</w:delText>
        </w:r>
      </w:del>
      <w:r>
        <w:rPr>
          <w:rFonts w:ascii="Times New Roman" w:hAnsi="Times New Roman" w:cs="Times New Roman"/>
        </w:rPr>
        <w:t xml:space="preserve"> </w:t>
      </w:r>
      <w:ins w:id="844" w:author="Chelsey Nieman" w:date="2020-12-23T13:53:00Z">
        <w:r w:rsidR="00720D6D">
          <w:rPr>
            <w:rFonts w:ascii="Times New Roman" w:hAnsi="Times New Roman" w:cs="Times New Roman"/>
          </w:rPr>
          <w:t xml:space="preserve">In this model experiment, we sought to </w:t>
        </w:r>
      </w:ins>
      <w:ins w:id="845" w:author="Chelsey Nieman" w:date="2020-12-28T09:37:00Z">
        <w:r w:rsidR="004860B5">
          <w:rPr>
            <w:rFonts w:ascii="Times New Roman" w:hAnsi="Times New Roman" w:cs="Times New Roman"/>
          </w:rPr>
          <w:t xml:space="preserve">explore </w:t>
        </w:r>
      </w:ins>
      <w:ins w:id="846" w:author="Chelsey Nieman" w:date="2020-12-23T13:53:00Z">
        <w:r w:rsidR="00720D6D">
          <w:rPr>
            <w:rFonts w:ascii="Times New Roman" w:hAnsi="Times New Roman" w:cs="Times New Roman"/>
          </w:rPr>
          <w:t xml:space="preserve">the impacts of </w:t>
        </w:r>
      </w:ins>
      <w:ins w:id="847" w:author="Colin Dassow" w:date="2020-12-26T11:28:00Z">
        <w:r w:rsidR="00DB1DD4">
          <w:rPr>
            <w:rFonts w:ascii="Times New Roman" w:hAnsi="Times New Roman" w:cs="Times New Roman"/>
          </w:rPr>
          <w:t xml:space="preserve">leveraging ecological interactions to </w:t>
        </w:r>
      </w:ins>
      <w:ins w:id="848" w:author="Colin Dassow" w:date="2020-12-26T11:29:00Z">
        <w:r w:rsidR="00DB1DD4">
          <w:rPr>
            <w:rFonts w:ascii="Times New Roman" w:hAnsi="Times New Roman" w:cs="Times New Roman"/>
          </w:rPr>
          <w:t>achieve</w:t>
        </w:r>
      </w:ins>
      <w:ins w:id="849" w:author="Colin Dassow" w:date="2020-12-26T11:28:00Z">
        <w:r w:rsidR="00DB1DD4">
          <w:rPr>
            <w:rFonts w:ascii="Times New Roman" w:hAnsi="Times New Roman" w:cs="Times New Roman"/>
          </w:rPr>
          <w:t xml:space="preserve"> </w:t>
        </w:r>
      </w:ins>
      <w:ins w:id="850" w:author="Colin Dassow" w:date="2020-12-26T11:29:00Z">
        <w:r w:rsidR="00DB1DD4">
          <w:rPr>
            <w:rFonts w:ascii="Times New Roman" w:hAnsi="Times New Roman" w:cs="Times New Roman"/>
          </w:rPr>
          <w:t>a manager’s goals.</w:t>
        </w:r>
      </w:ins>
      <w:ins w:id="851" w:author="Chelsey Nieman" w:date="2020-12-23T13:53:00Z">
        <w:del w:id="852" w:author="Colin Dassow" w:date="2020-12-26T11:29:00Z">
          <w:r w:rsidR="00720D6D" w:rsidDel="00DB1DD4">
            <w:rPr>
              <w:rFonts w:ascii="Times New Roman" w:hAnsi="Times New Roman" w:cs="Times New Roman"/>
            </w:rPr>
            <w:delText xml:space="preserve">managing both species </w:delText>
          </w:r>
        </w:del>
      </w:ins>
      <w:ins w:id="853" w:author="Chelsey Nieman" w:date="2020-12-23T13:54:00Z">
        <w:del w:id="854"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Pr>
          <w:rFonts w:ascii="Times New Roman" w:hAnsi="Times New Roman" w:cs="Times New Roman"/>
        </w:rPr>
        <w:t xml:space="preserve">Our </w:t>
      </w:r>
      <w:r w:rsidR="008E6F70">
        <w:rPr>
          <w:rFonts w:ascii="Times New Roman" w:hAnsi="Times New Roman" w:cs="Times New Roman"/>
        </w:rPr>
        <w:t xml:space="preserve">second </w:t>
      </w:r>
      <w:r>
        <w:rPr>
          <w:rFonts w:ascii="Times New Roman" w:hAnsi="Times New Roman" w:cs="Times New Roman"/>
        </w:rPr>
        <w:t xml:space="preserve">model experiment focused on the </w:t>
      </w:r>
      <w:del w:id="855" w:author="Colin Dassow" w:date="2020-12-26T11:47:00Z">
        <w:r w:rsidDel="00935002">
          <w:rPr>
            <w:rFonts w:ascii="Times New Roman" w:hAnsi="Times New Roman" w:cs="Times New Roman"/>
          </w:rPr>
          <w:delText>interactive effects of management on both species in the system</w:delText>
        </w:r>
      </w:del>
      <w:ins w:id="856" w:author="Colin Dassow" w:date="2020-12-26T11:47:00Z">
        <w:r w:rsidR="00935002">
          <w:rPr>
            <w:rFonts w:ascii="Times New Roman" w:hAnsi="Times New Roman" w:cs="Times New Roman"/>
          </w:rPr>
          <w:t>diversity of management options available to managers when accounting for interspecific interactions</w:t>
        </w:r>
      </w:ins>
      <w:ins w:id="857" w:author="Colin Dassow" w:date="2020-12-30T09:30:00Z">
        <w:r w:rsidR="00F478DA">
          <w:rPr>
            <w:rFonts w:ascii="Times New Roman" w:hAnsi="Times New Roman" w:cs="Times New Roman"/>
          </w:rPr>
          <w:t xml:space="preserve"> (Fig. 3)</w:t>
        </w:r>
      </w:ins>
      <w:r>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Pr>
          <w:rFonts w:ascii="Times New Roman" w:hAnsi="Times New Roman" w:cs="Times New Roman"/>
        </w:rPr>
        <w:t xml:space="preserve"> </w:t>
      </w:r>
      <w:ins w:id="858" w:author="Colin Dassow" w:date="2020-12-26T11:57:00Z">
        <w:r w:rsidR="003C7904">
          <w:rPr>
            <w:rFonts w:ascii="Times New Roman" w:hAnsi="Times New Roman" w:cs="Times New Roman"/>
          </w:rPr>
          <w:t xml:space="preserve">We then discuss how some of these paths may be more feasible or cost-effective for managers. </w:t>
        </w:r>
      </w:ins>
      <w:r>
        <w:rPr>
          <w:rFonts w:ascii="Times New Roman" w:hAnsi="Times New Roman" w:cs="Times New Roman"/>
        </w:rPr>
        <w:t xml:space="preserve">Finally, we explored the </w:t>
      </w:r>
      <w:r w:rsidR="006643D3">
        <w:rPr>
          <w:rFonts w:ascii="Times New Roman" w:hAnsi="Times New Roman" w:cs="Times New Roman"/>
        </w:rPr>
        <w:t>influences</w:t>
      </w:r>
      <w:r>
        <w:rPr>
          <w:rFonts w:ascii="Times New Roman" w:hAnsi="Times New Roman" w:cs="Times New Roman"/>
        </w:rPr>
        <w:t xml:space="preserve"> of slow changes in </w:t>
      </w:r>
      <w:r w:rsidR="00585EFB">
        <w:rPr>
          <w:rFonts w:ascii="Times New Roman" w:hAnsi="Times New Roman" w:cs="Times New Roman"/>
        </w:rPr>
        <w:t xml:space="preserve">juvenile refuge </w:t>
      </w:r>
      <w:r>
        <w:rPr>
          <w:rFonts w:ascii="Times New Roman" w:hAnsi="Times New Roman" w:cs="Times New Roman"/>
        </w:rPr>
        <w:t xml:space="preserve">availability and the resultant </w:t>
      </w:r>
      <w:r w:rsidR="006643D3">
        <w:rPr>
          <w:rFonts w:ascii="Times New Roman" w:hAnsi="Times New Roman" w:cs="Times New Roman"/>
        </w:rPr>
        <w:t>influences</w:t>
      </w:r>
      <w:r>
        <w:rPr>
          <w:rFonts w:ascii="Times New Roman" w:hAnsi="Times New Roman" w:cs="Times New Roman"/>
        </w:rPr>
        <w:t xml:space="preserve"> on stable states</w:t>
      </w:r>
      <w:ins w:id="859" w:author="Colin Dassow" w:date="2020-12-30T09:31:00Z">
        <w:r w:rsidR="00F478DA">
          <w:rPr>
            <w:rFonts w:ascii="Times New Roman" w:hAnsi="Times New Roman" w:cs="Times New Roman"/>
          </w:rPr>
          <w:t xml:space="preserve"> (Fig. 4)</w:t>
        </w:r>
      </w:ins>
      <w:r>
        <w:rPr>
          <w:rFonts w:ascii="Times New Roman" w:hAnsi="Times New Roman" w:cs="Times New Roman"/>
        </w:rPr>
        <w:t xml:space="preserve">. Within </w:t>
      </w:r>
      <w:del w:id="860" w:author="Chelsey Nieman" w:date="2020-12-28T09:37:00Z">
        <w:r w:rsidDel="004860B5">
          <w:rPr>
            <w:rFonts w:ascii="Times New Roman" w:hAnsi="Times New Roman" w:cs="Times New Roman"/>
          </w:rPr>
          <w:delText xml:space="preserve">this </w:delText>
        </w:r>
      </w:del>
      <w:ins w:id="861" w:author="Chelsey Nieman" w:date="2020-12-28T09:37:00Z">
        <w:r w:rsidR="004860B5">
          <w:rPr>
            <w:rFonts w:ascii="Times New Roman" w:hAnsi="Times New Roman" w:cs="Times New Roman"/>
          </w:rPr>
          <w:t xml:space="preserve">our </w:t>
        </w:r>
      </w:ins>
      <w:r>
        <w:rPr>
          <w:rFonts w:ascii="Times New Roman" w:hAnsi="Times New Roman" w:cs="Times New Roman"/>
        </w:rPr>
        <w:t>model experiment</w:t>
      </w:r>
      <w:ins w:id="862" w:author="Chelsey Nieman" w:date="2020-12-28T09:37:00Z">
        <w:r w:rsidR="004860B5">
          <w:rPr>
            <w:rFonts w:ascii="Times New Roman" w:hAnsi="Times New Roman" w:cs="Times New Roman"/>
          </w:rPr>
          <w:t>s</w:t>
        </w:r>
      </w:ins>
      <w:r>
        <w:rPr>
          <w:rFonts w:ascii="Times New Roman" w:hAnsi="Times New Roman" w:cs="Times New Roman"/>
        </w:rPr>
        <w:t xml:space="preserve">, </w:t>
      </w:r>
      <w:r w:rsidR="004D16C4">
        <w:rPr>
          <w:rFonts w:ascii="Times New Roman" w:hAnsi="Times New Roman" w:cs="Times New Roman"/>
        </w:rPr>
        <w:t>we take a safe-operating space approach where managers use the tools at their disposal</w:t>
      </w:r>
      <w:ins w:id="863"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w:t>
      </w:r>
      <w:ins w:id="864" w:author="Chelsey Nieman" w:date="2020-12-28T09:37:00Z">
        <w:r w:rsidR="004860B5">
          <w:rPr>
            <w:rFonts w:ascii="Times New Roman" w:hAnsi="Times New Roman" w:cs="Times New Roman"/>
          </w:rPr>
          <w:t xml:space="preserve"> (Carpenter et al. 2017)</w:t>
        </w:r>
      </w:ins>
      <w:r w:rsidR="004D16C4">
        <w:rPr>
          <w:rFonts w:ascii="Times New Roman" w:hAnsi="Times New Roman" w:cs="Times New Roman"/>
        </w:rPr>
        <w:t xml:space="preserve">.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w:t>
      </w:r>
      <w:r w:rsidR="001A15DE">
        <w:rPr>
          <w:rFonts w:ascii="Times New Roman" w:hAnsi="Times New Roman" w:cs="Times New Roman"/>
        </w:rPr>
        <w:t>strengths</w:t>
      </w:r>
      <w:r w:rsidRPr="00B233A4">
        <w:rPr>
          <w:rFonts w:ascii="Times New Roman" w:hAnsi="Times New Roman" w:cs="Times New Roman"/>
        </w:rPr>
        <w:t xml:space="preserve">, mortality, survival, and fecundity </w:t>
      </w:r>
      <w:r w:rsidR="00933894">
        <w:rPr>
          <w:rFonts w:ascii="Times New Roman" w:hAnsi="Times New Roman" w:cs="Times New Roman"/>
        </w:rPr>
        <w:t>were</w:t>
      </w:r>
      <w:r w:rsidRPr="00B233A4">
        <w:rPr>
          <w:rFonts w:ascii="Times New Roman" w:hAnsi="Times New Roman" w:cs="Times New Roman"/>
        </w:rPr>
        <w:t xml:space="preserve"> held constant across simulations</w:t>
      </w:r>
      <w:r>
        <w:rPr>
          <w:rFonts w:ascii="Times New Roman" w:hAnsi="Times New Roman" w:cs="Times New Roman"/>
        </w:rPr>
        <w:t xml:space="preserve"> (</w:t>
      </w:r>
      <w:del w:id="865" w:author="Colin Dassow" w:date="2020-12-30T09:31:00Z">
        <w:r w:rsidDel="00F478DA">
          <w:rPr>
            <w:rFonts w:ascii="Times New Roman" w:hAnsi="Times New Roman" w:cs="Times New Roman"/>
          </w:rPr>
          <w:delText>Appendix/Supplement</w:delText>
        </w:r>
      </w:del>
      <w:ins w:id="866" w:author="Colin Dassow" w:date="2020-12-30T09:31:00Z">
        <w:r w:rsidR="00F478DA">
          <w:rPr>
            <w:rFonts w:ascii="Times New Roman" w:hAnsi="Times New Roman" w:cs="Times New Roman"/>
          </w:rPr>
          <w:t>Table 1</w:t>
        </w:r>
      </w:ins>
      <w:r>
        <w:rPr>
          <w:rFonts w:ascii="Times New Roman" w:hAnsi="Times New Roman" w:cs="Times New Roman"/>
        </w:rPr>
        <w:t>)</w:t>
      </w:r>
      <w:r w:rsidRPr="00B233A4">
        <w:rPr>
          <w:rFonts w:ascii="Times New Roman" w:hAnsi="Times New Roman" w:cs="Times New Roman"/>
        </w:rPr>
        <w:t>.</w:t>
      </w:r>
      <w:r w:rsidRPr="00316186">
        <w:rPr>
          <w:rFonts w:ascii="Times New Roman" w:hAnsi="Times New Roman" w:cs="Times New Roman"/>
        </w:rPr>
        <w:t xml:space="preserve"> </w:t>
      </w:r>
      <w:commentRangeEnd w:id="835"/>
      <w:r w:rsidR="00D004EC">
        <w:rPr>
          <w:rStyle w:val="CommentReference"/>
        </w:rPr>
        <w:commentReference w:id="835"/>
      </w:r>
      <w:commentRangeEnd w:id="836"/>
      <w:r w:rsidR="00935002">
        <w:rPr>
          <w:rStyle w:val="CommentReference"/>
        </w:rPr>
        <w:commentReference w:id="836"/>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RStudio </w:t>
      </w:r>
      <w:commentRangeStart w:id="867"/>
      <w:r w:rsidRPr="00B233A4">
        <w:rPr>
          <w:rFonts w:ascii="Times New Roman" w:hAnsi="Times New Roman" w:cs="Times New Roman"/>
        </w:rPr>
        <w:t>Team</w:t>
      </w:r>
      <w:commentRangeEnd w:id="867"/>
      <w:r w:rsidR="004860B5">
        <w:rPr>
          <w:rStyle w:val="CommentReference"/>
        </w:rPr>
        <w:commentReference w:id="867"/>
      </w:r>
      <w:r w:rsidRPr="00B233A4">
        <w:rPr>
          <w:rFonts w:ascii="Times New Roman" w:hAnsi="Times New Roman" w:cs="Times New Roman"/>
        </w:rPr>
        <w:t xml:space="preserve"> </w:t>
      </w:r>
      <w:commentRangeStart w:id="868"/>
      <w:r w:rsidRPr="00B233A4">
        <w:rPr>
          <w:rFonts w:ascii="Times New Roman" w:hAnsi="Times New Roman" w:cs="Times New Roman"/>
        </w:rPr>
        <w:t>2020</w:t>
      </w:r>
      <w:commentRangeEnd w:id="868"/>
      <w:r w:rsidR="00D004EC">
        <w:rPr>
          <w:rStyle w:val="CommentReference"/>
        </w:rPr>
        <w:commentReference w:id="868"/>
      </w:r>
      <w:r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69" w:name="results"/>
      <w:commentRangeStart w:id="870"/>
      <w:commentRangeStart w:id="871"/>
      <w:r w:rsidRPr="00B233A4">
        <w:rPr>
          <w:rFonts w:ascii="Times New Roman" w:hAnsi="Times New Roman" w:cs="Times New Roman"/>
          <w:color w:val="auto"/>
        </w:rPr>
        <w:t>Results</w:t>
      </w:r>
      <w:bookmarkEnd w:id="869"/>
      <w:commentRangeEnd w:id="870"/>
      <w:r w:rsidR="006471FF">
        <w:rPr>
          <w:rStyle w:val="CommentReference"/>
          <w:rFonts w:asciiTheme="minorHAnsi" w:eastAsiaTheme="minorHAnsi" w:hAnsiTheme="minorHAnsi" w:cstheme="minorBidi"/>
          <w:b w:val="0"/>
          <w:bCs w:val="0"/>
          <w:color w:val="auto"/>
        </w:rPr>
        <w:commentReference w:id="870"/>
      </w:r>
      <w:commentRangeEnd w:id="871"/>
      <w:r w:rsidR="0071253C">
        <w:rPr>
          <w:rStyle w:val="CommentReference"/>
          <w:rFonts w:asciiTheme="minorHAnsi" w:eastAsiaTheme="minorHAnsi" w:hAnsiTheme="minorHAnsi" w:cstheme="minorBidi"/>
          <w:b w:val="0"/>
          <w:bCs w:val="0"/>
          <w:color w:val="auto"/>
        </w:rPr>
        <w:commentReference w:id="871"/>
      </w:r>
    </w:p>
    <w:p w14:paraId="593C73DD" w14:textId="5D918F65" w:rsidR="00261A1B" w:rsidRDefault="007D591A" w:rsidP="00261A1B">
      <w:pPr>
        <w:pStyle w:val="FirstParagraph"/>
        <w:widowControl w:val="0"/>
        <w:suppressLineNumbers/>
        <w:ind w:firstLine="720"/>
        <w:rPr>
          <w:rFonts w:ascii="Times New Roman" w:hAnsi="Times New Roman" w:cs="Times New Roman"/>
        </w:rPr>
      </w:pPr>
      <w:moveToRangeStart w:id="872" w:author="Chelsey Nieman" w:date="2020-12-23T10:18:00Z" w:name="move59611154"/>
      <w:commentRangeStart w:id="873"/>
      <w:moveTo w:id="874" w:author="Chelsey Nieman" w:date="2020-12-23T10:18:00Z">
        <w:r>
          <w:rPr>
            <w:rFonts w:ascii="Times New Roman" w:hAnsi="Times New Roman" w:cs="Times New Roman"/>
          </w:rPr>
          <w:lastRenderedPageBreak/>
          <w:t>Model</w:t>
        </w:r>
      </w:moveTo>
      <w:commentRangeEnd w:id="873"/>
      <w:r w:rsidR="00516153">
        <w:rPr>
          <w:rStyle w:val="CommentReference"/>
        </w:rPr>
        <w:commentReference w:id="873"/>
      </w:r>
      <w:moveTo w:id="875" w:author="Chelsey Nieman" w:date="2020-12-23T10:18:00Z">
        <w:r>
          <w:rPr>
            <w:rFonts w:ascii="Times New Roman" w:hAnsi="Times New Roman" w:cs="Times New Roman"/>
          </w:rPr>
          <w:t xml:space="preserve"> </w:t>
        </w:r>
        <w:commentRangeStart w:id="876"/>
        <w:commentRangeStart w:id="877"/>
        <w:commentRangeStart w:id="878"/>
        <w:r>
          <w:rPr>
            <w:rFonts w:ascii="Times New Roman" w:hAnsi="Times New Roman" w:cs="Times New Roman"/>
          </w:rPr>
          <w:t>behavior</w:t>
        </w:r>
      </w:moveTo>
      <w:commentRangeEnd w:id="876"/>
      <w:r w:rsidR="00C65870">
        <w:rPr>
          <w:rStyle w:val="CommentReference"/>
        </w:rPr>
        <w:commentReference w:id="876"/>
      </w:r>
      <w:commentRangeEnd w:id="877"/>
      <w:r w:rsidR="003C7904">
        <w:rPr>
          <w:rStyle w:val="CommentReference"/>
        </w:rPr>
        <w:commentReference w:id="877"/>
      </w:r>
      <w:commentRangeEnd w:id="878"/>
      <w:r w:rsidR="000608C0">
        <w:rPr>
          <w:rStyle w:val="CommentReference"/>
        </w:rPr>
        <w:commentReference w:id="878"/>
      </w:r>
      <w:moveTo w:id="879" w:author="Chelsey Nieman" w:date="2020-12-23T10:18:00Z">
        <w:r>
          <w:rPr>
            <w:rFonts w:ascii="Times New Roman" w:hAnsi="Times New Roman" w:cs="Times New Roman"/>
          </w:rPr>
          <w:t xml:space="preserve"> suggests that in this two species system, </w:t>
        </w:r>
        <w:commentRangeStart w:id="880"/>
        <w:r>
          <w:rPr>
            <w:rFonts w:ascii="Times New Roman" w:hAnsi="Times New Roman" w:cs="Times New Roman"/>
          </w:rPr>
          <w:t xml:space="preserve">alternative stable states are driven largely by initial conditions and species harvest, though refuge gain/loss can have </w:t>
        </w:r>
        <w:commentRangeEnd w:id="880"/>
        <w:r>
          <w:rPr>
            <w:rStyle w:val="CommentReference"/>
          </w:rPr>
          <w:commentReference w:id="880"/>
        </w:r>
        <w:r>
          <w:rPr>
            <w:rFonts w:ascii="Times New Roman" w:hAnsi="Times New Roman" w:cs="Times New Roman"/>
          </w:rPr>
          <w:t>an interactive effect.</w:t>
        </w:r>
      </w:moveTo>
      <w:moveToRangeEnd w:id="872"/>
      <w:ins w:id="881" w:author="Chelsey Nieman" w:date="2020-12-23T10:18:00Z">
        <w:r>
          <w:rPr>
            <w:rFonts w:ascii="Times New Roman" w:hAnsi="Times New Roman" w:cs="Times New Roman"/>
          </w:rPr>
          <w:t xml:space="preserve"> </w:t>
        </w:r>
      </w:ins>
      <w:del w:id="882"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883"/>
        <w:r w:rsidR="007C320D" w:rsidDel="007D591A">
          <w:rPr>
            <w:rFonts w:ascii="Times New Roman" w:hAnsi="Times New Roman" w:cs="Times New Roman"/>
          </w:rPr>
          <w:delText xml:space="preserve">stable state flips </w:delText>
        </w:r>
        <w:commentRangeEnd w:id="883"/>
        <w:r w:rsidR="00D004EC" w:rsidDel="007D591A">
          <w:rPr>
            <w:rStyle w:val="CommentReference"/>
          </w:rPr>
          <w:commentReference w:id="883"/>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884"/>
        <w:commentRangeStart w:id="885"/>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884"/>
        <w:r w:rsidR="00D004EC" w:rsidDel="007D591A">
          <w:rPr>
            <w:rStyle w:val="CommentReference"/>
          </w:rPr>
          <w:commentReference w:id="884"/>
        </w:r>
        <w:commentRangeEnd w:id="885"/>
        <w:r w:rsidR="00B30CCA" w:rsidDel="007D591A">
          <w:rPr>
            <w:rStyle w:val="CommentReference"/>
          </w:rPr>
          <w:commentReference w:id="885"/>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886" w:author="Chelsey Nieman" w:date="2020-12-23T10:29:00Z" w:name="move59611797"/>
      <w:commentRangeStart w:id="887"/>
      <w:moveFrom w:id="888" w:author="Chelsey Nieman" w:date="2020-12-23T10:29:00Z">
        <w:r w:rsidR="00261A1B" w:rsidRPr="00EC5306" w:rsidDel="000D3F5B">
          <w:rPr>
            <w:rFonts w:ascii="Times New Roman" w:hAnsi="Times New Roman" w:cs="Times New Roman"/>
          </w:rPr>
          <w:t>The</w:t>
        </w:r>
        <w:commentRangeEnd w:id="887"/>
        <w:r w:rsidR="00261A1B" w:rsidRPr="00EC5306" w:rsidDel="000D3F5B">
          <w:rPr>
            <w:rStyle w:val="CommentReference"/>
          </w:rPr>
          <w:commentReference w:id="887"/>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889"/>
        <w:commentRangeStart w:id="890"/>
        <w:r w:rsidR="00261A1B" w:rsidRPr="00B233A4" w:rsidDel="000D3F5B">
          <w:rPr>
            <w:rFonts w:ascii="Times New Roman" w:hAnsi="Times New Roman" w:cs="Times New Roman"/>
          </w:rPr>
          <w:t xml:space="preserve">native stable states (Fig. 1). </w:t>
        </w:r>
      </w:moveFrom>
      <w:moveFromRangeEnd w:id="886"/>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889"/>
      <w:r w:rsidR="00D004EC">
        <w:rPr>
          <w:rStyle w:val="CommentReference"/>
        </w:rPr>
        <w:commentReference w:id="889"/>
      </w:r>
      <w:commentRangeEnd w:id="890"/>
      <w:r w:rsidR="00B30CCA">
        <w:rPr>
          <w:rStyle w:val="CommentReference"/>
        </w:rPr>
        <w:commentReference w:id="890"/>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891" w:author="Chelsey Nieman" w:date="2020-12-23T10:29:00Z">
        <w:r w:rsidR="000D3F5B">
          <w:rPr>
            <w:rFonts w:ascii="Times New Roman" w:hAnsi="Times New Roman" w:cs="Times New Roman"/>
          </w:rPr>
          <w:t xml:space="preserve">, </w:t>
        </w:r>
      </w:ins>
      <w:moveToRangeStart w:id="892" w:author="Chelsey Nieman" w:date="2020-12-23T10:29:00Z" w:name="move59611797"/>
      <w:commentRangeStart w:id="893"/>
      <w:moveTo w:id="894" w:author="Chelsey Nieman" w:date="2020-12-23T10:29:00Z">
        <w:del w:id="895" w:author="Chelsey Nieman" w:date="2020-12-23T10:29:00Z">
          <w:r w:rsidR="000D3F5B" w:rsidRPr="00EC5306" w:rsidDel="000D3F5B">
            <w:rPr>
              <w:rFonts w:ascii="Times New Roman" w:hAnsi="Times New Roman" w:cs="Times New Roman"/>
            </w:rPr>
            <w:delText>The</w:delText>
          </w:r>
          <w:commentRangeEnd w:id="893"/>
          <w:r w:rsidR="000D3F5B" w:rsidRPr="00EC5306" w:rsidDel="000D3F5B">
            <w:rPr>
              <w:rStyle w:val="CommentReference"/>
            </w:rPr>
            <w:commentReference w:id="893"/>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896" w:author="Chelsey Nieman" w:date="2020-12-23T10:29:00Z">
        <w:r w:rsidR="000D3F5B">
          <w:rPr>
            <w:rFonts w:ascii="Times New Roman" w:hAnsi="Times New Roman" w:cs="Times New Roman"/>
          </w:rPr>
          <w:t>ing</w:t>
        </w:r>
      </w:ins>
      <w:moveTo w:id="897" w:author="Chelsey Nieman" w:date="2020-12-23T10:29:00Z">
        <w:del w:id="898"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899" w:author="Chelsey Nieman" w:date="2020-12-23T10:30:00Z">
        <w:r w:rsidR="000D3F5B">
          <w:rPr>
            <w:rFonts w:ascii="Times New Roman" w:hAnsi="Times New Roman" w:cs="Times New Roman"/>
          </w:rPr>
          <w:t>)</w:t>
        </w:r>
      </w:ins>
      <w:moveTo w:id="900" w:author="Chelsey Nieman" w:date="2020-12-23T10:29:00Z">
        <w:del w:id="901" w:author="Chelsey Nieman" w:date="2020-12-23T10:29:00Z">
          <w:r w:rsidR="000D3F5B" w:rsidRPr="00B233A4" w:rsidDel="000D3F5B">
            <w:rPr>
              <w:rFonts w:ascii="Times New Roman" w:hAnsi="Times New Roman" w:cs="Times New Roman"/>
            </w:rPr>
            <w:delText>)</w:delText>
          </w:r>
        </w:del>
        <w:del w:id="902" w:author="Chelsey Nieman" w:date="2020-12-23T10:30:00Z">
          <w:r w:rsidR="000D3F5B" w:rsidRPr="00B233A4" w:rsidDel="000D3F5B">
            <w:rPr>
              <w:rFonts w:ascii="Times New Roman" w:hAnsi="Times New Roman" w:cs="Times New Roman"/>
            </w:rPr>
            <w:delText>.</w:delText>
          </w:r>
        </w:del>
      </w:moveTo>
      <w:moveToRangeEnd w:id="892"/>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903"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904"/>
        <w:commentRangeStart w:id="905"/>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906" w:author="Colin Dassow" w:date="2020-12-26T12:12:00Z">
        <w:r w:rsidR="00516153">
          <w:rPr>
            <w:rFonts w:ascii="Times New Roman" w:hAnsi="Times New Roman" w:cs="Times New Roman"/>
          </w:rPr>
          <w:t>moderate harvest of</w:t>
        </w:r>
      </w:ins>
      <w:del w:id="907"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904"/>
      <w:r w:rsidR="00D004EC">
        <w:rPr>
          <w:rStyle w:val="CommentReference"/>
        </w:rPr>
        <w:commentReference w:id="904"/>
      </w:r>
      <w:commentRangeEnd w:id="905"/>
      <w:r w:rsidR="00EC2D3F">
        <w:rPr>
          <w:rStyle w:val="CommentReference"/>
        </w:rPr>
        <w:commentReference w:id="905"/>
      </w:r>
      <w:r w:rsidR="00261A1B">
        <w:rPr>
          <w:rFonts w:ascii="Times New Roman" w:hAnsi="Times New Roman" w:cs="Times New Roman"/>
        </w:rPr>
        <w:t xml:space="preserve">1), increasing harvest on species 1 results in the eventual transition to an alternate stable state in which species 2 dominates. </w:t>
      </w:r>
      <w:commentRangeStart w:id="908"/>
      <w:commentRangeStart w:id="909"/>
      <w:ins w:id="910" w:author="Chelsey Nieman" w:date="2020-12-23T10:19:00Z">
        <w:r>
          <w:rPr>
            <w:rFonts w:ascii="Times New Roman" w:hAnsi="Times New Roman" w:cs="Times New Roman"/>
          </w:rPr>
          <w:t>Harvesting</w:t>
        </w:r>
        <w:commentRangeEnd w:id="908"/>
        <w:r>
          <w:rPr>
            <w:rStyle w:val="CommentReference"/>
          </w:rPr>
          <w:commentReference w:id="908"/>
        </w:r>
      </w:ins>
      <w:commentRangeEnd w:id="909"/>
      <w:r w:rsidR="007A074B">
        <w:rPr>
          <w:rStyle w:val="CommentReference"/>
        </w:rPr>
        <w:commentReference w:id="909"/>
      </w:r>
      <w:ins w:id="911"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912"/>
        <w:commentRangeStart w:id="913"/>
        <w:r>
          <w:rPr>
            <w:rFonts w:ascii="Times New Roman" w:hAnsi="Times New Roman" w:cs="Times New Roman"/>
          </w:rPr>
          <w:t xml:space="preserve">declines in refuge availability cause declines in abundance, but the initially dominant species is able to maintain dominance because both species juveniles are equally </w:t>
        </w:r>
      </w:ins>
      <w:ins w:id="914" w:author="Chelsey Nieman" w:date="2020-12-28T09:44:00Z">
        <w:r w:rsidR="004860B5">
          <w:rPr>
            <w:rFonts w:ascii="Times New Roman" w:hAnsi="Times New Roman" w:cs="Times New Roman"/>
          </w:rPr>
          <w:t>a</w:t>
        </w:r>
      </w:ins>
      <w:ins w:id="915" w:author="Chelsey Nieman" w:date="2020-12-23T10:19:00Z">
        <w:r>
          <w:rPr>
            <w:rFonts w:ascii="Times New Roman" w:hAnsi="Times New Roman" w:cs="Times New Roman"/>
          </w:rPr>
          <w:t>ffected by loss of ref</w:t>
        </w:r>
        <w:commentRangeEnd w:id="912"/>
        <w:r>
          <w:rPr>
            <w:rStyle w:val="CommentReference"/>
          </w:rPr>
          <w:commentReference w:id="912"/>
        </w:r>
        <w:commentRangeEnd w:id="913"/>
        <w:r>
          <w:rPr>
            <w:rStyle w:val="CommentReference"/>
          </w:rPr>
          <w:commentReference w:id="913"/>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916" w:author="Chelsey Nieman" w:date="2020-12-23T10:18:00Z" w:name="move59611154"/>
      <w:moveFrom w:id="917" w:author="Chelsey Nieman" w:date="2020-12-23T10:18:00Z">
        <w:r w:rsidR="00261A1B" w:rsidDel="007D591A">
          <w:rPr>
            <w:rFonts w:ascii="Times New Roman" w:hAnsi="Times New Roman" w:cs="Times New Roman"/>
          </w:rPr>
          <w:t xml:space="preserve">Model behavior suggests that in this two species system, </w:t>
        </w:r>
        <w:commentRangeStart w:id="918"/>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918"/>
        <w:r w:rsidR="00D004EC" w:rsidDel="007D591A">
          <w:rPr>
            <w:rStyle w:val="CommentReference"/>
          </w:rPr>
          <w:commentReference w:id="918"/>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916"/>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5F88F23C" w:rsidR="00261A1B" w:rsidRPr="00B233A4" w:rsidRDefault="007C320D" w:rsidP="00261A1B">
      <w:pPr>
        <w:pStyle w:val="BodyText"/>
        <w:widowControl w:val="0"/>
        <w:suppressLineNumbers/>
        <w:ind w:firstLine="720"/>
        <w:rPr>
          <w:rFonts w:ascii="Times New Roman" w:hAnsi="Times New Roman" w:cs="Times New Roman"/>
        </w:rPr>
      </w:pPr>
      <w:commentRangeStart w:id="919"/>
      <w:commentRangeStart w:id="920"/>
      <w:commentRangeStart w:id="921"/>
      <w:r w:rsidRPr="00B233A4">
        <w:rPr>
          <w:rFonts w:ascii="Times New Roman" w:hAnsi="Times New Roman" w:cs="Times New Roman"/>
        </w:rPr>
        <w:t>Managing</w:t>
      </w:r>
      <w:commentRangeEnd w:id="919"/>
      <w:r>
        <w:rPr>
          <w:rStyle w:val="CommentReference"/>
        </w:rPr>
        <w:commentReference w:id="919"/>
      </w:r>
      <w:r w:rsidRPr="00B233A4">
        <w:rPr>
          <w:rFonts w:ascii="Times New Roman" w:hAnsi="Times New Roman" w:cs="Times New Roman"/>
        </w:rPr>
        <w:t xml:space="preserve"> both species simultaneously</w:t>
      </w:r>
      <w:ins w:id="922" w:author="Chelsey Nieman" w:date="2020-12-23T13:53:00Z">
        <w:r w:rsidR="00720D6D">
          <w:rPr>
            <w:rFonts w:ascii="Times New Roman" w:hAnsi="Times New Roman" w:cs="Times New Roman"/>
          </w:rPr>
          <w:t xml:space="preserve"> </w:t>
        </w:r>
      </w:ins>
      <w:del w:id="923"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920"/>
      <w:r w:rsidR="00D004EC">
        <w:rPr>
          <w:rStyle w:val="CommentReference"/>
        </w:rPr>
        <w:commentReference w:id="920"/>
      </w:r>
      <w:commentRangeEnd w:id="921"/>
      <w:r w:rsidR="00736E28">
        <w:rPr>
          <w:rStyle w:val="CommentReference"/>
        </w:rPr>
        <w:commentReference w:id="921"/>
      </w:r>
      <w:r>
        <w:rPr>
          <w:rFonts w:ascii="Times New Roman" w:hAnsi="Times New Roman" w:cs="Times New Roman"/>
        </w:rPr>
        <w:t>d</w:t>
      </w:r>
      <w:r w:rsidRPr="00B233A4">
        <w:rPr>
          <w:rFonts w:ascii="Times New Roman" w:hAnsi="Times New Roman" w:cs="Times New Roman"/>
        </w:rPr>
        <w:t xml:space="preserve"> </w:t>
      </w:r>
      <w:del w:id="924" w:author="Chelsey Nieman" w:date="2020-12-28T09:44:00Z">
        <w:r w:rsidRPr="00B233A4" w:rsidDel="004860B5">
          <w:rPr>
            <w:rFonts w:ascii="Times New Roman" w:hAnsi="Times New Roman" w:cs="Times New Roman"/>
          </w:rPr>
          <w:delText xml:space="preserve">drastically </w:delText>
        </w:r>
      </w:del>
      <w:r w:rsidRPr="00B233A4">
        <w:rPr>
          <w:rFonts w:ascii="Times New Roman" w:hAnsi="Times New Roman" w:cs="Times New Roman"/>
        </w:rPr>
        <w:t>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925" w:author="Colin Dassow" w:date="2020-12-27T10:36:00Z">
        <w:r w:rsidR="0008273C">
          <w:rPr>
            <w:rFonts w:ascii="Times New Roman" w:hAnsi="Times New Roman" w:cs="Times New Roman"/>
          </w:rPr>
          <w:t>the areas above the iso</w:t>
        </w:r>
      </w:ins>
      <w:ins w:id="926" w:author="Colin Dassow" w:date="2020-12-27T10:37:00Z">
        <w:r w:rsidR="0008273C">
          <w:rPr>
            <w:rFonts w:ascii="Times New Roman" w:hAnsi="Times New Roman" w:cs="Times New Roman"/>
          </w:rPr>
          <w:t>c</w:t>
        </w:r>
      </w:ins>
      <w:ins w:id="927"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928"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929" w:author="Colin Dassow" w:date="2020-12-30T09:39:00Z">
        <w:r w:rsidR="008C2EAF">
          <w:rPr>
            <w:rFonts w:ascii="Times New Roman" w:hAnsi="Times New Roman" w:cs="Times New Roman"/>
          </w:rPr>
          <w:t>,</w:t>
        </w:r>
      </w:ins>
      <w:ins w:id="930" w:author="Colin Dassow" w:date="2020-12-27T10:38:00Z">
        <w:r w:rsidR="0008273C">
          <w:rPr>
            <w:rFonts w:ascii="Times New Roman" w:hAnsi="Times New Roman" w:cs="Times New Roman"/>
          </w:rPr>
          <w:t xml:space="preserve"> at different magnitudes</w:t>
        </w:r>
      </w:ins>
      <w:ins w:id="931" w:author="Colin Dassow" w:date="2020-12-30T09:40:00Z">
        <w:r w:rsidR="008C2EAF">
          <w:rPr>
            <w:rFonts w:ascii="Times New Roman" w:hAnsi="Times New Roman" w:cs="Times New Roman"/>
          </w:rPr>
          <w:t>,</w:t>
        </w:r>
      </w:ins>
      <w:r w:rsidR="00261A1B" w:rsidRPr="00B233A4">
        <w:rPr>
          <w:rFonts w:ascii="Times New Roman" w:hAnsi="Times New Roman" w:cs="Times New Roman"/>
        </w:rPr>
        <w:t xml:space="preserve"> to maintain </w:t>
      </w:r>
      <w:del w:id="932"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933" w:author="Colin Dassow" w:date="2020-12-27T10:42:00Z">
        <w:r w:rsidR="0008273C">
          <w:rPr>
            <w:rFonts w:ascii="Times New Roman" w:hAnsi="Times New Roman" w:cs="Times New Roman"/>
          </w:rPr>
          <w:t>species</w:t>
        </w:r>
      </w:ins>
      <w:ins w:id="934" w:author="Colin Dassow" w:date="2020-12-30T09:40:00Z">
        <w:r w:rsidR="008C2EAF">
          <w:rPr>
            <w:rFonts w:ascii="Times New Roman" w:hAnsi="Times New Roman" w:cs="Times New Roman"/>
          </w:rPr>
          <w:t xml:space="preserve"> </w:t>
        </w:r>
      </w:ins>
      <w:ins w:id="935" w:author="Colin Dassow" w:date="2020-12-27T10:42:00Z">
        <w:r w:rsidR="0008273C">
          <w:rPr>
            <w:rFonts w:ascii="Times New Roman" w:hAnsi="Times New Roman" w:cs="Times New Roman"/>
          </w:rPr>
          <w:t>1 dominance</w:t>
        </w:r>
      </w:ins>
      <w:r w:rsidR="00261A1B" w:rsidRPr="00B233A4">
        <w:rPr>
          <w:rFonts w:ascii="Times New Roman" w:hAnsi="Times New Roman" w:cs="Times New Roman"/>
        </w:rPr>
        <w:t xml:space="preserve">. As </w:t>
      </w:r>
      <w:r w:rsidR="00261A1B" w:rsidRPr="00B233A4">
        <w:rPr>
          <w:rFonts w:ascii="Times New Roman" w:hAnsi="Times New Roman" w:cs="Times New Roman"/>
        </w:rPr>
        <w:lastRenderedPageBreak/>
        <w:t>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936" w:author="Colin Dassow" w:date="2020-12-27T10:44:00Z">
        <w:r w:rsidR="00125C23">
          <w:rPr>
            <w:rFonts w:ascii="Times New Roman" w:hAnsi="Times New Roman" w:cs="Times New Roman"/>
          </w:rPr>
          <w:t>The counterintuitive response to stocking that has been well documented in previous work (</w:t>
        </w:r>
        <w:commentRangeStart w:id="937"/>
        <w:r w:rsidR="00125C23">
          <w:rPr>
            <w:rFonts w:ascii="Times New Roman" w:hAnsi="Times New Roman" w:cs="Times New Roman"/>
          </w:rPr>
          <w:t>Pine et al. 2009</w:t>
        </w:r>
      </w:ins>
      <w:commentRangeEnd w:id="937"/>
      <w:ins w:id="938" w:author="Colin Dassow" w:date="2020-12-30T09:40:00Z">
        <w:r w:rsidR="008C2EAF">
          <w:rPr>
            <w:rStyle w:val="CommentReference"/>
          </w:rPr>
          <w:commentReference w:id="937"/>
        </w:r>
      </w:ins>
      <w:ins w:id="939" w:author="Colin Dassow" w:date="2020-12-27T10:44:00Z">
        <w:r w:rsidR="00125C23">
          <w:rPr>
            <w:rFonts w:ascii="Times New Roman" w:hAnsi="Times New Roman" w:cs="Times New Roman"/>
          </w:rPr>
          <w:t xml:space="preserve">), </w:t>
        </w:r>
      </w:ins>
      <w:ins w:id="940" w:author="Colin Dassow" w:date="2020-12-27T10:45:00Z">
        <w:r w:rsidR="00125C23">
          <w:rPr>
            <w:rFonts w:ascii="Times New Roman" w:hAnsi="Times New Roman" w:cs="Times New Roman"/>
          </w:rPr>
          <w:t>occurred</w:t>
        </w:r>
      </w:ins>
      <w:ins w:id="941" w:author="Colin Dassow" w:date="2020-12-27T10:44:00Z">
        <w:r w:rsidR="00125C23">
          <w:rPr>
            <w:rFonts w:ascii="Times New Roman" w:hAnsi="Times New Roman" w:cs="Times New Roman"/>
          </w:rPr>
          <w:t xml:space="preserve"> </w:t>
        </w:r>
      </w:ins>
      <w:ins w:id="942" w:author="Colin Dassow" w:date="2020-12-27T10:45:00Z">
        <w:r w:rsidR="00125C23">
          <w:rPr>
            <w:rFonts w:ascii="Times New Roman" w:hAnsi="Times New Roman" w:cs="Times New Roman"/>
          </w:rPr>
          <w:t>in our simulations as well. When managing only species 1</w:t>
        </w:r>
      </w:ins>
      <w:ins w:id="943" w:author="Colin Dassow" w:date="2020-12-27T10:46:00Z">
        <w:r w:rsidR="00125C23">
          <w:rPr>
            <w:rFonts w:ascii="Times New Roman" w:hAnsi="Times New Roman" w:cs="Times New Roman"/>
          </w:rPr>
          <w:t>, stocking species 1 can result in regime shifts when the number of fish stocked was too low</w:t>
        </w:r>
      </w:ins>
      <w:ins w:id="944" w:author="Colin Dassow" w:date="2020-12-30T09:44:00Z">
        <w:r w:rsidR="008C2EAF">
          <w:rPr>
            <w:rFonts w:ascii="Times New Roman" w:hAnsi="Times New Roman" w:cs="Times New Roman"/>
          </w:rPr>
          <w:t xml:space="preserve">. </w:t>
        </w:r>
        <w:commentRangeStart w:id="945"/>
        <w:r w:rsidR="008C2EAF">
          <w:rPr>
            <w:rFonts w:ascii="Times New Roman" w:hAnsi="Times New Roman" w:cs="Times New Roman"/>
          </w:rPr>
          <w:t xml:space="preserve">This </w:t>
        </w:r>
      </w:ins>
      <w:ins w:id="946" w:author="Colin Dassow" w:date="2020-12-30T09:46:00Z">
        <w:r w:rsidR="008C2EAF">
          <w:rPr>
            <w:rFonts w:ascii="Times New Roman" w:hAnsi="Times New Roman" w:cs="Times New Roman"/>
          </w:rPr>
          <w:t>occurred</w:t>
        </w:r>
      </w:ins>
      <w:ins w:id="947" w:author="Colin Dassow" w:date="2020-12-27T10:49:00Z">
        <w:r w:rsidR="00125C23">
          <w:rPr>
            <w:rFonts w:ascii="Times New Roman" w:hAnsi="Times New Roman" w:cs="Times New Roman"/>
          </w:rPr>
          <w:t xml:space="preserve"> under all species 1 harvest </w:t>
        </w:r>
        <w:r w:rsidR="008C2EAF">
          <w:rPr>
            <w:rFonts w:ascii="Times New Roman" w:hAnsi="Times New Roman" w:cs="Times New Roman"/>
          </w:rPr>
          <w:t>levels except the very lowest (F</w:t>
        </w:r>
        <w:r w:rsidR="00125C23">
          <w:rPr>
            <w:rFonts w:ascii="Times New Roman" w:hAnsi="Times New Roman" w:cs="Times New Roman"/>
          </w:rPr>
          <w:t>ig 2)</w:t>
        </w:r>
      </w:ins>
      <w:ins w:id="948" w:author="Colin Dassow" w:date="2020-12-27T10:46:00Z">
        <w:r w:rsidR="00125C23">
          <w:rPr>
            <w:rFonts w:ascii="Times New Roman" w:hAnsi="Times New Roman" w:cs="Times New Roman"/>
          </w:rPr>
          <w:t>.</w:t>
        </w:r>
      </w:ins>
      <w:commentRangeEnd w:id="945"/>
      <w:ins w:id="949" w:author="Colin Dassow" w:date="2020-12-30T09:47:00Z">
        <w:r w:rsidR="008C2EAF">
          <w:rPr>
            <w:rStyle w:val="CommentReference"/>
          </w:rPr>
          <w:commentReference w:id="945"/>
        </w:r>
      </w:ins>
      <w:ins w:id="950"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951" w:author="Colin Dassow" w:date="2020-12-27T10:23:00Z">
        <w:r w:rsidR="00261A1B" w:rsidRPr="00B233A4" w:rsidDel="00C531EC">
          <w:rPr>
            <w:rFonts w:ascii="Times New Roman" w:hAnsi="Times New Roman" w:cs="Times New Roman"/>
          </w:rPr>
          <w:delText xml:space="preserve">management of species 1 and species </w:delText>
        </w:r>
        <w:commentRangeStart w:id="952"/>
        <w:commentRangeStart w:id="953"/>
        <w:commentRangeStart w:id="954"/>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955"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956" w:author="Colin Dassow" w:date="2020-12-27T10:24:00Z">
        <w:r w:rsidR="00261A1B" w:rsidRPr="00B233A4" w:rsidDel="00C531EC">
          <w:rPr>
            <w:rFonts w:ascii="Times New Roman" w:hAnsi="Times New Roman" w:cs="Times New Roman"/>
          </w:rPr>
          <w:delText xml:space="preserve"> for ma</w:delText>
        </w:r>
      </w:del>
      <w:del w:id="957"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958"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 xml:space="preserve">1 to stocking and harvest regulations for both species, doubling the number of options available to </w:t>
      </w:r>
      <w:del w:id="959" w:author="Colin Dassow" w:date="2020-12-30T10:16:00Z">
        <w:r w:rsidR="00261A1B" w:rsidRPr="00B233A4" w:rsidDel="00114310">
          <w:rPr>
            <w:rFonts w:ascii="Times New Roman" w:hAnsi="Times New Roman" w:cs="Times New Roman"/>
          </w:rPr>
          <w:delText>achieve desired outcomes</w:delText>
        </w:r>
      </w:del>
      <w:ins w:id="960" w:author="Colin Dassow" w:date="2020-12-30T10:16:00Z">
        <w:r w:rsidR="00114310">
          <w:rPr>
            <w:rFonts w:ascii="Times New Roman" w:hAnsi="Times New Roman" w:cs="Times New Roman"/>
          </w:rPr>
          <w:t>the manager</w:t>
        </w:r>
      </w:ins>
      <w:del w:id="961" w:author="Chelsey Nieman" w:date="2020-12-28T10:48:00Z">
        <w:r w:rsidR="00261A1B" w:rsidRPr="00B233A4" w:rsidDel="000608C0">
          <w:rPr>
            <w:rFonts w:ascii="Times New Roman" w:hAnsi="Times New Roman" w:cs="Times New Roman"/>
          </w:rPr>
          <w:delText>.</w:delText>
        </w:r>
        <w:r w:rsidR="00261A1B" w:rsidDel="000608C0">
          <w:rPr>
            <w:rFonts w:ascii="Times New Roman" w:hAnsi="Times New Roman" w:cs="Times New Roman"/>
          </w:rPr>
          <w:delText xml:space="preserve"> </w:delText>
        </w:r>
        <w:commentRangeStart w:id="962"/>
        <w:commentRangeStart w:id="963"/>
        <w:r w:rsidR="00261A1B" w:rsidDel="000608C0">
          <w:rPr>
            <w:rFonts w:ascii="Times New Roman" w:hAnsi="Times New Roman" w:cs="Times New Roman"/>
          </w:rPr>
          <w:delText xml:space="preserve">In this scenario in which both species are managed (Figure 2), </w:delText>
        </w:r>
        <w:r w:rsidR="00261A1B" w:rsidRPr="00B233A4" w:rsidDel="000608C0">
          <w:rPr>
            <w:rFonts w:ascii="Times New Roman" w:hAnsi="Times New Roman" w:cs="Times New Roman"/>
          </w:rPr>
          <w:delText xml:space="preserve">the manager </w:delText>
        </w:r>
        <w:r w:rsidR="00261A1B" w:rsidDel="000608C0">
          <w:rPr>
            <w:rFonts w:ascii="Times New Roman" w:hAnsi="Times New Roman" w:cs="Times New Roman"/>
          </w:rPr>
          <w:delText xml:space="preserve">can </w:delText>
        </w:r>
        <w:r w:rsidR="00261A1B" w:rsidRPr="00B233A4" w:rsidDel="000608C0">
          <w:rPr>
            <w:rFonts w:ascii="Times New Roman" w:hAnsi="Times New Roman" w:cs="Times New Roman"/>
          </w:rPr>
          <w:delText>regulate harvest on both species and stocks species 1 in order to allow species 1 to dominate over species 2</w:delText>
        </w:r>
      </w:del>
      <w:r w:rsidR="00261A1B" w:rsidRPr="00B233A4">
        <w:rPr>
          <w:rFonts w:ascii="Times New Roman" w:hAnsi="Times New Roman" w:cs="Times New Roman"/>
        </w:rPr>
        <w:t>.</w:t>
      </w:r>
      <w:commentRangeEnd w:id="962"/>
      <w:r w:rsidR="00817B08">
        <w:rPr>
          <w:rStyle w:val="CommentReference"/>
        </w:rPr>
        <w:commentReference w:id="962"/>
      </w:r>
      <w:commentRangeEnd w:id="963"/>
      <w:r w:rsidR="000608C0">
        <w:rPr>
          <w:rStyle w:val="CommentReference"/>
        </w:rPr>
        <w:commentReference w:id="963"/>
      </w:r>
      <w:r w:rsidR="00261A1B" w:rsidRPr="00B233A4">
        <w:rPr>
          <w:rFonts w:ascii="Times New Roman" w:hAnsi="Times New Roman" w:cs="Times New Roman"/>
        </w:rPr>
        <w:t xml:space="preserve"> When species 1 is established as the dominant species and a small amount </w:t>
      </w:r>
      <w:commentRangeEnd w:id="952"/>
      <w:r w:rsidR="00D004EC">
        <w:rPr>
          <w:rStyle w:val="CommentReference"/>
        </w:rPr>
        <w:commentReference w:id="952"/>
      </w:r>
      <w:commentRangeEnd w:id="953"/>
      <w:r w:rsidR="00B30CCA">
        <w:rPr>
          <w:rStyle w:val="CommentReference"/>
        </w:rPr>
        <w:commentReference w:id="953"/>
      </w:r>
      <w:commentRangeEnd w:id="954"/>
      <w:r w:rsidR="00C531EC">
        <w:rPr>
          <w:rStyle w:val="CommentReference"/>
        </w:rPr>
        <w:commentReference w:id="954"/>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w:t>
      </w:r>
      <w:del w:id="964" w:author="Chelsey Nieman" w:date="2020-12-28T09:45:00Z">
        <w:r w:rsidR="00261A1B" w:rsidRPr="00B233A4" w:rsidDel="004860B5">
          <w:rPr>
            <w:rFonts w:ascii="Times New Roman" w:hAnsi="Times New Roman" w:cs="Times New Roman"/>
          </w:rPr>
          <w:delText>is able to</w:delText>
        </w:r>
      </w:del>
      <w:ins w:id="965" w:author="Chelsey Nieman" w:date="2020-12-28T09:45:00Z">
        <w:r w:rsidR="004860B5">
          <w:rPr>
            <w:rFonts w:ascii="Times New Roman" w:hAnsi="Times New Roman" w:cs="Times New Roman"/>
          </w:rPr>
          <w:t>can</w:t>
        </w:r>
      </w:ins>
      <w:r w:rsidR="00261A1B" w:rsidRPr="00B233A4">
        <w:rPr>
          <w:rFonts w:ascii="Times New Roman" w:hAnsi="Times New Roman" w:cs="Times New Roman"/>
        </w:rPr>
        <w:t xml:space="preserve">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966" w:author="Colin Dassow" w:date="2020-12-27T10:57:00Z">
        <w:r w:rsidR="00C25205">
          <w:rPr>
            <w:rFonts w:ascii="Times New Roman" w:hAnsi="Times New Roman" w:cs="Times New Roman"/>
          </w:rPr>
          <w:t>llowing increased harvest on species 2</w:t>
        </w:r>
      </w:ins>
      <w:del w:id="967"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w:t>
      </w:r>
      <w:del w:id="968" w:author="Colin Dassow" w:date="2020-12-27T10:57:00Z">
        <w:r w:rsidDel="00C25205">
          <w:rPr>
            <w:rFonts w:ascii="Times New Roman" w:hAnsi="Times New Roman" w:cs="Times New Roman"/>
          </w:rPr>
          <w:delText>species 2 harvest</w:delText>
        </w:r>
      </w:del>
      <w:ins w:id="969"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970" w:author="Colin Dassow" w:date="2020-12-27T10:58:00Z">
        <w:r w:rsidR="00C25205">
          <w:rPr>
            <w:rFonts w:ascii="Times New Roman" w:hAnsi="Times New Roman" w:cs="Times New Roman"/>
          </w:rPr>
          <w:t xml:space="preserve">In other words, accounting for the ecological interactions between species allowed the manager to use harvest of species 2 to increase the </w:t>
        </w:r>
      </w:ins>
      <w:ins w:id="971" w:author="Colin Dassow" w:date="2020-12-27T11:01:00Z">
        <w:r w:rsidR="00C25205">
          <w:rPr>
            <w:rFonts w:ascii="Times New Roman" w:hAnsi="Times New Roman" w:cs="Times New Roman"/>
          </w:rPr>
          <w:t>number of species 1 management options that would maintain its d</w:t>
        </w:r>
      </w:ins>
      <w:ins w:id="972" w:author="Colin Dassow" w:date="2020-12-27T11:02:00Z">
        <w:r w:rsidR="00C25205">
          <w:rPr>
            <w:rFonts w:ascii="Times New Roman" w:hAnsi="Times New Roman" w:cs="Times New Roman"/>
          </w:rPr>
          <w:t xml:space="preserve">ominance. </w:t>
        </w:r>
      </w:ins>
      <w:commentRangeStart w:id="973"/>
      <w:commentRangeStart w:id="974"/>
      <w:commentRangeStart w:id="975"/>
      <w:r w:rsidR="00261A1B">
        <w:rPr>
          <w:rFonts w:ascii="Times New Roman" w:hAnsi="Times New Roman" w:cs="Times New Roman"/>
        </w:rPr>
        <w:t>These</w:t>
      </w:r>
      <w:commentRangeEnd w:id="973"/>
      <w:r w:rsidR="00D004EC">
        <w:rPr>
          <w:rStyle w:val="CommentReference"/>
        </w:rPr>
        <w:commentReference w:id="973"/>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974"/>
      <w:r w:rsidR="00261A1B">
        <w:rPr>
          <w:rStyle w:val="CommentReference"/>
        </w:rPr>
        <w:commentReference w:id="974"/>
      </w:r>
      <w:commentRangeEnd w:id="975"/>
      <w:r w:rsidR="00B30CCA">
        <w:rPr>
          <w:rStyle w:val="CommentReference"/>
        </w:rPr>
        <w:commentReference w:id="975"/>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0338D32B" w:rsidR="00DB5BA4" w:rsidRPr="00B233A4" w:rsidRDefault="00062887" w:rsidP="003A2A6C">
      <w:pPr>
        <w:pStyle w:val="ImageCaption"/>
        <w:widowControl w:val="0"/>
        <w:suppressLineNumbers/>
        <w:rPr>
          <w:rFonts w:ascii="Times New Roman" w:hAnsi="Times New Roman" w:cs="Times New Roman"/>
        </w:rPr>
      </w:pPr>
      <w:commentRangeStart w:id="976"/>
      <w:commentRangeStart w:id="977"/>
      <w:commentRangeStart w:id="978"/>
      <w:commentRangeStart w:id="979"/>
      <w:commentRangeStart w:id="980"/>
      <w:commentRangeStart w:id="981"/>
      <w:commentRangeStart w:id="982"/>
      <w:commentRangeStart w:id="983"/>
      <w:r w:rsidRPr="00B233A4">
        <w:rPr>
          <w:rFonts w:ascii="Times New Roman" w:hAnsi="Times New Roman" w:cs="Times New Roman"/>
        </w:rPr>
        <w:t>Figure</w:t>
      </w:r>
      <w:commentRangeEnd w:id="976"/>
      <w:commentRangeEnd w:id="978"/>
      <w:r w:rsidR="00D323D4">
        <w:rPr>
          <w:rStyle w:val="CommentReference"/>
          <w:i w:val="0"/>
        </w:rPr>
        <w:commentReference w:id="976"/>
      </w:r>
      <w:commentRangeEnd w:id="977"/>
      <w:r w:rsidR="00CB2E5A">
        <w:rPr>
          <w:rStyle w:val="CommentReference"/>
          <w:i w:val="0"/>
        </w:rPr>
        <w:commentReference w:id="977"/>
      </w:r>
      <w:r w:rsidR="00C65870">
        <w:rPr>
          <w:rStyle w:val="CommentReference"/>
          <w:i w:val="0"/>
        </w:rPr>
        <w:commentReference w:id="978"/>
      </w:r>
      <w:commentRangeEnd w:id="979"/>
      <w:r w:rsidR="00C531EC">
        <w:rPr>
          <w:rStyle w:val="CommentReference"/>
          <w:i w:val="0"/>
        </w:rPr>
        <w:commentReference w:id="979"/>
      </w:r>
      <w:r w:rsidRPr="00B233A4">
        <w:rPr>
          <w:rFonts w:ascii="Times New Roman" w:hAnsi="Times New Roman" w:cs="Times New Roman"/>
        </w:rPr>
        <w:t xml:space="preserve"> 2</w:t>
      </w:r>
      <w:commentRangeEnd w:id="980"/>
      <w:r w:rsidR="00B56336">
        <w:rPr>
          <w:rStyle w:val="CommentReference"/>
          <w:i w:val="0"/>
        </w:rPr>
        <w:commentReference w:id="980"/>
      </w:r>
      <w:commentRangeEnd w:id="981"/>
      <w:r w:rsidR="00B30CCA">
        <w:rPr>
          <w:rStyle w:val="CommentReference"/>
          <w:i w:val="0"/>
        </w:rPr>
        <w:commentReference w:id="981"/>
      </w:r>
      <w:commentRangeEnd w:id="982"/>
      <w:r w:rsidR="00720D6D">
        <w:rPr>
          <w:rStyle w:val="CommentReference"/>
          <w:i w:val="0"/>
        </w:rPr>
        <w:commentReference w:id="982"/>
      </w:r>
      <w:commentRangeEnd w:id="983"/>
      <w:r w:rsidR="00817B08">
        <w:rPr>
          <w:rStyle w:val="CommentReference"/>
          <w:i w:val="0"/>
        </w:rPr>
        <w:commentReference w:id="983"/>
      </w:r>
      <w:r w:rsidRPr="00B233A4">
        <w:rPr>
          <w:rFonts w:ascii="Times New Roman" w:hAnsi="Times New Roman" w:cs="Times New Roman"/>
        </w:rPr>
        <w:t xml:space="preserve">. </w:t>
      </w:r>
      <w:ins w:id="984"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 xml:space="preserve">Species 1 </w:t>
      </w:r>
      <w:r w:rsidR="003B3D13">
        <w:rPr>
          <w:rFonts w:ascii="Times New Roman" w:hAnsi="Times New Roman" w:cs="Times New Roman"/>
        </w:rPr>
        <w:lastRenderedPageBreak/>
        <w:t>domina</w:t>
      </w:r>
      <w:ins w:id="985" w:author="Colin Dassow" w:date="2020-12-27T10:26:00Z">
        <w:r w:rsidR="00C531EC">
          <w:rPr>
            <w:rFonts w:ascii="Times New Roman" w:hAnsi="Times New Roman" w:cs="Times New Roman"/>
          </w:rPr>
          <w:t xml:space="preserve">tes in </w:t>
        </w:r>
      </w:ins>
      <w:del w:id="986"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987" w:author="Colin Dassow" w:date="2020-12-27T10:27:00Z">
        <w:r w:rsidR="003B3D13" w:rsidDel="00C531EC">
          <w:rPr>
            <w:rFonts w:ascii="Times New Roman" w:hAnsi="Times New Roman" w:cs="Times New Roman"/>
          </w:rPr>
          <w:delText xml:space="preserve"> represent </w:delText>
        </w:r>
      </w:del>
      <w:del w:id="988" w:author="Stuart Jones" w:date="2020-12-22T14:11:00Z">
        <w:r w:rsidR="003B3D13" w:rsidDel="00B56336">
          <w:rPr>
            <w:rFonts w:ascii="Times New Roman" w:hAnsi="Times New Roman" w:cs="Times New Roman"/>
          </w:rPr>
          <w:delText>species 1 stocking and harvest combinations</w:delText>
        </w:r>
      </w:del>
      <w:ins w:id="989" w:author="Stuart Jones" w:date="2020-12-22T14:11:00Z">
        <w:del w:id="990" w:author="Colin Dassow" w:date="2020-12-27T10:27:00Z">
          <w:r w:rsidR="00B56336" w:rsidDel="00C531EC">
            <w:rPr>
              <w:rFonts w:ascii="Times New Roman" w:hAnsi="Times New Roman" w:cs="Times New Roman"/>
            </w:rPr>
            <w:delText>management strategies</w:delText>
          </w:r>
        </w:del>
      </w:ins>
      <w:del w:id="991"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992" w:author="Colin Dassow" w:date="2020-12-27T10:27:00Z">
        <w:r w:rsidR="00C531EC">
          <w:rPr>
            <w:rFonts w:ascii="Times New Roman" w:hAnsi="Times New Roman" w:cs="Times New Roman"/>
          </w:rPr>
          <w:t>outcomes</w:t>
        </w:r>
      </w:ins>
      <w:del w:id="993"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w:t>
      </w:r>
      <w:ins w:id="994" w:author="Chelsey Nieman" w:date="2020-12-28T11:59:00Z">
        <w:r w:rsidR="00D323D4">
          <w:rPr>
            <w:rFonts w:ascii="Times New Roman" w:hAnsi="Times New Roman" w:cs="Times New Roman"/>
          </w:rPr>
          <w:t>In this model experiment, s</w:t>
        </w:r>
      </w:ins>
      <w:del w:id="995" w:author="Chelsey Nieman" w:date="2020-12-28T11:59:00Z">
        <w:r w:rsidR="003B3D13" w:rsidDel="00D323D4">
          <w:rPr>
            <w:rFonts w:ascii="Times New Roman" w:hAnsi="Times New Roman" w:cs="Times New Roman"/>
          </w:rPr>
          <w:delText>S</w:delText>
        </w:r>
      </w:del>
      <w:r w:rsidR="003B3D13">
        <w:rPr>
          <w:rFonts w:ascii="Times New Roman" w:hAnsi="Times New Roman" w:cs="Times New Roman"/>
        </w:rPr>
        <w:t xml:space="preserve">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996" w:author="Colin Dassow" w:date="2020-12-27T10:28:00Z">
        <w:r w:rsidR="00C531EC">
          <w:rPr>
            <w:rFonts w:ascii="Times New Roman" w:hAnsi="Times New Roman" w:cs="Times New Roman"/>
          </w:rPr>
          <w:t xml:space="preserve"> separates outcomes when the manager considers species interactions</w:t>
        </w:r>
      </w:ins>
      <w:del w:id="997" w:author="Colin Dassow" w:date="2020-12-27T10:28:00Z">
        <w:r w:rsidR="00261A1B" w:rsidDel="00C531EC">
          <w:rPr>
            <w:rFonts w:ascii="Times New Roman" w:hAnsi="Times New Roman" w:cs="Times New Roman"/>
          </w:rPr>
          <w:delText xml:space="preserve"> indicates scenario in which </w:delText>
        </w:r>
      </w:del>
      <w:del w:id="998"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999"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1000" w:author="Colin Dassow" w:date="2020-12-27T10:32:00Z">
        <w:r w:rsidR="00261A1B" w:rsidDel="00C531EC">
          <w:rPr>
            <w:rFonts w:ascii="Times New Roman" w:hAnsi="Times New Roman" w:cs="Times New Roman"/>
          </w:rPr>
          <w:delText xml:space="preserve"> lin</w:delText>
        </w:r>
      </w:del>
      <w:del w:id="1001" w:author="Colin Dassow" w:date="2020-12-27T10:31:00Z">
        <w:r w:rsidR="00261A1B" w:rsidDel="00C531EC">
          <w:rPr>
            <w:rFonts w:ascii="Times New Roman" w:hAnsi="Times New Roman" w:cs="Times New Roman"/>
          </w:rPr>
          <w:delText xml:space="preserve">e indicates a scenario in which species </w:delText>
        </w:r>
        <w:commentRangeStart w:id="1002"/>
        <w:commentRangeStart w:id="1003"/>
        <w:commentRangeStart w:id="1004"/>
        <w:r w:rsidR="00261A1B" w:rsidDel="00C531EC">
          <w:rPr>
            <w:rFonts w:ascii="Times New Roman" w:hAnsi="Times New Roman" w:cs="Times New Roman"/>
          </w:rPr>
          <w:delText>2</w:delText>
        </w:r>
      </w:del>
      <w:r w:rsidR="00261A1B">
        <w:rPr>
          <w:rFonts w:ascii="Times New Roman" w:hAnsi="Times New Roman" w:cs="Times New Roman"/>
        </w:rPr>
        <w:t xml:space="preserve"> </w:t>
      </w:r>
      <w:del w:id="1005" w:author="Colin Dassow" w:date="2020-12-27T10:29:00Z">
        <w:r w:rsidR="00261A1B" w:rsidDel="00C531EC">
          <w:rPr>
            <w:rFonts w:ascii="Times New Roman" w:hAnsi="Times New Roman" w:cs="Times New Roman"/>
          </w:rPr>
          <w:delText>is harvested</w:delText>
        </w:r>
        <w:commentRangeEnd w:id="1002"/>
        <w:r w:rsidR="00261A1B" w:rsidDel="00C531EC">
          <w:rPr>
            <w:rStyle w:val="CommentReference"/>
            <w:i w:val="0"/>
          </w:rPr>
          <w:commentReference w:id="1002"/>
        </w:r>
        <w:commentRangeEnd w:id="1003"/>
        <w:r w:rsidR="00E66621" w:rsidDel="00C531EC">
          <w:rPr>
            <w:rStyle w:val="CommentReference"/>
            <w:i w:val="0"/>
          </w:rPr>
          <w:commentReference w:id="1003"/>
        </w:r>
        <w:commentRangeEnd w:id="1004"/>
        <w:r w:rsidR="00C65870" w:rsidDel="00C531EC">
          <w:rPr>
            <w:rStyle w:val="CommentReference"/>
            <w:i w:val="0"/>
          </w:rPr>
          <w:commentReference w:id="1004"/>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85148E9" w:rsidR="00261A1B" w:rsidRPr="00B233A4" w:rsidRDefault="00261A1B" w:rsidP="00261A1B">
      <w:pPr>
        <w:pStyle w:val="BodyText"/>
        <w:widowControl w:val="0"/>
        <w:suppressLineNumbers/>
        <w:ind w:firstLine="720"/>
        <w:rPr>
          <w:rFonts w:ascii="Times New Roman" w:hAnsi="Times New Roman" w:cs="Times New Roman"/>
        </w:rPr>
      </w:pPr>
      <w:commentRangeStart w:id="1006"/>
      <w:r>
        <w:rPr>
          <w:rFonts w:ascii="Times New Roman" w:hAnsi="Times New Roman" w:cs="Times New Roman"/>
        </w:rPr>
        <w:t xml:space="preserve">Investigation of the interactive effects of management on both species revealed that </w:t>
      </w:r>
      <w:del w:id="1007" w:author="Colin Dassow" w:date="2020-12-27T11:09:00Z">
        <w:r w:rsidDel="00817B08">
          <w:rPr>
            <w:rFonts w:ascii="Times New Roman" w:hAnsi="Times New Roman" w:cs="Times New Roman"/>
          </w:rPr>
          <w:delText xml:space="preserve">there are different, and sometimes </w:delText>
        </w:r>
        <w:commentRangeStart w:id="1008"/>
        <w:commentRangeStart w:id="1009"/>
        <w:r w:rsidDel="00817B08">
          <w:rPr>
            <w:rFonts w:ascii="Times New Roman" w:hAnsi="Times New Roman" w:cs="Times New Roman"/>
          </w:rPr>
          <w:delText xml:space="preserve">counter-intuitive </w:delText>
        </w:r>
        <w:commentRangeEnd w:id="1008"/>
        <w:r w:rsidR="00C65870" w:rsidDel="00817B08">
          <w:rPr>
            <w:rStyle w:val="CommentReference"/>
          </w:rPr>
          <w:commentReference w:id="1008"/>
        </w:r>
        <w:commentRangeEnd w:id="1009"/>
        <w:r w:rsidR="000E3FF6" w:rsidDel="00817B08">
          <w:rPr>
            <w:rStyle w:val="CommentReference"/>
          </w:rPr>
          <w:commentReference w:id="1009"/>
        </w:r>
        <w:r w:rsidDel="00817B08">
          <w:rPr>
            <w:rFonts w:ascii="Times New Roman" w:hAnsi="Times New Roman" w:cs="Times New Roman"/>
          </w:rPr>
          <w:delText xml:space="preserve">management interventions that </w:delText>
        </w:r>
      </w:del>
      <w:ins w:id="1010" w:author="Colin Dassow" w:date="2020-12-30T10:19:00Z">
        <w:r w:rsidR="00114310">
          <w:rPr>
            <w:rFonts w:ascii="Times New Roman" w:hAnsi="Times New Roman" w:cs="Times New Roman"/>
          </w:rPr>
          <w:t>species 1 dominance</w:t>
        </w:r>
      </w:ins>
      <w:ins w:id="1011" w:author="Colin Dassow" w:date="2020-12-27T11:11:00Z">
        <w:r w:rsidR="00817B08">
          <w:rPr>
            <w:rFonts w:ascii="Times New Roman" w:hAnsi="Times New Roman" w:cs="Times New Roman"/>
          </w:rPr>
          <w:t xml:space="preserve"> can be maintained through diverse management actions when accounting for interspecific interactions</w:t>
        </w:r>
      </w:ins>
      <w:del w:id="1012" w:author="Colin Dassow" w:date="2020-12-27T11:11:00Z">
        <w:r w:rsidDel="00817B08">
          <w:rPr>
            <w:rFonts w:ascii="Times New Roman" w:hAnsi="Times New Roman" w:cs="Times New Roman"/>
          </w:rPr>
          <w:delText>can lead to similar outcomes</w:delText>
        </w:r>
        <w:commentRangeEnd w:id="1006"/>
        <w:r w:rsidR="00B56336" w:rsidDel="00817B08">
          <w:rPr>
            <w:rStyle w:val="CommentReference"/>
          </w:rPr>
          <w:commentReference w:id="1006"/>
        </w:r>
      </w:del>
      <w:r>
        <w:rPr>
          <w:rFonts w:ascii="Times New Roman" w:hAnsi="Times New Roman" w:cs="Times New Roman"/>
        </w:rPr>
        <w:t xml:space="preserve">. </w:t>
      </w:r>
      <w:commentRangeStart w:id="1013"/>
      <w:commentRangeStart w:id="1014"/>
      <w:r>
        <w:rPr>
          <w:rFonts w:ascii="Times New Roman" w:hAnsi="Times New Roman" w:cs="Times New Roman"/>
        </w:rPr>
        <w:t>Consideration of species interactions allow</w:t>
      </w:r>
      <w:ins w:id="1015"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w:t>
      </w:r>
      <w:ins w:id="1016" w:author="Chelsey Nieman" w:date="2020-12-28T10:49:00Z">
        <w:r w:rsidR="000608C0">
          <w:rPr>
            <w:rFonts w:ascii="Times New Roman" w:hAnsi="Times New Roman" w:cs="Times New Roman"/>
          </w:rPr>
          <w:t xml:space="preserve">; these </w:t>
        </w:r>
      </w:ins>
      <w:del w:id="1017" w:author="Chelsey Nieman" w:date="2020-12-28T10:49:00Z">
        <w:r w:rsidDel="000608C0">
          <w:rPr>
            <w:rFonts w:ascii="Times New Roman" w:hAnsi="Times New Roman" w:cs="Times New Roman"/>
          </w:rPr>
          <w:delText>.</w:delText>
        </w:r>
      </w:del>
      <w:ins w:id="1018" w:author="Chelsey Nieman" w:date="2020-12-28T10:49:00Z">
        <w:r w:rsidR="000608C0">
          <w:rPr>
            <w:rFonts w:ascii="Times New Roman" w:hAnsi="Times New Roman" w:cs="Times New Roman"/>
          </w:rPr>
          <w:t>st</w:t>
        </w:r>
      </w:ins>
      <w:del w:id="1019" w:author="Chelsey Nieman" w:date="2020-12-28T10:49:00Z">
        <w:r w:rsidDel="000608C0">
          <w:rPr>
            <w:rFonts w:ascii="Times New Roman" w:hAnsi="Times New Roman" w:cs="Times New Roman"/>
          </w:rPr>
          <w:delText xml:space="preserve"> </w:delText>
        </w:r>
        <w:commentRangeEnd w:id="1013"/>
        <w:r w:rsidR="003E4E9F" w:rsidDel="000608C0">
          <w:rPr>
            <w:rStyle w:val="CommentReference"/>
          </w:rPr>
          <w:commentReference w:id="1013"/>
        </w:r>
      </w:del>
      <w:commentRangeEnd w:id="1014"/>
      <w:r w:rsidR="00AD2FA2">
        <w:rPr>
          <w:rStyle w:val="CommentReference"/>
        </w:rPr>
        <w:commentReference w:id="1014"/>
      </w:r>
      <w:del w:id="1020" w:author="Chelsey Nieman" w:date="2020-12-28T10:49:00Z">
        <w:r w:rsidR="00E66621" w:rsidDel="000608C0">
          <w:rPr>
            <w:rFonts w:ascii="Times New Roman" w:hAnsi="Times New Roman" w:cs="Times New Roman"/>
          </w:rPr>
          <w:delText>St</w:delText>
        </w:r>
      </w:del>
      <w:r w:rsidR="00E66621">
        <w:rPr>
          <w:rFonts w:ascii="Times New Roman" w:hAnsi="Times New Roman" w:cs="Times New Roman"/>
        </w:rPr>
        <w:t>rategies can be implemented</w:t>
      </w:r>
      <w:r>
        <w:rPr>
          <w:rFonts w:ascii="Times New Roman" w:hAnsi="Times New Roman" w:cs="Times New Roman"/>
        </w:rPr>
        <w:t xml:space="preserve"> </w:t>
      </w:r>
      <w:del w:id="1021" w:author="Stuart Jones" w:date="2020-12-22T14:14:00Z">
        <w:r w:rsidDel="00B56336">
          <w:rPr>
            <w:rFonts w:ascii="Times New Roman" w:hAnsi="Times New Roman" w:cs="Times New Roman"/>
          </w:rPr>
          <w:delText>by themselves</w:delText>
        </w:r>
      </w:del>
      <w:ins w:id="1022"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1023"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of harvest on the desired species; only the magnitude of management action necessary changes. At low levels of species 2 harvest, </w:t>
      </w:r>
      <w:del w:id="1024" w:author="Colin Dassow" w:date="2020-12-27T11:15:00Z">
        <w:r w:rsidR="00E66621" w:rsidDel="003E4E9F">
          <w:rPr>
            <w:rFonts w:ascii="Times New Roman" w:hAnsi="Times New Roman" w:cs="Times New Roman"/>
          </w:rPr>
          <w:delText>stocking can be used</w:delText>
        </w:r>
      </w:del>
      <w:ins w:id="1025"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1026"/>
      <w:commentRangeStart w:id="1027"/>
      <w:r>
        <w:rPr>
          <w:rFonts w:ascii="Times New Roman" w:hAnsi="Times New Roman" w:cs="Times New Roman"/>
        </w:rPr>
        <w:t xml:space="preserve">maintain the stable state of the </w:t>
      </w:r>
      <w:commentRangeEnd w:id="1026"/>
      <w:r w:rsidR="00B56336">
        <w:rPr>
          <w:rStyle w:val="CommentReference"/>
        </w:rPr>
        <w:commentReference w:id="1026"/>
      </w:r>
      <w:commentRangeEnd w:id="1027"/>
      <w:r w:rsidR="00B30CCA">
        <w:rPr>
          <w:rStyle w:val="CommentReference"/>
        </w:rPr>
        <w:commentReference w:id="1027"/>
      </w:r>
      <w:r>
        <w:rPr>
          <w:rFonts w:ascii="Times New Roman" w:hAnsi="Times New Roman" w:cs="Times New Roman"/>
        </w:rPr>
        <w:t>system</w:t>
      </w:r>
      <w:ins w:id="1028"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1029"/>
      <w:commentRangeStart w:id="1030"/>
      <w:commentRangeStart w:id="1031"/>
      <w:r w:rsidRPr="00B233A4">
        <w:rPr>
          <w:rFonts w:ascii="Times New Roman" w:hAnsi="Times New Roman" w:cs="Times New Roman"/>
        </w:rPr>
        <w:t>Figure 3.</w:t>
      </w:r>
      <w:commentRangeEnd w:id="1029"/>
      <w:r w:rsidR="00F04161">
        <w:rPr>
          <w:rStyle w:val="CommentReference"/>
          <w:i w:val="0"/>
        </w:rPr>
        <w:commentReference w:id="1029"/>
      </w:r>
      <w:commentRangeEnd w:id="1030"/>
      <w:r w:rsidR="00EC5306">
        <w:rPr>
          <w:rStyle w:val="CommentReference"/>
          <w:i w:val="0"/>
        </w:rPr>
        <w:commentReference w:id="1030"/>
      </w:r>
      <w:commentRangeEnd w:id="1031"/>
      <w:r w:rsidR="00B30CCA">
        <w:rPr>
          <w:rStyle w:val="CommentReference"/>
          <w:i w:val="0"/>
        </w:rPr>
        <w:commentReference w:id="1031"/>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w:t>
      </w:r>
      <w:del w:id="1032" w:author="Colin Dassow" w:date="2020-12-30T10:20:00Z">
        <w:r w:rsidR="00261A1B" w:rsidDel="00114310">
          <w:rPr>
            <w:rFonts w:ascii="Times New Roman" w:hAnsi="Times New Roman" w:cs="Times New Roman"/>
          </w:rPr>
          <w:delText xml:space="preserve"> both</w:delText>
        </w:r>
      </w:del>
      <w:ins w:id="1033"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1034"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1035"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1036" w:author="Colin Dassow" w:date="2020-12-27T11:20:00Z">
        <w:r w:rsidR="00261A1B" w:rsidDel="003E4E9F">
          <w:rPr>
            <w:rFonts w:ascii="Times New Roman" w:hAnsi="Times New Roman" w:cs="Times New Roman"/>
          </w:rPr>
          <w:delText>negative outcomes (alternate stable state in which species 2 dominates)</w:delText>
        </w:r>
      </w:del>
      <w:ins w:id="1037"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w:t>
      </w:r>
      <w:r w:rsidR="00261A1B" w:rsidRPr="00B233A4">
        <w:rPr>
          <w:rFonts w:ascii="Times New Roman" w:hAnsi="Times New Roman" w:cs="Times New Roman"/>
        </w:rPr>
        <w:lastRenderedPageBreak/>
        <w:t xml:space="preserve">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AB7271B" w:rsidR="00261A1B" w:rsidRPr="00B233A4" w:rsidRDefault="00261A1B" w:rsidP="00261A1B">
      <w:pPr>
        <w:pStyle w:val="BodyText"/>
        <w:widowControl w:val="0"/>
        <w:suppressLineNumbers/>
        <w:ind w:firstLine="720"/>
        <w:rPr>
          <w:rFonts w:ascii="Times New Roman" w:hAnsi="Times New Roman" w:cs="Times New Roman"/>
        </w:rPr>
      </w:pPr>
      <w:commentRangeStart w:id="1038"/>
      <w:commentRangeStart w:id="1039"/>
      <w:commentRangeStart w:id="1040"/>
      <w:r>
        <w:rPr>
          <w:rFonts w:ascii="Times New Roman" w:hAnsi="Times New Roman" w:cs="Times New Roman"/>
        </w:rPr>
        <w:t>Finally, a</w:t>
      </w:r>
      <w:commentRangeStart w:id="1041"/>
      <w:commentRangeEnd w:id="1041"/>
      <w:r>
        <w:rPr>
          <w:rStyle w:val="CommentReference"/>
        </w:rPr>
        <w:commentReference w:id="1041"/>
      </w:r>
      <w:r w:rsidRPr="00B233A4">
        <w:rPr>
          <w:rFonts w:ascii="Times New Roman" w:hAnsi="Times New Roman" w:cs="Times New Roman"/>
        </w:rPr>
        <w:t xml:space="preserve"> scenario</w:t>
      </w:r>
      <w:r>
        <w:rPr>
          <w:rFonts w:ascii="Times New Roman" w:hAnsi="Times New Roman" w:cs="Times New Roman"/>
        </w:rPr>
        <w:t xml:space="preserve"> </w:t>
      </w:r>
      <w:commentRangeEnd w:id="1038"/>
      <w:r w:rsidR="00B56336">
        <w:rPr>
          <w:rStyle w:val="CommentReference"/>
        </w:rPr>
        <w:commentReference w:id="1038"/>
      </w:r>
      <w:commentRangeEnd w:id="1039"/>
      <w:r w:rsidR="00B30CCA">
        <w:rPr>
          <w:rStyle w:val="CommentReference"/>
        </w:rPr>
        <w:commentReference w:id="1039"/>
      </w:r>
      <w:commentRangeEnd w:id="1040"/>
      <w:r w:rsidR="00D61596">
        <w:rPr>
          <w:rStyle w:val="CommentReference"/>
        </w:rPr>
        <w:commentReference w:id="1040"/>
      </w:r>
      <w:r>
        <w:rPr>
          <w:rFonts w:ascii="Times New Roman" w:hAnsi="Times New Roman" w:cs="Times New Roman"/>
        </w:rPr>
        <w:t>was explored</w:t>
      </w:r>
      <w:r w:rsidRPr="00B233A4">
        <w:rPr>
          <w:rFonts w:ascii="Times New Roman" w:hAnsi="Times New Roman" w:cs="Times New Roman"/>
        </w:rPr>
        <w:t xml:space="preserve"> where slow moving changes in </w:t>
      </w:r>
      <w:ins w:id="1042" w:author="Colin Dassow" w:date="2020-12-29T15:31:00Z">
        <w:r w:rsidR="0054418A">
          <w:rPr>
            <w:rFonts w:ascii="Times New Roman" w:hAnsi="Times New Roman" w:cs="Times New Roman"/>
          </w:rPr>
          <w:t xml:space="preserve">some system variable outside a mangers control may drive an eventual flip in stable state from species 1 to species 2. For the purposes of this experiment we describe a hypothetical change in </w:t>
        </w:r>
      </w:ins>
      <w:commentRangeStart w:id="1043"/>
      <w:commentRangeStart w:id="1044"/>
      <w:r w:rsidR="00E66621">
        <w:rPr>
          <w:rFonts w:ascii="Times New Roman" w:hAnsi="Times New Roman" w:cs="Times New Roman"/>
        </w:rPr>
        <w:t>juvenile refuge</w:t>
      </w:r>
      <w:ins w:id="1045" w:author="Colin Dassow" w:date="2020-12-27T11:28:00Z">
        <w:r w:rsidR="00D61596">
          <w:rPr>
            <w:rFonts w:ascii="Times New Roman" w:hAnsi="Times New Roman" w:cs="Times New Roman"/>
          </w:rPr>
          <w:t xml:space="preserve"> </w:t>
        </w:r>
      </w:ins>
      <w:del w:id="1046"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availability</w:t>
      </w:r>
      <w:commentRangeEnd w:id="1043"/>
      <w:r w:rsidR="004860B5">
        <w:rPr>
          <w:rStyle w:val="CommentReference"/>
        </w:rPr>
        <w:commentReference w:id="1043"/>
      </w:r>
      <w:commentRangeEnd w:id="1044"/>
      <w:r w:rsidR="0054418A">
        <w:rPr>
          <w:rStyle w:val="CommentReference"/>
        </w:rPr>
        <w:commentReference w:id="1044"/>
      </w:r>
      <w:ins w:id="1047" w:author="Colin Dassow" w:date="2020-12-29T15:34:00Z">
        <w:r w:rsidR="0054418A">
          <w:rPr>
            <w:rFonts w:ascii="Times New Roman" w:hAnsi="Times New Roman" w:cs="Times New Roman"/>
          </w:rPr>
          <w:t>, though in some cases managers may be able to control this variable</w:t>
        </w:r>
      </w:ins>
      <w:del w:id="1048" w:author="Colin Dassow" w:date="2020-12-29T15:34:00Z">
        <w:r w:rsidRPr="00B233A4" w:rsidDel="0054418A">
          <w:rPr>
            <w:rFonts w:ascii="Times New Roman" w:hAnsi="Times New Roman" w:cs="Times New Roman"/>
          </w:rPr>
          <w:delText xml:space="preserve"> </w:delText>
        </w:r>
      </w:del>
      <w:ins w:id="1049" w:author="Colin Dassow" w:date="2020-12-29T15:32:00Z">
        <w:r w:rsidR="0054418A">
          <w:rPr>
            <w:rFonts w:ascii="Times New Roman" w:hAnsi="Times New Roman" w:cs="Times New Roman"/>
          </w:rPr>
          <w:t>. Similar slow moving changes could occur through changes in climate or angler preferences.</w:t>
        </w:r>
      </w:ins>
      <w:ins w:id="1050" w:author="Colin Dassow" w:date="2020-12-27T11:28:00Z">
        <w:r w:rsidR="00D61596" w:rsidRPr="00B233A4">
          <w:rPr>
            <w:rFonts w:ascii="Times New Roman" w:hAnsi="Times New Roman" w:cs="Times New Roman"/>
          </w:rPr>
          <w:t xml:space="preserve"> </w:t>
        </w:r>
      </w:ins>
      <w:del w:id="1051" w:author="Colin Dassow" w:date="2020-12-29T15:34:00Z">
        <w:r w:rsidRPr="00B233A4" w:rsidDel="0054418A">
          <w:rPr>
            <w:rFonts w:ascii="Times New Roman" w:hAnsi="Times New Roman" w:cs="Times New Roman"/>
          </w:rPr>
          <w:delText xml:space="preserve">can drive an eventual flip in system state from species 1 to species 2. </w:delText>
        </w:r>
      </w:del>
      <w:r>
        <w:rPr>
          <w:rFonts w:ascii="Times New Roman" w:hAnsi="Times New Roman" w:cs="Times New Roman"/>
        </w:rPr>
        <w:t xml:space="preserve">Investigation of slow change towards </w:t>
      </w:r>
      <w:ins w:id="1052" w:author="Colin Dassow" w:date="2020-12-29T15:35:00Z">
        <w:r w:rsidR="0054418A">
          <w:rPr>
            <w:rFonts w:ascii="Times New Roman" w:hAnsi="Times New Roman" w:cs="Times New Roman"/>
          </w:rPr>
          <w:t xml:space="preserve">a </w:t>
        </w:r>
      </w:ins>
      <w:r>
        <w:rPr>
          <w:rFonts w:ascii="Times New Roman" w:hAnsi="Times New Roman" w:cs="Times New Roman"/>
        </w:rPr>
        <w:t>tipping point</w:t>
      </w:r>
      <w:del w:id="1053" w:author="Colin Dassow" w:date="2020-12-29T15:35:00Z">
        <w:r w:rsidDel="0054418A">
          <w:rPr>
            <w:rFonts w:ascii="Times New Roman" w:hAnsi="Times New Roman" w:cs="Times New Roman"/>
          </w:rPr>
          <w:delText>s</w:delText>
        </w:r>
      </w:del>
      <w:r>
        <w:rPr>
          <w:rFonts w:ascii="Times New Roman" w:hAnsi="Times New Roman" w:cs="Times New Roman"/>
        </w:rPr>
        <w:t xml:space="preserve"> in </w:t>
      </w:r>
      <w:ins w:id="1054" w:author="Colin Dassow" w:date="2020-12-29T15:35:00Z">
        <w:r w:rsidR="0054418A">
          <w:rPr>
            <w:rFonts w:ascii="Times New Roman" w:hAnsi="Times New Roman" w:cs="Times New Roman"/>
          </w:rPr>
          <w:t>the</w:t>
        </w:r>
      </w:ins>
      <w:del w:id="1055" w:author="Colin Dassow" w:date="2020-12-29T15:35:00Z">
        <w:r w:rsidDel="0054418A">
          <w:rPr>
            <w:rFonts w:ascii="Times New Roman" w:hAnsi="Times New Roman" w:cs="Times New Roman"/>
          </w:rPr>
          <w:delText>a</w:delText>
        </w:r>
      </w:del>
      <w:r>
        <w:rPr>
          <w:rFonts w:ascii="Times New Roman" w:hAnsi="Times New Roman" w:cs="Times New Roman"/>
        </w:rPr>
        <w:t xml:space="preserve">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056"/>
      <w:r w:rsidRPr="00B233A4">
        <w:rPr>
          <w:rFonts w:ascii="Times New Roman" w:hAnsi="Times New Roman" w:cs="Times New Roman"/>
        </w:rPr>
        <w:t xml:space="preserve">Management action here was limited to what might be feasible given time and budget constraints for most </w:t>
      </w:r>
      <w:commentRangeStart w:id="1057"/>
      <w:r w:rsidRPr="00B233A4">
        <w:rPr>
          <w:rFonts w:ascii="Times New Roman" w:hAnsi="Times New Roman" w:cs="Times New Roman"/>
        </w:rPr>
        <w:t>managers</w:t>
      </w:r>
      <w:commentRangeEnd w:id="1056"/>
      <w:r w:rsidRPr="00B233A4">
        <w:rPr>
          <w:rStyle w:val="CommentReference"/>
          <w:rFonts w:ascii="Times New Roman" w:hAnsi="Times New Roman" w:cs="Times New Roman"/>
        </w:rPr>
        <w:commentReference w:id="1056"/>
      </w:r>
      <w:commentRangeEnd w:id="1057"/>
      <w:r>
        <w:rPr>
          <w:rStyle w:val="CommentReference"/>
        </w:rPr>
        <w:commentReference w:id="1057"/>
      </w:r>
      <w:r w:rsidRPr="00B233A4">
        <w:rPr>
          <w:rFonts w:ascii="Times New Roman" w:hAnsi="Times New Roman" w:cs="Times New Roman"/>
        </w:rPr>
        <w:t>.</w:t>
      </w:r>
      <w:ins w:id="1058" w:author="Colin Dassow" w:date="2020-12-27T11:29:00Z">
        <w:r w:rsidR="00D61596">
          <w:rPr>
            <w:rFonts w:ascii="Times New Roman" w:hAnsi="Times New Roman" w:cs="Times New Roman"/>
          </w:rPr>
          <w:t xml:space="preserve"> </w:t>
        </w:r>
      </w:ins>
      <w:moveFromRangeStart w:id="1059" w:author="Chelsey Nieman" w:date="2020-12-30T09:06:00Z" w:name="move60211588"/>
      <w:commentRangeStart w:id="1060"/>
      <w:commentRangeStart w:id="1061"/>
      <w:moveFrom w:id="1062" w:author="Chelsey Nieman" w:date="2020-12-30T09:06:00Z">
        <w:ins w:id="1063" w:author="Colin Dassow" w:date="2020-12-27T11:29:00Z">
          <w:r w:rsidR="00D61596" w:rsidDel="00325638">
            <w:rPr>
              <w:rFonts w:ascii="Times New Roman" w:hAnsi="Times New Roman" w:cs="Times New Roman"/>
            </w:rPr>
            <w:t xml:space="preserve">Other work has explored the importance of timing in </w:t>
          </w:r>
        </w:ins>
        <w:ins w:id="1064" w:author="Colin Dassow" w:date="2020-12-27T11:30:00Z">
          <w:r w:rsidR="00D61596" w:rsidDel="00325638">
            <w:rPr>
              <w:rFonts w:ascii="Times New Roman" w:hAnsi="Times New Roman" w:cs="Times New Roman"/>
            </w:rPr>
            <w:t>management</w:t>
          </w:r>
        </w:ins>
        <w:ins w:id="1065" w:author="Colin Dassow" w:date="2020-12-27T11:29:00Z">
          <w:r w:rsidR="00D61596" w:rsidDel="00325638">
            <w:rPr>
              <w:rFonts w:ascii="Times New Roman" w:hAnsi="Times New Roman" w:cs="Times New Roman"/>
            </w:rPr>
            <w:t xml:space="preserve"> </w:t>
          </w:r>
        </w:ins>
        <w:ins w:id="1066" w:author="Colin Dassow" w:date="2020-12-27T11:30:00Z">
          <w:r w:rsidR="00D61596" w:rsidDel="00325638">
            <w:rPr>
              <w:rFonts w:ascii="Times New Roman" w:hAnsi="Times New Roman" w:cs="Times New Roman"/>
            </w:rPr>
            <w:t xml:space="preserve">intervention and lags in implementation once a decision has been made on the outcome of the action (Biggs et al. 2009, </w:t>
          </w:r>
        </w:ins>
        <w:ins w:id="1067" w:author="Colin Dassow" w:date="2020-12-27T11:32:00Z">
          <w:r w:rsidR="00D61596" w:rsidDel="00325638">
            <w:rPr>
              <w:rFonts w:ascii="Times New Roman" w:hAnsi="Times New Roman" w:cs="Times New Roman"/>
            </w:rPr>
            <w:t>Martin et al. 2020</w:t>
          </w:r>
        </w:ins>
        <w:ins w:id="1068" w:author="Colin Dassow" w:date="2020-12-27T11:30:00Z">
          <w:r w:rsidR="00D61596" w:rsidDel="00325638">
            <w:rPr>
              <w:rFonts w:ascii="Times New Roman" w:hAnsi="Times New Roman" w:cs="Times New Roman"/>
            </w:rPr>
            <w:t>)</w:t>
          </w:r>
        </w:ins>
        <w:ins w:id="1069" w:author="Colin Dassow" w:date="2020-12-27T11:32:00Z">
          <w:r w:rsidR="00D61596" w:rsidDel="00325638">
            <w:rPr>
              <w:rFonts w:ascii="Times New Roman" w:hAnsi="Times New Roman" w:cs="Times New Roman"/>
            </w:rPr>
            <w:t>.</w:t>
          </w:r>
        </w:ins>
        <w:commentRangeEnd w:id="1060"/>
        <w:ins w:id="1070" w:author="Colin Dassow" w:date="2020-12-27T11:33:00Z">
          <w:r w:rsidR="00095EC1" w:rsidDel="00325638">
            <w:rPr>
              <w:rStyle w:val="CommentReference"/>
            </w:rPr>
            <w:commentReference w:id="1060"/>
          </w:r>
          <w:commentRangeEnd w:id="1061"/>
          <w:r w:rsidR="00095EC1" w:rsidDel="00325638">
            <w:rPr>
              <w:rStyle w:val="CommentReference"/>
            </w:rPr>
            <w:commentReference w:id="1061"/>
          </w:r>
        </w:ins>
      </w:moveFrom>
      <w:moveFromRangeEnd w:id="1059"/>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071"/>
      <w:commentRangeStart w:id="1072"/>
      <w:r w:rsidRPr="00B233A4">
        <w:rPr>
          <w:rFonts w:ascii="Times New Roman" w:hAnsi="Times New Roman" w:cs="Times New Roman"/>
        </w:rPr>
        <w:t>Delaying</w:t>
      </w:r>
      <w:commentRangeEnd w:id="1071"/>
      <w:r w:rsidR="00261A1B">
        <w:rPr>
          <w:rStyle w:val="CommentReference"/>
          <w:i w:val="0"/>
        </w:rPr>
        <w:commentReference w:id="1071"/>
      </w:r>
      <w:commentRangeEnd w:id="1072"/>
      <w:r w:rsidR="00B30CCA">
        <w:rPr>
          <w:rStyle w:val="CommentReference"/>
          <w:i w:val="0"/>
        </w:rPr>
        <w:commentReference w:id="1072"/>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w:t>
      </w:r>
      <w:commentRangeStart w:id="1073"/>
      <w:commentRangeStart w:id="1074"/>
      <w:r w:rsidRPr="00B233A4">
        <w:rPr>
          <w:rFonts w:ascii="Times New Roman" w:hAnsi="Times New Roman" w:cs="Times New Roman"/>
        </w:rPr>
        <w:t>panel D</w:t>
      </w:r>
      <w:commentRangeEnd w:id="1073"/>
      <w:r w:rsidR="004860B5">
        <w:rPr>
          <w:rStyle w:val="CommentReference"/>
          <w:i w:val="0"/>
        </w:rPr>
        <w:commentReference w:id="1073"/>
      </w:r>
      <w:commentRangeEnd w:id="1074"/>
      <w:r w:rsidR="005D7CCD">
        <w:rPr>
          <w:rStyle w:val="CommentReference"/>
          <w:i w:val="0"/>
        </w:rPr>
        <w:commentReference w:id="1074"/>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1076" w:author="Chelsey Nieman" w:date="2020-12-23T13:51:00Z"/>
          <w:rFonts w:ascii="Times New Roman" w:hAnsi="Times New Roman" w:cs="Times New Roman"/>
          <w:color w:val="auto"/>
        </w:rPr>
      </w:pPr>
      <w:r>
        <w:rPr>
          <w:rFonts w:ascii="Times New Roman" w:hAnsi="Times New Roman" w:cs="Times New Roman"/>
          <w:color w:val="auto"/>
        </w:rPr>
        <w:lastRenderedPageBreak/>
        <w:t>Discu</w:t>
      </w:r>
      <w:commentRangeStart w:id="1077"/>
      <w:r>
        <w:rPr>
          <w:rFonts w:ascii="Times New Roman" w:hAnsi="Times New Roman" w:cs="Times New Roman"/>
          <w:color w:val="auto"/>
        </w:rPr>
        <w:t>ssio</w:t>
      </w:r>
      <w:commentRangeEnd w:id="1077"/>
      <w:r w:rsidR="005C1CAB">
        <w:rPr>
          <w:rStyle w:val="CommentReference"/>
          <w:rFonts w:asciiTheme="minorHAnsi" w:eastAsiaTheme="minorHAnsi" w:hAnsiTheme="minorHAnsi" w:cstheme="minorBidi"/>
          <w:b w:val="0"/>
          <w:bCs w:val="0"/>
          <w:color w:val="auto"/>
        </w:rPr>
        <w:commentReference w:id="1077"/>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1078" w:author="Chelsey Nieman" w:date="2020-12-23T13:51:00Z">
          <w:pPr>
            <w:pStyle w:val="ImageCaption"/>
            <w:widowControl w:val="0"/>
            <w:suppressLineNumbers/>
          </w:pPr>
        </w:pPrChange>
      </w:pPr>
    </w:p>
    <w:p w14:paraId="695CCD56" w14:textId="3A11A9B7"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w:t>
      </w:r>
      <w:ins w:id="1079" w:author="Chelsey Nieman" w:date="2020-12-28T09:47:00Z">
        <w:r w:rsidR="00C97CAF">
          <w:rPr>
            <w:rFonts w:ascii="Times New Roman" w:hAnsi="Times New Roman" w:cs="Times New Roman"/>
            <w:i w:val="0"/>
          </w:rPr>
          <w:t xml:space="preserve"> (</w:t>
        </w:r>
      </w:ins>
      <w:ins w:id="1080" w:author="Colin Dassow" w:date="2020-12-29T15:41:00Z">
        <w:r w:rsidR="00D93AA2">
          <w:rPr>
            <w:rFonts w:ascii="Times New Roman" w:hAnsi="Times New Roman" w:cs="Times New Roman"/>
            <w:i w:val="0"/>
          </w:rPr>
          <w:t xml:space="preserve">De </w:t>
        </w:r>
        <w:proofErr w:type="spellStart"/>
        <w:r w:rsidR="00D93AA2">
          <w:rPr>
            <w:rFonts w:ascii="Times New Roman" w:hAnsi="Times New Roman" w:cs="Times New Roman"/>
            <w:i w:val="0"/>
          </w:rPr>
          <w:t>Roos</w:t>
        </w:r>
        <w:proofErr w:type="spellEnd"/>
        <w:r w:rsidR="00D93AA2">
          <w:rPr>
            <w:rFonts w:ascii="Times New Roman" w:hAnsi="Times New Roman" w:cs="Times New Roman"/>
            <w:i w:val="0"/>
          </w:rPr>
          <w:t xml:space="preserve"> and </w:t>
        </w:r>
        <w:proofErr w:type="spellStart"/>
        <w:r w:rsidR="00D93AA2">
          <w:rPr>
            <w:rFonts w:ascii="Times New Roman" w:hAnsi="Times New Roman" w:cs="Times New Roman"/>
            <w:i w:val="0"/>
          </w:rPr>
          <w:t>Persson</w:t>
        </w:r>
        <w:proofErr w:type="spellEnd"/>
        <w:r w:rsidR="00D93AA2">
          <w:rPr>
            <w:rFonts w:ascii="Times New Roman" w:hAnsi="Times New Roman" w:cs="Times New Roman"/>
            <w:i w:val="0"/>
          </w:rPr>
          <w:t xml:space="preserve"> 2002, </w:t>
        </w:r>
      </w:ins>
      <w:ins w:id="1081" w:author="Colin Dassow" w:date="2020-12-29T15:39:00Z">
        <w:r w:rsidR="00D93AA2">
          <w:rPr>
            <w:rFonts w:ascii="Times New Roman" w:hAnsi="Times New Roman" w:cs="Times New Roman"/>
            <w:i w:val="0"/>
          </w:rPr>
          <w:t xml:space="preserve">Carpenter and </w:t>
        </w:r>
        <w:proofErr w:type="spellStart"/>
        <w:r w:rsidR="00D93AA2">
          <w:rPr>
            <w:rFonts w:ascii="Times New Roman" w:hAnsi="Times New Roman" w:cs="Times New Roman"/>
            <w:i w:val="0"/>
          </w:rPr>
          <w:t>Kinne</w:t>
        </w:r>
        <w:proofErr w:type="spellEnd"/>
        <w:r w:rsidR="00D93AA2">
          <w:rPr>
            <w:rFonts w:ascii="Times New Roman" w:hAnsi="Times New Roman" w:cs="Times New Roman"/>
            <w:i w:val="0"/>
          </w:rPr>
          <w:t xml:space="preserve"> 2003, </w:t>
        </w:r>
        <w:proofErr w:type="spellStart"/>
        <w:r w:rsidR="00D93AA2">
          <w:rPr>
            <w:rFonts w:ascii="Times New Roman" w:hAnsi="Times New Roman" w:cs="Times New Roman"/>
            <w:i w:val="0"/>
          </w:rPr>
          <w:t>Persson</w:t>
        </w:r>
        <w:proofErr w:type="spellEnd"/>
        <w:r w:rsidR="00D93AA2">
          <w:rPr>
            <w:rFonts w:ascii="Times New Roman" w:hAnsi="Times New Roman" w:cs="Times New Roman"/>
            <w:i w:val="0"/>
          </w:rPr>
          <w:t xml:space="preserve"> et al. 2007</w:t>
        </w:r>
      </w:ins>
      <w:commentRangeStart w:id="1082"/>
      <w:ins w:id="1083" w:author="Chelsey Nieman" w:date="2020-12-28T09:47:00Z">
        <w:del w:id="1084" w:author="Colin Dassow" w:date="2020-12-29T15:41:00Z">
          <w:r w:rsidR="00C97CAF" w:rsidRPr="00C97CAF" w:rsidDel="00D93AA2">
            <w:rPr>
              <w:rFonts w:ascii="Times New Roman" w:hAnsi="Times New Roman" w:cs="Times New Roman"/>
              <w:b/>
              <w:bCs/>
              <w:i w:val="0"/>
              <w:rPrChange w:id="1085" w:author="Chelsey Nieman" w:date="2020-12-28T09:47:00Z">
                <w:rPr>
                  <w:rFonts w:ascii="Times New Roman" w:hAnsi="Times New Roman" w:cs="Times New Roman"/>
                  <w:i w:val="0"/>
                </w:rPr>
              </w:rPrChange>
            </w:rPr>
            <w:delText>citations</w:delText>
          </w:r>
        </w:del>
        <w:commentRangeEnd w:id="1082"/>
        <w:r w:rsidR="00C97CAF">
          <w:rPr>
            <w:rStyle w:val="CommentReference"/>
            <w:i w:val="0"/>
          </w:rPr>
          <w:commentReference w:id="1082"/>
        </w:r>
        <w:r w:rsidR="00C97CAF">
          <w:rPr>
            <w:rFonts w:ascii="Times New Roman" w:hAnsi="Times New Roman" w:cs="Times New Roman"/>
            <w:i w:val="0"/>
          </w:rPr>
          <w:t>)</w:t>
        </w:r>
      </w:ins>
      <w:r w:rsidR="00032EE2">
        <w:rPr>
          <w:rFonts w:ascii="Times New Roman" w:hAnsi="Times New Roman" w:cs="Times New Roman"/>
          <w:i w:val="0"/>
        </w:rPr>
        <w:t xml:space="preserve">. </w:t>
      </w:r>
      <w:del w:id="1086" w:author="Colin Dassow" w:date="2020-12-27T11:35:00Z">
        <w:r w:rsidR="00B85D7C" w:rsidDel="00095EC1">
          <w:rPr>
            <w:rFonts w:ascii="Times New Roman" w:hAnsi="Times New Roman" w:cs="Times New Roman"/>
            <w:i w:val="0"/>
          </w:rPr>
          <w:delText>Here</w:delText>
        </w:r>
        <w:commentRangeStart w:id="1087"/>
        <w:commentRangeStart w:id="1088"/>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1087"/>
        <w:r w:rsidR="002000F9" w:rsidDel="00095EC1">
          <w:rPr>
            <w:rStyle w:val="CommentReference"/>
            <w:i w:val="0"/>
          </w:rPr>
          <w:commentReference w:id="1087"/>
        </w:r>
        <w:commentRangeEnd w:id="1088"/>
        <w:r w:rsidR="00B30CCA" w:rsidDel="00095EC1">
          <w:rPr>
            <w:rStyle w:val="CommentReference"/>
            <w:i w:val="0"/>
          </w:rPr>
          <w:commentReference w:id="1088"/>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1089"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del w:id="1090" w:author="Chelsey Nieman" w:date="2020-12-28T09:48:00Z">
        <w:r w:rsidR="001818FB" w:rsidDel="00C97CAF">
          <w:rPr>
            <w:rFonts w:ascii="Times New Roman" w:hAnsi="Times New Roman" w:cs="Times New Roman"/>
            <w:i w:val="0"/>
          </w:rPr>
          <w:delText xml:space="preserve">While </w:delText>
        </w:r>
      </w:del>
      <w:ins w:id="1091" w:author="Chelsey Nieman" w:date="2020-12-28T09:48:00Z">
        <w:r w:rsidR="00C97CAF">
          <w:rPr>
            <w:rFonts w:ascii="Times New Roman" w:hAnsi="Times New Roman" w:cs="Times New Roman"/>
            <w:i w:val="0"/>
          </w:rPr>
          <w:t xml:space="preserve">Although </w:t>
        </w:r>
      </w:ins>
      <w:r w:rsidR="001818FB">
        <w:rPr>
          <w:rFonts w:ascii="Times New Roman" w:hAnsi="Times New Roman" w:cs="Times New Roman"/>
          <w:i w:val="0"/>
        </w:rPr>
        <w:t>our model is a simplification of a complex system, it demonstrates the need to incorporate our understanding of the ecology of aquatic ecosystems into a holistic view of managing these important r</w:t>
      </w:r>
      <w:commentRangeStart w:id="1092"/>
      <w:commentRangeStart w:id="1093"/>
      <w:commentRangeStart w:id="1094"/>
      <w:r w:rsidR="001818FB">
        <w:rPr>
          <w:rFonts w:ascii="Times New Roman" w:hAnsi="Times New Roman" w:cs="Times New Roman"/>
          <w:i w:val="0"/>
        </w:rPr>
        <w:t>esources</w:t>
      </w:r>
      <w:commentRangeEnd w:id="1092"/>
      <w:r w:rsidR="00C97CAF">
        <w:rPr>
          <w:rStyle w:val="CommentReference"/>
          <w:i w:val="0"/>
        </w:rPr>
        <w:commentReference w:id="1092"/>
      </w:r>
      <w:commentRangeEnd w:id="1093"/>
      <w:r w:rsidR="005B5D26">
        <w:rPr>
          <w:rStyle w:val="CommentReference"/>
          <w:i w:val="0"/>
        </w:rPr>
        <w:commentReference w:id="1093"/>
      </w:r>
      <w:commentRangeEnd w:id="1094"/>
      <w:r w:rsidR="00D93AA2">
        <w:rPr>
          <w:rStyle w:val="CommentReference"/>
          <w:i w:val="0"/>
        </w:rPr>
        <w:commentReference w:id="1094"/>
      </w:r>
      <w:r w:rsidR="001818FB">
        <w:rPr>
          <w:rFonts w:ascii="Times New Roman" w:hAnsi="Times New Roman" w:cs="Times New Roman"/>
          <w:i w:val="0"/>
        </w:rPr>
        <w:t>.</w:t>
      </w:r>
      <w:ins w:id="1095" w:author="Colin Dassow" w:date="2020-12-29T11:06:00Z">
        <w:r w:rsidR="005B5D26">
          <w:rPr>
            <w:rFonts w:ascii="Times New Roman" w:hAnsi="Times New Roman" w:cs="Times New Roman"/>
            <w:i w:val="0"/>
          </w:rPr>
          <w:t xml:space="preserve"> In practice, this is difficult to do</w:t>
        </w:r>
      </w:ins>
      <w:ins w:id="1096" w:author="Colin Dassow" w:date="2020-12-29T11:11:00Z">
        <w:r w:rsidR="005B5D26">
          <w:rPr>
            <w:rFonts w:ascii="Times New Roman" w:hAnsi="Times New Roman" w:cs="Times New Roman"/>
            <w:i w:val="0"/>
          </w:rPr>
          <w:t xml:space="preserve"> as </w:t>
        </w:r>
      </w:ins>
      <w:ins w:id="1097" w:author="Colin Dassow" w:date="2020-12-29T11:17:00Z">
        <w:r w:rsidR="005B5D26">
          <w:rPr>
            <w:rFonts w:ascii="Times New Roman" w:hAnsi="Times New Roman" w:cs="Times New Roman"/>
            <w:i w:val="0"/>
          </w:rPr>
          <w:t xml:space="preserve">interactions within </w:t>
        </w:r>
      </w:ins>
      <w:ins w:id="1098" w:author="Colin Dassow" w:date="2020-12-29T11:11:00Z">
        <w:r w:rsidR="005B5D26">
          <w:rPr>
            <w:rFonts w:ascii="Times New Roman" w:hAnsi="Times New Roman" w:cs="Times New Roman"/>
            <w:i w:val="0"/>
          </w:rPr>
          <w:t xml:space="preserve">aquatic communities and our understanding of them continue to change. </w:t>
        </w:r>
      </w:ins>
    </w:p>
    <w:p w14:paraId="715D6868" w14:textId="34AF7619"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t>
      </w:r>
      <w:ins w:id="1099" w:author="Chelsey Nieman" w:date="2020-12-28T09:49:00Z">
        <w:r w:rsidR="00C97CAF">
          <w:rPr>
            <w:rFonts w:ascii="Times New Roman" w:hAnsi="Times New Roman" w:cs="Times New Roman"/>
            <w:i w:val="0"/>
          </w:rPr>
          <w:t>research</w:t>
        </w:r>
      </w:ins>
      <w:del w:id="1100" w:author="Chelsey Nieman" w:date="2020-12-28T09:49:00Z">
        <w:r w:rsidR="00A128D7" w:rsidDel="00C97CAF">
          <w:rPr>
            <w:rFonts w:ascii="Times New Roman" w:hAnsi="Times New Roman" w:cs="Times New Roman"/>
            <w:i w:val="0"/>
          </w:rPr>
          <w:delText>wor</w:delText>
        </w:r>
      </w:del>
      <w:del w:id="1101" w:author="Chelsey Nieman" w:date="2020-12-28T09:48:00Z">
        <w:r w:rsidR="00A128D7" w:rsidDel="00C97CAF">
          <w:rPr>
            <w:rFonts w:ascii="Times New Roman" w:hAnsi="Times New Roman" w:cs="Times New Roman"/>
            <w:i w:val="0"/>
          </w:rPr>
          <w:delText>k</w:delText>
        </w:r>
      </w:del>
      <w:r w:rsidR="00A128D7">
        <w:rPr>
          <w:rFonts w:ascii="Times New Roman" w:hAnsi="Times New Roman" w:cs="Times New Roman"/>
          <w:i w:val="0"/>
        </w:rPr>
        <w:t xml:space="preserve">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w:t>
      </w:r>
      <w:ins w:id="1102" w:author="Chelsey Nieman" w:date="2020-12-28T09:49:00Z">
        <w:r w:rsidR="00C97CAF">
          <w:rPr>
            <w:rFonts w:ascii="Times New Roman" w:hAnsi="Times New Roman" w:cs="Times New Roman"/>
            <w:i w:val="0"/>
          </w:rPr>
          <w:t>,</w:t>
        </w:r>
      </w:ins>
      <w:r w:rsidR="001B207B">
        <w:rPr>
          <w:rFonts w:ascii="Times New Roman" w:hAnsi="Times New Roman" w:cs="Times New Roman"/>
          <w:i w:val="0"/>
        </w:rPr>
        <w:t xml:space="preserve">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110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w:t>
      </w:r>
      <w:commentRangeStart w:id="1104"/>
      <w:r w:rsidR="001B207B">
        <w:rPr>
          <w:rFonts w:ascii="Times New Roman" w:hAnsi="Times New Roman" w:cs="Times New Roman"/>
          <w:i w:val="0"/>
        </w:rPr>
        <w:t xml:space="preserve">. This can be done directly through stocking, </w:t>
      </w:r>
      <w:ins w:id="1105" w:author="Colin Dassow" w:date="2020-12-29T11:20:00Z">
        <w:r w:rsidR="005B5D26">
          <w:rPr>
            <w:rFonts w:ascii="Times New Roman" w:hAnsi="Times New Roman" w:cs="Times New Roman"/>
            <w:i w:val="0"/>
          </w:rPr>
          <w:t xml:space="preserve">but because of density –dependent mortality due to limited predation refuge or prey availability, simply adding more individuals is often insufficient. Furthermore, the costs associated with stocking often limit how many individuals can be added to any one system. </w:t>
        </w:r>
      </w:ins>
      <w:del w:id="1106" w:author="Colin Dassow" w:date="2020-12-29T11:22:00Z">
        <w:r w:rsidR="001B207B" w:rsidDel="005B5D26">
          <w:rPr>
            <w:rFonts w:ascii="Times New Roman" w:hAnsi="Times New Roman" w:cs="Times New Roman"/>
            <w:i w:val="0"/>
          </w:rPr>
          <w:delText>adding more juveniles such that more survive to adulthood</w:delText>
        </w:r>
      </w:del>
      <w:commentRangeEnd w:id="1104"/>
      <w:r w:rsidR="00C97CAF">
        <w:rPr>
          <w:rStyle w:val="CommentReference"/>
          <w:i w:val="0"/>
        </w:rPr>
        <w:commentReference w:id="1104"/>
      </w:r>
      <w:del w:id="1107" w:author="Colin Dassow" w:date="2020-12-29T11:22:00Z">
        <w:r w:rsidR="001B207B" w:rsidDel="005B5D26">
          <w:rPr>
            <w:rFonts w:ascii="Times New Roman" w:hAnsi="Times New Roman" w:cs="Times New Roman"/>
            <w:i w:val="0"/>
          </w:rPr>
          <w:delText xml:space="preserve">. </w:delText>
        </w:r>
      </w:del>
      <w:r w:rsidR="001B207B">
        <w:rPr>
          <w:rFonts w:ascii="Times New Roman" w:hAnsi="Times New Roman" w:cs="Times New Roman"/>
          <w:i w:val="0"/>
        </w:rPr>
        <w:t xml:space="preserve">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w:t>
      </w:r>
      <w:del w:id="1108" w:author="Colin Dassow" w:date="2020-12-29T11:23:00Z">
        <w:r w:rsidR="001B207B" w:rsidDel="005B5D26">
          <w:rPr>
            <w:rFonts w:ascii="Times New Roman" w:hAnsi="Times New Roman" w:cs="Times New Roman"/>
            <w:i w:val="0"/>
          </w:rPr>
          <w:delText>may be less effective than expected</w:delText>
        </w:r>
      </w:del>
      <w:ins w:id="1109" w:author="Colin Dassow" w:date="2020-12-29T11:23:00Z">
        <w:r w:rsidR="005B5D26">
          <w:rPr>
            <w:rFonts w:ascii="Times New Roman" w:hAnsi="Times New Roman" w:cs="Times New Roman"/>
            <w:i w:val="0"/>
          </w:rPr>
          <w:t>can occur</w:t>
        </w:r>
      </w:ins>
      <w:r w:rsidR="001B207B">
        <w:rPr>
          <w:rFonts w:ascii="Times New Roman" w:hAnsi="Times New Roman" w:cs="Times New Roman"/>
          <w:i w:val="0"/>
        </w:rPr>
        <w:t xml:space="preserve"> because a portion of the stocked fish will feed </w:t>
      </w:r>
      <w:commentRangeStart w:id="1110"/>
      <w:commentRangeStart w:id="1111"/>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111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Thus</w:t>
      </w:r>
      <w:ins w:id="1113" w:author="Chelsey Nieman" w:date="2020-12-28T09:49:00Z">
        <w:r w:rsidR="00C97CAF">
          <w:rPr>
            <w:rFonts w:ascii="Times New Roman" w:hAnsi="Times New Roman" w:cs="Times New Roman"/>
            <w:i w:val="0"/>
          </w:rPr>
          <w:t>,</w:t>
        </w:r>
      </w:ins>
      <w:r w:rsidR="00496DBE">
        <w:rPr>
          <w:rFonts w:ascii="Times New Roman" w:hAnsi="Times New Roman" w:cs="Times New Roman"/>
          <w:i w:val="0"/>
        </w:rPr>
        <w:t xml:space="preserve"> the magnitude </w:t>
      </w:r>
      <w:ins w:id="1114" w:author="Chelsey Nieman" w:date="2020-12-28T09:49:00Z">
        <w:r w:rsidR="00C97CAF">
          <w:rPr>
            <w:rFonts w:ascii="Times New Roman" w:hAnsi="Times New Roman" w:cs="Times New Roman"/>
            <w:i w:val="0"/>
          </w:rPr>
          <w:t>of</w:t>
        </w:r>
      </w:ins>
      <w:del w:id="1115" w:author="Chelsey Nieman" w:date="2020-12-28T09:49:00Z">
        <w:r w:rsidR="00496DBE" w:rsidDel="00C97CAF">
          <w:rPr>
            <w:rFonts w:ascii="Times New Roman" w:hAnsi="Times New Roman" w:cs="Times New Roman"/>
            <w:i w:val="0"/>
          </w:rPr>
          <w:delText>to</w:delText>
        </w:r>
      </w:del>
      <w:r w:rsidR="00496DBE">
        <w:rPr>
          <w:rFonts w:ascii="Times New Roman" w:hAnsi="Times New Roman" w:cs="Times New Roman"/>
          <w:i w:val="0"/>
        </w:rPr>
        <w:t xml:space="preserve"> stocking that is necessary to maintain the system is greatly increased when it is used in isolation</w:t>
      </w:r>
      <w:ins w:id="1116" w:author="Chelsey Nieman" w:date="2020-12-28T09:50:00Z">
        <w:r w:rsidR="00C97CAF">
          <w:rPr>
            <w:rFonts w:ascii="Times New Roman" w:hAnsi="Times New Roman" w:cs="Times New Roman"/>
            <w:i w:val="0"/>
          </w:rPr>
          <w:t>, which may also not be feasible given the expense of stocking and density-dependent mortality associated with stocking more fish</w:t>
        </w:r>
      </w:ins>
      <w:r w:rsidR="00496DBE">
        <w:rPr>
          <w:rFonts w:ascii="Times New Roman" w:hAnsi="Times New Roman" w:cs="Times New Roman"/>
          <w:i w:val="0"/>
        </w:rPr>
        <w:t xml:space="preserve">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111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111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w:t>
      </w:r>
      <w:ins w:id="1119" w:author="Chelsey Nieman" w:date="2020-12-28T09:52:00Z">
        <w:r w:rsidR="00C97CAF">
          <w:rPr>
            <w:rFonts w:ascii="Times New Roman" w:hAnsi="Times New Roman" w:cs="Times New Roman"/>
            <w:i w:val="0"/>
          </w:rPr>
          <w:t>increase the probability o</w:t>
        </w:r>
      </w:ins>
      <w:ins w:id="1120" w:author="Chelsey Nieman" w:date="2020-12-28T09:53:00Z">
        <w:r w:rsidR="00C97CAF">
          <w:rPr>
            <w:rFonts w:ascii="Times New Roman" w:hAnsi="Times New Roman" w:cs="Times New Roman"/>
            <w:i w:val="0"/>
          </w:rPr>
          <w:t>f maintaining</w:t>
        </w:r>
      </w:ins>
      <w:del w:id="1121" w:author="Chelsey Nieman" w:date="2020-12-28T09:53:00Z">
        <w:r w:rsidR="00496DBE" w:rsidDel="00C97CAF">
          <w:rPr>
            <w:rFonts w:ascii="Times New Roman" w:hAnsi="Times New Roman" w:cs="Times New Roman"/>
            <w:i w:val="0"/>
          </w:rPr>
          <w:delText>create</w:delText>
        </w:r>
      </w:del>
      <w:r w:rsidR="00496DBE">
        <w:rPr>
          <w:rFonts w:ascii="Times New Roman" w:hAnsi="Times New Roman" w:cs="Times New Roman"/>
          <w:i w:val="0"/>
        </w:rPr>
        <w:t xml:space="preserve"> the desired stable state.</w:t>
      </w:r>
      <w:commentRangeEnd w:id="1110"/>
      <w:r w:rsidR="002000F9">
        <w:rPr>
          <w:rStyle w:val="CommentReference"/>
          <w:i w:val="0"/>
        </w:rPr>
        <w:commentReference w:id="1110"/>
      </w:r>
      <w:commentRangeEnd w:id="1111"/>
      <w:r w:rsidR="00165A34">
        <w:rPr>
          <w:rStyle w:val="CommentReference"/>
          <w:i w:val="0"/>
        </w:rPr>
        <w:commentReference w:id="1111"/>
      </w:r>
    </w:p>
    <w:p w14:paraId="277B4974" w14:textId="39B5BE24"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w:t>
      </w:r>
      <w:del w:id="1122" w:author="Chelsey Nieman" w:date="2020-12-28T09:53:00Z">
        <w:r w:rsidDel="00C97CAF">
          <w:rPr>
            <w:rFonts w:ascii="Times New Roman" w:hAnsi="Times New Roman" w:cs="Times New Roman"/>
            <w:i w:val="0"/>
          </w:rPr>
          <w:delText xml:space="preserve">this </w:delText>
        </w:r>
      </w:del>
      <w:r>
        <w:rPr>
          <w:rFonts w:ascii="Times New Roman" w:hAnsi="Times New Roman" w:cs="Times New Roman"/>
          <w:i w:val="0"/>
        </w:rPr>
        <w:t xml:space="preserve">non-linearity can result in more efficient management while </w:t>
      </w:r>
      <w:del w:id="1123" w:author="Chelsey Nieman" w:date="2020-12-28T09:53:00Z">
        <w:r w:rsidDel="00C97CAF">
          <w:rPr>
            <w:rFonts w:ascii="Times New Roman" w:hAnsi="Times New Roman" w:cs="Times New Roman"/>
            <w:i w:val="0"/>
          </w:rPr>
          <w:delText xml:space="preserve">utilizing </w:delText>
        </w:r>
      </w:del>
      <w:ins w:id="1124" w:author="Chelsey Nieman" w:date="2020-12-28T09:53:00Z">
        <w:r w:rsidR="00C97CAF">
          <w:rPr>
            <w:rFonts w:ascii="Times New Roman" w:hAnsi="Times New Roman" w:cs="Times New Roman"/>
            <w:i w:val="0"/>
          </w:rPr>
          <w:t xml:space="preserve">using </w:t>
        </w:r>
      </w:ins>
      <w:del w:id="1125" w:author="Chelsey Nieman" w:date="2020-12-28T09:53:00Z">
        <w:r w:rsidDel="00C97CAF">
          <w:rPr>
            <w:rFonts w:ascii="Times New Roman" w:hAnsi="Times New Roman" w:cs="Times New Roman"/>
            <w:i w:val="0"/>
          </w:rPr>
          <w:delText xml:space="preserve">those </w:delText>
        </w:r>
      </w:del>
      <w:r>
        <w:rPr>
          <w:rFonts w:ascii="Times New Roman" w:hAnsi="Times New Roman" w:cs="Times New Roman"/>
          <w:i w:val="0"/>
        </w:rPr>
        <w:t xml:space="preserve">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w:t>
      </w:r>
      <w:ins w:id="1126" w:author="Chelsey Nieman" w:date="2020-12-28T09:53:00Z">
        <w:r w:rsidR="00C97CAF">
          <w:rPr>
            <w:rFonts w:ascii="Times New Roman" w:hAnsi="Times New Roman" w:cs="Times New Roman"/>
            <w:i w:val="0"/>
          </w:rPr>
          <w:t>s</w:t>
        </w:r>
      </w:ins>
      <w:del w:id="1127" w:author="Chelsey Nieman" w:date="2020-12-28T09:53:00Z">
        <w:r w:rsidDel="00C97CAF">
          <w:rPr>
            <w:rFonts w:ascii="Times New Roman" w:hAnsi="Times New Roman" w:cs="Times New Roman"/>
            <w:i w:val="0"/>
          </w:rPr>
          <w:delText>S</w:delText>
        </w:r>
      </w:del>
      <w:r>
        <w:rPr>
          <w:rFonts w:ascii="Times New Roman" w:hAnsi="Times New Roman" w:cs="Times New Roman"/>
          <w:i w:val="0"/>
        </w:rPr>
        <w:t xml:space="preserve">tocking (e.g., </w:t>
      </w:r>
      <w:proofErr w:type="spellStart"/>
      <w:r>
        <w:rPr>
          <w:rFonts w:ascii="Times New Roman" w:hAnsi="Times New Roman" w:cs="Times New Roman"/>
          <w:i w:val="0"/>
        </w:rPr>
        <w:t>Cowx</w:t>
      </w:r>
      <w:proofErr w:type="spellEnd"/>
      <w:r>
        <w:rPr>
          <w:rFonts w:ascii="Times New Roman" w:hAnsi="Times New Roman" w:cs="Times New Roman"/>
          <w:i w:val="0"/>
        </w:rPr>
        <w:t>, 1994), (2) harvest regulation (e.g., length and bag limits; Post et al., 2003), (3) habitat modification (Jennings et al., 1999</w:t>
      </w:r>
      <w:ins w:id="1128" w:author="Chelsey Nieman" w:date="2020-12-28T09:53:00Z">
        <w:r w:rsidR="00C97CAF">
          <w:rPr>
            <w:rFonts w:ascii="Times New Roman" w:hAnsi="Times New Roman" w:cs="Times New Roman"/>
            <w:i w:val="0"/>
          </w:rPr>
          <w:t>, Sass et al. 2017</w:t>
        </w:r>
      </w:ins>
      <w:r>
        <w:rPr>
          <w:rFonts w:ascii="Times New Roman" w:hAnsi="Times New Roman" w:cs="Times New Roman"/>
          <w:i w:val="0"/>
        </w:rPr>
        <w:t xml:space="preserve">), and (4) fishery closure (either temporary or permanent). Although each of these management interventions has a history of success in certain circumstances, </w:t>
      </w:r>
      <w:r w:rsidRPr="00FC7295">
        <w:rPr>
          <w:rFonts w:ascii="Times New Roman" w:hAnsi="Times New Roman" w:cs="Times New Roman"/>
          <w:i w:val="0"/>
        </w:rPr>
        <w:t>management response</w:t>
      </w:r>
      <w:ins w:id="1129" w:author="Chelsey Nieman" w:date="2020-12-28T09:54:00Z">
        <w:r w:rsidR="00C97CAF">
          <w:rPr>
            <w:rFonts w:ascii="Times New Roman" w:hAnsi="Times New Roman" w:cs="Times New Roman"/>
            <w:i w:val="0"/>
          </w:rPr>
          <w:t>s</w:t>
        </w:r>
      </w:ins>
      <w:r w:rsidRPr="00FC7295">
        <w:rPr>
          <w:rFonts w:ascii="Times New Roman" w:hAnsi="Times New Roman" w:cs="Times New Roman"/>
          <w:i w:val="0"/>
        </w:rPr>
        <w:t xml:space="preserve"> in </w:t>
      </w:r>
      <w:ins w:id="1130" w:author="Chelsey Nieman" w:date="2020-12-28T09:54:00Z">
        <w:r w:rsidR="00C97CAF">
          <w:rPr>
            <w:rFonts w:ascii="Times New Roman" w:hAnsi="Times New Roman" w:cs="Times New Roman"/>
            <w:i w:val="0"/>
          </w:rPr>
          <w:t xml:space="preserve">complex </w:t>
        </w:r>
      </w:ins>
      <w:r w:rsidRPr="00FC7295">
        <w:rPr>
          <w:rFonts w:ascii="Times New Roman" w:hAnsi="Times New Roman" w:cs="Times New Roman"/>
          <w:i w:val="0"/>
        </w:rPr>
        <w:t xml:space="preserve">systems </w:t>
      </w:r>
      <w:del w:id="1131" w:author="Chelsey Nieman" w:date="2020-12-28T09:54:00Z">
        <w:r w:rsidRPr="00FC7295" w:rsidDel="00C97CAF">
          <w:rPr>
            <w:rFonts w:ascii="Times New Roman" w:hAnsi="Times New Roman" w:cs="Times New Roman"/>
            <w:i w:val="0"/>
          </w:rPr>
          <w:delText xml:space="preserve">with increased complexity </w:delText>
        </w:r>
      </w:del>
      <w:r w:rsidRPr="00FC7295">
        <w:rPr>
          <w:rFonts w:ascii="Times New Roman" w:hAnsi="Times New Roman" w:cs="Times New Roman"/>
          <w:i w:val="0"/>
        </w:rPr>
        <w:t xml:space="preserve">(beyond single species) is </w:t>
      </w:r>
      <w:r>
        <w:rPr>
          <w:rFonts w:ascii="Times New Roman" w:hAnsi="Times New Roman" w:cs="Times New Roman"/>
          <w:i w:val="0"/>
        </w:rPr>
        <w:t xml:space="preserve">not always straightforward. Often, these </w:t>
      </w:r>
      <w:r>
        <w:rPr>
          <w:rFonts w:ascii="Times New Roman" w:hAnsi="Times New Roman" w:cs="Times New Roman"/>
          <w:i w:val="0"/>
        </w:rPr>
        <w:lastRenderedPageBreak/>
        <w:t xml:space="preserve">actions produce no response or a counterintuitive response when </w:t>
      </w:r>
      <w:del w:id="1132" w:author="Chelsey Nieman" w:date="2020-12-28T09:54:00Z">
        <w:r w:rsidDel="00C97CAF">
          <w:rPr>
            <w:rFonts w:ascii="Times New Roman" w:hAnsi="Times New Roman" w:cs="Times New Roman"/>
            <w:i w:val="0"/>
          </w:rPr>
          <w:delText xml:space="preserve">we don’t think about </w:delText>
        </w:r>
      </w:del>
      <w:r>
        <w:rPr>
          <w:rFonts w:ascii="Times New Roman" w:hAnsi="Times New Roman" w:cs="Times New Roman"/>
          <w:i w:val="0"/>
        </w:rPr>
        <w:t xml:space="preserve">interactions between species </w:t>
      </w:r>
      <w:ins w:id="1133" w:author="Chelsey Nieman" w:date="2020-12-28T09:54:00Z">
        <w:r w:rsidR="00C97CAF">
          <w:rPr>
            <w:rFonts w:ascii="Times New Roman" w:hAnsi="Times New Roman" w:cs="Times New Roman"/>
            <w:i w:val="0"/>
          </w:rPr>
          <w:t xml:space="preserve">are not acknowledged </w:t>
        </w:r>
      </w:ins>
      <w:r>
        <w:rPr>
          <w:rFonts w:ascii="Times New Roman" w:hAnsi="Times New Roman" w:cs="Times New Roman"/>
          <w:i w:val="0"/>
        </w:rPr>
        <w:t xml:space="preserve">(Fig. 2). For example, stocking of lake trout </w:t>
      </w:r>
      <w:ins w:id="1134" w:author="Chelsey Nieman" w:date="2020-12-28T09:55:00Z">
        <w:r w:rsidR="00C97CAF">
          <w:rPr>
            <w:rFonts w:ascii="Times New Roman" w:hAnsi="Times New Roman" w:cs="Times New Roman"/>
            <w:i w:val="0"/>
          </w:rPr>
          <w:t>(</w:t>
        </w:r>
        <w:proofErr w:type="spellStart"/>
        <w:r w:rsidR="00C97CAF">
          <w:rPr>
            <w:rFonts w:ascii="Times New Roman" w:hAnsi="Times New Roman" w:cs="Times New Roman"/>
            <w:iCs/>
          </w:rPr>
          <w:t>Salvelinus</w:t>
        </w:r>
        <w:proofErr w:type="spellEnd"/>
        <w:r w:rsidR="00C97CAF">
          <w:rPr>
            <w:rFonts w:ascii="Times New Roman" w:hAnsi="Times New Roman" w:cs="Times New Roman"/>
            <w:iCs/>
          </w:rPr>
          <w:t xml:space="preserve"> </w:t>
        </w:r>
        <w:proofErr w:type="spellStart"/>
        <w:r w:rsidR="00C97CAF" w:rsidRPr="000608C0">
          <w:rPr>
            <w:rFonts w:ascii="Times New Roman" w:hAnsi="Times New Roman" w:cs="Times New Roman"/>
            <w:iCs/>
          </w:rPr>
          <w:t>namaycush</w:t>
        </w:r>
        <w:proofErr w:type="spellEnd"/>
        <w:r w:rsidR="00C97CAF">
          <w:rPr>
            <w:rFonts w:ascii="Times New Roman" w:hAnsi="Times New Roman" w:cs="Times New Roman"/>
            <w:i w:val="0"/>
          </w:rPr>
          <w:t xml:space="preserve">) </w:t>
        </w:r>
      </w:ins>
      <w:r w:rsidRPr="000608C0">
        <w:rPr>
          <w:rFonts w:ascii="Times New Roman" w:hAnsi="Times New Roman" w:cs="Times New Roman"/>
          <w:i w:val="0"/>
        </w:rPr>
        <w:t>in</w:t>
      </w:r>
      <w:r>
        <w:rPr>
          <w:rFonts w:ascii="Times New Roman" w:hAnsi="Times New Roman" w:cs="Times New Roman"/>
          <w:i w:val="0"/>
        </w:rPr>
        <w:t xml:space="preserve"> Lake Granby, Colorado resulted in declines in </w:t>
      </w:r>
      <w:ins w:id="1135" w:author="Chelsey Nieman" w:date="2020-12-28T09:55:00Z">
        <w:r w:rsidR="00C97CAF">
          <w:rPr>
            <w:rFonts w:ascii="Times New Roman" w:hAnsi="Times New Roman" w:cs="Times New Roman"/>
            <w:i w:val="0"/>
          </w:rPr>
          <w:t>K</w:t>
        </w:r>
      </w:ins>
      <w:del w:id="1136" w:author="Chelsey Nieman" w:date="2020-12-28T09:55:00Z">
        <w:r w:rsidDel="00C97CAF">
          <w:rPr>
            <w:rFonts w:ascii="Times New Roman" w:hAnsi="Times New Roman" w:cs="Times New Roman"/>
            <w:i w:val="0"/>
          </w:rPr>
          <w:delText>k</w:delText>
        </w:r>
      </w:del>
      <w:r>
        <w:rPr>
          <w:rFonts w:ascii="Times New Roman" w:hAnsi="Times New Roman" w:cs="Times New Roman"/>
          <w:i w:val="0"/>
        </w:rPr>
        <w:t>okanee</w:t>
      </w:r>
      <w:ins w:id="1137" w:author="Chelsey Nieman" w:date="2020-12-28T09:55:00Z">
        <w:r w:rsidR="00C97CAF">
          <w:rPr>
            <w:rFonts w:ascii="Times New Roman" w:hAnsi="Times New Roman" w:cs="Times New Roman"/>
            <w:i w:val="0"/>
          </w:rPr>
          <w:t xml:space="preserve"> salmon (</w:t>
        </w:r>
        <w:r w:rsidR="00C97CAF">
          <w:rPr>
            <w:rFonts w:ascii="Times New Roman" w:hAnsi="Times New Roman" w:cs="Times New Roman"/>
            <w:iCs/>
          </w:rPr>
          <w:t>Oncorhynchus nerka</w:t>
        </w:r>
        <w:r w:rsidR="00C97CAF" w:rsidRPr="00C97CAF">
          <w:rPr>
            <w:rFonts w:ascii="Times New Roman" w:hAnsi="Times New Roman" w:cs="Times New Roman"/>
            <w:i w:val="0"/>
            <w:rPrChange w:id="1138" w:author="Chelsey Nieman" w:date="2020-12-28T09:55:00Z">
              <w:rPr>
                <w:rFonts w:ascii="Times New Roman" w:hAnsi="Times New Roman" w:cs="Times New Roman"/>
                <w:iCs/>
              </w:rPr>
            </w:rPrChange>
          </w:rPr>
          <w:t>)</w:t>
        </w:r>
      </w:ins>
      <w:r>
        <w:rPr>
          <w:rFonts w:ascii="Times New Roman" w:hAnsi="Times New Roman" w:cs="Times New Roman"/>
          <w:i w:val="0"/>
        </w:rPr>
        <w:t xml:space="preserve"> and other meso</w:t>
      </w:r>
      <w:ins w:id="1139" w:author="Chelsey Nieman" w:date="2020-12-28T09:55:00Z">
        <w:r w:rsidR="00C97CAF">
          <w:rPr>
            <w:rFonts w:ascii="Times New Roman" w:hAnsi="Times New Roman" w:cs="Times New Roman"/>
            <w:i w:val="0"/>
          </w:rPr>
          <w:t>-</w:t>
        </w:r>
      </w:ins>
      <w:r>
        <w:rPr>
          <w:rFonts w:ascii="Times New Roman" w:hAnsi="Times New Roman" w:cs="Times New Roman"/>
          <w:i w:val="0"/>
        </w:rPr>
        <w:t xml:space="preserve">predator populations (Johnson and Martinez, 1995). However, by investigating feedbacks in species interactions, we provide a strategy for using those tools already available in innovative ways to produce positive fishery outcomes. </w:t>
      </w:r>
      <w:ins w:id="1140" w:author="Chelsey Nieman" w:date="2020-12-30T09:08:00Z">
        <w:r w:rsidR="00325638">
          <w:rPr>
            <w:rFonts w:ascii="Times New Roman" w:hAnsi="Times New Roman" w:cs="Times New Roman"/>
            <w:i w:val="0"/>
          </w:rPr>
          <w:t xml:space="preserve">Not only must a manager consider direct and indirect management, but timing of management interventions can also play a role in the system dynamics. </w:t>
        </w:r>
        <w:commentRangeStart w:id="1141"/>
        <w:commentRangeStart w:id="1142"/>
        <w:commentRangeStart w:id="1143"/>
        <w:r w:rsidR="00325638">
          <w:rPr>
            <w:rFonts w:ascii="Times New Roman" w:hAnsi="Times New Roman" w:cs="Times New Roman"/>
          </w:rPr>
          <w:t>Other work has explored the importance of timing in management intervention and lags in implementation once a decision has been made on the outcome of the action (Biggs et al. 2009, Martin et al. 2020).</w:t>
        </w:r>
        <w:commentRangeEnd w:id="1141"/>
        <w:r w:rsidR="00325638">
          <w:rPr>
            <w:rStyle w:val="CommentReference"/>
          </w:rPr>
          <w:commentReference w:id="1141"/>
        </w:r>
        <w:commentRangeEnd w:id="1142"/>
        <w:r w:rsidR="00325638">
          <w:rPr>
            <w:rStyle w:val="CommentReference"/>
          </w:rPr>
          <w:commentReference w:id="1142"/>
        </w:r>
        <w:commentRangeEnd w:id="1143"/>
        <w:r w:rsidR="00325638">
          <w:rPr>
            <w:rStyle w:val="CommentReference"/>
            <w:i w:val="0"/>
          </w:rPr>
          <w:commentReference w:id="1143"/>
        </w:r>
      </w:ins>
      <w:moveToRangeStart w:id="1144" w:author="Chelsey Nieman" w:date="2020-12-30T09:06:00Z" w:name="move60211588"/>
      <w:commentRangeStart w:id="1145"/>
      <w:commentRangeStart w:id="1146"/>
      <w:moveTo w:id="1147" w:author="Chelsey Nieman" w:date="2020-12-30T09:06:00Z">
        <w:del w:id="1148" w:author="Chelsey Nieman" w:date="2020-12-30T09:06:00Z">
          <w:r w:rsidR="00325638" w:rsidDel="00325638">
            <w:rPr>
              <w:rFonts w:ascii="Times New Roman" w:hAnsi="Times New Roman" w:cs="Times New Roman"/>
            </w:rPr>
            <w:delText>Other work has explored the importance of timing in management intervention and lags in implementation once a decision has been made on the outcome of the action (Biggs et al. 2009, Martin et al. 2020).</w:delText>
          </w:r>
          <w:commentRangeEnd w:id="1145"/>
          <w:r w:rsidR="00325638" w:rsidDel="00325638">
            <w:rPr>
              <w:rStyle w:val="CommentReference"/>
            </w:rPr>
            <w:commentReference w:id="1145"/>
          </w:r>
          <w:commentRangeEnd w:id="1146"/>
          <w:r w:rsidR="00325638" w:rsidDel="00325638">
            <w:rPr>
              <w:rStyle w:val="CommentReference"/>
            </w:rPr>
            <w:commentReference w:id="1146"/>
          </w:r>
        </w:del>
      </w:moveTo>
      <w:moveToRangeEnd w:id="1144"/>
    </w:p>
    <w:p w14:paraId="3AC648D4" w14:textId="5A9FEF48" w:rsidR="004125E8" w:rsidRDefault="009933B3" w:rsidP="007D2410">
      <w:pPr>
        <w:pStyle w:val="ImageCaption"/>
        <w:widowControl w:val="0"/>
        <w:suppressLineNumbers/>
        <w:ind w:firstLine="720"/>
        <w:rPr>
          <w:ins w:id="1149"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1150"/>
      <w:commentRangeStart w:id="1151"/>
      <w:r w:rsidRPr="00B72C2C">
        <w:rPr>
          <w:rFonts w:ascii="Times New Roman" w:hAnsi="Times New Roman" w:cs="Times New Roman"/>
          <w:i w:val="0"/>
        </w:rPr>
        <w:t>alternative management strategies</w:t>
      </w:r>
      <w:commentRangeEnd w:id="1150"/>
      <w:r w:rsidR="005C1CAB">
        <w:rPr>
          <w:rStyle w:val="CommentReference"/>
          <w:i w:val="0"/>
        </w:rPr>
        <w:commentReference w:id="1150"/>
      </w:r>
      <w:commentRangeEnd w:id="1151"/>
      <w:r w:rsidR="00063773">
        <w:rPr>
          <w:rStyle w:val="CommentReference"/>
          <w:i w:val="0"/>
        </w:rPr>
        <w:commentReference w:id="1151"/>
      </w:r>
      <w:r w:rsidRPr="00B72C2C">
        <w:rPr>
          <w:rFonts w:ascii="Times New Roman" w:hAnsi="Times New Roman" w:cs="Times New Roman"/>
          <w:i w:val="0"/>
        </w:rPr>
        <w:t>, such as leveraging ecological interactions, can aid managers in reinfor</w:t>
      </w:r>
      <w:ins w:id="1152" w:author="Chelsey Nieman" w:date="2020-12-28T09:56:00Z">
        <w:r w:rsidR="00C97CAF">
          <w:rPr>
            <w:rFonts w:ascii="Times New Roman" w:hAnsi="Times New Roman" w:cs="Times New Roman"/>
            <w:i w:val="0"/>
          </w:rPr>
          <w:t>cing</w:t>
        </w:r>
      </w:ins>
      <w:del w:id="1153" w:author="Chelsey Nieman" w:date="2020-12-28T09:56:00Z">
        <w:r w:rsidRPr="00B72C2C" w:rsidDel="00C97CAF">
          <w:rPr>
            <w:rFonts w:ascii="Times New Roman" w:hAnsi="Times New Roman" w:cs="Times New Roman"/>
            <w:i w:val="0"/>
          </w:rPr>
          <w:delText>cement</w:delText>
        </w:r>
      </w:del>
      <w:r w:rsidRPr="00B72C2C">
        <w:rPr>
          <w:rFonts w:ascii="Times New Roman" w:hAnsi="Times New Roman" w:cs="Times New Roman"/>
          <w:i w:val="0"/>
        </w:rPr>
        <w:t xml:space="preserve"> </w:t>
      </w:r>
      <w:del w:id="1154" w:author="Chelsey Nieman" w:date="2020-12-28T09:56:00Z">
        <w:r w:rsidRPr="00B72C2C" w:rsidDel="00C97CAF">
          <w:rPr>
            <w:rFonts w:ascii="Times New Roman" w:hAnsi="Times New Roman" w:cs="Times New Roman"/>
            <w:i w:val="0"/>
          </w:rPr>
          <w:delText xml:space="preserve">of </w:delText>
        </w:r>
      </w:del>
      <w:r w:rsidRPr="00B72C2C">
        <w:rPr>
          <w:rFonts w:ascii="Times New Roman" w:hAnsi="Times New Roman" w:cs="Times New Roman"/>
          <w:i w:val="0"/>
        </w:rPr>
        <w:t xml:space="preserve">the desired stable state of a system. Although the limited set of options available to managers </w:t>
      </w:r>
      <w:ins w:id="1155" w:author="Chelsey Nieman" w:date="2020-12-28T09:56:00Z">
        <w:r w:rsidR="00C97CAF">
          <w:rPr>
            <w:rFonts w:ascii="Times New Roman" w:hAnsi="Times New Roman" w:cs="Times New Roman"/>
            <w:i w:val="0"/>
          </w:rPr>
          <w:t xml:space="preserve">may be </w:t>
        </w:r>
      </w:ins>
      <w:del w:id="1156" w:author="Chelsey Nieman" w:date="2020-12-28T09:56:00Z">
        <w:r w:rsidRPr="00B72C2C" w:rsidDel="00C97CAF">
          <w:rPr>
            <w:rFonts w:ascii="Times New Roman" w:hAnsi="Times New Roman" w:cs="Times New Roman"/>
            <w:i w:val="0"/>
          </w:rPr>
          <w:delText xml:space="preserve">are often </w:delText>
        </w:r>
      </w:del>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Here, we highlight</w:t>
      </w:r>
      <w:del w:id="1157" w:author="Chelsey Nieman" w:date="2020-12-28T09:56:00Z">
        <w:r w:rsidRPr="00B72C2C" w:rsidDel="00C97CAF">
          <w:rPr>
            <w:rFonts w:ascii="Times New Roman" w:hAnsi="Times New Roman" w:cs="Times New Roman"/>
            <w:i w:val="0"/>
          </w:rPr>
          <w:delText xml:space="preserve"> in particular</w:delText>
        </w:r>
      </w:del>
      <w:r w:rsidRPr="00B72C2C">
        <w:rPr>
          <w:rFonts w:ascii="Times New Roman" w:hAnsi="Times New Roman" w:cs="Times New Roman"/>
          <w:i w:val="0"/>
        </w:rPr>
        <w:t xml:space="preserve">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t>
      </w:r>
      <w:ins w:id="1158" w:author="Chelsey Nieman" w:date="2020-12-28T09:56:00Z">
        <w:r w:rsidR="00C97CAF">
          <w:rPr>
            <w:rFonts w:ascii="Times New Roman" w:hAnsi="Times New Roman" w:cs="Times New Roman"/>
            <w:i w:val="0"/>
          </w:rPr>
          <w:t>Although</w:t>
        </w:r>
      </w:ins>
      <w:del w:id="1159" w:author="Chelsey Nieman" w:date="2020-12-28T09:56:00Z">
        <w:r w:rsidRPr="00B72C2C" w:rsidDel="00C97CAF">
          <w:rPr>
            <w:rFonts w:ascii="Times New Roman" w:hAnsi="Times New Roman" w:cs="Times New Roman"/>
            <w:i w:val="0"/>
          </w:rPr>
          <w:delText>While</w:delText>
        </w:r>
      </w:del>
      <w:r w:rsidRPr="00B72C2C">
        <w:rPr>
          <w:rFonts w:ascii="Times New Roman" w:hAnsi="Times New Roman" w:cs="Times New Roman"/>
          <w:i w:val="0"/>
        </w:rPr>
        <w:t xml:space="preserve"> there are other drivers that influence the effectiveness of stocking in a system (e.g., habitat loss, climate change</w:t>
      </w:r>
      <w:ins w:id="1160" w:author="Chelsey Nieman" w:date="2020-12-28T09:56:00Z">
        <w:r w:rsidR="00C97CAF">
          <w:rPr>
            <w:rFonts w:ascii="Times New Roman" w:hAnsi="Times New Roman" w:cs="Times New Roman"/>
            <w:i w:val="0"/>
          </w:rPr>
          <w:t>, genetics</w:t>
        </w:r>
      </w:ins>
      <w:r w:rsidRPr="00B72C2C">
        <w:rPr>
          <w:rFonts w:ascii="Times New Roman" w:hAnsi="Times New Roman" w:cs="Times New Roman"/>
          <w:i w:val="0"/>
        </w:rPr>
        <w:t xml:space="preserve">; </w:t>
      </w:r>
      <w:commentRangeStart w:id="1161"/>
      <w:commentRangeStart w:id="1162"/>
      <w:ins w:id="1163" w:author="Chelsey Nieman" w:date="2020-12-28T09:57:00Z">
        <w:r w:rsidR="00C97CAF">
          <w:rPr>
            <w:rFonts w:ascii="Times New Roman" w:hAnsi="Times New Roman" w:cs="Times New Roman"/>
            <w:i w:val="0"/>
          </w:rPr>
          <w:t>Lorenzen, 2014</w:t>
        </w:r>
        <w:commentRangeEnd w:id="1161"/>
        <w:r w:rsidR="00C97CAF">
          <w:rPr>
            <w:rStyle w:val="CommentReference"/>
            <w:i w:val="0"/>
          </w:rPr>
          <w:commentReference w:id="1161"/>
        </w:r>
      </w:ins>
      <w:commentRangeEnd w:id="1162"/>
      <w:r w:rsidR="00063773">
        <w:rPr>
          <w:rStyle w:val="CommentReference"/>
          <w:i w:val="0"/>
        </w:rPr>
        <w:commentReference w:id="1162"/>
      </w:r>
      <w:ins w:id="1164" w:author="Chelsey Nieman" w:date="2020-12-28T09:57:00Z">
        <w:r w:rsidR="00C97CAF">
          <w:rPr>
            <w:rFonts w:ascii="Times New Roman" w:hAnsi="Times New Roman" w:cs="Times New Roman"/>
            <w:i w:val="0"/>
          </w:rPr>
          <w:t xml:space="preserve">; </w:t>
        </w:r>
      </w:ins>
      <w:r w:rsidRPr="00B72C2C">
        <w:rPr>
          <w:rFonts w:ascii="Times New Roman" w:hAnsi="Times New Roman" w:cs="Times New Roman"/>
          <w:i w:val="0"/>
        </w:rPr>
        <w:t>Hansen et al., 2015; Ziegler et al.,2017</w:t>
      </w:r>
      <w:ins w:id="1165" w:author="Chelsey Nieman" w:date="2020-12-28T09:57:00Z">
        <w:r w:rsidR="00C97CAF">
          <w:rPr>
            <w:rFonts w:ascii="Times New Roman" w:hAnsi="Times New Roman" w:cs="Times New Roman"/>
            <w:i w:val="0"/>
          </w:rPr>
          <w:t xml:space="preserve">; </w:t>
        </w:r>
        <w:commentRangeStart w:id="1166"/>
        <w:r w:rsidR="00C97CAF">
          <w:rPr>
            <w:rFonts w:ascii="Times New Roman" w:hAnsi="Times New Roman" w:cs="Times New Roman"/>
            <w:i w:val="0"/>
          </w:rPr>
          <w:t>Tingley et al. 2020</w:t>
        </w:r>
        <w:commentRangeEnd w:id="1166"/>
        <w:r w:rsidR="00C97CAF">
          <w:rPr>
            <w:rStyle w:val="CommentReference"/>
            <w:i w:val="0"/>
          </w:rPr>
          <w:commentReference w:id="1166"/>
        </w:r>
      </w:ins>
      <w:r w:rsidRPr="00B72C2C">
        <w:rPr>
          <w:rFonts w:ascii="Times New Roman" w:hAnsi="Times New Roman" w:cs="Times New Roman"/>
          <w:i w:val="0"/>
        </w:rPr>
        <w:t xml:space="preserve">), </w:t>
      </w:r>
      <w:ins w:id="1167" w:author="Chelsey Nieman" w:date="2020-12-28T09:57:00Z">
        <w:r w:rsidR="00C97CAF">
          <w:rPr>
            <w:rFonts w:ascii="Times New Roman" w:hAnsi="Times New Roman" w:cs="Times New Roman"/>
            <w:i w:val="0"/>
          </w:rPr>
          <w:t xml:space="preserve">our research </w:t>
        </w:r>
      </w:ins>
      <w:del w:id="1168" w:author="Chelsey Nieman" w:date="2020-12-28T09:57:00Z">
        <w:r w:rsidRPr="00B72C2C" w:rsidDel="00C97CAF">
          <w:rPr>
            <w:rFonts w:ascii="Times New Roman" w:hAnsi="Times New Roman" w:cs="Times New Roman"/>
            <w:i w:val="0"/>
          </w:rPr>
          <w:delText xml:space="preserve">this work </w:delText>
        </w:r>
      </w:del>
      <w:r w:rsidRPr="00B72C2C">
        <w:rPr>
          <w:rFonts w:ascii="Times New Roman" w:hAnsi="Times New Roman" w:cs="Times New Roman"/>
          <w:i w:val="0"/>
        </w:rPr>
        <w:t xml:space="preserve">emphasizes the </w:t>
      </w:r>
      <w:ins w:id="1169" w:author="Chelsey Nieman" w:date="2020-12-28T09:57:00Z">
        <w:r w:rsidR="00C97CAF">
          <w:rPr>
            <w:rFonts w:ascii="Times New Roman" w:hAnsi="Times New Roman" w:cs="Times New Roman"/>
            <w:i w:val="0"/>
          </w:rPr>
          <w:t xml:space="preserve">critical </w:t>
        </w:r>
      </w:ins>
      <w:r w:rsidRPr="00B72C2C">
        <w:rPr>
          <w:rFonts w:ascii="Times New Roman" w:hAnsi="Times New Roman" w:cs="Times New Roman"/>
          <w:i w:val="0"/>
        </w:rPr>
        <w:t xml:space="preserve">need to integrate species interactions into management scenarios. </w:t>
      </w:r>
      <w:ins w:id="1170" w:author="Colin Dassow" w:date="2020-12-29T13:25:00Z">
        <w:r w:rsidR="00063773">
          <w:rPr>
            <w:rFonts w:ascii="Times New Roman" w:hAnsi="Times New Roman" w:cs="Times New Roman"/>
            <w:i w:val="0"/>
          </w:rPr>
          <w:t xml:space="preserve">Of course the idea of </w:t>
        </w:r>
      </w:ins>
      <w:ins w:id="1171" w:author="Colin Dassow" w:date="2020-12-29T15:49:00Z">
        <w:r w:rsidR="00D93AA2">
          <w:rPr>
            <w:rFonts w:ascii="Times New Roman" w:hAnsi="Times New Roman" w:cs="Times New Roman"/>
            <w:i w:val="0"/>
          </w:rPr>
          <w:t>taking</w:t>
        </w:r>
      </w:ins>
      <w:ins w:id="1172" w:author="Colin Dassow" w:date="2020-12-29T13:25:00Z">
        <w:r w:rsidR="00063773">
          <w:rPr>
            <w:rFonts w:ascii="Times New Roman" w:hAnsi="Times New Roman" w:cs="Times New Roman"/>
            <w:i w:val="0"/>
          </w:rPr>
          <w:t xml:space="preserve"> advantage of ecological </w:t>
        </w:r>
      </w:ins>
      <w:ins w:id="1173" w:author="Colin Dassow" w:date="2020-12-29T13:26:00Z">
        <w:r w:rsidR="00063773">
          <w:rPr>
            <w:rFonts w:ascii="Times New Roman" w:hAnsi="Times New Roman" w:cs="Times New Roman"/>
            <w:i w:val="0"/>
          </w:rPr>
          <w:t>interactions</w:t>
        </w:r>
      </w:ins>
      <w:ins w:id="1174" w:author="Colin Dassow" w:date="2020-12-29T13:25:00Z">
        <w:r w:rsidR="00063773">
          <w:rPr>
            <w:rFonts w:ascii="Times New Roman" w:hAnsi="Times New Roman" w:cs="Times New Roman"/>
            <w:i w:val="0"/>
          </w:rPr>
          <w:t xml:space="preserve"> </w:t>
        </w:r>
      </w:ins>
      <w:ins w:id="1175" w:author="Colin Dassow" w:date="2020-12-29T13:26:00Z">
        <w:r w:rsidR="00063773">
          <w:rPr>
            <w:rFonts w:ascii="Times New Roman" w:hAnsi="Times New Roman" w:cs="Times New Roman"/>
            <w:i w:val="0"/>
          </w:rPr>
          <w:t>to manage a system is not entirely new. The management of invasive species has long included introducing ‘biocontrol’ agents into the system to predate upon or outcompete an invasive species in an effort to reduce its abundance</w:t>
        </w:r>
      </w:ins>
      <w:ins w:id="1176" w:author="Colin Dassow" w:date="2020-12-29T13:27:00Z">
        <w:r w:rsidR="00063773">
          <w:rPr>
            <w:rFonts w:ascii="Times New Roman" w:hAnsi="Times New Roman" w:cs="Times New Roman"/>
            <w:i w:val="0"/>
          </w:rPr>
          <w:t xml:space="preserve"> (</w:t>
        </w:r>
        <w:r w:rsidR="00063773">
          <w:rPr>
            <w:rFonts w:ascii="Times New Roman" w:hAnsi="Times New Roman" w:cs="Times New Roman"/>
            <w:b/>
            <w:i w:val="0"/>
          </w:rPr>
          <w:t>citations</w:t>
        </w:r>
        <w:r w:rsidR="00063773">
          <w:rPr>
            <w:rFonts w:ascii="Times New Roman" w:hAnsi="Times New Roman" w:cs="Times New Roman"/>
            <w:i w:val="0"/>
          </w:rPr>
          <w:t>)</w:t>
        </w:r>
      </w:ins>
      <w:ins w:id="1177" w:author="Colin Dassow" w:date="2020-12-29T13:26:00Z">
        <w:r w:rsidR="00063773">
          <w:rPr>
            <w:rFonts w:ascii="Times New Roman" w:hAnsi="Times New Roman" w:cs="Times New Roman"/>
            <w:i w:val="0"/>
          </w:rPr>
          <w:t>.</w:t>
        </w:r>
      </w:ins>
      <w:ins w:id="1178" w:author="Colin Dassow" w:date="2020-12-29T13:27:00Z">
        <w:r w:rsidR="00063773">
          <w:rPr>
            <w:rFonts w:ascii="Times New Roman" w:hAnsi="Times New Roman" w:cs="Times New Roman"/>
            <w:i w:val="0"/>
          </w:rPr>
          <w:t xml:space="preserve"> A key distinction we make between our multispecies fishery and managing invasive species is that instead of introducing a biocontrol agent in the case of invasive species; we suggest using existing ecological interactions between the species already present.</w:t>
        </w:r>
      </w:ins>
    </w:p>
    <w:p w14:paraId="36EABB57" w14:textId="0768C43B" w:rsidR="009933B3" w:rsidRPr="00B72C2C" w:rsidRDefault="009933B3" w:rsidP="007D2410">
      <w:pPr>
        <w:pStyle w:val="ImageCaption"/>
        <w:widowControl w:val="0"/>
        <w:suppressLineNumbers/>
        <w:ind w:firstLine="720"/>
        <w:rPr>
          <w:rFonts w:ascii="Times New Roman" w:hAnsi="Times New Roman" w:cs="Times New Roman"/>
          <w:i w:val="0"/>
        </w:rPr>
      </w:pPr>
      <w:commentRangeStart w:id="1179"/>
      <w:commentRangeStart w:id="1180"/>
      <w:commentRangeStart w:id="1181"/>
      <w:r w:rsidRPr="00B72C2C">
        <w:rPr>
          <w:rFonts w:ascii="Times New Roman" w:hAnsi="Times New Roman" w:cs="Times New Roman"/>
          <w:i w:val="0"/>
        </w:rPr>
        <w:t>Increasing</w:t>
      </w:r>
      <w:commentRangeEnd w:id="1179"/>
      <w:r w:rsidR="00063773">
        <w:rPr>
          <w:rStyle w:val="CommentReference"/>
          <w:i w:val="0"/>
        </w:rPr>
        <w:commentReference w:id="1179"/>
      </w:r>
      <w:r w:rsidRPr="00B72C2C">
        <w:rPr>
          <w:rFonts w:ascii="Times New Roman" w:hAnsi="Times New Roman" w:cs="Times New Roman"/>
          <w:i w:val="0"/>
        </w:rPr>
        <w:t xml:space="preserve">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 xml:space="preserve">in a system has resulted in the emergence of a </w:t>
      </w:r>
      <w:commentRangeEnd w:id="1180"/>
      <w:r w:rsidR="005C1CAB">
        <w:rPr>
          <w:rStyle w:val="CommentReference"/>
          <w:i w:val="0"/>
        </w:rPr>
        <w:commentReference w:id="1180"/>
      </w:r>
      <w:commentRangeEnd w:id="1181"/>
      <w:r w:rsidR="00165A34">
        <w:rPr>
          <w:rStyle w:val="CommentReference"/>
          <w:i w:val="0"/>
        </w:rPr>
        <w:commentReference w:id="1181"/>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182"/>
      <w:r w:rsidR="004A35DF">
        <w:rPr>
          <w:rFonts w:ascii="Times New Roman" w:hAnsi="Times New Roman" w:cs="Times New Roman"/>
          <w:i w:val="0"/>
        </w:rPr>
        <w:t>theory</w:t>
      </w:r>
      <w:commentRangeEnd w:id="1182"/>
      <w:r w:rsidR="004A35DF">
        <w:rPr>
          <w:rStyle w:val="CommentReference"/>
          <w:i w:val="0"/>
        </w:rPr>
        <w:commentReference w:id="1182"/>
      </w:r>
      <w:r w:rsidRPr="00B72C2C">
        <w:rPr>
          <w:rFonts w:ascii="Times New Roman" w:hAnsi="Times New Roman" w:cs="Times New Roman"/>
          <w:i w:val="0"/>
        </w:rPr>
        <w:t xml:space="preserve">, increasing the call for adapting management to respond to ecological variables and complexity in the system (Carpenter </w:t>
      </w:r>
      <w:commentRangeStart w:id="1183"/>
      <w:r w:rsidRPr="00B72C2C">
        <w:rPr>
          <w:rFonts w:ascii="Times New Roman" w:hAnsi="Times New Roman" w:cs="Times New Roman"/>
          <w:i w:val="0"/>
        </w:rPr>
        <w:t>et al., 2017</w:t>
      </w:r>
      <w:commentRangeEnd w:id="1183"/>
      <w:r w:rsidR="00C97CAF">
        <w:rPr>
          <w:rStyle w:val="CommentReference"/>
          <w:i w:val="0"/>
        </w:rPr>
        <w:commentReference w:id="1183"/>
      </w:r>
      <w:ins w:id="1184" w:author="Colin Dassow" w:date="2020-12-29T13:13:00Z">
        <w:r w:rsidR="00D417FA">
          <w:rPr>
            <w:rFonts w:ascii="Times New Roman" w:hAnsi="Times New Roman" w:cs="Times New Roman"/>
            <w:i w:val="0"/>
          </w:rPr>
          <w:t>, Hansen et al. 2019</w:t>
        </w:r>
      </w:ins>
      <w:r w:rsidRPr="00B72C2C">
        <w:rPr>
          <w:rFonts w:ascii="Times New Roman" w:hAnsi="Times New Roman" w:cs="Times New Roman"/>
          <w:i w:val="0"/>
        </w:rPr>
        <w:t xml:space="preserve">). </w:t>
      </w:r>
      <w:del w:id="1185" w:author="Chelsey Nieman" w:date="2020-12-28T09:58:00Z">
        <w:r w:rsidDel="00C97CAF">
          <w:rPr>
            <w:rFonts w:ascii="Times New Roman" w:hAnsi="Times New Roman" w:cs="Times New Roman"/>
            <w:i w:val="0"/>
          </w:rPr>
          <w:delText xml:space="preserve">While </w:delText>
        </w:r>
      </w:del>
      <w:ins w:id="1186" w:author="Chelsey Nieman" w:date="2020-12-28T09:58:00Z">
        <w:r w:rsidR="00C97CAF">
          <w:rPr>
            <w:rFonts w:ascii="Times New Roman" w:hAnsi="Times New Roman" w:cs="Times New Roman"/>
            <w:i w:val="0"/>
          </w:rPr>
          <w:t xml:space="preserve">Although </w:t>
        </w:r>
      </w:ins>
      <w:r>
        <w:rPr>
          <w:rFonts w:ascii="Times New Roman" w:hAnsi="Times New Roman" w:cs="Times New Roman"/>
          <w:i w:val="0"/>
        </w:rPr>
        <w:t xml:space="preserve">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ins w:id="1187" w:author="Chelsey Nieman" w:date="2020-12-28T09:58:00Z">
        <w:r w:rsidR="00C97CAF">
          <w:rPr>
            <w:rFonts w:ascii="Times New Roman" w:hAnsi="Times New Roman" w:cs="Times New Roman"/>
            <w:i w:val="0"/>
          </w:rPr>
          <w:t>;</w:t>
        </w:r>
      </w:ins>
      <w:del w:id="1188" w:author="Chelsey Nieman" w:date="2020-12-28T09:58:00Z">
        <w:r w:rsidRPr="00B72C2C" w:rsidDel="00C97CAF">
          <w:rPr>
            <w:rFonts w:ascii="Times New Roman" w:hAnsi="Times New Roman" w:cs="Times New Roman"/>
            <w:i w:val="0"/>
          </w:rPr>
          <w:delText>,</w:delText>
        </w:r>
      </w:del>
      <w:r w:rsidRPr="00B72C2C">
        <w:rPr>
          <w:rFonts w:ascii="Times New Roman" w:hAnsi="Times New Roman" w:cs="Times New Roman"/>
          <w:i w:val="0"/>
        </w:rPr>
        <w:t xml:space="preserve"> however, </w:t>
      </w:r>
      <w:ins w:id="1189" w:author="Chelsey Nieman" w:date="2020-12-28T09:58:00Z">
        <w:r w:rsidR="00C97CAF">
          <w:rPr>
            <w:rFonts w:ascii="Times New Roman" w:hAnsi="Times New Roman" w:cs="Times New Roman"/>
            <w:i w:val="0"/>
          </w:rPr>
          <w:t xml:space="preserve">a </w:t>
        </w:r>
      </w:ins>
      <w:ins w:id="1190" w:author="Chelsey Nieman" w:date="2020-12-28T09:59:00Z">
        <w:r w:rsidR="00C97CAF">
          <w:rPr>
            <w:rFonts w:ascii="Times New Roman" w:hAnsi="Times New Roman" w:cs="Times New Roman"/>
            <w:i w:val="0"/>
          </w:rPr>
          <w:t>better</w:t>
        </w:r>
      </w:ins>
      <w:del w:id="1191" w:author="Chelsey Nieman" w:date="2020-12-28T09:59:00Z">
        <w:r w:rsidRPr="00B72C2C" w:rsidDel="00C97CAF">
          <w:rPr>
            <w:rFonts w:ascii="Times New Roman" w:hAnsi="Times New Roman" w:cs="Times New Roman"/>
            <w:i w:val="0"/>
          </w:rPr>
          <w:delText>increasing our</w:delText>
        </w:r>
      </w:del>
      <w:r w:rsidRPr="00B72C2C">
        <w:rPr>
          <w:rFonts w:ascii="Times New Roman" w:hAnsi="Times New Roman" w:cs="Times New Roman"/>
          <w:i w:val="0"/>
        </w:rPr>
        <w:t xml:space="preserve"> understanding of those interactions i</w:t>
      </w:r>
      <w:ins w:id="1192" w:author="Chelsey Nieman" w:date="2020-12-28T09:59:00Z">
        <w:r w:rsidR="00C97CAF">
          <w:rPr>
            <w:rFonts w:ascii="Times New Roman" w:hAnsi="Times New Roman" w:cs="Times New Roman"/>
            <w:i w:val="0"/>
          </w:rPr>
          <w:t>s</w:t>
        </w:r>
      </w:ins>
      <w:del w:id="1193" w:author="Chelsey Nieman" w:date="2020-12-28T09:59:00Z">
        <w:r w:rsidRPr="00B72C2C" w:rsidDel="00C97CAF">
          <w:rPr>
            <w:rFonts w:ascii="Times New Roman" w:hAnsi="Times New Roman" w:cs="Times New Roman"/>
            <w:i w:val="0"/>
          </w:rPr>
          <w:delText>n</w:delText>
        </w:r>
      </w:del>
      <w:r w:rsidRPr="00B72C2C">
        <w:rPr>
          <w:rFonts w:ascii="Times New Roman" w:hAnsi="Times New Roman" w:cs="Times New Roman"/>
          <w:i w:val="0"/>
        </w:rPr>
        <w:t xml:space="preserve"> likely to increase our predictive ability when proposing alternative management options.</w:t>
      </w:r>
      <w:commentRangeStart w:id="1194"/>
      <w:r w:rsidRPr="00B72C2C">
        <w:rPr>
          <w:rFonts w:ascii="Times New Roman" w:hAnsi="Times New Roman" w:cs="Times New Roman"/>
          <w:i w:val="0"/>
        </w:rPr>
        <w:t xml:space="preserve"> </w:t>
      </w:r>
      <w:ins w:id="1195" w:author="Chelsey Nieman" w:date="2020-12-30T09:10:00Z">
        <w:r w:rsidR="00325638">
          <w:rPr>
            <w:rFonts w:ascii="Times New Roman" w:hAnsi="Times New Roman" w:cs="Times New Roman"/>
            <w:i w:val="0"/>
          </w:rPr>
          <w:t xml:space="preserve">Increasing understanding of inter-specific </w:t>
        </w:r>
      </w:ins>
      <w:ins w:id="1196" w:author="Chelsey Nieman" w:date="2020-12-30T09:12:00Z">
        <w:r w:rsidR="00325638">
          <w:rPr>
            <w:rFonts w:ascii="Times New Roman" w:hAnsi="Times New Roman" w:cs="Times New Roman"/>
            <w:i w:val="0"/>
          </w:rPr>
          <w:t>interactions</w:t>
        </w:r>
      </w:ins>
      <w:ins w:id="1197" w:author="Chelsey Nieman" w:date="2020-12-30T09:10:00Z">
        <w:r w:rsidR="00325638">
          <w:rPr>
            <w:rFonts w:ascii="Times New Roman" w:hAnsi="Times New Roman" w:cs="Times New Roman"/>
            <w:i w:val="0"/>
          </w:rPr>
          <w:t xml:space="preserve"> can reveal a new dimension of the safe operating space in</w:t>
        </w:r>
      </w:ins>
      <w:ins w:id="1198" w:author="Chelsey Nieman" w:date="2020-12-30T09:11:00Z">
        <w:r w:rsidR="00325638">
          <w:rPr>
            <w:rFonts w:ascii="Times New Roman" w:hAnsi="Times New Roman" w:cs="Times New Roman"/>
            <w:i w:val="0"/>
          </w:rPr>
          <w:t xml:space="preserve"> which the ‘op</w:t>
        </w:r>
      </w:ins>
      <w:ins w:id="1199" w:author="Chelsey Nieman" w:date="2020-12-30T09:12:00Z">
        <w:r w:rsidR="00325638">
          <w:rPr>
            <w:rFonts w:ascii="Times New Roman" w:hAnsi="Times New Roman" w:cs="Times New Roman"/>
            <w:i w:val="0"/>
          </w:rPr>
          <w:t xml:space="preserve">erating space’ lies within population dynamics. </w:t>
        </w:r>
        <w:commentRangeEnd w:id="1194"/>
        <w:r w:rsidR="00325638">
          <w:rPr>
            <w:rStyle w:val="CommentReference"/>
            <w:i w:val="0"/>
          </w:rPr>
          <w:commentReference w:id="1194"/>
        </w:r>
      </w:ins>
    </w:p>
    <w:p w14:paraId="3B9123D8" w14:textId="5FE8558A" w:rsidR="00686B5C" w:rsidRDefault="009933B3" w:rsidP="007D2410">
      <w:pPr>
        <w:pStyle w:val="ImageCaption"/>
        <w:widowControl w:val="0"/>
        <w:suppressLineNumbers/>
        <w:ind w:firstLine="720"/>
        <w:rPr>
          <w:ins w:id="1200" w:author="Chelsey Nieman" w:date="2020-12-23T14:27:00Z"/>
          <w:rFonts w:ascii="Times New Roman" w:hAnsi="Times New Roman" w:cs="Times New Roman"/>
          <w:i w:val="0"/>
        </w:rPr>
      </w:pPr>
      <w:r w:rsidRPr="00B72C2C">
        <w:rPr>
          <w:rFonts w:ascii="Times New Roman" w:hAnsi="Times New Roman" w:cs="Times New Roman"/>
          <w:i w:val="0"/>
        </w:rPr>
        <w:t xml:space="preserve">Our two-species model, </w:t>
      </w:r>
      <w:ins w:id="1201" w:author="Chelsey Nieman" w:date="2020-12-28T10:03:00Z">
        <w:r w:rsidR="005133CF">
          <w:rPr>
            <w:rFonts w:ascii="Times New Roman" w:hAnsi="Times New Roman" w:cs="Times New Roman"/>
            <w:i w:val="0"/>
          </w:rPr>
          <w:t>although</w:t>
        </w:r>
      </w:ins>
      <w:del w:id="1202" w:author="Chelsey Nieman" w:date="2020-12-28T10:03:00Z">
        <w:r w:rsidRPr="00B72C2C" w:rsidDel="005133CF">
          <w:rPr>
            <w:rFonts w:ascii="Times New Roman" w:hAnsi="Times New Roman" w:cs="Times New Roman"/>
            <w:i w:val="0"/>
          </w:rPr>
          <w:delText>while</w:delText>
        </w:r>
      </w:del>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w:t>
      </w:r>
      <w:commentRangeStart w:id="1203"/>
      <w:r w:rsidRPr="00B72C2C">
        <w:rPr>
          <w:rFonts w:ascii="Times New Roman" w:hAnsi="Times New Roman" w:cs="Times New Roman"/>
          <w:i w:val="0"/>
        </w:rPr>
        <w:t>increase</w:t>
      </w:r>
      <w:commentRangeEnd w:id="1203"/>
      <w:r w:rsidR="005133CF">
        <w:rPr>
          <w:rStyle w:val="CommentReference"/>
          <w:i w:val="0"/>
        </w:rPr>
        <w:commentReference w:id="1203"/>
      </w:r>
      <w:r w:rsidRPr="00B72C2C">
        <w:rPr>
          <w:rFonts w:ascii="Times New Roman" w:hAnsi="Times New Roman" w:cs="Times New Roman"/>
          <w:i w:val="0"/>
        </w:rPr>
        <w:t xml:space="preserve">, and understanding species interactions can help </w:t>
      </w:r>
      <w:del w:id="1204" w:author="Chelsey Nieman" w:date="2020-12-28T10:04:00Z">
        <w:r w:rsidRPr="00B72C2C" w:rsidDel="005133CF">
          <w:rPr>
            <w:rFonts w:ascii="Times New Roman" w:hAnsi="Times New Roman" w:cs="Times New Roman"/>
            <w:i w:val="0"/>
          </w:rPr>
          <w:delText>u</w:delText>
        </w:r>
      </w:del>
      <w:ins w:id="1205" w:author="Chelsey Nieman" w:date="2020-12-28T10:04:00Z">
        <w:r w:rsidR="005133CF">
          <w:rPr>
            <w:rFonts w:ascii="Times New Roman" w:hAnsi="Times New Roman" w:cs="Times New Roman"/>
            <w:i w:val="0"/>
          </w:rPr>
          <w:t>to</w:t>
        </w:r>
      </w:ins>
      <w:del w:id="1206" w:author="Chelsey Nieman" w:date="2020-12-28T10:04:00Z">
        <w:r w:rsidRPr="00B72C2C" w:rsidDel="005133CF">
          <w:rPr>
            <w:rFonts w:ascii="Times New Roman" w:hAnsi="Times New Roman" w:cs="Times New Roman"/>
            <w:i w:val="0"/>
          </w:rPr>
          <w:delText>s</w:delText>
        </w:r>
      </w:del>
      <w:r w:rsidRPr="00B72C2C">
        <w:rPr>
          <w:rFonts w:ascii="Times New Roman" w:hAnsi="Times New Roman" w:cs="Times New Roman"/>
          <w:i w:val="0"/>
        </w:rPr>
        <w:t xml:space="preserve"> creatively manage these systems given the constraints on what managers can feasibly do. </w:t>
      </w:r>
      <w:del w:id="1207" w:author="Chelsey Nieman" w:date="2020-12-28T10:04:00Z">
        <w:r w:rsidRPr="00B72C2C" w:rsidDel="005133CF">
          <w:rPr>
            <w:rFonts w:ascii="Times New Roman" w:hAnsi="Times New Roman" w:cs="Times New Roman"/>
            <w:i w:val="0"/>
          </w:rPr>
          <w:delText xml:space="preserve">While </w:delText>
        </w:r>
      </w:del>
      <w:ins w:id="1208" w:author="Chelsey Nieman" w:date="2020-12-28T10:04:00Z">
        <w:r w:rsidR="005133CF">
          <w:rPr>
            <w:rFonts w:ascii="Times New Roman" w:hAnsi="Times New Roman" w:cs="Times New Roman"/>
            <w:i w:val="0"/>
          </w:rPr>
          <w:t>Although</w:t>
        </w:r>
        <w:r w:rsidR="005133CF" w:rsidRPr="00B72C2C">
          <w:rPr>
            <w:rFonts w:ascii="Times New Roman" w:hAnsi="Times New Roman" w:cs="Times New Roman"/>
            <w:i w:val="0"/>
          </w:rPr>
          <w:t xml:space="preserve"> </w:t>
        </w:r>
      </w:ins>
      <w:r w:rsidRPr="00B72C2C">
        <w:rPr>
          <w:rFonts w:ascii="Times New Roman" w:hAnsi="Times New Roman" w:cs="Times New Roman"/>
          <w:i w:val="0"/>
        </w:rPr>
        <w:t xml:space="preserve">our model adds a layer of complexity not usually considered in most fisheries </w:t>
      </w:r>
      <w:r w:rsidRPr="00B72C2C">
        <w:rPr>
          <w:rFonts w:ascii="Times New Roman" w:hAnsi="Times New Roman" w:cs="Times New Roman"/>
          <w:i w:val="0"/>
        </w:rPr>
        <w:lastRenderedPageBreak/>
        <w:t>management models, we understand that there is still significant complexity inherent in these systems</w:t>
      </w:r>
      <w:r w:rsidR="00680363">
        <w:rPr>
          <w:rFonts w:ascii="Times New Roman" w:hAnsi="Times New Roman" w:cs="Times New Roman"/>
          <w:i w:val="0"/>
        </w:rPr>
        <w:t xml:space="preserve"> that is not </w:t>
      </w:r>
      <w:del w:id="1209" w:author="Chelsey Nieman" w:date="2020-12-28T10:04:00Z">
        <w:r w:rsidR="00680363" w:rsidDel="005133CF">
          <w:rPr>
            <w:rFonts w:ascii="Times New Roman" w:hAnsi="Times New Roman" w:cs="Times New Roman"/>
            <w:i w:val="0"/>
          </w:rPr>
          <w:delText xml:space="preserve">modeled </w:delText>
        </w:r>
      </w:del>
      <w:ins w:id="1210" w:author="Chelsey Nieman" w:date="2020-12-28T10:04:00Z">
        <w:r w:rsidR="005133CF">
          <w:rPr>
            <w:rFonts w:ascii="Times New Roman" w:hAnsi="Times New Roman" w:cs="Times New Roman"/>
            <w:i w:val="0"/>
          </w:rPr>
          <w:t xml:space="preserve">simulated </w:t>
        </w:r>
      </w:ins>
      <w:r w:rsidR="00680363">
        <w:rPr>
          <w:rFonts w:ascii="Times New Roman" w:hAnsi="Times New Roman" w:cs="Times New Roman"/>
          <w:i w:val="0"/>
        </w:rPr>
        <w:t>here</w:t>
      </w:r>
      <w:r w:rsidRPr="00B72C2C">
        <w:rPr>
          <w:rFonts w:ascii="Times New Roman" w:hAnsi="Times New Roman" w:cs="Times New Roman"/>
          <w:i w:val="0"/>
        </w:rPr>
        <w:t xml:space="preserve">. </w:t>
      </w:r>
      <w:ins w:id="1211" w:author="Chelsey Nieman" w:date="2020-12-28T10:04:00Z">
        <w:r w:rsidR="005133CF">
          <w:rPr>
            <w:rFonts w:ascii="Times New Roman" w:hAnsi="Times New Roman" w:cs="Times New Roman"/>
            <w:i w:val="0"/>
          </w:rPr>
          <w:t>Further</w:t>
        </w:r>
      </w:ins>
      <w:del w:id="1212" w:author="Chelsey Nieman" w:date="2020-12-28T10:04:00Z">
        <w:r w:rsidRPr="00B72C2C" w:rsidDel="005133CF">
          <w:rPr>
            <w:rFonts w:ascii="Times New Roman" w:hAnsi="Times New Roman" w:cs="Times New Roman"/>
            <w:i w:val="0"/>
          </w:rPr>
          <w:delText>The</w:delText>
        </w:r>
      </w:del>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ins w:id="1213" w:author="Chelsey Nieman" w:date="2020-12-28T10:05:00Z">
        <w:r w:rsidR="005133CF">
          <w:rPr>
            <w:rFonts w:ascii="Times New Roman" w:hAnsi="Times New Roman" w:cs="Times New Roman"/>
            <w:i w:val="0"/>
          </w:rPr>
          <w:t>s</w:t>
        </w:r>
      </w:ins>
      <w:r w:rsidRPr="00B72C2C">
        <w:rPr>
          <w:rFonts w:ascii="Times New Roman" w:hAnsi="Times New Roman" w:cs="Times New Roman"/>
          <w:i w:val="0"/>
        </w:rPr>
        <w:t xml:space="preserve"> possible. Future </w:t>
      </w:r>
      <w:ins w:id="1214" w:author="Chelsey Nieman" w:date="2020-12-28T10:05:00Z">
        <w:r w:rsidR="005133CF">
          <w:rPr>
            <w:rFonts w:ascii="Times New Roman" w:hAnsi="Times New Roman" w:cs="Times New Roman"/>
            <w:i w:val="0"/>
          </w:rPr>
          <w:t>research</w:t>
        </w:r>
      </w:ins>
      <w:del w:id="1215" w:author="Chelsey Nieman" w:date="2020-12-28T10:05:00Z">
        <w:r w:rsidRPr="00B72C2C" w:rsidDel="005133CF">
          <w:rPr>
            <w:rFonts w:ascii="Times New Roman" w:hAnsi="Times New Roman" w:cs="Times New Roman"/>
            <w:i w:val="0"/>
          </w:rPr>
          <w:delText>work</w:delText>
        </w:r>
      </w:del>
      <w:r w:rsidRPr="00B72C2C">
        <w:rPr>
          <w:rFonts w:ascii="Times New Roman" w:hAnsi="Times New Roman" w:cs="Times New Roman"/>
          <w:i w:val="0"/>
        </w:rPr>
        <w:t xml:space="preserve"> incorporating the cultivation-depensation effects of species interactions can provide empirical evidence supporting the importance of considering ecological interactions in managing complex systems. Increasing complexity of these models to include energetics </w:t>
      </w:r>
      <w:ins w:id="1216" w:author="Chelsey Nieman" w:date="2020-12-28T10:05:00Z">
        <w:r w:rsidR="005133CF">
          <w:rPr>
            <w:rFonts w:ascii="Times New Roman" w:hAnsi="Times New Roman" w:cs="Times New Roman"/>
            <w:i w:val="0"/>
          </w:rPr>
          <w:t>may</w:t>
        </w:r>
      </w:ins>
      <w:del w:id="1217" w:author="Chelsey Nieman" w:date="2020-12-28T10:05: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also reveal the consequences of alternative stable states on the life histor</w:t>
      </w:r>
      <w:ins w:id="1218" w:author="Chelsey Nieman" w:date="2020-12-28T10:05:00Z">
        <w:r w:rsidR="005133CF">
          <w:rPr>
            <w:rFonts w:ascii="Times New Roman" w:hAnsi="Times New Roman" w:cs="Times New Roman"/>
            <w:i w:val="0"/>
          </w:rPr>
          <w:t>ies</w:t>
        </w:r>
      </w:ins>
      <w:del w:id="1219" w:author="Chelsey Nieman" w:date="2020-12-28T10:05:00Z">
        <w:r w:rsidRPr="00B72C2C" w:rsidDel="005133CF">
          <w:rPr>
            <w:rFonts w:ascii="Times New Roman" w:hAnsi="Times New Roman" w:cs="Times New Roman"/>
            <w:i w:val="0"/>
          </w:rPr>
          <w:delText>y</w:delText>
        </w:r>
      </w:del>
      <w:r w:rsidRPr="00B72C2C">
        <w:rPr>
          <w:rFonts w:ascii="Times New Roman" w:hAnsi="Times New Roman" w:cs="Times New Roman"/>
          <w:i w:val="0"/>
        </w:rPr>
        <w:t xml:space="preserve"> of </w:t>
      </w:r>
      <w:del w:id="1220" w:author="Chelsey Nieman" w:date="2020-12-28T10:05:00Z">
        <w:r w:rsidRPr="00B72C2C" w:rsidDel="005133CF">
          <w:rPr>
            <w:rFonts w:ascii="Times New Roman" w:hAnsi="Times New Roman" w:cs="Times New Roman"/>
            <w:i w:val="0"/>
          </w:rPr>
          <w:delText xml:space="preserve">both </w:delText>
        </w:r>
      </w:del>
      <w:r w:rsidRPr="00B72C2C">
        <w:rPr>
          <w:rFonts w:ascii="Times New Roman" w:hAnsi="Times New Roman" w:cs="Times New Roman"/>
          <w:i w:val="0"/>
        </w:rPr>
        <w:t>the dominant and non-dominant species. Another layer of complexity to consider is the social component of fisheries.</w:t>
      </w:r>
      <w:ins w:id="1221" w:author="Colin Dassow" w:date="2020-12-29T11:27:00Z">
        <w:r w:rsidR="005B5D26">
          <w:rPr>
            <w:rFonts w:ascii="Times New Roman" w:hAnsi="Times New Roman" w:cs="Times New Roman"/>
            <w:i w:val="0"/>
          </w:rPr>
          <w:t xml:space="preserve"> </w:t>
        </w:r>
        <w:r w:rsidR="005B5D26">
          <w:rPr>
            <w:rFonts w:ascii="Times New Roman" w:hAnsi="Times New Roman"/>
            <w:i w:val="0"/>
          </w:rPr>
          <w:t>We model a 2-species recreational fishery, i</w:t>
        </w:r>
        <w:commentRangeStart w:id="1222"/>
        <w:r w:rsidR="005B5D26" w:rsidRPr="005B5D26">
          <w:rPr>
            <w:rFonts w:ascii="Times New Roman" w:hAnsi="Times New Roman"/>
            <w:i w:val="0"/>
            <w:rPrChange w:id="1223" w:author="Colin Dassow" w:date="2020-12-29T11:27:00Z">
              <w:rPr>
                <w:rFonts w:ascii="Times New Roman" w:hAnsi="Times New Roman"/>
              </w:rPr>
            </w:rPrChange>
          </w:rPr>
          <w:t xml:space="preserve">n contrast to commercial fisheries where users aim to maximize profit, recreational fishery users </w:t>
        </w:r>
        <w:commentRangeStart w:id="1224"/>
        <w:commentRangeStart w:id="1225"/>
        <w:r w:rsidR="005B5D26" w:rsidRPr="005B5D26">
          <w:rPr>
            <w:rFonts w:ascii="Times New Roman" w:hAnsi="Times New Roman"/>
            <w:i w:val="0"/>
            <w:rPrChange w:id="1226" w:author="Colin Dassow" w:date="2020-12-29T11:27:00Z">
              <w:rPr>
                <w:rFonts w:ascii="Times New Roman" w:hAnsi="Times New Roman"/>
              </w:rPr>
            </w:rPrChange>
          </w:rPr>
          <w:t>vary</w:t>
        </w:r>
        <w:commentRangeEnd w:id="1224"/>
        <w:r w:rsidR="005B5D26" w:rsidRPr="005B5D26">
          <w:rPr>
            <w:rStyle w:val="CommentReference"/>
            <w:i w:val="0"/>
          </w:rPr>
          <w:commentReference w:id="1224"/>
        </w:r>
        <w:commentRangeEnd w:id="1225"/>
        <w:r w:rsidR="005B5D26" w:rsidRPr="005B5D26">
          <w:rPr>
            <w:rStyle w:val="CommentReference"/>
            <w:i w:val="0"/>
          </w:rPr>
          <w:commentReference w:id="1225"/>
        </w:r>
        <w:r w:rsidR="005B5D26" w:rsidRPr="005B5D26">
          <w:rPr>
            <w:rFonts w:ascii="Times New Roman" w:hAnsi="Times New Roman"/>
            <w:i w:val="0"/>
            <w:rPrChange w:id="1227" w:author="Colin Dassow" w:date="2020-12-29T11:27:00Z">
              <w:rPr>
                <w:rFonts w:ascii="Times New Roman" w:hAnsi="Times New Roman"/>
              </w:rPr>
            </w:rPrChange>
          </w:rPr>
          <w:t xml:space="preserve"> along multiple axes of species preference, catch rate, fish size, location, valuation, utility, avidity, and harvest opportunity (e.g., Johnston et al., 2010; Beardmore et al., 2015; </w:t>
        </w:r>
        <w:proofErr w:type="spellStart"/>
        <w:r w:rsidR="005B5D26" w:rsidRPr="005B5D26">
          <w:rPr>
            <w:rFonts w:ascii="Times New Roman" w:hAnsi="Times New Roman"/>
            <w:i w:val="0"/>
            <w:rPrChange w:id="1228" w:author="Colin Dassow" w:date="2020-12-29T11:27:00Z">
              <w:rPr>
                <w:rFonts w:ascii="Times New Roman" w:hAnsi="Times New Roman"/>
              </w:rPr>
            </w:rPrChange>
          </w:rPr>
          <w:t>Arlinghaus</w:t>
        </w:r>
        <w:proofErr w:type="spellEnd"/>
        <w:r w:rsidR="005B5D26" w:rsidRPr="005B5D26">
          <w:rPr>
            <w:rFonts w:ascii="Times New Roman" w:hAnsi="Times New Roman"/>
            <w:i w:val="0"/>
            <w:rPrChange w:id="1229" w:author="Colin Dassow" w:date="2020-12-29T11:27:00Z">
              <w:rPr>
                <w:rFonts w:ascii="Times New Roman" w:hAnsi="Times New Roman"/>
              </w:rPr>
            </w:rPrChange>
          </w:rPr>
          <w:t xml:space="preserve"> et al., 2017). Users place differing levels of importance on each of these aspects of the fishing experience, leading to divergent, and in some cases, competing desires by fishery users and ultimately complex management problems.</w:t>
        </w:r>
        <w:commentRangeEnd w:id="1222"/>
        <w:r w:rsidR="005B5D26" w:rsidRPr="005B5D26">
          <w:rPr>
            <w:rStyle w:val="CommentReference"/>
            <w:i w:val="0"/>
            <w:rPrChange w:id="1230" w:author="Colin Dassow" w:date="2020-12-29T11:27:00Z">
              <w:rPr>
                <w:rStyle w:val="CommentReference"/>
              </w:rPr>
            </w:rPrChange>
          </w:rPr>
          <w:commentReference w:id="1222"/>
        </w:r>
      </w:ins>
      <w:r w:rsidRPr="00B72C2C">
        <w:rPr>
          <w:rFonts w:ascii="Times New Roman" w:hAnsi="Times New Roman" w:cs="Times New Roman"/>
          <w:i w:val="0"/>
        </w:rPr>
        <w:t xml:space="preserve"> Management goals</w:t>
      </w:r>
      <w:ins w:id="1231" w:author="Chelsey Nieman" w:date="2020-12-28T10:07:00Z">
        <w:r w:rsidR="005133CF">
          <w:rPr>
            <w:rFonts w:ascii="Times New Roman" w:hAnsi="Times New Roman" w:cs="Times New Roman"/>
            <w:i w:val="0"/>
          </w:rPr>
          <w:t xml:space="preserve"> </w:t>
        </w:r>
      </w:ins>
      <w:del w:id="1232" w:author="Chelsey Nieman" w:date="2020-12-28T10:07:00Z">
        <w:r w:rsidRPr="00B72C2C" w:rsidDel="005133CF">
          <w:rPr>
            <w:rFonts w:ascii="Times New Roman" w:hAnsi="Times New Roman" w:cs="Times New Roman"/>
            <w:i w:val="0"/>
          </w:rPr>
          <w:delText xml:space="preserve">, ultimately, </w:delText>
        </w:r>
      </w:del>
      <w:r w:rsidRPr="00B72C2C">
        <w:rPr>
          <w:rFonts w:ascii="Times New Roman" w:hAnsi="Times New Roman" w:cs="Times New Roman"/>
          <w:i w:val="0"/>
        </w:rPr>
        <w:t xml:space="preserve">are </w:t>
      </w:r>
      <w:ins w:id="1233" w:author="Chelsey Nieman" w:date="2020-12-28T10:07:00Z">
        <w:r w:rsidR="005133CF">
          <w:rPr>
            <w:rFonts w:ascii="Times New Roman" w:hAnsi="Times New Roman" w:cs="Times New Roman"/>
            <w:i w:val="0"/>
          </w:rPr>
          <w:t xml:space="preserve">often </w:t>
        </w:r>
      </w:ins>
      <w:r w:rsidRPr="00B72C2C">
        <w:rPr>
          <w:rFonts w:ascii="Times New Roman" w:hAnsi="Times New Roman" w:cs="Times New Roman"/>
          <w:i w:val="0"/>
        </w:rPr>
        <w:t xml:space="preserve">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w:t>
      </w:r>
      <w:ins w:id="1234" w:author="Chelsey Nieman" w:date="2020-12-28T10:07:00Z">
        <w:r w:rsidR="005133CF">
          <w:rPr>
            <w:rFonts w:ascii="Times New Roman" w:hAnsi="Times New Roman" w:cs="Times New Roman"/>
            <w:i w:val="0"/>
          </w:rPr>
          <w:t xml:space="preserve"> and may conflict with overall sustainability of the resource</w:t>
        </w:r>
      </w:ins>
      <w:r w:rsidRPr="00B72C2C">
        <w:rPr>
          <w:rFonts w:ascii="Times New Roman" w:hAnsi="Times New Roman" w:cs="Times New Roman"/>
          <w:i w:val="0"/>
        </w:rPr>
        <w:t xml:space="preserve">. </w:t>
      </w:r>
      <w:del w:id="1235"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w:t>
      </w:r>
      <w:ins w:id="1236" w:author="Chelsey Nieman" w:date="2020-12-28T10:07:00Z">
        <w:r w:rsidR="005133CF">
          <w:rPr>
            <w:rFonts w:ascii="Times New Roman" w:hAnsi="Times New Roman" w:cs="Times New Roman"/>
            <w:i w:val="0"/>
          </w:rPr>
          <w:t>may</w:t>
        </w:r>
      </w:ins>
      <w:del w:id="1237" w:author="Chelsey Nieman" w:date="2020-12-28T10:07: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respond to changing demands from stakeholders in their system.</w:t>
      </w:r>
      <w:ins w:id="1238" w:author="Chelsey Nieman" w:date="2020-12-28T10:08:00Z">
        <w:r w:rsidR="005133CF">
          <w:rPr>
            <w:rFonts w:ascii="Times New Roman" w:hAnsi="Times New Roman" w:cs="Times New Roman"/>
            <w:i w:val="0"/>
          </w:rPr>
          <w:t xml:space="preserve"> Ultimately, sustainability of the resource in the long-term should trump human desires. Considering and leveraging species interactions may be able to achieve both goals and allow for adaptation to changing human desires. </w:t>
        </w:r>
      </w:ins>
      <w:del w:id="1239" w:author="Chelsey Nieman" w:date="2020-12-28T10:08:00Z">
        <w:r w:rsidRPr="00B72C2C" w:rsidDel="005133CF">
          <w:rPr>
            <w:rFonts w:ascii="Times New Roman" w:hAnsi="Times New Roman" w:cs="Times New Roman"/>
            <w:i w:val="0"/>
          </w:rPr>
          <w:delText xml:space="preserve"> </w:delText>
        </w:r>
      </w:del>
    </w:p>
    <w:p w14:paraId="3C258D22" w14:textId="22147425" w:rsidR="00310EBB" w:rsidDel="005B5D26" w:rsidRDefault="00310EBB" w:rsidP="007D2410">
      <w:pPr>
        <w:pStyle w:val="ImageCaption"/>
        <w:widowControl w:val="0"/>
        <w:suppressLineNumbers/>
        <w:ind w:firstLine="720"/>
        <w:rPr>
          <w:del w:id="1240" w:author="Colin Dassow" w:date="2020-12-29T11:29:00Z"/>
          <w:rFonts w:ascii="Times New Roman" w:hAnsi="Times New Roman" w:cs="Times New Roman"/>
          <w:i w:val="0"/>
        </w:rPr>
      </w:pPr>
      <w:commentRangeStart w:id="1241"/>
      <w:ins w:id="1242" w:author="Chelsey Nieman" w:date="2020-12-23T14:27:00Z">
        <w:del w:id="1243" w:author="Colin Dassow" w:date="2020-12-29T11:29:00Z">
          <w:r w:rsidRPr="00AC1F3C" w:rsidDel="005B5D26">
            <w:rPr>
              <w:rFonts w:ascii="Times New Roman" w:hAnsi="Times New Roman"/>
            </w:rPr>
            <w:delText xml:space="preserve">In contrast to commercial fisheries where users aim to maximize profit, recreational fishery users </w:delText>
          </w:r>
          <w:commentRangeStart w:id="1244"/>
          <w:commentRangeStart w:id="1245"/>
          <w:r w:rsidRPr="00AC1F3C" w:rsidDel="005B5D26">
            <w:rPr>
              <w:rFonts w:ascii="Times New Roman" w:hAnsi="Times New Roman"/>
            </w:rPr>
            <w:delText>vary</w:delText>
          </w:r>
          <w:commentRangeEnd w:id="1244"/>
          <w:r w:rsidDel="005B5D26">
            <w:rPr>
              <w:rStyle w:val="CommentReference"/>
              <w:i w:val="0"/>
            </w:rPr>
            <w:commentReference w:id="1244"/>
          </w:r>
        </w:del>
      </w:ins>
      <w:commentRangeEnd w:id="1245"/>
      <w:del w:id="1246" w:author="Colin Dassow" w:date="2020-12-29T11:29:00Z">
        <w:r w:rsidR="00757D2A" w:rsidDel="005B5D26">
          <w:rPr>
            <w:rStyle w:val="CommentReference"/>
            <w:i w:val="0"/>
          </w:rPr>
          <w:commentReference w:id="1245"/>
        </w:r>
      </w:del>
      <w:ins w:id="1247" w:author="Chelsey Nieman" w:date="2020-12-23T14:27:00Z">
        <w:del w:id="1248" w:author="Colin Dassow" w:date="2020-12-29T11:29:00Z">
          <w:r w:rsidRPr="00AC1F3C" w:rsidDel="005B5D26">
            <w:rPr>
              <w:rFonts w:ascii="Times New Roman" w:hAnsi="Times New Roman"/>
            </w:rPr>
            <w:delText xml:space="preserve">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241"/>
          <w:r w:rsidDel="005B5D26">
            <w:rPr>
              <w:rStyle w:val="CommentReference"/>
            </w:rPr>
            <w:commentReference w:id="1241"/>
          </w:r>
        </w:del>
      </w:ins>
    </w:p>
    <w:p w14:paraId="7C801699" w14:textId="5C4A0247" w:rsidR="00686B5C" w:rsidRPr="00B7735F" w:rsidRDefault="00214784" w:rsidP="000608C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1249"/>
      <w:ins w:id="1250" w:author="Chelsey Nieman" w:date="2020-12-28T10:09:00Z">
        <w:r w:rsidR="005133CF">
          <w:rPr>
            <w:rFonts w:ascii="Times New Roman" w:hAnsi="Times New Roman" w:cs="Times New Roman"/>
            <w:i w:val="0"/>
          </w:rPr>
          <w:t>ecosystem-based</w:t>
        </w:r>
      </w:ins>
      <w:del w:id="1251" w:author="Chelsey Nieman" w:date="2020-12-28T10:09:00Z">
        <w:r w:rsidDel="005133CF">
          <w:rPr>
            <w:rFonts w:ascii="Times New Roman" w:hAnsi="Times New Roman" w:cs="Times New Roman"/>
            <w:i w:val="0"/>
          </w:rPr>
          <w:delText>adaptive</w:delText>
        </w:r>
      </w:del>
      <w:r>
        <w:rPr>
          <w:rFonts w:ascii="Times New Roman" w:hAnsi="Times New Roman" w:cs="Times New Roman"/>
          <w:i w:val="0"/>
        </w:rPr>
        <w:t xml:space="preserve"> </w:t>
      </w:r>
      <w:commentRangeEnd w:id="1249"/>
      <w:r w:rsidR="005133CF">
        <w:rPr>
          <w:rStyle w:val="CommentReference"/>
          <w:i w:val="0"/>
        </w:rPr>
        <w:commentReference w:id="1249"/>
      </w:r>
      <w:r>
        <w:rPr>
          <w:rFonts w:ascii="Times New Roman" w:hAnsi="Times New Roman" w:cs="Times New Roman"/>
          <w:i w:val="0"/>
        </w:rPr>
        <w:t xml:space="preserve">management of freshwater fisheries can increase </w:t>
      </w:r>
      <w:ins w:id="1252" w:author="Chelsey Nieman" w:date="2020-12-28T10:09:00Z">
        <w:r w:rsidR="005133CF">
          <w:rPr>
            <w:rFonts w:ascii="Times New Roman" w:hAnsi="Times New Roman" w:cs="Times New Roman"/>
            <w:i w:val="0"/>
          </w:rPr>
          <w:t xml:space="preserve">a </w:t>
        </w:r>
      </w:ins>
      <w:r>
        <w:rPr>
          <w:rFonts w:ascii="Times New Roman" w:hAnsi="Times New Roman" w:cs="Times New Roman"/>
          <w:i w:val="0"/>
        </w:rPr>
        <w:t>managers</w:t>
      </w:r>
      <w:del w:id="1253" w:author="Chelsey Nieman" w:date="2020-12-28T10:09:00Z">
        <w:r w:rsidDel="005133CF">
          <w:rPr>
            <w:rFonts w:ascii="Times New Roman" w:hAnsi="Times New Roman" w:cs="Times New Roman"/>
            <w:i w:val="0"/>
          </w:rPr>
          <w:delText>’</w:delText>
        </w:r>
      </w:del>
      <w:r>
        <w:rPr>
          <w:rFonts w:ascii="Times New Roman" w:hAnsi="Times New Roman" w:cs="Times New Roman"/>
          <w:i w:val="0"/>
        </w:rPr>
        <w:t xml:space="preserve"> ability to maintain systems in a desired stable state, redu</w:t>
      </w:r>
      <w:ins w:id="1254" w:author="Chelsey Nieman" w:date="2020-12-28T10:09:00Z">
        <w:r w:rsidR="005133CF">
          <w:rPr>
            <w:rFonts w:ascii="Times New Roman" w:hAnsi="Times New Roman" w:cs="Times New Roman"/>
            <w:i w:val="0"/>
          </w:rPr>
          <w:t>ce</w:t>
        </w:r>
      </w:ins>
      <w:del w:id="1255" w:author="Chelsey Nieman" w:date="2020-12-28T10:09:00Z">
        <w:r w:rsidDel="005133CF">
          <w:rPr>
            <w:rFonts w:ascii="Times New Roman" w:hAnsi="Times New Roman" w:cs="Times New Roman"/>
            <w:i w:val="0"/>
          </w:rPr>
          <w:delText>cing</w:delText>
        </w:r>
      </w:del>
      <w:r>
        <w:rPr>
          <w:rFonts w:ascii="Times New Roman" w:hAnsi="Times New Roman" w:cs="Times New Roman"/>
          <w:i w:val="0"/>
        </w:rPr>
        <w:t xml:space="preserve"> the likelihood of unexpected or undesirable outcomes, while using standard interventions</w:t>
      </w:r>
      <w:ins w:id="1256" w:author="Chelsey Nieman" w:date="2020-12-28T10:09:00Z">
        <w:r w:rsidR="005133CF">
          <w:rPr>
            <w:rFonts w:ascii="Times New Roman" w:hAnsi="Times New Roman" w:cs="Times New Roman"/>
            <w:i w:val="0"/>
          </w:rPr>
          <w:t>,</w:t>
        </w:r>
      </w:ins>
      <w:del w:id="1257" w:author="Chelsey Nieman" w:date="2020-12-28T10:09:00Z">
        <w:r w:rsidDel="005133CF">
          <w:rPr>
            <w:rFonts w:ascii="Times New Roman" w:hAnsi="Times New Roman" w:cs="Times New Roman"/>
            <w:i w:val="0"/>
          </w:rPr>
          <w:delText xml:space="preserve"> and</w:delText>
        </w:r>
      </w:del>
      <w:r>
        <w:rPr>
          <w:rFonts w:ascii="Times New Roman" w:hAnsi="Times New Roman" w:cs="Times New Roman"/>
          <w:i w:val="0"/>
        </w:rPr>
        <w:t xml:space="preserve"> reducing overall costs</w:t>
      </w:r>
      <w:ins w:id="1258" w:author="Chelsey Nieman" w:date="2020-12-28T10:09:00Z">
        <w:r w:rsidR="005133CF">
          <w:rPr>
            <w:rFonts w:ascii="Times New Roman" w:hAnsi="Times New Roman" w:cs="Times New Roman"/>
            <w:i w:val="0"/>
          </w:rPr>
          <w:t xml:space="preserve">, </w:t>
        </w:r>
      </w:ins>
      <w:ins w:id="1259" w:author="Chelsey Nieman" w:date="2020-12-28T10:10:00Z">
        <w:r w:rsidR="005133CF">
          <w:rPr>
            <w:rFonts w:ascii="Times New Roman" w:hAnsi="Times New Roman" w:cs="Times New Roman"/>
            <w:i w:val="0"/>
          </w:rPr>
          <w:t>and sustaining the resource</w:t>
        </w:r>
      </w:ins>
      <w:r>
        <w:rPr>
          <w:rFonts w:ascii="Times New Roman" w:hAnsi="Times New Roman" w:cs="Times New Roman"/>
          <w:i w:val="0"/>
        </w:rPr>
        <w:t xml:space="preserve">. </w:t>
      </w:r>
      <w:r w:rsidR="007C139A">
        <w:rPr>
          <w:rFonts w:ascii="Times New Roman" w:hAnsi="Times New Roman" w:cs="Times New Roman"/>
          <w:i w:val="0"/>
        </w:rPr>
        <w:t xml:space="preserve">Experimental reductions in competitor abundance coupled with various stocking regimes is one example of how </w:t>
      </w:r>
      <w:ins w:id="1260" w:author="Chelsey Nieman" w:date="2020-12-28T10:10:00Z">
        <w:r w:rsidR="005133CF">
          <w:rPr>
            <w:rFonts w:ascii="Times New Roman" w:hAnsi="Times New Roman" w:cs="Times New Roman"/>
            <w:i w:val="0"/>
          </w:rPr>
          <w:t xml:space="preserve">our modeling results </w:t>
        </w:r>
      </w:ins>
      <w:del w:id="1261" w:author="Chelsey Nieman" w:date="2020-12-28T10:10:00Z">
        <w:r w:rsidR="007C139A" w:rsidDel="005133CF">
          <w:rPr>
            <w:rFonts w:ascii="Times New Roman" w:hAnsi="Times New Roman" w:cs="Times New Roman"/>
            <w:i w:val="0"/>
          </w:rPr>
          <w:delText xml:space="preserve">the knowledge here </w:delText>
        </w:r>
      </w:del>
      <w:r w:rsidR="007C139A">
        <w:rPr>
          <w:rFonts w:ascii="Times New Roman" w:hAnsi="Times New Roman" w:cs="Times New Roman"/>
          <w:i w:val="0"/>
        </w:rPr>
        <w:t xml:space="preserve">can be used to design an adaptive management experiment that generates new knowledge about how to creatively manage a </w:t>
      </w:r>
      <w:commentRangeStart w:id="1262"/>
      <w:commentRangeStart w:id="1263"/>
      <w:r w:rsidR="007C139A">
        <w:rPr>
          <w:rFonts w:ascii="Times New Roman" w:hAnsi="Times New Roman" w:cs="Times New Roman"/>
          <w:i w:val="0"/>
        </w:rPr>
        <w:t>fishery</w:t>
      </w:r>
      <w:commentRangeEnd w:id="1262"/>
      <w:r w:rsidR="005133CF">
        <w:rPr>
          <w:rStyle w:val="CommentReference"/>
          <w:i w:val="0"/>
        </w:rPr>
        <w:commentReference w:id="1262"/>
      </w:r>
      <w:commentRangeEnd w:id="1263"/>
      <w:r w:rsidR="00C72F99">
        <w:rPr>
          <w:rStyle w:val="CommentReference"/>
          <w:i w:val="0"/>
        </w:rPr>
        <w:commentReference w:id="1263"/>
      </w:r>
      <w:r w:rsidR="007C139A">
        <w:rPr>
          <w:rFonts w:ascii="Times New Roman" w:hAnsi="Times New Roman" w:cs="Times New Roman"/>
          <w:i w:val="0"/>
        </w:rPr>
        <w:t xml:space="preserve">. </w:t>
      </w:r>
      <w:commentRangeStart w:id="1264"/>
      <w:commentRangeStart w:id="1265"/>
      <w:r w:rsidR="007C139A">
        <w:rPr>
          <w:rFonts w:ascii="Times New Roman" w:hAnsi="Times New Roman" w:cs="Times New Roman"/>
          <w:i w:val="0"/>
        </w:rPr>
        <w:t>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266" w:author="Stuart Jones" w:date="2020-12-22T14:25:00Z">
        <w:r w:rsidRPr="00B77417" w:rsidDel="005C1CAB">
          <w:rPr>
            <w:rFonts w:ascii="Times New Roman" w:hAnsi="Times New Roman" w:cs="Times New Roman"/>
            <w:i w:val="0"/>
            <w:iCs/>
            <w:rPrChange w:id="1267" w:author="Chelsey Nieman" w:date="2020-12-23T13:25:00Z">
              <w:rPr>
                <w:rFonts w:ascii="Times New Roman" w:hAnsi="Times New Roman" w:cs="Times New Roman"/>
              </w:rPr>
            </w:rPrChange>
          </w:rPr>
          <w:delText>fairly robust knowledge on</w:delText>
        </w:r>
      </w:del>
      <w:ins w:id="1268" w:author="Stuart Jones" w:date="2020-12-22T14:25:00Z">
        <w:r w:rsidR="005C1CAB" w:rsidRPr="00B77417">
          <w:rPr>
            <w:rFonts w:ascii="Times New Roman" w:hAnsi="Times New Roman" w:cs="Times New Roman"/>
            <w:i w:val="0"/>
            <w:iCs/>
            <w:rPrChange w:id="1269"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1270"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commentRangeEnd w:id="1264"/>
      <w:r w:rsidR="005133CF">
        <w:rPr>
          <w:rStyle w:val="CommentReference"/>
          <w:i w:val="0"/>
        </w:rPr>
        <w:commentReference w:id="1264"/>
      </w:r>
      <w:commentRangeEnd w:id="1265"/>
      <w:r w:rsidR="00C72F99">
        <w:rPr>
          <w:rStyle w:val="CommentReference"/>
          <w:i w:val="0"/>
        </w:rPr>
        <w:commentReference w:id="1265"/>
      </w:r>
      <w:ins w:id="1271" w:author="Chelsey Nieman" w:date="2020-12-23T13:25:00Z">
        <w:r w:rsidR="00B77417" w:rsidRPr="00B77417">
          <w:rPr>
            <w:rFonts w:ascii="Times New Roman" w:hAnsi="Times New Roman" w:cs="Times New Roman"/>
            <w:i w:val="0"/>
            <w:iCs/>
            <w:rPrChange w:id="1272" w:author="Chelsey Nieman" w:date="2020-12-23T13:25:00Z">
              <w:rPr>
                <w:rFonts w:ascii="Times New Roman" w:hAnsi="Times New Roman" w:cs="Times New Roman"/>
              </w:rPr>
            </w:rPrChange>
          </w:rPr>
          <w:t>.</w:t>
        </w:r>
      </w:ins>
      <w:del w:id="1273" w:author="Chelsey Nieman" w:date="2020-12-23T13:25:00Z">
        <w:r w:rsidRPr="00B77417" w:rsidDel="00B77417">
          <w:rPr>
            <w:rFonts w:ascii="Times New Roman" w:hAnsi="Times New Roman" w:cs="Times New Roman"/>
            <w:i w:val="0"/>
            <w:iCs/>
            <w:rPrChange w:id="1274" w:author="Chelsey Nieman" w:date="2020-12-23T13:25:00Z">
              <w:rPr>
                <w:rFonts w:ascii="Times New Roman" w:hAnsi="Times New Roman" w:cs="Times New Roman"/>
              </w:rPr>
            </w:rPrChange>
          </w:rPr>
          <w:delText>.</w:delText>
        </w:r>
      </w:del>
      <w:del w:id="1275"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1276"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1277" w:author="Chelsey Nieman" w:date="2020-12-23T13:25:00Z">
        <w:r w:rsidR="00686B5C" w:rsidRPr="00A47DA2" w:rsidDel="00B77417">
          <w:rPr>
            <w:rFonts w:ascii="Times New Roman" w:hAnsi="Times New Roman" w:cs="Times New Roman"/>
            <w:i w:val="0"/>
            <w:iCs/>
          </w:rPr>
          <w:delText xml:space="preserve"> </w:delText>
        </w:r>
      </w:del>
      <w:del w:id="1278" w:author="Chelsey Nieman" w:date="2020-12-23T10:57:00Z">
        <w:r w:rsidR="00686B5C" w:rsidRPr="00A47DA2" w:rsidDel="00540015">
          <w:rPr>
            <w:rFonts w:ascii="Times New Roman" w:hAnsi="Times New Roman" w:cs="Times New Roman"/>
            <w:i w:val="0"/>
            <w:iCs/>
          </w:rPr>
          <w:delText xml:space="preserve">we do understand </w:delText>
        </w:r>
      </w:del>
      <w:commentRangeStart w:id="1279"/>
      <w:commentRangeStart w:id="1280"/>
      <w:del w:id="1281" w:author="Chelsey Nieman" w:date="2020-12-23T13:25:00Z">
        <w:r w:rsidR="00686B5C" w:rsidRPr="00A47DA2" w:rsidDel="00B77417">
          <w:rPr>
            <w:rFonts w:ascii="Times New Roman" w:hAnsi="Times New Roman" w:cs="Times New Roman"/>
            <w:i w:val="0"/>
            <w:iCs/>
          </w:rPr>
          <w:delText>s</w:delText>
        </w:r>
      </w:del>
      <w:del w:id="1282"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1283" w:author="Chelsey Nieman" w:date="2020-12-23T13:25:00Z">
              <w:rPr>
                <w:rFonts w:ascii="Times New Roman" w:hAnsi="Times New Roman" w:cs="Times New Roman"/>
              </w:rPr>
            </w:rPrChange>
          </w:rPr>
          <w:delText>ell</w:delText>
        </w:r>
        <w:commentRangeEnd w:id="1279"/>
        <w:r w:rsidR="005C1CAB" w:rsidRPr="00A47DA2" w:rsidDel="00540015">
          <w:rPr>
            <w:rStyle w:val="CommentReference"/>
            <w:i w:val="0"/>
            <w:iCs/>
          </w:rPr>
          <w:commentReference w:id="1279"/>
        </w:r>
        <w:commentRangeEnd w:id="1280"/>
        <w:r w:rsidR="00165A34" w:rsidRPr="00A47DA2" w:rsidDel="00540015">
          <w:rPr>
            <w:rStyle w:val="CommentReference"/>
            <w:i w:val="0"/>
            <w:iCs/>
          </w:rPr>
          <w:commentReference w:id="1280"/>
        </w:r>
        <w:r w:rsidR="00686B5C" w:rsidRPr="00B77417" w:rsidDel="00540015">
          <w:rPr>
            <w:rFonts w:ascii="Times New Roman" w:hAnsi="Times New Roman" w:cs="Times New Roman"/>
            <w:i w:val="0"/>
            <w:iCs/>
            <w:rPrChange w:id="1284"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1285" w:author="Chelsey Nieman" w:date="2020-12-23T13:25:00Z">
            <w:rPr>
              <w:rFonts w:ascii="Times New Roman" w:hAnsi="Times New Roman" w:cs="Times New Roman"/>
            </w:rPr>
          </w:rPrChange>
        </w:rPr>
        <w:t xml:space="preserve"> </w:t>
      </w:r>
      <w:ins w:id="1286" w:author="Colin Dassow" w:date="2020-12-29T11:53:00Z">
        <w:r w:rsidR="00C72F99">
          <w:rPr>
            <w:rFonts w:ascii="Times New Roman" w:hAnsi="Times New Roman" w:cs="Times New Roman"/>
            <w:i w:val="0"/>
            <w:iCs/>
          </w:rPr>
          <w:t xml:space="preserve">Adaptive management </w:t>
        </w:r>
      </w:ins>
      <w:ins w:id="1287" w:author="Colin Dassow" w:date="2020-12-29T11:54:00Z">
        <w:r w:rsidR="00C72F99">
          <w:rPr>
            <w:rFonts w:ascii="Times New Roman" w:hAnsi="Times New Roman" w:cs="Times New Roman"/>
            <w:i w:val="0"/>
            <w:iCs/>
          </w:rPr>
          <w:t>experiments could</w:t>
        </w:r>
      </w:ins>
      <w:ins w:id="1288" w:author="Colin Dassow" w:date="2020-12-29T11:53:00Z">
        <w:r w:rsidR="00C72F99">
          <w:rPr>
            <w:rFonts w:ascii="Times New Roman" w:hAnsi="Times New Roman" w:cs="Times New Roman"/>
            <w:i w:val="0"/>
            <w:iCs/>
          </w:rPr>
          <w:t xml:space="preserve"> allow managers to update our understanding of ecological interactions</w:t>
        </w:r>
      </w:ins>
      <w:ins w:id="1289" w:author="Colin Dassow" w:date="2020-12-29T11:55:00Z">
        <w:r w:rsidR="00C72F99">
          <w:rPr>
            <w:rFonts w:ascii="Times New Roman" w:hAnsi="Times New Roman" w:cs="Times New Roman"/>
            <w:i w:val="0"/>
            <w:iCs/>
          </w:rPr>
          <w:t xml:space="preserve"> to effectively account for them in managing these systems. </w:t>
        </w:r>
      </w:ins>
      <w:ins w:id="1290" w:author="Colin Dassow" w:date="2020-12-29T13:54:00Z">
        <w:r w:rsidR="00186C31">
          <w:rPr>
            <w:rFonts w:ascii="Times New Roman" w:hAnsi="Times New Roman" w:cs="Times New Roman"/>
            <w:i w:val="0"/>
            <w:iCs/>
          </w:rPr>
          <w:t>Again, in practice adaptive management is difficult to implement and often fails, however, the causes of these failures are well studied and provide a way forward towards success</w:t>
        </w:r>
      </w:ins>
      <w:ins w:id="1291" w:author="Colin Dassow" w:date="2020-12-29T13:55:00Z">
        <w:r w:rsidR="00186C31">
          <w:rPr>
            <w:rFonts w:ascii="Times New Roman" w:hAnsi="Times New Roman" w:cs="Times New Roman"/>
            <w:i w:val="0"/>
            <w:iCs/>
          </w:rPr>
          <w:t xml:space="preserve"> (Walter et al. 2007, </w:t>
        </w:r>
      </w:ins>
      <w:ins w:id="1292" w:author="Colin Dassow" w:date="2020-12-29T13:56:00Z">
        <w:r w:rsidR="00186C31">
          <w:rPr>
            <w:rFonts w:ascii="Times New Roman" w:hAnsi="Times New Roman" w:cs="Times New Roman"/>
            <w:i w:val="0"/>
            <w:iCs/>
          </w:rPr>
          <w:t>Allen and Gunderson</w:t>
        </w:r>
      </w:ins>
      <w:ins w:id="1293" w:author="Colin Dassow" w:date="2020-12-29T13:55:00Z">
        <w:r w:rsidR="00186C31">
          <w:rPr>
            <w:rFonts w:ascii="Times New Roman" w:hAnsi="Times New Roman" w:cs="Times New Roman"/>
            <w:i w:val="0"/>
            <w:iCs/>
          </w:rPr>
          <w:t xml:space="preserve"> 2011)</w:t>
        </w:r>
      </w:ins>
      <w:ins w:id="1294" w:author="Colin Dassow" w:date="2020-12-29T13:54:00Z">
        <w:r w:rsidR="00186C31">
          <w:rPr>
            <w:rFonts w:ascii="Times New Roman" w:hAnsi="Times New Roman" w:cs="Times New Roman"/>
            <w:i w:val="0"/>
            <w:iCs/>
          </w:rPr>
          <w:t xml:space="preserve">. </w:t>
        </w:r>
      </w:ins>
      <w:r w:rsidRPr="00472840">
        <w:rPr>
          <w:rFonts w:ascii="Times New Roman" w:hAnsi="Times New Roman" w:cs="Times New Roman"/>
          <w:i w:val="0"/>
          <w:iCs/>
        </w:rPr>
        <w:t>The</w:t>
      </w:r>
      <w:r>
        <w:rPr>
          <w:rFonts w:ascii="Times New Roman" w:hAnsi="Times New Roman" w:cs="Times New Roman"/>
          <w:i w:val="0"/>
        </w:rPr>
        <w:t xml:space="preserve"> wide breadth of knowledge </w:t>
      </w:r>
      <w:ins w:id="1295" w:author="Chelsey Nieman" w:date="2020-12-28T10:11:00Z">
        <w:r w:rsidR="005133CF">
          <w:rPr>
            <w:rFonts w:ascii="Times New Roman" w:hAnsi="Times New Roman" w:cs="Times New Roman"/>
            <w:i w:val="0"/>
          </w:rPr>
          <w:t xml:space="preserve">accumulated </w:t>
        </w:r>
      </w:ins>
      <w:del w:id="1296" w:author="Chelsey Nieman" w:date="2020-12-28T10:11:00Z">
        <w:r w:rsidDel="005133CF">
          <w:rPr>
            <w:rFonts w:ascii="Times New Roman" w:hAnsi="Times New Roman" w:cs="Times New Roman"/>
            <w:i w:val="0"/>
          </w:rPr>
          <w:delText xml:space="preserve">we do have </w:delText>
        </w:r>
      </w:del>
      <w:r>
        <w:rPr>
          <w:rFonts w:ascii="Times New Roman" w:hAnsi="Times New Roman" w:cs="Times New Roman"/>
          <w:i w:val="0"/>
        </w:rPr>
        <w:t xml:space="preserve">can play an integral role in building resilient fisheries. </w:t>
      </w:r>
      <w:r w:rsidRPr="001D16D9">
        <w:rPr>
          <w:rFonts w:ascii="Times New Roman" w:hAnsi="Times New Roman" w:cs="Times New Roman"/>
          <w:i w:val="0"/>
        </w:rPr>
        <w:t xml:space="preserve">By taking a more ecosystem-oriented view of management, </w:t>
      </w:r>
      <w:ins w:id="1297" w:author="Chelsey Nieman" w:date="2020-12-28T10:12:00Z">
        <w:r w:rsidR="005133CF">
          <w:rPr>
            <w:rFonts w:ascii="Times New Roman" w:hAnsi="Times New Roman" w:cs="Times New Roman"/>
            <w:i w:val="0"/>
          </w:rPr>
          <w:t xml:space="preserve">outcomes can be improved and areas can be identified </w:t>
        </w:r>
      </w:ins>
      <w:del w:id="1298" w:author="Chelsey Nieman" w:date="2020-12-28T10:12:00Z">
        <w:r w:rsidRPr="001D16D9" w:rsidDel="005133CF">
          <w:rPr>
            <w:rFonts w:ascii="Times New Roman" w:hAnsi="Times New Roman" w:cs="Times New Roman"/>
            <w:i w:val="0"/>
          </w:rPr>
          <w:delText xml:space="preserve">we can improve outcomes and identify areas </w:delText>
        </w:r>
      </w:del>
      <w:r w:rsidRPr="001D16D9">
        <w:rPr>
          <w:rFonts w:ascii="Times New Roman" w:hAnsi="Times New Roman" w:cs="Times New Roman"/>
          <w:i w:val="0"/>
        </w:rPr>
        <w:t>for further exploration when</w:t>
      </w:r>
      <w:del w:id="1299" w:author="Chelsey Nieman" w:date="2020-12-28T10:12:00Z">
        <w:r w:rsidRPr="001D16D9" w:rsidDel="005133CF">
          <w:rPr>
            <w:rFonts w:ascii="Times New Roman" w:hAnsi="Times New Roman" w:cs="Times New Roman"/>
            <w:i w:val="0"/>
          </w:rPr>
          <w:delText xml:space="preserve"> our</w:delText>
        </w:r>
      </w:del>
      <w:r w:rsidRPr="001D16D9">
        <w:rPr>
          <w:rFonts w:ascii="Times New Roman" w:hAnsi="Times New Roman" w:cs="Times New Roman"/>
          <w:i w:val="0"/>
        </w:rPr>
        <w:t xml:space="preserve"> actions produce unexpected </w:t>
      </w:r>
      <w:commentRangeStart w:id="1300"/>
      <w:commentRangeStart w:id="1301"/>
      <w:commentRangeStart w:id="1302"/>
      <w:r w:rsidRPr="001D16D9">
        <w:rPr>
          <w:rFonts w:ascii="Times New Roman" w:hAnsi="Times New Roman" w:cs="Times New Roman"/>
          <w:i w:val="0"/>
        </w:rPr>
        <w:t>outcomes</w:t>
      </w:r>
      <w:commentRangeEnd w:id="1300"/>
      <w:r w:rsidR="005133CF">
        <w:rPr>
          <w:rStyle w:val="CommentReference"/>
          <w:i w:val="0"/>
        </w:rPr>
        <w:commentReference w:id="1300"/>
      </w:r>
      <w:commentRangeEnd w:id="1301"/>
      <w:r w:rsidR="00C72F99">
        <w:rPr>
          <w:rStyle w:val="CommentReference"/>
          <w:i w:val="0"/>
        </w:rPr>
        <w:commentReference w:id="1301"/>
      </w:r>
      <w:commentRangeEnd w:id="1302"/>
      <w:r w:rsidR="000F19A9">
        <w:rPr>
          <w:rStyle w:val="CommentReference"/>
          <w:i w:val="0"/>
        </w:rPr>
        <w:commentReference w:id="1302"/>
      </w:r>
      <w:r w:rsidRPr="001D16D9">
        <w:rPr>
          <w:rFonts w:ascii="Times New Roman" w:hAnsi="Times New Roman" w:cs="Times New Roman"/>
          <w:i w:val="0"/>
        </w:rPr>
        <w:t>.</w:t>
      </w:r>
      <w:r>
        <w:rPr>
          <w:rFonts w:ascii="Times New Roman" w:hAnsi="Times New Roman" w:cs="Times New Roman"/>
          <w:i w:val="0"/>
        </w:rPr>
        <w:t xml:space="preserve"> </w:t>
      </w:r>
    </w:p>
    <w:sectPr w:rsidR="00686B5C" w:rsidRPr="00B7735F" w:rsidSect="00F04497">
      <w:footerReference w:type="even" r:id="rId14"/>
      <w:footerReference w:type="default" r:id="rId15"/>
      <w:pgSz w:w="12240" w:h="15840"/>
      <w:pgMar w:top="1440" w:right="1440" w:bottom="1440" w:left="1440" w:header="720" w:footer="720" w:gutter="0"/>
      <w:cols w:space="720"/>
      <w:docGrid w:linePitch="326"/>
      <w:sectPrChange w:id="1303" w:author="Colin Dassow" w:date="2020-12-29T15:55:00Z">
        <w:sectPr w:rsidR="00686B5C" w:rsidRPr="00B7735F" w:rsidSect="00F04497">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uart Jones" w:date="2020-12-22T13:07:00Z" w:initials="SJ">
    <w:p w14:paraId="5F58D2D7" w14:textId="6ABFDD35" w:rsidR="00D131D0" w:rsidRDefault="00D131D0">
      <w:pPr>
        <w:pStyle w:val="CommentText"/>
        <w:spacing w:after="0"/>
      </w:pPr>
      <w:r>
        <w:rPr>
          <w:rStyle w:val="CommentReference"/>
        </w:rPr>
        <w:annotationRef/>
      </w:r>
      <w:r>
        <w:t>This paragraph is too long. Could be split into two, but maybe better to cut a bunch of this text given the current length of the introduction.</w:t>
      </w:r>
    </w:p>
    <w:p w14:paraId="5D9639A1" w14:textId="672DCD99" w:rsidR="00D131D0" w:rsidRDefault="00D131D0">
      <w:pPr>
        <w:pStyle w:val="CommentText"/>
        <w:spacing w:after="0"/>
      </w:pPr>
    </w:p>
    <w:p w14:paraId="633546F0" w14:textId="3D8D0F27" w:rsidR="00D131D0" w:rsidRDefault="00D131D0">
      <w:pPr>
        <w:pStyle w:val="CommentText"/>
        <w:spacing w:after="0"/>
      </w:pPr>
      <w:r>
        <w:br/>
        <w:t>Feel free to ignore my version, but I tried to streamline this paragraph</w:t>
      </w:r>
    </w:p>
    <w:p w14:paraId="678B289A" w14:textId="60A18930" w:rsidR="00D131D0" w:rsidRDefault="00D131D0">
      <w:pPr>
        <w:pStyle w:val="CommentText"/>
        <w:spacing w:after="0"/>
      </w:pPr>
    </w:p>
    <w:p w14:paraId="3018F033" w14:textId="0D3719DB" w:rsidR="00D131D0" w:rsidRDefault="00D131D0">
      <w:pPr>
        <w:pStyle w:val="CommentText"/>
        <w:spacing w:after="0"/>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D131D0" w:rsidRDefault="00D131D0">
      <w:pPr>
        <w:pStyle w:val="CommentText"/>
        <w:spacing w:after="0"/>
      </w:pPr>
    </w:p>
  </w:comment>
  <w:comment w:id="3" w:author="Colin Dassow" w:date="2020-12-26T10:51:00Z" w:initials="CD">
    <w:p w14:paraId="67E465D4" w14:textId="2786312D" w:rsidR="00D131D0" w:rsidRDefault="00D131D0">
      <w:pPr>
        <w:pStyle w:val="CommentText"/>
        <w:spacing w:after="0"/>
      </w:pPr>
      <w:r>
        <w:rPr>
          <w:rStyle w:val="CommentReference"/>
        </w:rPr>
        <w:annotationRef/>
      </w:r>
      <w:r>
        <w:t>I edited a little bit of Stuart’s language here but other than that I think this paragraph is good.</w:t>
      </w:r>
    </w:p>
  </w:comment>
  <w:comment w:id="10" w:author="Stuart Jones" w:date="2020-12-22T13:12:00Z" w:initials="SJ">
    <w:p w14:paraId="3EFC12AD" w14:textId="37F9977B" w:rsidR="00D131D0" w:rsidRDefault="00D131D0">
      <w:pPr>
        <w:pStyle w:val="CommentText"/>
        <w:spacing w:after="0"/>
      </w:pPr>
      <w:r>
        <w:rPr>
          <w:rStyle w:val="CommentReference"/>
        </w:rPr>
        <w:annotationRef/>
      </w:r>
      <w:r>
        <w:t>If I got this wrong cut the “, but …” clause</w:t>
      </w:r>
    </w:p>
  </w:comment>
  <w:comment w:id="22" w:author="Stuart Jones" w:date="2020-12-22T13:06:00Z" w:initials="SJ">
    <w:p w14:paraId="6C95CDF1" w14:textId="1A65E742" w:rsidR="00D131D0" w:rsidRDefault="00D131D0">
      <w:pPr>
        <w:pStyle w:val="CommentText"/>
        <w:spacing w:after="0"/>
      </w:pPr>
      <w:r>
        <w:rPr>
          <w:rStyle w:val="CommentReference"/>
        </w:rPr>
        <w:annotationRef/>
      </w:r>
      <w:r>
        <w:t>Seems like this should come after examples as written</w:t>
      </w:r>
    </w:p>
  </w:comment>
  <w:comment w:id="30" w:author="Stuart Jones" w:date="2020-12-22T13:06:00Z" w:initials="SJ">
    <w:p w14:paraId="52658958" w14:textId="73C5E10B" w:rsidR="00D131D0" w:rsidRDefault="00D131D0">
      <w:pPr>
        <w:pStyle w:val="CommentText"/>
        <w:spacing w:after="0"/>
      </w:pPr>
      <w:r>
        <w:rPr>
          <w:rStyle w:val="CommentReference"/>
        </w:rPr>
        <w:annotationRef/>
      </w:r>
      <w:r>
        <w:t>Seems like a new idea relative to the topic sentence</w:t>
      </w:r>
    </w:p>
  </w:comment>
  <w:comment w:id="66" w:author="Chelsey Nieman" w:date="2020-12-28T08:56:00Z" w:initials="CLN">
    <w:p w14:paraId="372944D5" w14:textId="5527159A" w:rsidR="00D131D0" w:rsidRDefault="00D131D0">
      <w:pPr>
        <w:pStyle w:val="CommentText"/>
        <w:spacing w:after="0"/>
      </w:pPr>
      <w:r>
        <w:rPr>
          <w:rStyle w:val="CommentReference"/>
        </w:rPr>
        <w:annotationRef/>
      </w:r>
      <w:r>
        <w:t xml:space="preserve">Greg: this is Steve’s Regime Shifts in Lakes book. </w:t>
      </w:r>
    </w:p>
  </w:comment>
  <w:comment w:id="67" w:author="Colin Dassow" w:date="2020-12-29T14:12:00Z" w:initials="CD">
    <w:p w14:paraId="2D7A74D8" w14:textId="4AA943ED" w:rsidR="00D131D0" w:rsidRDefault="00D131D0">
      <w:pPr>
        <w:pStyle w:val="CommentText"/>
      </w:pPr>
      <w:r>
        <w:rPr>
          <w:rStyle w:val="CommentReference"/>
        </w:rPr>
        <w:annotationRef/>
      </w:r>
      <w:r>
        <w:t>Will need to get citation info from this.</w:t>
      </w:r>
    </w:p>
  </w:comment>
  <w:comment w:id="68" w:author="Chelsey Nieman" w:date="2020-12-30T08:59:00Z" w:initials="CLN">
    <w:tbl>
      <w:tblPr>
        <w:tblStyle w:val="PlainTable2"/>
        <w:tblW w:w="5000" w:type="pct"/>
        <w:tblLook w:val="06A0" w:firstRow="1" w:lastRow="0" w:firstColumn="1" w:lastColumn="0" w:noHBand="1" w:noVBand="1"/>
      </w:tblPr>
      <w:tblGrid>
        <w:gridCol w:w="9360"/>
      </w:tblGrid>
      <w:tr w:rsidR="00D131D0" w:rsidRPr="00F31BBC" w14:paraId="4909EDE8" w14:textId="77777777" w:rsidTr="0095001B">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000" w:type="pct"/>
          </w:tcPr>
          <w:p w14:paraId="3B2657FA" w14:textId="235A5695" w:rsidR="00D131D0" w:rsidRPr="00F31BBC" w:rsidRDefault="00D131D0" w:rsidP="0095001B">
            <w:pPr>
              <w:pStyle w:val="Compact"/>
              <w:widowControl w:val="0"/>
              <w:suppressLineNumbers/>
              <w:jc w:val="center"/>
              <w:rPr>
                <w:rFonts w:ascii="Times New Roman" w:hAnsi="Times New Roman" w:cs="Times New Roman"/>
              </w:rPr>
            </w:pPr>
            <w:r>
              <w:rPr>
                <w:rStyle w:val="CommentReference"/>
              </w:rPr>
              <w:annotationRef/>
            </w:r>
          </w:p>
        </w:tc>
      </w:tr>
    </w:tbl>
    <w:p w14:paraId="218F5E99" w14:textId="19E52230" w:rsidR="00D131D0" w:rsidRDefault="00D131D0">
      <w:pPr>
        <w:pStyle w:val="CommentText"/>
      </w:pPr>
    </w:p>
  </w:comment>
  <w:comment w:id="69" w:author="Chelsey Nieman" w:date="2020-12-30T08:59:00Z" w:initials="CLN">
    <w:p w14:paraId="4A24DD68" w14:textId="22588CF3" w:rsidR="00D131D0" w:rsidRDefault="00D131D0">
      <w:pPr>
        <w:pStyle w:val="CommentText"/>
      </w:pPr>
      <w:r>
        <w:rPr>
          <w:rStyle w:val="CommentReference"/>
        </w:rPr>
        <w:annotationRef/>
      </w:r>
      <w:r w:rsidRPr="0095001B">
        <w:t xml:space="preserve">Carpenter, S.R. and </w:t>
      </w:r>
      <w:proofErr w:type="spellStart"/>
      <w:r w:rsidRPr="0095001B">
        <w:t>Kinne</w:t>
      </w:r>
      <w:proofErr w:type="spellEnd"/>
      <w:r w:rsidRPr="0095001B">
        <w:t>, O., 2003. Regime shifts in lake ecosystems</w:t>
      </w:r>
      <w:r>
        <w:t xml:space="preserve">: Pattern and variation. International Ecology Institute. Germany. </w:t>
      </w:r>
    </w:p>
  </w:comment>
  <w:comment w:id="84" w:author="Chelsey Nieman" w:date="2020-12-28T09:01:00Z" w:initials="CLN">
    <w:p w14:paraId="647855CA" w14:textId="2405D906" w:rsidR="00D131D0" w:rsidRDefault="00D131D0">
      <w:pPr>
        <w:pStyle w:val="CommentText"/>
        <w:spacing w:after="0"/>
      </w:pPr>
      <w:r>
        <w:rPr>
          <w:rStyle w:val="CommentReference"/>
        </w:rPr>
        <w:annotationRef/>
      </w:r>
      <w:r>
        <w:t xml:space="preserve">Greg: I would add another sentence here to further reinforce this citing </w:t>
      </w:r>
      <w:proofErr w:type="spellStart"/>
      <w:r>
        <w:t>DeRoos</w:t>
      </w:r>
      <w:proofErr w:type="spellEnd"/>
      <w:r>
        <w:t xml:space="preserve"> and </w:t>
      </w:r>
      <w:proofErr w:type="spellStart"/>
      <w:r>
        <w:t>Persson</w:t>
      </w:r>
      <w:proofErr w:type="spellEnd"/>
      <w:r>
        <w:t xml:space="preserve"> (2002).  For example, “Further, </w:t>
      </w:r>
      <w:proofErr w:type="spellStart"/>
      <w:r>
        <w:t>DeRoos</w:t>
      </w:r>
      <w:proofErr w:type="spellEnd"/>
      <w:r>
        <w:t xml:space="preserve"> and </w:t>
      </w:r>
      <w:proofErr w:type="spellStart"/>
      <w:r>
        <w:t>Persson</w:t>
      </w:r>
      <w:proofErr w:type="spellEnd"/>
      <w:r>
        <w:t xml:space="preserve"> (2002) showed</w:t>
      </w:r>
      <w:proofErr w:type="gramStart"/>
      <w:r>
        <w:t>…..</w:t>
      </w:r>
      <w:proofErr w:type="gramEnd"/>
      <w:r>
        <w:t>”.</w:t>
      </w:r>
    </w:p>
  </w:comment>
  <w:comment w:id="85" w:author="Colin Dassow" w:date="2020-12-29T14:34:00Z" w:initials="CD">
    <w:p w14:paraId="2410B9BA" w14:textId="3FB4F5E8" w:rsidR="00D131D0" w:rsidRDefault="00D131D0">
      <w:pPr>
        <w:pStyle w:val="CommentText"/>
      </w:pPr>
      <w:r>
        <w:rPr>
          <w:rStyle w:val="CommentReference"/>
        </w:rPr>
        <w:annotationRef/>
      </w:r>
      <w:r>
        <w:t>I’ve done this and added another sentence about depensation to the end of this paragraph</w:t>
      </w:r>
    </w:p>
  </w:comment>
  <w:comment w:id="93" w:author="Stuart Jones" w:date="2020-12-22T13:22:00Z" w:initials="SJ">
    <w:p w14:paraId="09234778" w14:textId="02FE90CC" w:rsidR="00D131D0" w:rsidRDefault="00D131D0">
      <w:pPr>
        <w:pStyle w:val="CommentText"/>
        <w:spacing w:after="0"/>
      </w:pPr>
      <w:r>
        <w:rPr>
          <w:rStyle w:val="CommentReference"/>
        </w:rPr>
        <w:annotationRef/>
      </w:r>
      <w:r>
        <w:t>I think you can cut this sentence too…</w:t>
      </w:r>
    </w:p>
  </w:comment>
  <w:comment w:id="117" w:author="Chelsey Nieman" w:date="2020-12-23T14:33:00Z" w:initials="CLN">
    <w:p w14:paraId="78FE2FD7" w14:textId="58817B75" w:rsidR="00D131D0" w:rsidRDefault="00D131D0" w:rsidP="00472840">
      <w:pPr>
        <w:pStyle w:val="CommentText"/>
        <w:spacing w:after="0"/>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118" w:author="Stuart Jones" w:date="2020-12-22T13:39:00Z" w:initials="SJ">
    <w:p w14:paraId="554A0F84" w14:textId="45A95A8A" w:rsidR="00D131D0" w:rsidRDefault="00D131D0">
      <w:pPr>
        <w:pStyle w:val="CommentText"/>
        <w:spacing w:after="0"/>
      </w:pPr>
      <w:r>
        <w:rPr>
          <w:rStyle w:val="CommentReference"/>
        </w:rPr>
        <w:annotationRef/>
      </w:r>
      <w:r>
        <w:t>Should slip in regimes or alternate stable states somewhere in this paragraph…</w:t>
      </w:r>
    </w:p>
  </w:comment>
  <w:comment w:id="119" w:author="Colin Dassow" w:date="2020-12-26T11:03:00Z" w:initials="CD">
    <w:p w14:paraId="3BD2FF23" w14:textId="4EE45B3E" w:rsidR="00D131D0" w:rsidRDefault="00D131D0">
      <w:pPr>
        <w:pStyle w:val="CommentText"/>
        <w:spacing w:after="0"/>
      </w:pPr>
      <w:r>
        <w:rPr>
          <w:rStyle w:val="CommentReference"/>
        </w:rPr>
        <w:annotationRef/>
      </w:r>
      <w:r>
        <w:t xml:space="preserve">Done, by </w:t>
      </w:r>
      <w:proofErr w:type="spellStart"/>
      <w:r>
        <w:t>chelsey</w:t>
      </w:r>
      <w:proofErr w:type="spellEnd"/>
    </w:p>
  </w:comment>
  <w:comment w:id="130" w:author="Colin Dassow" w:date="2020-12-29T11:46:00Z" w:initials="CD">
    <w:p w14:paraId="43ACD47A" w14:textId="7771EF54" w:rsidR="00D131D0" w:rsidRDefault="00D131D0">
      <w:pPr>
        <w:pStyle w:val="CommentText"/>
      </w:pPr>
      <w:r>
        <w:rPr>
          <w:rStyle w:val="CommentReference"/>
        </w:rPr>
        <w:annotationRef/>
      </w:r>
      <w:r>
        <w:t>Here I added some adaptive management language to reflect what we bring up in the discussion. I can find a citation for the first sentence from the class I just took.</w:t>
      </w:r>
    </w:p>
  </w:comment>
  <w:comment w:id="159" w:author="Stuart Jones" w:date="2020-12-22T13:31:00Z" w:initials="SJ">
    <w:p w14:paraId="0B892F43" w14:textId="72197361" w:rsidR="00D131D0" w:rsidRDefault="00D131D0">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62" w:author="Stuart Jones" w:date="2020-12-22T13:32:00Z" w:initials="SJ">
    <w:p w14:paraId="556C41C1" w14:textId="2BD78933" w:rsidR="00D131D0" w:rsidRDefault="00D131D0">
      <w:pPr>
        <w:pStyle w:val="CommentText"/>
        <w:spacing w:after="0"/>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163" w:author="Colin Dassow" w:date="2020-12-26T11:02:00Z" w:initials="CD">
    <w:p w14:paraId="3E993EA6" w14:textId="3F791A01" w:rsidR="00D131D0" w:rsidRDefault="00D131D0">
      <w:pPr>
        <w:pStyle w:val="CommentText"/>
        <w:spacing w:after="0"/>
      </w:pPr>
      <w:r>
        <w:rPr>
          <w:rStyle w:val="CommentReference"/>
        </w:rPr>
        <w:annotationRef/>
      </w:r>
      <w:r>
        <w:t>I split it up in a good way I think</w:t>
      </w:r>
    </w:p>
  </w:comment>
  <w:comment w:id="187" w:author="Stuart Jones" w:date="2020-12-22T13:34:00Z" w:initials="SJ">
    <w:p w14:paraId="7FE23FDD" w14:textId="6CBBCB6B" w:rsidR="00D131D0" w:rsidRDefault="00D131D0">
      <w:pPr>
        <w:pStyle w:val="CommentText"/>
        <w:spacing w:after="0"/>
      </w:pPr>
      <w:r>
        <w:rPr>
          <w:rStyle w:val="CommentReference"/>
        </w:rPr>
        <w:annotationRef/>
      </w:r>
      <w:r>
        <w:t>Feels passive and therefore a bit unclear what you are trying to say here; maybe also want to use hysteretic or hysteresis in this sentence?</w:t>
      </w:r>
    </w:p>
  </w:comment>
  <w:comment w:id="188" w:author="Colin Dassow" w:date="2020-12-26T11:08:00Z" w:initials="CD">
    <w:p w14:paraId="512CF143" w14:textId="75EC8E74" w:rsidR="00D131D0" w:rsidRDefault="00D131D0">
      <w:pPr>
        <w:pStyle w:val="CommentText"/>
        <w:spacing w:after="0"/>
      </w:pPr>
      <w:r>
        <w:rPr>
          <w:rStyle w:val="CommentReference"/>
        </w:rPr>
        <w:annotationRef/>
      </w:r>
      <w:r>
        <w:t>I agree with the first part of this comment, now sure how hysteresis would fit in here. Hopefully the edits I made to help though</w:t>
      </w:r>
    </w:p>
  </w:comment>
  <w:comment w:id="190" w:author="Stuart Jones" w:date="2020-12-22T13:34:00Z" w:initials="SJ">
    <w:p w14:paraId="2FE6BF70" w14:textId="120DB3C8" w:rsidR="00D131D0" w:rsidRDefault="00D131D0">
      <w:pPr>
        <w:pStyle w:val="CommentText"/>
        <w:spacing w:after="0"/>
      </w:pPr>
      <w:r>
        <w:rPr>
          <w:rStyle w:val="CommentReference"/>
        </w:rPr>
        <w:annotationRef/>
      </w:r>
      <w:r>
        <w:t>Feels a bit repetitive with topic sentence?</w:t>
      </w:r>
    </w:p>
  </w:comment>
  <w:comment w:id="191" w:author="Colin Dassow" w:date="2020-12-26T11:09:00Z" w:initials="CD">
    <w:p w14:paraId="00C418D2" w14:textId="2D959008" w:rsidR="00D131D0" w:rsidRDefault="00D131D0">
      <w:pPr>
        <w:pStyle w:val="CommentText"/>
        <w:spacing w:after="0"/>
      </w:pPr>
      <w:r>
        <w:rPr>
          <w:rStyle w:val="CommentReference"/>
        </w:rPr>
        <w:annotationRef/>
      </w:r>
      <w:r>
        <w:t>I took ‘simple’ out of the topic sentence, maybe there’s less overlap now?</w:t>
      </w:r>
    </w:p>
  </w:comment>
  <w:comment w:id="201" w:author="Stuart Jones" w:date="2020-12-22T13:34:00Z" w:initials="SJ">
    <w:p w14:paraId="25875696" w14:textId="3AEA6513" w:rsidR="00D131D0" w:rsidRDefault="00D131D0">
      <w:pPr>
        <w:pStyle w:val="CommentText"/>
        <w:spacing w:after="0"/>
      </w:pPr>
      <w:r>
        <w:rPr>
          <w:rStyle w:val="CommentReference"/>
        </w:rPr>
        <w:annotationRef/>
      </w:r>
      <w:r>
        <w:t>Could try to raise using interactions as alternative management actions could be more explicit here</w:t>
      </w:r>
    </w:p>
  </w:comment>
  <w:comment w:id="202" w:author="Colin Dassow" w:date="2020-12-26T11:14:00Z" w:initials="CD">
    <w:p w14:paraId="73172D1A" w14:textId="12B739E1" w:rsidR="00D131D0" w:rsidRDefault="00D131D0">
      <w:pPr>
        <w:pStyle w:val="CommentText"/>
        <w:spacing w:after="0"/>
      </w:pPr>
      <w:r>
        <w:rPr>
          <w:rStyle w:val="CommentReference"/>
        </w:rPr>
        <w:annotationRef/>
      </w:r>
      <w:r>
        <w:t>I’m not sure what is meant by this</w:t>
      </w:r>
    </w:p>
  </w:comment>
  <w:comment w:id="203" w:author="Chelsey Nieman" w:date="2020-12-28T10:34:00Z" w:initials="CLN">
    <w:p w14:paraId="7BDBB6E4" w14:textId="2D53A21F" w:rsidR="00D131D0" w:rsidRDefault="00D131D0">
      <w:pPr>
        <w:pStyle w:val="CommentText"/>
        <w:spacing w:after="0"/>
      </w:pPr>
      <w:r>
        <w:rPr>
          <w:rStyle w:val="CommentReference"/>
        </w:rPr>
        <w:annotationRef/>
      </w:r>
      <w:r>
        <w:t xml:space="preserve">Does he mean that we should talk more explicitly about using these interactions as a management strategy? Because if so, I agree. </w:t>
      </w:r>
    </w:p>
  </w:comment>
  <w:comment w:id="204" w:author="Colin Dassow" w:date="2020-12-29T14:38:00Z" w:initials="CD">
    <w:p w14:paraId="3267B1B7" w14:textId="71F146AE" w:rsidR="00D131D0" w:rsidRDefault="00D131D0">
      <w:pPr>
        <w:pStyle w:val="CommentText"/>
      </w:pPr>
      <w:r>
        <w:rPr>
          <w:rStyle w:val="CommentReference"/>
        </w:rPr>
        <w:annotationRef/>
      </w:r>
      <w:r>
        <w:t>That sounds right, I’ve added a sentence in here “Managers can take…” that hopefully does this.</w:t>
      </w:r>
    </w:p>
  </w:comment>
  <w:comment w:id="220" w:author="Chelsey Nieman" w:date="2020-12-23T13:56:00Z" w:initials="CLN">
    <w:p w14:paraId="7D216EE7" w14:textId="3A9033AB" w:rsidR="00D131D0" w:rsidRDefault="00D131D0">
      <w:pPr>
        <w:pStyle w:val="CommentText"/>
        <w:spacing w:after="0"/>
      </w:pPr>
      <w:r>
        <w:rPr>
          <w:rStyle w:val="CommentReference"/>
        </w:rPr>
        <w:annotationRef/>
      </w:r>
      <w:r>
        <w:t xml:space="preserve">I added this as a really quick and dirty way to directly tell readers what specifically we look at. </w:t>
      </w:r>
    </w:p>
  </w:comment>
  <w:comment w:id="221" w:author="Colin Dassow" w:date="2020-12-26T11:14:00Z" w:initials="CD">
    <w:p w14:paraId="0A5FBBA1" w14:textId="70A254F3" w:rsidR="00D131D0" w:rsidRDefault="00D131D0">
      <w:pPr>
        <w:pStyle w:val="CommentText"/>
        <w:spacing w:after="0"/>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222" w:author="Chelsey Nieman" w:date="2020-12-28T10:37:00Z" w:initials="CLN">
    <w:p w14:paraId="37DB620C" w14:textId="792D68BD" w:rsidR="00D131D0" w:rsidRDefault="00D131D0">
      <w:pPr>
        <w:pStyle w:val="CommentText"/>
        <w:spacing w:after="0"/>
      </w:pPr>
      <w:r>
        <w:rPr>
          <w:rStyle w:val="CommentReference"/>
        </w:rPr>
        <w:annotationRef/>
      </w:r>
      <w:r>
        <w:t xml:space="preserve">I think it makes more sense now. I like it. </w:t>
      </w:r>
    </w:p>
  </w:comment>
  <w:comment w:id="235" w:author="Colin Dassow" w:date="2020-12-17T14:45:00Z" w:initials="CD">
    <w:p w14:paraId="4B867B1A" w14:textId="24877EF3" w:rsidR="00D131D0" w:rsidRDefault="00D131D0">
      <w:pPr>
        <w:pStyle w:val="CommentText"/>
        <w:spacing w:after="0"/>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43" w:author="Stuart Jones" w:date="2020-12-22T13:55:00Z" w:initials="SJ">
    <w:p w14:paraId="25B4D322" w14:textId="3E2446D5" w:rsidR="00D131D0" w:rsidRDefault="00D131D0">
      <w:pPr>
        <w:pStyle w:val="CommentText"/>
        <w:spacing w:after="0"/>
      </w:pPr>
      <w:r>
        <w:rPr>
          <w:rStyle w:val="CommentReference"/>
        </w:rPr>
        <w:annotationRef/>
      </w:r>
      <w:r>
        <w:t>Not sure if this is better or not, but it is more what I had in mind for this paragraph</w:t>
      </w:r>
    </w:p>
  </w:comment>
  <w:comment w:id="326" w:author="Chelsey Nieman" w:date="2020-12-28T09:16:00Z" w:initials="CLN">
    <w:p w14:paraId="7CEA7726" w14:textId="10D12806" w:rsidR="00D131D0" w:rsidRDefault="00D131D0">
      <w:pPr>
        <w:pStyle w:val="CommentText"/>
        <w:spacing w:after="0"/>
      </w:pPr>
      <w:r>
        <w:rPr>
          <w:rStyle w:val="CommentReference"/>
        </w:rPr>
        <w:annotationRef/>
      </w:r>
      <w:r>
        <w:t xml:space="preserve">Do we want to add in a citation or two for this relationship? (i.e., Hansen et al., 2015; </w:t>
      </w:r>
      <w:proofErr w:type="spellStart"/>
      <w:r>
        <w:t>Rypel</w:t>
      </w:r>
      <w:proofErr w:type="spellEnd"/>
      <w:r>
        <w:t xml:space="preserve"> et al., 2017; Hansen et al., 2017; </w:t>
      </w:r>
      <w:proofErr w:type="spellStart"/>
      <w:r>
        <w:t>Emble</w:t>
      </w:r>
      <w:proofErr w:type="spellEnd"/>
      <w:r>
        <w:t xml:space="preserve"> et al., 2019). </w:t>
      </w:r>
    </w:p>
  </w:comment>
  <w:comment w:id="327" w:author="Colin Dassow" w:date="2020-12-29T15:10:00Z" w:initials="CD">
    <w:p w14:paraId="09E28227" w14:textId="00DA56D0" w:rsidR="00D131D0" w:rsidRDefault="00D131D0">
      <w:pPr>
        <w:pStyle w:val="CommentText"/>
      </w:pPr>
      <w:r>
        <w:rPr>
          <w:rStyle w:val="CommentReference"/>
        </w:rPr>
        <w:annotationRef/>
      </w:r>
      <w:r>
        <w:t>Good question</w:t>
      </w:r>
      <w:proofErr w:type="gramStart"/>
      <w:r>
        <w:t>….I’m</w:t>
      </w:r>
      <w:proofErr w:type="gramEnd"/>
      <w:r>
        <w:t xml:space="preserve"> not sure if this is the kind of thing that needs citing or not</w:t>
      </w:r>
    </w:p>
  </w:comment>
  <w:comment w:id="328" w:author="Chelsey Nieman" w:date="2020-12-30T09:03:00Z" w:initials="CLN">
    <w:p w14:paraId="56865E6B" w14:textId="20D75B5C" w:rsidR="00D131D0" w:rsidRDefault="00D131D0">
      <w:pPr>
        <w:pStyle w:val="CommentText"/>
      </w:pPr>
      <w:r>
        <w:rPr>
          <w:rStyle w:val="CommentReference"/>
        </w:rPr>
        <w:annotationRef/>
      </w:r>
      <w:r>
        <w:t xml:space="preserve">Let’s not and see if anyone calls us out for it. </w:t>
      </w:r>
    </w:p>
  </w:comment>
  <w:comment w:id="309" w:author="Colin Dassow" w:date="2020-12-17T16:06:00Z" w:initials="CD">
    <w:p w14:paraId="364002C8" w14:textId="0E935B76" w:rsidR="00D131D0" w:rsidRDefault="00D131D0">
      <w:pPr>
        <w:pStyle w:val="CommentText"/>
        <w:spacing w:after="0"/>
      </w:pPr>
      <w:r>
        <w:rPr>
          <w:rStyle w:val="CommentReference"/>
        </w:rPr>
        <w:annotationRef/>
      </w:r>
      <w:r>
        <w:t>Too on the nose?</w:t>
      </w:r>
    </w:p>
  </w:comment>
  <w:comment w:id="310" w:author="Stuart Jones" w:date="2020-12-22T13:42:00Z" w:initials="SJ">
    <w:p w14:paraId="492E7C34" w14:textId="77777777" w:rsidR="00D131D0" w:rsidRDefault="00D131D0">
      <w:pPr>
        <w:pStyle w:val="CommentText"/>
        <w:spacing w:after="0"/>
      </w:pPr>
      <w:r>
        <w:rPr>
          <w:rStyle w:val="CommentReference"/>
        </w:rPr>
        <w:annotationRef/>
      </w:r>
      <w:r>
        <w:t>Seems like we are less worried about avoiding this than in the past, but not sure…</w:t>
      </w:r>
    </w:p>
    <w:p w14:paraId="4F19CFF0" w14:textId="77777777" w:rsidR="00D131D0" w:rsidRDefault="00D131D0">
      <w:pPr>
        <w:pStyle w:val="CommentText"/>
        <w:spacing w:after="0"/>
      </w:pPr>
    </w:p>
    <w:p w14:paraId="2D88752D" w14:textId="3B2EF591" w:rsidR="00D131D0" w:rsidRDefault="00D131D0">
      <w:pPr>
        <w:pStyle w:val="CommentText"/>
        <w:spacing w:after="0"/>
      </w:pPr>
      <w:r>
        <w:t>Definitely want to soften the language to be more like it resembles this, but also other systems so that it can be of general interest</w:t>
      </w:r>
    </w:p>
  </w:comment>
  <w:comment w:id="349" w:author="Chelsey Nieman" w:date="2020-12-28T09:17:00Z" w:initials="CLN">
    <w:p w14:paraId="4B7C73C8" w14:textId="77777777" w:rsidR="00D131D0" w:rsidRDefault="00D131D0" w:rsidP="00827C28">
      <w:pPr>
        <w:pStyle w:val="CommentText"/>
        <w:spacing w:after="0"/>
      </w:pPr>
      <w:r>
        <w:rPr>
          <w:rStyle w:val="CommentReference"/>
        </w:rPr>
        <w:annotationRef/>
      </w:r>
      <w:r>
        <w:t>Greg: I believe this is the same model that Brian Roth et al. (2007) used to test for responses of two species to CWH removals.</w:t>
      </w:r>
    </w:p>
    <w:p w14:paraId="0072A377" w14:textId="77777777" w:rsidR="00D131D0" w:rsidRDefault="00D131D0" w:rsidP="00827C28">
      <w:pPr>
        <w:pStyle w:val="CommentText"/>
        <w:spacing w:after="0"/>
      </w:pPr>
    </w:p>
    <w:p w14:paraId="2154AE28" w14:textId="48F5BD9C" w:rsidR="00D131D0" w:rsidRDefault="00D131D0" w:rsidP="00827C28">
      <w:pPr>
        <w:pStyle w:val="CommentText"/>
        <w:spacing w:after="0"/>
      </w:pPr>
      <w:r w:rsidRPr="002D03D5">
        <w:t>Roth, B.M., I.C. Kaplan</w:t>
      </w:r>
      <w:r w:rsidRPr="002D03D5">
        <w:rPr>
          <w:b/>
          <w:bCs/>
        </w:rPr>
        <w:t xml:space="preserve">, </w:t>
      </w:r>
      <w:r w:rsidRPr="00D540C7">
        <w:t>G.G. Sass</w:t>
      </w:r>
      <w:r w:rsidRPr="002D03D5">
        <w:t xml:space="preserve">, </w:t>
      </w:r>
      <w:r>
        <w:t>P.T. Johnson, A.E. Marburg</w:t>
      </w:r>
      <w:r w:rsidRPr="002D03D5">
        <w:t>, A.C.</w:t>
      </w:r>
      <w:r>
        <w:t xml:space="preserve"> </w:t>
      </w:r>
      <w:proofErr w:type="spellStart"/>
      <w:r w:rsidRPr="002D03D5">
        <w:t>Yannarell</w:t>
      </w:r>
      <w:proofErr w:type="spellEnd"/>
      <w:r w:rsidRPr="002D03D5">
        <w:t>, T.V. Willis, M.G. Turner, and S.R. Carpenter.  2007.  Linking terrestrial and aquatic ecosystems: the role of woody habitat in lake food webs.</w:t>
      </w:r>
      <w:r>
        <w:t xml:space="preserve"> </w:t>
      </w:r>
      <w:r w:rsidRPr="002D03D5">
        <w:t xml:space="preserve">Ecological </w:t>
      </w:r>
      <w:proofErr w:type="gramStart"/>
      <w:r w:rsidRPr="002D03D5">
        <w:t>Modelling  203:439</w:t>
      </w:r>
      <w:proofErr w:type="gramEnd"/>
      <w:r w:rsidRPr="002D03D5">
        <w:t>-452.</w:t>
      </w:r>
    </w:p>
  </w:comment>
  <w:comment w:id="350" w:author="Colin Dassow" w:date="2020-12-29T15:15:00Z" w:initials="CD">
    <w:p w14:paraId="20A88E4B" w14:textId="6AA944C4" w:rsidR="00D131D0" w:rsidRDefault="00D131D0">
      <w:pPr>
        <w:pStyle w:val="CommentText"/>
      </w:pPr>
      <w:r>
        <w:rPr>
          <w:rStyle w:val="CommentReference"/>
        </w:rPr>
        <w:annotationRef/>
      </w:r>
      <w:r>
        <w:t>I looked at the paper and it seems like it, or it’s at least very similar</w:t>
      </w:r>
    </w:p>
  </w:comment>
  <w:comment w:id="362" w:author="Chelsey Nieman" w:date="2020-12-28T09:18:00Z" w:initials="CLN">
    <w:p w14:paraId="5FE7E233" w14:textId="0864BF22" w:rsidR="00D131D0" w:rsidRDefault="00D131D0">
      <w:pPr>
        <w:pStyle w:val="CommentText"/>
        <w:spacing w:after="0"/>
      </w:pPr>
      <w:r>
        <w:rPr>
          <w:rStyle w:val="CommentReference"/>
        </w:rPr>
        <w:annotationRef/>
      </w:r>
      <w:r>
        <w:t xml:space="preserve">Greg: You need some citations here.  I would look at Walter and </w:t>
      </w:r>
      <w:proofErr w:type="spellStart"/>
      <w:r>
        <w:t>Juanes</w:t>
      </w:r>
      <w:proofErr w:type="spellEnd"/>
      <w:r>
        <w:t xml:space="preserve"> (1993) and more recent publications by Robert Ahrens.  I think Ahrens et al. (2015) would </w:t>
      </w:r>
      <w:proofErr w:type="gramStart"/>
      <w:r>
        <w:t>likely  be</w:t>
      </w:r>
      <w:proofErr w:type="gramEnd"/>
      <w:r>
        <w:t xml:space="preserve"> a good one.</w:t>
      </w:r>
    </w:p>
  </w:comment>
  <w:comment w:id="363" w:author="Colin Dassow" w:date="2020-12-29T15:19:00Z" w:initials="CD">
    <w:p w14:paraId="336DE230" w14:textId="44CB9254" w:rsidR="00D131D0" w:rsidRDefault="00D131D0">
      <w:pPr>
        <w:pStyle w:val="CommentText"/>
      </w:pPr>
      <w:r>
        <w:rPr>
          <w:rStyle w:val="CommentReference"/>
        </w:rPr>
        <w:annotationRef/>
      </w:r>
      <w:r>
        <w:t xml:space="preserve">I put </w:t>
      </w:r>
      <w:proofErr w:type="spellStart"/>
      <w:r>
        <w:t>walters</w:t>
      </w:r>
      <w:proofErr w:type="spellEnd"/>
      <w:r>
        <w:t xml:space="preserve"> and </w:t>
      </w:r>
      <w:proofErr w:type="spellStart"/>
      <w:r>
        <w:t>martell</w:t>
      </w:r>
      <w:proofErr w:type="spellEnd"/>
      <w:r>
        <w:t xml:space="preserve"> book here instead as that’s what </w:t>
      </w:r>
      <w:proofErr w:type="spellStart"/>
      <w:r>
        <w:t>biggs</w:t>
      </w:r>
      <w:proofErr w:type="spellEnd"/>
      <w:r>
        <w:t xml:space="preserve"> cites for the same purpose in their paper</w:t>
      </w:r>
    </w:p>
  </w:comment>
  <w:comment w:id="371" w:author="Chelsey Nieman" w:date="2020-12-28T10:38:00Z" w:initials="CLN">
    <w:p w14:paraId="23FE4747" w14:textId="1C112C26" w:rsidR="00D131D0" w:rsidRDefault="00D131D0">
      <w:pPr>
        <w:pStyle w:val="CommentText"/>
        <w:spacing w:after="0"/>
      </w:pPr>
      <w:r>
        <w:rPr>
          <w:rStyle w:val="CommentReference"/>
        </w:rPr>
        <w:annotationRef/>
      </w:r>
      <w:r>
        <w:t xml:space="preserve">Is this table 1 or a supplemental table? </w:t>
      </w:r>
    </w:p>
  </w:comment>
  <w:comment w:id="372" w:author="Colin Dassow" w:date="2020-12-29T15:22:00Z" w:initials="CD">
    <w:p w14:paraId="25233CA9" w14:textId="3C360FF3" w:rsidR="00D131D0" w:rsidRDefault="00D131D0">
      <w:pPr>
        <w:pStyle w:val="CommentText"/>
      </w:pPr>
      <w:r>
        <w:rPr>
          <w:rStyle w:val="CommentReference"/>
        </w:rPr>
        <w:annotationRef/>
      </w:r>
      <w:r>
        <w:t>I think we include this table for now and can always move it to the supplement</w:t>
      </w:r>
    </w:p>
  </w:comment>
  <w:comment w:id="394" w:author="Stuart Jones" w:date="2020-12-17T03:17:00Z" w:initials="SJ">
    <w:p w14:paraId="23707D4A" w14:textId="4AE97374" w:rsidR="00D131D0" w:rsidRDefault="00D131D0">
      <w:pPr>
        <w:pStyle w:val="CommentText"/>
        <w:spacing w:after="0"/>
      </w:pPr>
      <w:r>
        <w:rPr>
          <w:rStyle w:val="CommentReference"/>
        </w:rPr>
        <w:annotationRef/>
      </w:r>
      <w:r>
        <w:t>Could use an I subscript and then get rid of duplicate equations and references to parameters throughout this section</w:t>
      </w:r>
    </w:p>
  </w:comment>
  <w:comment w:id="395" w:author="Colin Dassow" w:date="2020-12-18T08:07:00Z" w:initials="CD">
    <w:p w14:paraId="220739FE" w14:textId="016F5D92" w:rsidR="00D131D0" w:rsidRDefault="00D131D0">
      <w:pPr>
        <w:pStyle w:val="CommentText"/>
        <w:spacing w:after="0"/>
      </w:pPr>
      <w:r>
        <w:rPr>
          <w:rStyle w:val="CommentReference"/>
        </w:rPr>
        <w:annotationRef/>
      </w:r>
      <w:r>
        <w:t>I’m not sure about this, only because of the competition coefficients where both species should be listed as subscripts, how would I handle that?</w:t>
      </w:r>
    </w:p>
  </w:comment>
  <w:comment w:id="396" w:author="Stuart Jones" w:date="2020-12-22T13:58:00Z" w:initials="SJ">
    <w:p w14:paraId="68846FBA" w14:textId="1954DDE5" w:rsidR="00D131D0" w:rsidRDefault="00D131D0">
      <w:pPr>
        <w:pStyle w:val="CommentText"/>
        <w:spacing w:after="0"/>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397" w:author="Colin Dassow" w:date="2020-12-29T15:22:00Z" w:initials="CD">
    <w:p w14:paraId="2F288A59" w14:textId="0CF9A3F4" w:rsidR="00D131D0" w:rsidRDefault="00D131D0">
      <w:pPr>
        <w:pStyle w:val="CommentText"/>
      </w:pPr>
      <w:r>
        <w:rPr>
          <w:rStyle w:val="CommentReference"/>
        </w:rPr>
        <w:annotationRef/>
      </w:r>
      <w:r>
        <w:t>I think I’m going to leave it for now</w:t>
      </w:r>
    </w:p>
  </w:comment>
  <w:comment w:id="488" w:author="Chelsey Nieman" w:date="2020-12-28T09:20:00Z" w:initials="CLN">
    <w:p w14:paraId="0D9118D3" w14:textId="5008C05D" w:rsidR="00D131D0" w:rsidRDefault="00D131D0">
      <w:pPr>
        <w:pStyle w:val="CommentText"/>
        <w:spacing w:after="0"/>
      </w:pPr>
      <w:r>
        <w:rPr>
          <w:rStyle w:val="CommentReference"/>
        </w:rPr>
        <w:annotationRef/>
      </w:r>
      <w:r>
        <w:t>Greg: This is extraneous because Ricker S-R dynamics are based on density-dependence.</w:t>
      </w:r>
    </w:p>
  </w:comment>
  <w:comment w:id="521" w:author="Chelsey Nieman" w:date="2020-12-23T13:48:00Z" w:initials="CLN">
    <w:p w14:paraId="7808E377" w14:textId="78ACE7E0" w:rsidR="00D131D0" w:rsidRDefault="00D131D0">
      <w:pPr>
        <w:pStyle w:val="CommentText"/>
        <w:spacing w:after="0"/>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522" w:author="Colin Dassow" w:date="2020-12-26T11:17:00Z" w:initials="CD">
    <w:p w14:paraId="7E0B0094" w14:textId="34B691AA" w:rsidR="00D131D0" w:rsidRDefault="00D131D0">
      <w:pPr>
        <w:pStyle w:val="CommentText"/>
        <w:spacing w:after="0"/>
      </w:pPr>
      <w:r>
        <w:rPr>
          <w:rStyle w:val="CommentReference"/>
        </w:rPr>
        <w:annotationRef/>
      </w:r>
      <w:r>
        <w:t>This is a good point, I think we should bring it up here and in the discussion</w:t>
      </w:r>
    </w:p>
  </w:comment>
  <w:comment w:id="523" w:author="Colin Dassow" w:date="2020-12-26T11:24:00Z" w:initials="CD">
    <w:p w14:paraId="38D51990" w14:textId="7EB237A3" w:rsidR="00D131D0" w:rsidRDefault="00D131D0">
      <w:pPr>
        <w:pStyle w:val="CommentText"/>
        <w:spacing w:after="0"/>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544" w:author="Chelsey Nieman" w:date="2020-12-28T11:57:00Z" w:initials="CLN">
    <w:p w14:paraId="1EBEE199" w14:textId="7AAA811D" w:rsidR="00D131D0" w:rsidRDefault="00D131D0">
      <w:pPr>
        <w:pStyle w:val="CommentText"/>
        <w:spacing w:after="0"/>
      </w:pPr>
      <w:r>
        <w:rPr>
          <w:rStyle w:val="CommentReference"/>
        </w:rPr>
        <w:annotationRef/>
      </w:r>
      <w:r>
        <w:t xml:space="preserve">I updated the format of this table to align with ASLO guidelines – the only formatting thing we need to remember is to double space the table. </w:t>
      </w:r>
    </w:p>
  </w:comment>
  <w:comment w:id="703" w:author="Chelsey Nieman" w:date="2020-11-30T13:54:00Z" w:initials="CLN">
    <w:p w14:paraId="2336319F" w14:textId="77777777" w:rsidR="00D131D0" w:rsidRDefault="00D131D0" w:rsidP="0085205D">
      <w:pPr>
        <w:pStyle w:val="CommentText"/>
        <w:spacing w:after="0"/>
      </w:pPr>
      <w:r>
        <w:rPr>
          <w:rStyle w:val="CommentReference"/>
        </w:rPr>
        <w:annotationRef/>
      </w:r>
      <w:r>
        <w:t xml:space="preserve">I wonder if we want to put this in an appendix? </w:t>
      </w:r>
    </w:p>
    <w:p w14:paraId="711A6EFC" w14:textId="77777777" w:rsidR="00D131D0" w:rsidRDefault="00D131D0" w:rsidP="0085205D">
      <w:pPr>
        <w:pStyle w:val="CommentText"/>
        <w:numPr>
          <w:ilvl w:val="0"/>
          <w:numId w:val="3"/>
        </w:numPr>
        <w:spacing w:after="0"/>
      </w:pPr>
      <w:r>
        <w:t>We should at least have an appendix that lists the parameter values for each of these.</w:t>
      </w:r>
    </w:p>
    <w:p w14:paraId="27AA310D" w14:textId="1E20ABAA" w:rsidR="00D131D0" w:rsidRDefault="00D131D0" w:rsidP="0085205D">
      <w:pPr>
        <w:pStyle w:val="CommentText"/>
        <w:spacing w:after="0"/>
      </w:pPr>
      <w:r>
        <w:t>I can format this as a table so it looks nice (when we get closer to polished)</w:t>
      </w:r>
    </w:p>
  </w:comment>
  <w:comment w:id="704" w:author="Colin Dassow" w:date="2020-12-01T16:09:00Z" w:initials="CD">
    <w:p w14:paraId="51C6AEB1" w14:textId="3EF7DFCB" w:rsidR="00D131D0" w:rsidRDefault="00D131D0">
      <w:pPr>
        <w:pStyle w:val="CommentText"/>
        <w:spacing w:after="0"/>
      </w:pPr>
      <w:r>
        <w:rPr>
          <w:rStyle w:val="CommentReference"/>
        </w:rPr>
        <w:annotationRef/>
      </w:r>
      <w:proofErr w:type="spellStart"/>
      <w:r>
        <w:t>Ya</w:t>
      </w:r>
      <w:proofErr w:type="spellEnd"/>
      <w:r>
        <w:t xml:space="preserve"> I think one table with symbols, definitions, and values for those that are held constant.</w:t>
      </w:r>
    </w:p>
  </w:comment>
  <w:comment w:id="822" w:author="Chelsey Nieman" w:date="2020-12-28T10:43:00Z" w:initials="CLN">
    <w:p w14:paraId="1D72B2BC" w14:textId="4F3DCB5D" w:rsidR="00D131D0" w:rsidRDefault="00D131D0">
      <w:pPr>
        <w:pStyle w:val="CommentText"/>
        <w:spacing w:after="0"/>
      </w:pPr>
      <w:r>
        <w:rPr>
          <w:rStyle w:val="CommentReference"/>
        </w:rPr>
        <w:annotationRef/>
      </w:r>
      <w:r>
        <w:t>I kind of arbitrarily split this paragraph into two – it was really bulky.</w:t>
      </w:r>
    </w:p>
  </w:comment>
  <w:comment w:id="831" w:author="Colin Dassow" w:date="2020-12-30T09:28:00Z" w:initials="CD">
    <w:p w14:paraId="3AA8B063" w14:textId="1E903DF4" w:rsidR="00D131D0" w:rsidRDefault="00D131D0">
      <w:pPr>
        <w:pStyle w:val="CommentText"/>
      </w:pPr>
      <w:r>
        <w:rPr>
          <w:rStyle w:val="CommentReference"/>
        </w:rPr>
        <w:annotationRef/>
      </w:r>
      <w:r>
        <w:t>Does it make sense to cite the figure that represents each experiment here to make that link in the reader’s mind?</w:t>
      </w:r>
    </w:p>
  </w:comment>
  <w:comment w:id="833" w:author="Stuart Jones" w:date="2020-12-22T14:01:00Z" w:initials="SJ">
    <w:p w14:paraId="5293F8A4" w14:textId="6B73A02E" w:rsidR="00D131D0" w:rsidRDefault="00D131D0">
      <w:pPr>
        <w:pStyle w:val="CommentText"/>
        <w:spacing w:after="0"/>
      </w:pPr>
      <w:r>
        <w:rPr>
          <w:rStyle w:val="CommentReference"/>
        </w:rPr>
        <w:annotationRef/>
      </w:r>
      <w:r>
        <w:t>???</w:t>
      </w:r>
    </w:p>
  </w:comment>
  <w:comment w:id="835" w:author="Stuart Jones" w:date="2020-12-22T14:03:00Z" w:initials="SJ">
    <w:p w14:paraId="44B63563" w14:textId="1712A1D9" w:rsidR="00D131D0" w:rsidRDefault="00D131D0">
      <w:pPr>
        <w:pStyle w:val="CommentText"/>
        <w:spacing w:after="0"/>
      </w:pPr>
      <w:r>
        <w:rPr>
          <w:rStyle w:val="CommentReference"/>
        </w:rPr>
        <w:annotationRef/>
      </w:r>
      <w:r>
        <w:t>Could tie these to hypotheses from introduction a bit better</w:t>
      </w:r>
    </w:p>
  </w:comment>
  <w:comment w:id="836" w:author="Colin Dassow" w:date="2020-12-26T11:52:00Z" w:initials="CD">
    <w:p w14:paraId="3751C86C" w14:textId="64C112E3" w:rsidR="00D131D0" w:rsidRPr="00935002" w:rsidRDefault="00D131D0" w:rsidP="00935002">
      <w:pPr>
        <w:pStyle w:val="CommentText"/>
        <w:spacing w:after="0"/>
      </w:pPr>
      <w:r>
        <w:rPr>
          <w:rStyle w:val="CommentReference"/>
        </w:rPr>
        <w:annotationRef/>
      </w:r>
      <w:r>
        <w:t>I think we’ve done this now</w:t>
      </w:r>
    </w:p>
  </w:comment>
  <w:comment w:id="867" w:author="Chelsey Nieman" w:date="2020-12-28T09:38:00Z" w:initials="CLN">
    <w:p w14:paraId="78D583A4" w14:textId="2FD27A85" w:rsidR="00D131D0" w:rsidRDefault="00D131D0">
      <w:pPr>
        <w:pStyle w:val="CommentText"/>
        <w:spacing w:after="0"/>
      </w:pPr>
      <w:r>
        <w:rPr>
          <w:rStyle w:val="CommentReference"/>
        </w:rPr>
        <w:annotationRef/>
      </w:r>
      <w:r>
        <w:t>Greg: Playing reviewer devil’s advocate, did you conduct any sensitivity analyses on your model parameters?  Which ones result in big changes when only changed a bit?  Which ones are more robust to larger changes?</w:t>
      </w:r>
    </w:p>
  </w:comment>
  <w:comment w:id="868" w:author="Stuart Jones" w:date="2020-12-22T14:02:00Z" w:initials="SJ">
    <w:p w14:paraId="32DE549E" w14:textId="49E72D00" w:rsidR="00D131D0" w:rsidRDefault="00D131D0">
      <w:pPr>
        <w:pStyle w:val="CommentText"/>
        <w:spacing w:after="0"/>
      </w:pPr>
      <w:r>
        <w:rPr>
          <w:rStyle w:val="CommentReference"/>
        </w:rPr>
        <w:annotationRef/>
      </w:r>
      <w:r>
        <w:t>Need to add benefits (and perhaps cost) calculations if that comes into the results.</w:t>
      </w:r>
    </w:p>
  </w:comment>
  <w:comment w:id="870" w:author="Colin Dassow" w:date="2020-11-05T10:12:00Z" w:initials="CD">
    <w:p w14:paraId="0F63DCAE" w14:textId="19722060" w:rsidR="00D131D0" w:rsidRDefault="00D131D0">
      <w:pPr>
        <w:pStyle w:val="CommentText"/>
        <w:spacing w:after="0"/>
      </w:pPr>
      <w:r>
        <w:rPr>
          <w:rStyle w:val="CommentReference"/>
        </w:rPr>
        <w:annotationRef/>
      </w:r>
      <w:r>
        <w:t xml:space="preserve">I’ve been thinking about measuring outcomes in terms of which species is more abundant with the goal of species 1 being most abundant. </w:t>
      </w:r>
    </w:p>
    <w:p w14:paraId="4394D60F" w14:textId="3FE4CF0C" w:rsidR="00D131D0" w:rsidRDefault="00D131D0">
      <w:pPr>
        <w:pStyle w:val="CommentText"/>
        <w:spacing w:after="0"/>
      </w:pPr>
    </w:p>
    <w:p w14:paraId="47E7D1C8" w14:textId="1DD0D529" w:rsidR="00D131D0" w:rsidRDefault="00D131D0">
      <w:pPr>
        <w:pStyle w:val="CommentText"/>
        <w:spacing w:after="0"/>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71" w:author="Stuart Jones" w:date="2020-12-17T03:33:00Z" w:initials="SJ">
    <w:p w14:paraId="29E5F105" w14:textId="5A65EAF1" w:rsidR="00D131D0" w:rsidRDefault="00D131D0">
      <w:pPr>
        <w:pStyle w:val="CommentText"/>
        <w:spacing w:after="0"/>
      </w:pPr>
      <w:r>
        <w:rPr>
          <w:rStyle w:val="CommentReference"/>
        </w:rPr>
        <w:annotationRef/>
      </w:r>
      <w:r>
        <w:t>Might be interesting to try. I also wondered about something similar from the manager’s perspective. “efficiency” or cost effectiveness of management actions…</w:t>
      </w:r>
    </w:p>
  </w:comment>
  <w:comment w:id="873" w:author="Colin Dassow" w:date="2020-12-26T12:10:00Z" w:initials="CD">
    <w:p w14:paraId="54F824BC" w14:textId="456FA714" w:rsidR="00D131D0" w:rsidRDefault="00D131D0">
      <w:pPr>
        <w:pStyle w:val="CommentText"/>
        <w:spacing w:after="0"/>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876" w:author="Chelsey Nieman" w:date="2020-12-23T13:48:00Z" w:initials="CLN">
    <w:p w14:paraId="70F7F827" w14:textId="4C65ECD4" w:rsidR="00D131D0" w:rsidRDefault="00D131D0">
      <w:pPr>
        <w:pStyle w:val="CommentText"/>
        <w:spacing w:after="0"/>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877" w:author="Colin Dassow" w:date="2020-12-26T12:02:00Z" w:initials="CD">
    <w:p w14:paraId="0FA3C6C3" w14:textId="0B0FA3A7" w:rsidR="00D131D0" w:rsidRDefault="00D131D0">
      <w:pPr>
        <w:pStyle w:val="CommentText"/>
        <w:spacing w:after="0"/>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Varying some life history </w:t>
      </w:r>
      <w:proofErr w:type="spellStart"/>
      <w:r>
        <w:t>parms</w:t>
      </w:r>
      <w:proofErr w:type="spellEnd"/>
      <w:r>
        <w:t xml:space="preserve"> has a </w:t>
      </w:r>
      <w:proofErr w:type="gramStart"/>
      <w:r>
        <w:t>larger  effect</w:t>
      </w:r>
      <w:proofErr w:type="gramEnd"/>
      <w:r>
        <w:t xml:space="preserve"> than others. Alternate stable states still exist but what drives them is complicated by different life history </w:t>
      </w:r>
      <w:proofErr w:type="spellStart"/>
      <w:r>
        <w:t>parms</w:t>
      </w:r>
      <w:proofErr w:type="spellEnd"/>
      <w:r>
        <w:t>.</w:t>
      </w:r>
    </w:p>
    <w:p w14:paraId="7205F3EA" w14:textId="515E4641" w:rsidR="00D131D0" w:rsidRDefault="00D131D0">
      <w:pPr>
        <w:pStyle w:val="CommentText"/>
        <w:spacing w:after="0"/>
      </w:pPr>
    </w:p>
    <w:p w14:paraId="28BA150A" w14:textId="5C4B03D0" w:rsidR="00D131D0" w:rsidRDefault="00D131D0">
      <w:pPr>
        <w:pStyle w:val="CommentText"/>
        <w:spacing w:after="0"/>
      </w:pPr>
      <w:r>
        <w:t>We could also maybe point toward Biggs’s paper here to back up alternate stable states but we’ve change the model enough that it may not apply anymore.</w:t>
      </w:r>
    </w:p>
  </w:comment>
  <w:comment w:id="878" w:author="Chelsey Nieman" w:date="2020-12-28T10:44:00Z" w:initials="CLN">
    <w:p w14:paraId="564BFC71" w14:textId="6BAF9583" w:rsidR="00D131D0" w:rsidRDefault="00D131D0">
      <w:pPr>
        <w:pStyle w:val="CommentText"/>
        <w:spacing w:after="0"/>
      </w:pPr>
      <w:r>
        <w:rPr>
          <w:rStyle w:val="CommentReference"/>
        </w:rPr>
        <w:annotationRef/>
      </w:r>
      <w:r>
        <w:t xml:space="preserve">I think that putting some quick </w:t>
      </w:r>
      <w:proofErr w:type="spellStart"/>
      <w:r>
        <w:t>maths</w:t>
      </w:r>
      <w:proofErr w:type="spellEnd"/>
      <w:r>
        <w:t xml:space="preserve"> in a supplement that show the ‘all else being equal behavior’ and show the drivers within the model might be the way to go. It’s a pretty simple way to get at this point and not change much of what is going on in the narrative. I agree with Chris that putting in some equilibrium solutions into the supplement might let us get away with what we say in this section? </w:t>
      </w:r>
    </w:p>
  </w:comment>
  <w:comment w:id="880" w:author="Stuart Jones" w:date="2020-12-22T14:07:00Z" w:initials="SJ">
    <w:p w14:paraId="656D26AE" w14:textId="77777777" w:rsidR="00D131D0" w:rsidRDefault="00D131D0" w:rsidP="007D591A">
      <w:pPr>
        <w:pStyle w:val="CommentText"/>
        <w:spacing w:after="0"/>
      </w:pPr>
      <w:r>
        <w:rPr>
          <w:rStyle w:val="CommentReference"/>
        </w:rPr>
        <w:annotationRef/>
      </w:r>
      <w:r>
        <w:t>This is a good summary and maybe should be the topic sentence???</w:t>
      </w:r>
    </w:p>
  </w:comment>
  <w:comment w:id="883" w:author="Stuart Jones" w:date="2020-12-22T14:03:00Z" w:initials="SJ">
    <w:p w14:paraId="40D7C3B2" w14:textId="222C2C1B" w:rsidR="00D131D0" w:rsidRDefault="00D131D0">
      <w:pPr>
        <w:pStyle w:val="CommentText"/>
        <w:spacing w:after="0"/>
      </w:pPr>
      <w:r>
        <w:rPr>
          <w:rStyle w:val="CommentReference"/>
        </w:rPr>
        <w:annotationRef/>
      </w:r>
      <w:r>
        <w:t>Regime shifts?</w:t>
      </w:r>
    </w:p>
  </w:comment>
  <w:comment w:id="884" w:author="Stuart Jones" w:date="2020-12-22T14:04:00Z" w:initials="SJ">
    <w:p w14:paraId="13A4BE36" w14:textId="6ED82FF2" w:rsidR="00D131D0" w:rsidRDefault="00D131D0">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85" w:author="Colin Dassow" w:date="2020-12-22T16:10:00Z" w:initials="CD">
    <w:p w14:paraId="0BA3431F" w14:textId="7B397812" w:rsidR="00D131D0" w:rsidRDefault="00D131D0">
      <w:pPr>
        <w:pStyle w:val="CommentText"/>
        <w:spacing w:after="0"/>
      </w:pPr>
      <w:r>
        <w:rPr>
          <w:rStyle w:val="CommentReference"/>
        </w:rPr>
        <w:annotationRef/>
      </w:r>
      <w:r>
        <w:t xml:space="preserve">True, I just did this to prove the model worked the way we thought it would and then put a fig in the supplement. </w:t>
      </w:r>
    </w:p>
  </w:comment>
  <w:comment w:id="887" w:author="Chelsey Nieman" w:date="2020-12-18T15:21:00Z" w:initials="CLN">
    <w:p w14:paraId="7F35C5A4" w14:textId="77777777" w:rsidR="00D131D0" w:rsidRDefault="00D131D0" w:rsidP="00261A1B">
      <w:pPr>
        <w:pStyle w:val="CommentText"/>
        <w:spacing w:after="0"/>
      </w:pPr>
      <w:r>
        <w:rPr>
          <w:rStyle w:val="CommentReference"/>
        </w:rPr>
        <w:annotationRef/>
      </w:r>
      <w:r>
        <w:t xml:space="preserve">1. model behavior – species dynamics and alternate stable states. </w:t>
      </w:r>
    </w:p>
  </w:comment>
  <w:comment w:id="889" w:author="Stuart Jones" w:date="2020-12-22T14:05:00Z" w:initials="SJ">
    <w:p w14:paraId="397EF73B" w14:textId="77777777" w:rsidR="00D131D0" w:rsidRDefault="00D131D0">
      <w:pPr>
        <w:pStyle w:val="CommentText"/>
        <w:spacing w:after="0"/>
      </w:pPr>
      <w:r>
        <w:rPr>
          <w:rStyle w:val="CommentReference"/>
        </w:rPr>
        <w:annotationRef/>
      </w:r>
      <w:r>
        <w:t xml:space="preserve">So habitat doesn’t </w:t>
      </w:r>
      <w:proofErr w:type="gramStart"/>
      <w:r>
        <w:t>cause</w:t>
      </w:r>
      <w:proofErr w:type="gramEnd"/>
      <w:r>
        <w:t xml:space="preserve"> regime shifts, but harvest does?</w:t>
      </w:r>
    </w:p>
    <w:p w14:paraId="263C8D6C" w14:textId="77777777" w:rsidR="00D131D0" w:rsidRDefault="00D131D0">
      <w:pPr>
        <w:pStyle w:val="CommentText"/>
        <w:spacing w:after="0"/>
      </w:pPr>
    </w:p>
    <w:p w14:paraId="76B43B17" w14:textId="1C39A8D4" w:rsidR="00D131D0" w:rsidRDefault="00D131D0">
      <w:pPr>
        <w:pStyle w:val="CommentText"/>
        <w:spacing w:after="0"/>
      </w:pPr>
      <w:r>
        <w:t>Need a good conceptual topic sentence for this paragraph!</w:t>
      </w:r>
    </w:p>
  </w:comment>
  <w:comment w:id="890" w:author="Colin Dassow" w:date="2020-12-22T16:11:00Z" w:initials="CD">
    <w:p w14:paraId="5C265E8D" w14:textId="38CD6FB6" w:rsidR="00D131D0" w:rsidRDefault="00D131D0">
      <w:pPr>
        <w:pStyle w:val="CommentText"/>
        <w:spacing w:after="0"/>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893" w:author="Chelsey Nieman" w:date="2020-12-18T15:21:00Z" w:initials="CLN">
    <w:p w14:paraId="39E6983E" w14:textId="77777777" w:rsidR="00D131D0" w:rsidRDefault="00D131D0" w:rsidP="000D3F5B">
      <w:pPr>
        <w:pStyle w:val="CommentText"/>
        <w:spacing w:after="0"/>
      </w:pPr>
      <w:r>
        <w:rPr>
          <w:rStyle w:val="CommentReference"/>
        </w:rPr>
        <w:annotationRef/>
      </w:r>
      <w:r>
        <w:t xml:space="preserve">1. model behavior – species dynamics and alternate stable states. </w:t>
      </w:r>
    </w:p>
  </w:comment>
  <w:comment w:id="904" w:author="Stuart Jones" w:date="2020-12-22T14:05:00Z" w:initials="SJ">
    <w:p w14:paraId="6B0E97F1" w14:textId="6E2C1FA1" w:rsidR="00D131D0" w:rsidRDefault="00D131D0">
      <w:pPr>
        <w:pStyle w:val="CommentText"/>
        <w:spacing w:after="0"/>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905" w:author="Chelsey Nieman" w:date="2020-12-23T10:50:00Z" w:initials="CLN">
    <w:p w14:paraId="77E15A61" w14:textId="07615C6F" w:rsidR="00D131D0" w:rsidRDefault="00D131D0">
      <w:pPr>
        <w:pStyle w:val="CommentText"/>
        <w:spacing w:after="0"/>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908" w:author="Chelsey Nieman" w:date="2020-12-23T10:19:00Z" w:initials="CLN">
    <w:p w14:paraId="66F768CA" w14:textId="5CD935BA" w:rsidR="00D131D0" w:rsidRDefault="00D131D0">
      <w:pPr>
        <w:pStyle w:val="CommentText"/>
        <w:spacing w:after="0"/>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909" w:author="Colin Dassow" w:date="2020-12-26T12:15:00Z" w:initials="CD">
    <w:p w14:paraId="426AF9A1" w14:textId="15936CF6" w:rsidR="00D131D0" w:rsidRDefault="00D131D0">
      <w:pPr>
        <w:pStyle w:val="CommentText"/>
        <w:spacing w:after="0"/>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912" w:author="Stuart Jones" w:date="2020-12-22T14:04:00Z" w:initials="SJ">
    <w:p w14:paraId="5ADCB50A" w14:textId="77777777" w:rsidR="00D131D0" w:rsidRDefault="00D131D0" w:rsidP="007D591A">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913" w:author="Colin Dassow" w:date="2020-12-22T16:10:00Z" w:initials="CD">
    <w:p w14:paraId="601A2B2E" w14:textId="77777777" w:rsidR="00D131D0" w:rsidRDefault="00D131D0" w:rsidP="007D591A">
      <w:pPr>
        <w:pStyle w:val="CommentText"/>
        <w:spacing w:after="0"/>
      </w:pPr>
      <w:r>
        <w:rPr>
          <w:rStyle w:val="CommentReference"/>
        </w:rPr>
        <w:annotationRef/>
      </w:r>
      <w:r>
        <w:t xml:space="preserve">True, I just did this to prove the model worked the way we thought it would and then put a fig in the supplement. </w:t>
      </w:r>
    </w:p>
  </w:comment>
  <w:comment w:id="918" w:author="Stuart Jones" w:date="2020-12-22T14:07:00Z" w:initials="SJ">
    <w:p w14:paraId="2DC65BC0" w14:textId="3F0A8C37" w:rsidR="00D131D0" w:rsidRDefault="00D131D0">
      <w:pPr>
        <w:pStyle w:val="CommentText"/>
        <w:spacing w:after="0"/>
      </w:pPr>
      <w:r>
        <w:rPr>
          <w:rStyle w:val="CommentReference"/>
        </w:rPr>
        <w:annotationRef/>
      </w:r>
      <w:r>
        <w:t>This is a good summary and maybe should be the topic sentence???</w:t>
      </w:r>
    </w:p>
  </w:comment>
  <w:comment w:id="919" w:author="Chelsey Nieman" w:date="2020-12-18T15:22:00Z" w:initials="CLN">
    <w:p w14:paraId="787D18A8" w14:textId="77777777" w:rsidR="00D131D0" w:rsidRDefault="00D131D0" w:rsidP="007C320D">
      <w:pPr>
        <w:pStyle w:val="CommentText"/>
        <w:spacing w:after="0"/>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920" w:author="Stuart Jones" w:date="2020-12-22T14:07:00Z" w:initials="SJ">
    <w:p w14:paraId="2FC318C9" w14:textId="77777777" w:rsidR="00D131D0" w:rsidRDefault="00D131D0">
      <w:pPr>
        <w:pStyle w:val="CommentText"/>
        <w:spacing w:after="0"/>
      </w:pPr>
      <w:r>
        <w:rPr>
          <w:rStyle w:val="CommentReference"/>
        </w:rPr>
        <w:annotationRef/>
      </w:r>
      <w:r>
        <w:t>The methods should better describe what is meant by this…</w:t>
      </w:r>
    </w:p>
    <w:p w14:paraId="472D0B62" w14:textId="77777777" w:rsidR="00D131D0" w:rsidRDefault="00D131D0">
      <w:pPr>
        <w:pStyle w:val="CommentText"/>
        <w:spacing w:after="0"/>
      </w:pPr>
    </w:p>
    <w:p w14:paraId="12B20282" w14:textId="7476D692" w:rsidR="00D131D0" w:rsidRDefault="00D131D0">
      <w:pPr>
        <w:pStyle w:val="CommentText"/>
        <w:spacing w:after="0"/>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921" w:author="Colin Dassow" w:date="2020-12-26T12:27:00Z" w:initials="CD">
    <w:p w14:paraId="2DE6F2D0" w14:textId="191C18B8" w:rsidR="00D131D0" w:rsidRDefault="00D131D0">
      <w:pPr>
        <w:pStyle w:val="CommentText"/>
        <w:spacing w:after="0"/>
      </w:pPr>
      <w:r>
        <w:rPr>
          <w:rStyle w:val="CommentReference"/>
        </w:rPr>
        <w:annotationRef/>
      </w:r>
      <w:r>
        <w:t>Go back to the methods and do this…This is where I left off 12.26.2020 - done</w:t>
      </w:r>
    </w:p>
  </w:comment>
  <w:comment w:id="937" w:author="Colin Dassow" w:date="2020-12-30T09:40:00Z" w:initials="CD">
    <w:p w14:paraId="014E2E90" w14:textId="7B572CA0" w:rsidR="008C2EAF" w:rsidRDefault="008C2EAF">
      <w:pPr>
        <w:pStyle w:val="CommentText"/>
      </w:pPr>
      <w:r>
        <w:rPr>
          <w:rStyle w:val="CommentReference"/>
        </w:rPr>
        <w:annotationRef/>
      </w:r>
      <w:r>
        <w:t xml:space="preserve">Add another one in here maybe the </w:t>
      </w:r>
      <w:proofErr w:type="spellStart"/>
      <w:r>
        <w:t>lorenzen</w:t>
      </w:r>
      <w:proofErr w:type="spellEnd"/>
      <w:r>
        <w:t xml:space="preserve"> stocking chapter</w:t>
      </w:r>
    </w:p>
  </w:comment>
  <w:comment w:id="945" w:author="Colin Dassow" w:date="2020-12-30T09:47:00Z" w:initials="CD">
    <w:p w14:paraId="12DE1C92" w14:textId="3F2447F9" w:rsidR="008C2EAF" w:rsidRDefault="008C2EAF">
      <w:pPr>
        <w:pStyle w:val="CommentText"/>
      </w:pPr>
      <w:r>
        <w:rPr>
          <w:rStyle w:val="CommentReference"/>
        </w:rPr>
        <w:annotationRef/>
      </w:r>
      <w:r>
        <w:t>This probably needs more work to back this up. Does stocking speed up the flip at a given harvest level as opposed to no stocking? When stocking does work is it because the number of stocked fish is greater than the number removed?</w:t>
      </w:r>
    </w:p>
  </w:comment>
  <w:comment w:id="962" w:author="Colin Dassow" w:date="2020-12-27T11:04:00Z" w:initials="CD">
    <w:p w14:paraId="57EF0C45" w14:textId="0276385C" w:rsidR="00D131D0" w:rsidRDefault="00D131D0">
      <w:pPr>
        <w:pStyle w:val="CommentText"/>
        <w:spacing w:after="0"/>
      </w:pPr>
      <w:r>
        <w:rPr>
          <w:rStyle w:val="CommentReference"/>
        </w:rPr>
        <w:annotationRef/>
      </w:r>
      <w:r>
        <w:t xml:space="preserve">This can maybe be </w:t>
      </w:r>
      <w:proofErr w:type="gramStart"/>
      <w:r>
        <w:t>cut,</w:t>
      </w:r>
      <w:proofErr w:type="gramEnd"/>
      <w:r>
        <w:t xml:space="preserve"> I describe this now in the model experiments paragraph of the methods.</w:t>
      </w:r>
    </w:p>
  </w:comment>
  <w:comment w:id="963" w:author="Chelsey Nieman" w:date="2020-12-28T10:48:00Z" w:initials="CLN">
    <w:p w14:paraId="30523D4F" w14:textId="21AF4C3B" w:rsidR="00D131D0" w:rsidRDefault="00D131D0">
      <w:pPr>
        <w:pStyle w:val="CommentText"/>
        <w:spacing w:after="0"/>
      </w:pPr>
      <w:r>
        <w:rPr>
          <w:rStyle w:val="CommentReference"/>
        </w:rPr>
        <w:annotationRef/>
      </w:r>
      <w:r>
        <w:t xml:space="preserve">I think cutting it might be the right move – we don’t want to re-explain methods in the results section. </w:t>
      </w:r>
    </w:p>
  </w:comment>
  <w:comment w:id="952" w:author="Stuart Jones" w:date="2020-12-22T14:10:00Z" w:initials="SJ">
    <w:p w14:paraId="53AEA8B9" w14:textId="37FC1804" w:rsidR="00D131D0" w:rsidRDefault="00D131D0">
      <w:pPr>
        <w:pStyle w:val="CommentText"/>
        <w:spacing w:after="0"/>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953" w:author="Colin Dassow" w:date="2020-12-22T16:14:00Z" w:initials="CD">
    <w:p w14:paraId="127E7514" w14:textId="7683BE1C" w:rsidR="00D131D0" w:rsidRDefault="00D131D0">
      <w:pPr>
        <w:pStyle w:val="CommentText"/>
        <w:spacing w:after="0"/>
      </w:pPr>
      <w:r>
        <w:rPr>
          <w:rStyle w:val="CommentReference"/>
        </w:rPr>
        <w:annotationRef/>
      </w:r>
      <w:r>
        <w:t>I think we want this to be about managers recognizing that the interactions are there and using them. That’s what the intro is about, to me at least</w:t>
      </w:r>
    </w:p>
  </w:comment>
  <w:comment w:id="954" w:author="Colin Dassow" w:date="2020-12-27T10:24:00Z" w:initials="CD">
    <w:p w14:paraId="79263FFD" w14:textId="7ED20E96" w:rsidR="00D131D0" w:rsidRDefault="00D131D0">
      <w:pPr>
        <w:pStyle w:val="CommentText"/>
        <w:spacing w:after="0"/>
      </w:pPr>
      <w:r>
        <w:rPr>
          <w:rStyle w:val="CommentReference"/>
        </w:rPr>
        <w:annotationRef/>
      </w:r>
      <w:r>
        <w:t>Done, I modified the first bit of this chunk</w:t>
      </w:r>
    </w:p>
  </w:comment>
  <w:comment w:id="973" w:author="Stuart Jones" w:date="2020-12-22T14:10:00Z" w:initials="SJ">
    <w:p w14:paraId="0E7F2171" w14:textId="326B2672" w:rsidR="00D131D0" w:rsidRDefault="00D131D0">
      <w:pPr>
        <w:pStyle w:val="CommentText"/>
        <w:spacing w:after="0"/>
      </w:pPr>
      <w:r>
        <w:rPr>
          <w:rStyle w:val="CommentReference"/>
        </w:rPr>
        <w:annotationRef/>
      </w:r>
      <w:r>
        <w:t>good</w:t>
      </w:r>
    </w:p>
  </w:comment>
  <w:comment w:id="974" w:author="Colin Dassow" w:date="2020-12-02T16:01:00Z" w:initials="CD">
    <w:p w14:paraId="3673833B" w14:textId="77777777" w:rsidR="00D131D0" w:rsidRDefault="00D131D0" w:rsidP="00261A1B">
      <w:pPr>
        <w:pStyle w:val="CommentText"/>
        <w:spacing w:after="0"/>
      </w:pPr>
      <w:r>
        <w:rPr>
          <w:rStyle w:val="CommentReference"/>
        </w:rPr>
        <w:annotationRef/>
      </w:r>
      <w:r>
        <w:t>Create a supplemental info to show these dynamics.</w:t>
      </w:r>
    </w:p>
  </w:comment>
  <w:comment w:id="975" w:author="Colin Dassow" w:date="2020-12-22T16:15:00Z" w:initials="CD">
    <w:p w14:paraId="1467D6DE" w14:textId="3A1C308E" w:rsidR="00D131D0" w:rsidRDefault="00D131D0">
      <w:pPr>
        <w:pStyle w:val="CommentText"/>
        <w:spacing w:after="0"/>
      </w:pPr>
      <w:r>
        <w:rPr>
          <w:rStyle w:val="CommentReference"/>
        </w:rPr>
        <w:annotationRef/>
      </w:r>
      <w:r>
        <w:t>Done! Woo!</w:t>
      </w:r>
    </w:p>
  </w:comment>
  <w:comment w:id="976" w:author="Chelsey Nieman" w:date="2020-12-28T11:59:00Z" w:initials="CLN">
    <w:p w14:paraId="43543E46" w14:textId="65073F6A" w:rsidR="00D131D0" w:rsidRDefault="00D131D0">
      <w:pPr>
        <w:pStyle w:val="CommentText"/>
        <w:spacing w:after="0"/>
      </w:pPr>
      <w:r>
        <w:rPr>
          <w:rStyle w:val="CommentReference"/>
        </w:rPr>
        <w:annotationRef/>
      </w:r>
      <w:r>
        <w:t xml:space="preserve">For each figure, does it make sense to explicitly state which model experiment we are looking at? I think this might make it more clear that we are looking at different simulations for each figure. </w:t>
      </w:r>
    </w:p>
  </w:comment>
  <w:comment w:id="977" w:author="Colin Dassow" w:date="2020-12-29T15:26:00Z" w:initials="CD">
    <w:p w14:paraId="6A951EB6" w14:textId="20ABF6FF" w:rsidR="00D131D0" w:rsidRDefault="00D131D0">
      <w:pPr>
        <w:pStyle w:val="CommentText"/>
      </w:pPr>
      <w:r>
        <w:rPr>
          <w:rStyle w:val="CommentReference"/>
        </w:rPr>
        <w:annotationRef/>
      </w:r>
      <w:proofErr w:type="spellStart"/>
      <w:r>
        <w:t>Ya</w:t>
      </w:r>
      <w:proofErr w:type="spellEnd"/>
      <w:r>
        <w:t xml:space="preserve"> that might make sense, we would want to number the model experiments then or at least come up with a short-hand label for them then right?</w:t>
      </w:r>
    </w:p>
  </w:comment>
  <w:comment w:id="978" w:author="Chelsey Nieman" w:date="2020-12-23T13:49:00Z" w:initials="CLN">
    <w:p w14:paraId="72DCE97C" w14:textId="06CBA9E0" w:rsidR="00D131D0" w:rsidRDefault="00D131D0">
      <w:pPr>
        <w:pStyle w:val="CommentText"/>
        <w:spacing w:after="0"/>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979" w:author="Colin Dassow" w:date="2020-12-27T10:25:00Z" w:initials="CD">
    <w:p w14:paraId="4C5A0B37" w14:textId="1427AE85" w:rsidR="00D131D0" w:rsidRDefault="00D131D0">
      <w:pPr>
        <w:pStyle w:val="CommentText"/>
        <w:spacing w:after="0"/>
      </w:pPr>
      <w:r>
        <w:rPr>
          <w:rStyle w:val="CommentReference"/>
        </w:rPr>
        <w:annotationRef/>
      </w:r>
      <w:r>
        <w:t>Get rid of line legend. I’ve added text in caption</w:t>
      </w:r>
    </w:p>
  </w:comment>
  <w:comment w:id="980" w:author="Stuart Jones" w:date="2020-12-22T14:12:00Z" w:initials="SJ">
    <w:p w14:paraId="60E0D672" w14:textId="46618ADB" w:rsidR="00D131D0" w:rsidRDefault="00D131D0">
      <w:pPr>
        <w:pStyle w:val="CommentText"/>
        <w:spacing w:after="0"/>
      </w:pPr>
      <w:r>
        <w:rPr>
          <w:rStyle w:val="CommentReference"/>
        </w:rPr>
        <w:annotationRef/>
      </w:r>
      <w:r>
        <w:t>The key is confusing… Is the interpretation that the solid line has many more management scenarios where Species 1 dominates because it includes active management of Species 2?</w:t>
      </w:r>
    </w:p>
  </w:comment>
  <w:comment w:id="981" w:author="Colin Dassow" w:date="2020-12-22T16:16:00Z" w:initials="CD">
    <w:p w14:paraId="41C90E3A" w14:textId="622A919B" w:rsidR="00D131D0" w:rsidRDefault="00D131D0">
      <w:pPr>
        <w:pStyle w:val="CommentText"/>
        <w:spacing w:after="0"/>
      </w:pPr>
      <w:r>
        <w:rPr>
          <w:rStyle w:val="CommentReference"/>
        </w:rPr>
        <w:annotationRef/>
      </w:r>
      <w:r>
        <w:t>Yes, that’s the right take away</w:t>
      </w:r>
    </w:p>
  </w:comment>
  <w:comment w:id="982" w:author="Chelsey Nieman" w:date="2020-12-23T13:52:00Z" w:initials="CLN">
    <w:p w14:paraId="2F9B0FD4" w14:textId="4455C137" w:rsidR="00D131D0" w:rsidRDefault="00D131D0">
      <w:pPr>
        <w:pStyle w:val="CommentText"/>
        <w:spacing w:after="0"/>
      </w:pPr>
      <w:r>
        <w:rPr>
          <w:rStyle w:val="CommentReference"/>
        </w:rPr>
        <w:annotationRef/>
      </w:r>
      <w:r>
        <w:t xml:space="preserve">How can we make this really obvious in the narrative? </w:t>
      </w:r>
    </w:p>
  </w:comment>
  <w:comment w:id="983" w:author="Colin Dassow" w:date="2020-12-27T11:02:00Z" w:initials="CD">
    <w:p w14:paraId="76ECCCA3" w14:textId="3F5324DF" w:rsidR="00D131D0" w:rsidRDefault="00D131D0">
      <w:pPr>
        <w:pStyle w:val="CommentText"/>
        <w:spacing w:after="0"/>
      </w:pPr>
      <w:r>
        <w:rPr>
          <w:rStyle w:val="CommentReference"/>
        </w:rPr>
        <w:annotationRef/>
      </w:r>
      <w:r>
        <w:t>I think I’ve done this now?</w:t>
      </w:r>
    </w:p>
  </w:comment>
  <w:comment w:id="1002" w:author="Chelsey Nieman" w:date="2020-12-18T16:14:00Z" w:initials="CLN">
    <w:p w14:paraId="04FF7685" w14:textId="77777777" w:rsidR="00D131D0" w:rsidRDefault="00D131D0" w:rsidP="00261A1B">
      <w:pPr>
        <w:pStyle w:val="CommentText"/>
        <w:spacing w:after="0"/>
      </w:pPr>
      <w:r>
        <w:rPr>
          <w:rStyle w:val="CommentReference"/>
        </w:rPr>
        <w:annotationRef/>
      </w:r>
      <w:r>
        <w:t xml:space="preserve">Is there a number we can put on this harvest parameter? </w:t>
      </w:r>
    </w:p>
  </w:comment>
  <w:comment w:id="1003" w:author="Colin Dassow" w:date="2020-12-19T13:25:00Z" w:initials="CD">
    <w:p w14:paraId="31ED3453" w14:textId="04001BDD" w:rsidR="00D131D0" w:rsidRDefault="00D131D0">
      <w:pPr>
        <w:pStyle w:val="CommentText"/>
        <w:spacing w:after="0"/>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1004" w:author="Chelsey Nieman" w:date="2020-12-23T13:49:00Z" w:initials="CLN">
    <w:p w14:paraId="4E88B8DD" w14:textId="26A589A0" w:rsidR="00D131D0" w:rsidRDefault="00D131D0">
      <w:pPr>
        <w:pStyle w:val="CommentText"/>
        <w:spacing w:after="0"/>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1008" w:author="Chelsey Nieman" w:date="2020-12-23T13:49:00Z" w:initials="CLN">
    <w:p w14:paraId="55EAD7D0" w14:textId="27D6D492" w:rsidR="00D131D0" w:rsidRDefault="00D131D0">
      <w:pPr>
        <w:pStyle w:val="CommentText"/>
        <w:spacing w:after="0"/>
      </w:pPr>
      <w:r>
        <w:rPr>
          <w:rStyle w:val="CommentReference"/>
        </w:rPr>
        <w:annotationRef/>
      </w:r>
      <w:r>
        <w:t>Chris: What’s counter-intuitive here? You can maintain species 1 by stocking it or by harvesting its competitor – seems pretty intuitive to me.</w:t>
      </w:r>
    </w:p>
  </w:comment>
  <w:comment w:id="1009" w:author="Colin Dassow" w:date="2020-12-27T10:33:00Z" w:initials="CD">
    <w:p w14:paraId="75176BD6" w14:textId="1E90F4D8" w:rsidR="00D131D0" w:rsidRDefault="00D131D0">
      <w:pPr>
        <w:pStyle w:val="CommentText"/>
        <w:spacing w:after="0"/>
      </w:pPr>
      <w:r>
        <w:rPr>
          <w:rStyle w:val="CommentReference"/>
        </w:rPr>
        <w:annotationRef/>
      </w:r>
    </w:p>
  </w:comment>
  <w:comment w:id="1006" w:author="Stuart Jones" w:date="2020-12-22T14:13:00Z" w:initials="SJ">
    <w:p w14:paraId="7503C75E" w14:textId="77777777" w:rsidR="00D131D0" w:rsidRDefault="00D131D0">
      <w:pPr>
        <w:pStyle w:val="CommentText"/>
        <w:spacing w:after="0"/>
      </w:pPr>
      <w:r>
        <w:rPr>
          <w:rStyle w:val="CommentReference"/>
        </w:rPr>
        <w:annotationRef/>
      </w:r>
      <w:r>
        <w:t>This feels more like the introduction set up!!!</w:t>
      </w:r>
    </w:p>
    <w:p w14:paraId="1B347596" w14:textId="77777777" w:rsidR="00D131D0" w:rsidRDefault="00D131D0">
      <w:pPr>
        <w:pStyle w:val="CommentText"/>
        <w:spacing w:after="0"/>
      </w:pPr>
    </w:p>
    <w:p w14:paraId="2718CB74" w14:textId="0FCDC440" w:rsidR="00D131D0" w:rsidRDefault="00D131D0">
      <w:pPr>
        <w:pStyle w:val="CommentText"/>
        <w:spacing w:after="0"/>
      </w:pPr>
      <w:r>
        <w:t>This is an example of a good conceptual topic sentence that is lacking in a number of other results paragraphs!</w:t>
      </w:r>
    </w:p>
  </w:comment>
  <w:comment w:id="1013" w:author="Colin Dassow" w:date="2020-12-27T11:13:00Z" w:initials="CD">
    <w:p w14:paraId="70EEB00B" w14:textId="0EDDAD53" w:rsidR="00D131D0" w:rsidRDefault="00D131D0">
      <w:pPr>
        <w:pStyle w:val="CommentText"/>
        <w:spacing w:after="0"/>
      </w:pPr>
      <w:r>
        <w:rPr>
          <w:rStyle w:val="CommentReference"/>
        </w:rPr>
        <w:annotationRef/>
      </w:r>
      <w:r>
        <w:t>I wonder if this can be cut or combined with the next sentence. I like that it labels indirect and direct management actions but other than that I’m not sure what it gives us?</w:t>
      </w:r>
    </w:p>
  </w:comment>
  <w:comment w:id="1014" w:author="Chelsey Nieman" w:date="2020-12-28T10:50:00Z" w:initials="CLN">
    <w:p w14:paraId="10C22B49" w14:textId="09CD1C50" w:rsidR="00D131D0" w:rsidRDefault="00D131D0">
      <w:pPr>
        <w:pStyle w:val="CommentText"/>
        <w:spacing w:after="0"/>
      </w:pPr>
      <w:r>
        <w:rPr>
          <w:rStyle w:val="CommentReference"/>
        </w:rPr>
        <w:annotationRef/>
      </w:r>
      <w:r>
        <w:t xml:space="preserve">So I smushed this sentence with the next sentence, and I think it flow much better. </w:t>
      </w:r>
    </w:p>
  </w:comment>
  <w:comment w:id="1026" w:author="Stuart Jones" w:date="2020-12-22T14:14:00Z" w:initials="SJ">
    <w:p w14:paraId="4C9BF8AA" w14:textId="5F7AD13A" w:rsidR="00D131D0" w:rsidRDefault="00D131D0">
      <w:pPr>
        <w:pStyle w:val="CommentText"/>
        <w:spacing w:after="0"/>
      </w:pPr>
      <w:r>
        <w:rPr>
          <w:rStyle w:val="CommentReference"/>
        </w:rPr>
        <w:annotationRef/>
      </w:r>
      <w:r>
        <w:t>In a Species 1 dominated state?</w:t>
      </w:r>
    </w:p>
  </w:comment>
  <w:comment w:id="1027" w:author="Colin Dassow" w:date="2020-12-22T16:17:00Z" w:initials="CD">
    <w:p w14:paraId="4AADE674" w14:textId="21343D2E" w:rsidR="00D131D0" w:rsidRDefault="00D131D0">
      <w:pPr>
        <w:pStyle w:val="CommentText"/>
        <w:spacing w:after="0"/>
      </w:pPr>
      <w:r>
        <w:rPr>
          <w:rStyle w:val="CommentReference"/>
        </w:rPr>
        <w:annotationRef/>
      </w:r>
      <w:r>
        <w:t>yes</w:t>
      </w:r>
    </w:p>
  </w:comment>
  <w:comment w:id="1029" w:author="Colin Dassow" w:date="2020-11-05T10:02:00Z" w:initials="CD">
    <w:p w14:paraId="3A8A502C" w14:textId="77777777" w:rsidR="00D131D0" w:rsidRDefault="00D131D0">
      <w:pPr>
        <w:pStyle w:val="CommentText"/>
        <w:spacing w:after="0"/>
      </w:pPr>
      <w:r>
        <w:rPr>
          <w:rStyle w:val="CommentReference"/>
        </w:rPr>
        <w:annotationRef/>
      </w:r>
      <w:r>
        <w:t>Here I normalized both axes instead of using the raw numbers since it’s all relative. Not sure if this is better or not but thought it was worth a try</w:t>
      </w:r>
    </w:p>
  </w:comment>
  <w:comment w:id="1030" w:author="Colin Dassow" w:date="2020-12-19T13:43:00Z" w:initials="CD">
    <w:p w14:paraId="6FCA5423" w14:textId="2264D345" w:rsidR="00D131D0" w:rsidRDefault="00D131D0">
      <w:pPr>
        <w:pStyle w:val="CommentText"/>
        <w:spacing w:after="0"/>
      </w:pPr>
      <w:r>
        <w:rPr>
          <w:rStyle w:val="CommentReference"/>
        </w:rPr>
        <w:annotationRef/>
      </w:r>
      <w:r>
        <w:t>Switch these back to actual values</w:t>
      </w:r>
    </w:p>
  </w:comment>
  <w:comment w:id="1031" w:author="Colin Dassow" w:date="2020-12-22T16:17:00Z" w:initials="CD">
    <w:p w14:paraId="5CD6C198" w14:textId="4F481AC6" w:rsidR="00D131D0" w:rsidRDefault="00D131D0">
      <w:pPr>
        <w:pStyle w:val="CommentText"/>
        <w:spacing w:after="0"/>
      </w:pPr>
      <w:r>
        <w:rPr>
          <w:rStyle w:val="CommentReference"/>
        </w:rPr>
        <w:annotationRef/>
      </w:r>
      <w:r>
        <w:t>Done!</w:t>
      </w:r>
    </w:p>
  </w:comment>
  <w:comment w:id="1041" w:author="Chelsey Nieman" w:date="2020-12-18T15:23:00Z" w:initials="CLN">
    <w:p w14:paraId="2EFDBECD" w14:textId="77777777" w:rsidR="00D131D0" w:rsidRDefault="00D131D0" w:rsidP="00261A1B">
      <w:pPr>
        <w:pStyle w:val="CommentText"/>
        <w:spacing w:after="0"/>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038" w:author="Stuart Jones" w:date="2020-12-22T14:16:00Z" w:initials="SJ">
    <w:p w14:paraId="2419BE43" w14:textId="77777777" w:rsidR="00D131D0" w:rsidRDefault="00D131D0">
      <w:pPr>
        <w:pStyle w:val="CommentText"/>
        <w:spacing w:after="0"/>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D131D0" w:rsidRDefault="00D131D0">
      <w:pPr>
        <w:pStyle w:val="CommentText"/>
        <w:spacing w:after="0"/>
      </w:pPr>
    </w:p>
    <w:p w14:paraId="004C0605" w14:textId="77777777" w:rsidR="00D131D0" w:rsidRDefault="00D131D0">
      <w:pPr>
        <w:pStyle w:val="CommentText"/>
        <w:spacing w:after="0"/>
      </w:pPr>
      <w:r>
        <w:br/>
        <w:t>Given the early results that show changes in h can’t drive a regime shift this doesn’t seem like the right “safe operating space” experiment…</w:t>
      </w:r>
    </w:p>
    <w:p w14:paraId="41686BBC" w14:textId="5842F9CB" w:rsidR="00D131D0" w:rsidRDefault="00D131D0">
      <w:pPr>
        <w:pStyle w:val="CommentText"/>
        <w:spacing w:after="0"/>
      </w:pPr>
    </w:p>
    <w:p w14:paraId="1C75BF62" w14:textId="512835CB" w:rsidR="00D131D0" w:rsidRDefault="00D131D0">
      <w:pPr>
        <w:pStyle w:val="CommentText"/>
        <w:spacing w:after="0"/>
      </w:pPr>
      <w:r>
        <w:t>I guess that is why Figure 4 has never felt very convincing…</w:t>
      </w:r>
    </w:p>
    <w:p w14:paraId="55A1CF5A" w14:textId="77777777" w:rsidR="00D131D0" w:rsidRDefault="00D131D0">
      <w:pPr>
        <w:pStyle w:val="CommentText"/>
        <w:spacing w:after="0"/>
      </w:pPr>
    </w:p>
    <w:p w14:paraId="05B99882" w14:textId="432E0A03" w:rsidR="00D131D0" w:rsidRDefault="00D131D0">
      <w:pPr>
        <w:pStyle w:val="CommentText"/>
        <w:spacing w:after="0"/>
      </w:pPr>
      <w:r>
        <w:t xml:space="preserve">Could play </w:t>
      </w:r>
      <w:proofErr w:type="gramStart"/>
      <w:r>
        <w:t>with  Species</w:t>
      </w:r>
      <w:proofErr w:type="gramEnd"/>
      <w:r>
        <w:t xml:space="preserve"> 1 recruitment instead?</w:t>
      </w:r>
    </w:p>
  </w:comment>
  <w:comment w:id="1039" w:author="Colin Dassow" w:date="2020-12-22T16:18:00Z" w:initials="CD">
    <w:p w14:paraId="571E649C" w14:textId="144677DE" w:rsidR="00D131D0" w:rsidRDefault="00D131D0">
      <w:pPr>
        <w:pStyle w:val="CommentText"/>
        <w:spacing w:after="0"/>
      </w:pPr>
      <w:r>
        <w:rPr>
          <w:rStyle w:val="CommentReference"/>
        </w:rPr>
        <w:annotationRef/>
      </w:r>
      <w:r>
        <w:t>Clearing up the confusion from above might help here or maybe there still is something to address</w:t>
      </w:r>
    </w:p>
  </w:comment>
  <w:comment w:id="1040" w:author="Colin Dassow" w:date="2020-12-27T11:25:00Z" w:initials="CD">
    <w:p w14:paraId="4F83CF6C" w14:textId="1C0B1747" w:rsidR="00D131D0" w:rsidRDefault="00D131D0">
      <w:pPr>
        <w:pStyle w:val="CommentText"/>
        <w:spacing w:after="0"/>
      </w:pPr>
      <w:r>
        <w:rPr>
          <w:rStyle w:val="CommentReference"/>
        </w:rPr>
        <w:annotationRef/>
      </w:r>
      <w:r>
        <w:t>Colin needs to go back to the code on this fig to make sure we’re interpreting it correctly</w:t>
      </w:r>
    </w:p>
  </w:comment>
  <w:comment w:id="1043" w:author="Chelsey Nieman" w:date="2020-12-28T09:46:00Z" w:initials="CLN">
    <w:p w14:paraId="3ACFE9B8" w14:textId="54125077" w:rsidR="00D131D0" w:rsidRDefault="00D131D0">
      <w:pPr>
        <w:pStyle w:val="CommentText"/>
        <w:spacing w:after="0"/>
      </w:pPr>
      <w:r>
        <w:rPr>
          <w:rStyle w:val="CommentReference"/>
        </w:rPr>
        <w:annotationRef/>
      </w:r>
      <w:r>
        <w:t>Greg: This can sometimes be managed for.  CWH additions, littoral and offshore rock additions, etc.</w:t>
      </w:r>
    </w:p>
  </w:comment>
  <w:comment w:id="1044" w:author="Colin Dassow" w:date="2020-12-29T15:35:00Z" w:initials="CD">
    <w:p w14:paraId="18CF72EF" w14:textId="2D8813E7" w:rsidR="00D131D0" w:rsidRDefault="00D131D0">
      <w:pPr>
        <w:pStyle w:val="CommentText"/>
      </w:pPr>
      <w:r>
        <w:rPr>
          <w:rStyle w:val="CommentReference"/>
        </w:rPr>
        <w:annotationRef/>
      </w:r>
      <w:r>
        <w:t>I’ve edited the language around this bit to hopefully account for this now</w:t>
      </w:r>
    </w:p>
  </w:comment>
  <w:comment w:id="1056" w:author="Colin Dassow" w:date="2020-11-05T08:42:00Z" w:initials="CD">
    <w:p w14:paraId="6B41C774" w14:textId="77777777" w:rsidR="00D131D0" w:rsidRDefault="00D131D0" w:rsidP="00261A1B">
      <w:pPr>
        <w:pStyle w:val="CommentText"/>
        <w:spacing w:after="0"/>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D131D0" w:rsidRDefault="00D131D0" w:rsidP="00261A1B">
      <w:pPr>
        <w:pStyle w:val="CommentText"/>
        <w:spacing w:after="0"/>
      </w:pPr>
    </w:p>
    <w:p w14:paraId="327471DD" w14:textId="77777777" w:rsidR="00D131D0" w:rsidRDefault="00D131D0" w:rsidP="00261A1B">
      <w:pPr>
        <w:pStyle w:val="CommentText"/>
        <w:spacing w:after="0"/>
      </w:pPr>
    </w:p>
    <w:p w14:paraId="3840FFA8" w14:textId="77777777" w:rsidR="00D131D0" w:rsidRPr="009C0A6B" w:rsidRDefault="00D131D0" w:rsidP="00261A1B">
      <w:pPr>
        <w:pStyle w:val="CommentText"/>
        <w:spacing w:after="0"/>
      </w:pPr>
      <w:r>
        <w:t>This is also a good spot to talk about cost of stocking vs. cost of having anglers harvest a competitor. Most of this should come in the discussion though I think.</w:t>
      </w:r>
    </w:p>
  </w:comment>
  <w:comment w:id="1057" w:author="Sass, Gregory G" w:date="2020-11-11T18:37:00Z" w:initials="SGG">
    <w:p w14:paraId="309C97BD" w14:textId="77777777" w:rsidR="00D131D0" w:rsidRDefault="00D131D0" w:rsidP="00261A1B">
      <w:pPr>
        <w:pStyle w:val="CommentText"/>
        <w:spacing w:after="0"/>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060" w:author="Colin Dassow" w:date="2020-12-27T11:33:00Z" w:initials="CD">
    <w:p w14:paraId="67056E81" w14:textId="1195EE29" w:rsidR="00D131D0" w:rsidRDefault="00D131D0">
      <w:pPr>
        <w:pStyle w:val="CommentText"/>
        <w:spacing w:after="0"/>
      </w:pPr>
      <w:r>
        <w:rPr>
          <w:rStyle w:val="CommentReference"/>
        </w:rPr>
        <w:annotationRef/>
      </w:r>
      <w:r>
        <w:t>We should put this somewhere, probably better in the discussion.</w:t>
      </w:r>
    </w:p>
  </w:comment>
  <w:comment w:id="1061" w:author="Colin Dassow" w:date="2020-12-27T11:33:00Z" w:initials="CD">
    <w:p w14:paraId="48F7CBDF" w14:textId="6554F71C" w:rsidR="00D131D0" w:rsidRDefault="00D131D0">
      <w:pPr>
        <w:pStyle w:val="CommentText"/>
        <w:spacing w:after="0"/>
      </w:pPr>
      <w:r>
        <w:rPr>
          <w:rStyle w:val="CommentReference"/>
        </w:rPr>
        <w:annotationRef/>
      </w:r>
    </w:p>
  </w:comment>
  <w:comment w:id="1071" w:author="Chelsey Nieman" w:date="2020-12-18T16:40:00Z" w:initials="CLN">
    <w:p w14:paraId="1809AA7A" w14:textId="704F04AC" w:rsidR="00D131D0" w:rsidRDefault="00D131D0">
      <w:pPr>
        <w:pStyle w:val="CommentText"/>
        <w:spacing w:after="0"/>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072" w:author="Colin Dassow" w:date="2020-12-22T16:18:00Z" w:initials="CD">
    <w:p w14:paraId="0CA426BB" w14:textId="11E89E19" w:rsidR="00D131D0" w:rsidRDefault="00D131D0">
      <w:pPr>
        <w:pStyle w:val="CommentText"/>
        <w:spacing w:after="0"/>
      </w:pPr>
      <w:r>
        <w:rPr>
          <w:rStyle w:val="CommentReference"/>
        </w:rPr>
        <w:annotationRef/>
      </w:r>
      <w:r>
        <w:t>Done!</w:t>
      </w:r>
    </w:p>
  </w:comment>
  <w:comment w:id="1073" w:author="Chelsey Nieman" w:date="2020-12-28T09:47:00Z" w:initials="CLN">
    <w:p w14:paraId="0757C52A" w14:textId="77777777" w:rsidR="00D131D0" w:rsidRDefault="00D131D0" w:rsidP="004860B5">
      <w:pPr>
        <w:pStyle w:val="CommentText"/>
        <w:spacing w:after="0"/>
      </w:pPr>
      <w:r>
        <w:rPr>
          <w:rStyle w:val="CommentReference"/>
        </w:rPr>
        <w:annotationRef/>
      </w:r>
      <w:r>
        <w:t xml:space="preserve">Greg: </w:t>
      </w:r>
      <w:r>
        <w:rPr>
          <w:rStyle w:val="CommentReference"/>
        </w:rPr>
        <w:annotationRef/>
      </w:r>
      <w:r>
        <w:t>As above, sometimes it may be possible to manage for “h”, which is discussed in Carpenter et al. 2017.</w:t>
      </w:r>
    </w:p>
    <w:p w14:paraId="4EE1EFCD" w14:textId="4D339CD8" w:rsidR="00D131D0" w:rsidRDefault="00D131D0">
      <w:pPr>
        <w:pStyle w:val="CommentText"/>
        <w:spacing w:after="0"/>
      </w:pPr>
    </w:p>
  </w:comment>
  <w:comment w:id="1074" w:author="Colin Dassow" w:date="2020-12-30T10:27:00Z" w:initials="CD">
    <w:p w14:paraId="502E90A8" w14:textId="0975CCFD" w:rsidR="005D7CCD" w:rsidRDefault="005D7CCD">
      <w:pPr>
        <w:pStyle w:val="CommentText"/>
      </w:pPr>
      <w:r>
        <w:rPr>
          <w:rStyle w:val="CommentReference"/>
        </w:rPr>
        <w:annotationRef/>
      </w:r>
      <w:r>
        <w:t xml:space="preserve">We could change recruitment for species 1 to mimic reduced recruitment under future climate </w:t>
      </w:r>
      <w:r>
        <w:t>scenarios?</w:t>
      </w:r>
      <w:bookmarkStart w:id="1075" w:name="_GoBack"/>
      <w:bookmarkEnd w:id="1075"/>
    </w:p>
  </w:comment>
  <w:comment w:id="1077" w:author="Stuart Jones" w:date="2020-12-22T14:23:00Z" w:initials="SJ">
    <w:p w14:paraId="026B1348" w14:textId="77777777" w:rsidR="00D131D0" w:rsidRDefault="00D131D0">
      <w:pPr>
        <w:pStyle w:val="CommentText"/>
        <w:spacing w:after="0"/>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D131D0" w:rsidRDefault="00D131D0">
      <w:pPr>
        <w:pStyle w:val="CommentText"/>
        <w:spacing w:after="0"/>
      </w:pPr>
    </w:p>
    <w:p w14:paraId="552DB592" w14:textId="0BBA962C" w:rsidR="00D131D0" w:rsidRDefault="00D131D0">
      <w:pPr>
        <w:pStyle w:val="CommentText"/>
        <w:spacing w:after="0"/>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082" w:author="Chelsey Nieman" w:date="2020-12-28T09:47:00Z" w:initials="CLN">
    <w:p w14:paraId="74B5F7F1" w14:textId="3648D93E" w:rsidR="00D131D0" w:rsidRDefault="00D131D0">
      <w:pPr>
        <w:pStyle w:val="CommentText"/>
        <w:spacing w:after="0"/>
      </w:pPr>
      <w:r>
        <w:rPr>
          <w:rStyle w:val="CommentReference"/>
        </w:rPr>
        <w:annotationRef/>
      </w:r>
      <w:r>
        <w:t xml:space="preserve">Greg: Carpenter et al. etc. </w:t>
      </w:r>
    </w:p>
  </w:comment>
  <w:comment w:id="1087" w:author="Stuart Jones" w:date="2020-12-22T14:19:00Z" w:initials="SJ">
    <w:p w14:paraId="79EFA57A" w14:textId="77777777" w:rsidR="00D131D0" w:rsidRDefault="00D131D0">
      <w:pPr>
        <w:pStyle w:val="CommentText"/>
        <w:spacing w:after="0"/>
      </w:pPr>
      <w:r>
        <w:rPr>
          <w:rStyle w:val="CommentReference"/>
        </w:rPr>
        <w:annotationRef/>
      </w:r>
      <w:r>
        <w:t xml:space="preserve">But this has been shown a bunch before, right? </w:t>
      </w:r>
    </w:p>
    <w:p w14:paraId="5C281DE1" w14:textId="77777777" w:rsidR="00D131D0" w:rsidRDefault="00D131D0">
      <w:pPr>
        <w:pStyle w:val="CommentText"/>
        <w:spacing w:after="0"/>
      </w:pPr>
    </w:p>
    <w:p w14:paraId="799314AB" w14:textId="68CA31EB" w:rsidR="00D131D0" w:rsidRDefault="00D131D0">
      <w:pPr>
        <w:pStyle w:val="CommentText"/>
        <w:spacing w:after="0"/>
      </w:pPr>
      <w:r>
        <w:t>Go back to Introduction to figure out the novel bits and restate THOSE here.</w:t>
      </w:r>
    </w:p>
  </w:comment>
  <w:comment w:id="1088" w:author="Colin Dassow" w:date="2020-12-22T16:19:00Z" w:initials="CD">
    <w:p w14:paraId="497723D5" w14:textId="7C8EE54D" w:rsidR="00D131D0" w:rsidRDefault="00D131D0">
      <w:pPr>
        <w:pStyle w:val="CommentText"/>
        <w:spacing w:after="0"/>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1092" w:author="Chelsey Nieman" w:date="2020-12-28T09:48:00Z" w:initials="CLN">
    <w:p w14:paraId="6402BB72" w14:textId="4C21B9BD" w:rsidR="00D131D0" w:rsidRDefault="00D131D0">
      <w:pPr>
        <w:pStyle w:val="CommentText"/>
        <w:spacing w:after="0"/>
      </w:pPr>
      <w:r>
        <w:rPr>
          <w:rStyle w:val="CommentReference"/>
        </w:rPr>
        <w:annotationRef/>
      </w:r>
      <w:r>
        <w:t>Greg: Maybe it’s coming up below, but we really need to discuss that this is much more difficult in reality.  If it were this easy, we wouldn’t have turbid lakes or lakes dominated by invasive species.  Therefore, it’s really important to acknowledge this along with your modeling results.</w:t>
      </w:r>
    </w:p>
  </w:comment>
  <w:comment w:id="1093" w:author="Colin Dassow" w:date="2020-12-29T11:18:00Z" w:initials="CD">
    <w:p w14:paraId="0E98285C" w14:textId="40F7B650" w:rsidR="00D131D0" w:rsidRDefault="00D131D0">
      <w:pPr>
        <w:pStyle w:val="CommentText"/>
      </w:pPr>
      <w:r>
        <w:rPr>
          <w:rStyle w:val="CommentReference"/>
        </w:rPr>
        <w:annotationRef/>
      </w:r>
      <w:r>
        <w:t>I added a little something here but should sprinkle it in where I can throughout the discussion</w:t>
      </w:r>
    </w:p>
  </w:comment>
  <w:comment w:id="1094" w:author="Colin Dassow" w:date="2020-12-29T15:41:00Z" w:initials="CD">
    <w:p w14:paraId="5CB33AE2" w14:textId="561C3DF4" w:rsidR="00D131D0" w:rsidRDefault="00D131D0">
      <w:pPr>
        <w:pStyle w:val="CommentText"/>
      </w:pPr>
      <w:r>
        <w:rPr>
          <w:rStyle w:val="CommentReference"/>
        </w:rPr>
        <w:annotationRef/>
      </w:r>
      <w:r>
        <w:t>Added some to the end of the concluding paragraph</w:t>
      </w:r>
    </w:p>
  </w:comment>
  <w:comment w:id="1104" w:author="Chelsey Nieman" w:date="2020-12-28T09:49:00Z" w:initials="CLN">
    <w:p w14:paraId="49E0D9D0" w14:textId="658F508D" w:rsidR="00D131D0" w:rsidRDefault="00D131D0">
      <w:pPr>
        <w:pStyle w:val="CommentText"/>
        <w:spacing w:after="0"/>
      </w:pPr>
      <w:r>
        <w:rPr>
          <w:rStyle w:val="CommentReference"/>
        </w:rPr>
        <w:annotationRef/>
      </w:r>
      <w:r>
        <w:t>Greg: In reality it doesn’t generally work this way.  Think about density-dependent mortality consideration when stocking more.  You can’t stock your way out of poor habitat or other drivers leading to problems in the first place.  In addition, stocking is expensive, which is a limitation of this approach.</w:t>
      </w:r>
    </w:p>
  </w:comment>
  <w:comment w:id="1110" w:author="Stuart Jones" w:date="2020-12-22T14:20:00Z" w:initials="SJ">
    <w:p w14:paraId="2FE9EDCC" w14:textId="3C23C0FC" w:rsidR="00D131D0" w:rsidRDefault="00D131D0">
      <w:pPr>
        <w:pStyle w:val="CommentText"/>
        <w:spacing w:after="0"/>
      </w:pPr>
      <w:r>
        <w:rPr>
          <w:rStyle w:val="CommentReference"/>
        </w:rPr>
        <w:annotationRef/>
      </w:r>
      <w:r>
        <w:t>Examples from real systems for any of this?</w:t>
      </w:r>
    </w:p>
  </w:comment>
  <w:comment w:id="1111" w:author="Colin Dassow" w:date="2020-12-22T16:20:00Z" w:initials="CD">
    <w:p w14:paraId="0E8D8CEF" w14:textId="03C8F0DF" w:rsidR="00D131D0" w:rsidRDefault="00D131D0">
      <w:pPr>
        <w:pStyle w:val="CommentText"/>
        <w:spacing w:after="0"/>
      </w:pPr>
      <w:r>
        <w:rPr>
          <w:rStyle w:val="CommentReference"/>
        </w:rPr>
        <w:annotationRef/>
      </w:r>
      <w:r>
        <w:t>Not with life stages, there might be some marine examples that show these dynamics between species but data on specific life stages is maybe pretty rare?</w:t>
      </w:r>
    </w:p>
  </w:comment>
  <w:comment w:id="1141" w:author="Colin Dassow" w:date="2020-12-27T11:33:00Z" w:initials="CD">
    <w:p w14:paraId="0C4C4D63" w14:textId="77777777" w:rsidR="00D131D0" w:rsidRDefault="00D131D0" w:rsidP="00325638">
      <w:pPr>
        <w:pStyle w:val="CommentText"/>
        <w:spacing w:after="0"/>
      </w:pPr>
      <w:r>
        <w:rPr>
          <w:rStyle w:val="CommentReference"/>
        </w:rPr>
        <w:annotationRef/>
      </w:r>
      <w:r>
        <w:t>We should put this somewhere, probably better in the discussion.</w:t>
      </w:r>
    </w:p>
  </w:comment>
  <w:comment w:id="1142" w:author="Colin Dassow" w:date="2020-12-27T11:33:00Z" w:initials="CD">
    <w:p w14:paraId="66418E6D" w14:textId="77777777" w:rsidR="00D131D0" w:rsidRDefault="00D131D0" w:rsidP="00325638">
      <w:pPr>
        <w:pStyle w:val="CommentText"/>
        <w:spacing w:after="0"/>
      </w:pPr>
      <w:r>
        <w:rPr>
          <w:rStyle w:val="CommentReference"/>
        </w:rPr>
        <w:annotationRef/>
      </w:r>
    </w:p>
  </w:comment>
  <w:comment w:id="1143" w:author="Chelsey Nieman" w:date="2020-12-30T09:08:00Z" w:initials="CLN">
    <w:p w14:paraId="109CD279" w14:textId="3ADCACCE" w:rsidR="00D131D0" w:rsidRDefault="00D131D0">
      <w:pPr>
        <w:pStyle w:val="CommentText"/>
      </w:pPr>
      <w:r>
        <w:rPr>
          <w:rStyle w:val="CommentReference"/>
        </w:rPr>
        <w:annotationRef/>
      </w:r>
      <w:r>
        <w:t>I moved this down here – I think this sport makes the most sense?</w:t>
      </w:r>
    </w:p>
  </w:comment>
  <w:comment w:id="1145" w:author="Colin Dassow" w:date="2020-12-27T11:33:00Z" w:initials="CD">
    <w:p w14:paraId="396543AD" w14:textId="77777777" w:rsidR="00D131D0" w:rsidRDefault="00D131D0" w:rsidP="00325638">
      <w:pPr>
        <w:pStyle w:val="CommentText"/>
        <w:spacing w:after="0"/>
      </w:pPr>
      <w:r>
        <w:rPr>
          <w:rStyle w:val="CommentReference"/>
        </w:rPr>
        <w:annotationRef/>
      </w:r>
      <w:r>
        <w:t>We should put this somewhere, probably better in the discussion.</w:t>
      </w:r>
    </w:p>
  </w:comment>
  <w:comment w:id="1146" w:author="Colin Dassow" w:date="2020-12-27T11:33:00Z" w:initials="CD">
    <w:p w14:paraId="7CE21CC9" w14:textId="77777777" w:rsidR="00D131D0" w:rsidRDefault="00D131D0" w:rsidP="00325638">
      <w:pPr>
        <w:pStyle w:val="CommentText"/>
        <w:spacing w:after="0"/>
      </w:pPr>
      <w:r>
        <w:rPr>
          <w:rStyle w:val="CommentReference"/>
        </w:rPr>
        <w:annotationRef/>
      </w:r>
    </w:p>
  </w:comment>
  <w:comment w:id="1150" w:author="Stuart Jones" w:date="2020-12-22T14:21:00Z" w:initials="SJ">
    <w:p w14:paraId="0BF2EC1B" w14:textId="541EE1BA" w:rsidR="00D131D0" w:rsidRDefault="00D131D0">
      <w:pPr>
        <w:pStyle w:val="CommentText"/>
        <w:spacing w:after="0"/>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151" w:author="Colin Dassow" w:date="2020-12-29T13:24:00Z" w:initials="CD">
    <w:p w14:paraId="368A604E" w14:textId="7B025614" w:rsidR="00D131D0" w:rsidRDefault="00D131D0">
      <w:pPr>
        <w:pStyle w:val="CommentText"/>
      </w:pPr>
      <w:r>
        <w:rPr>
          <w:rStyle w:val="CommentReference"/>
        </w:rPr>
        <w:annotationRef/>
      </w:r>
      <w:r>
        <w:t>I think this could be a good idea and might fit decently at the end of this paragraph but I’m not sure exactly how to bring it up. I tried something there but it can be improved.</w:t>
      </w:r>
    </w:p>
  </w:comment>
  <w:comment w:id="1161" w:author="Chelsey Nieman" w:date="2020-12-28T09:57:00Z" w:initials="CLN">
    <w:p w14:paraId="60AB431B" w14:textId="4BAD1010" w:rsidR="00D131D0" w:rsidRDefault="00D131D0">
      <w:pPr>
        <w:pStyle w:val="CommentText"/>
        <w:spacing w:after="0"/>
      </w:pPr>
      <w:r>
        <w:rPr>
          <w:rStyle w:val="CommentReference"/>
        </w:rPr>
        <w:annotationRef/>
      </w:r>
      <w:r>
        <w:t>Greg: This is a great summary in the Foundations of Fisheries Science Book that Mike Allen and I edited.</w:t>
      </w:r>
    </w:p>
  </w:comment>
  <w:comment w:id="1162" w:author="Colin Dassow" w:date="2020-12-29T13:23:00Z" w:initials="CD">
    <w:p w14:paraId="68F4E359" w14:textId="3BB301E8" w:rsidR="00D131D0" w:rsidRDefault="00D131D0">
      <w:pPr>
        <w:pStyle w:val="CommentText"/>
      </w:pPr>
      <w:r>
        <w:rPr>
          <w:rStyle w:val="CommentReference"/>
        </w:rPr>
        <w:annotationRef/>
      </w:r>
      <w:r>
        <w:t>Will have to get the citation info for this.</w:t>
      </w:r>
    </w:p>
  </w:comment>
  <w:comment w:id="1166" w:author="Chelsey Nieman" w:date="2020-12-28T09:57:00Z" w:initials="CLN">
    <w:p w14:paraId="17A1A1A5" w14:textId="3FA5F834" w:rsidR="00D131D0" w:rsidRDefault="00D131D0">
      <w:pPr>
        <w:pStyle w:val="CommentText"/>
        <w:spacing w:after="0"/>
      </w:pPr>
      <w:r>
        <w:rPr>
          <w:rStyle w:val="CommentReference"/>
        </w:rPr>
        <w:annotationRef/>
      </w:r>
      <w:r>
        <w:t xml:space="preserve">Greg: </w:t>
      </w:r>
      <w:r>
        <w:rPr>
          <w:rStyle w:val="CommentReference"/>
        </w:rPr>
        <w:annotationRef/>
      </w:r>
      <w:r>
        <w:t>This is Ralph Tingley in Lake and Reservoir Management.</w:t>
      </w:r>
    </w:p>
  </w:comment>
  <w:comment w:id="1179" w:author="Colin Dassow" w:date="2020-12-29T13:30:00Z" w:initials="CD">
    <w:p w14:paraId="70CADB47" w14:textId="7B7161E8" w:rsidR="00D131D0" w:rsidRDefault="00D131D0">
      <w:pPr>
        <w:pStyle w:val="CommentText"/>
      </w:pPr>
      <w:r>
        <w:rPr>
          <w:rStyle w:val="CommentReference"/>
        </w:rPr>
        <w:annotationRef/>
      </w:r>
      <w:r>
        <w:t xml:space="preserve">This is a good paragraph but I think it can still be improved. I think where it can be improved is in the closing sentence. I wonder if adding another one after it that makes more of a declarative statement would </w:t>
      </w:r>
      <w:proofErr w:type="gramStart"/>
      <w:r>
        <w:t>help?...</w:t>
      </w:r>
      <w:proofErr w:type="gramEnd"/>
      <w:r>
        <w:t xml:space="preserve">.. I need to think </w:t>
      </w:r>
      <w:proofErr w:type="gramStart"/>
      <w:r>
        <w:t>on  this</w:t>
      </w:r>
      <w:proofErr w:type="gramEnd"/>
      <w:r>
        <w:t xml:space="preserve"> some.</w:t>
      </w:r>
    </w:p>
  </w:comment>
  <w:comment w:id="1180" w:author="Stuart Jones" w:date="2020-12-22T14:22:00Z" w:initials="SJ">
    <w:p w14:paraId="3FC68D0A" w14:textId="4A846BF0" w:rsidR="00D131D0" w:rsidRDefault="00D131D0">
      <w:pPr>
        <w:pStyle w:val="CommentText"/>
        <w:spacing w:after="0"/>
      </w:pPr>
      <w:r>
        <w:rPr>
          <w:rStyle w:val="CommentReference"/>
        </w:rPr>
        <w:annotationRef/>
      </w:r>
      <w:r>
        <w:t>New idea, so new paragraph?</w:t>
      </w:r>
    </w:p>
  </w:comment>
  <w:comment w:id="1181" w:author="Colin Dassow" w:date="2020-12-22T16:22:00Z" w:initials="CD">
    <w:p w14:paraId="0A333F6E" w14:textId="0C70E24A" w:rsidR="00D131D0" w:rsidRDefault="00D131D0">
      <w:pPr>
        <w:pStyle w:val="CommentText"/>
        <w:spacing w:after="0"/>
      </w:pPr>
      <w:r>
        <w:rPr>
          <w:rStyle w:val="CommentReference"/>
        </w:rPr>
        <w:annotationRef/>
      </w:r>
      <w:r>
        <w:t xml:space="preserve">We can do </w:t>
      </w:r>
      <w:proofErr w:type="gramStart"/>
      <w:r>
        <w:t>that,</w:t>
      </w:r>
      <w:proofErr w:type="gramEnd"/>
      <w:r>
        <w:t xml:space="preserve"> it’d be a short paragraph though?</w:t>
      </w:r>
    </w:p>
  </w:comment>
  <w:comment w:id="1182" w:author="Colin Dassow" w:date="2020-12-18T15:13:00Z" w:initials="CD">
    <w:p w14:paraId="01A15CF0" w14:textId="65982757" w:rsidR="00D131D0" w:rsidRDefault="00D131D0">
      <w:pPr>
        <w:pStyle w:val="CommentText"/>
        <w:spacing w:after="0"/>
      </w:pPr>
      <w:r>
        <w:rPr>
          <w:rStyle w:val="CommentReference"/>
        </w:rPr>
        <w:annotationRef/>
      </w:r>
      <w:r>
        <w:t>Fair to say ‘theory’?</w:t>
      </w:r>
    </w:p>
  </w:comment>
  <w:comment w:id="1183" w:author="Chelsey Nieman" w:date="2020-12-28T09:58:00Z" w:initials="CLN">
    <w:p w14:paraId="7F7E29BF" w14:textId="107D3F24" w:rsidR="00D131D0" w:rsidRDefault="00D131D0">
      <w:pPr>
        <w:pStyle w:val="CommentText"/>
        <w:spacing w:after="0"/>
      </w:pPr>
      <w:r>
        <w:rPr>
          <w:rStyle w:val="CommentReference"/>
        </w:rPr>
        <w:annotationRef/>
      </w:r>
      <w:r>
        <w:t>Greg: See also Gretchen Hansen’s SOS paper for Mille Lacs walleye.</w:t>
      </w:r>
    </w:p>
  </w:comment>
  <w:comment w:id="1194" w:author="Chelsey Nieman" w:date="2020-12-30T09:12:00Z" w:initials="CLN">
    <w:p w14:paraId="1229EEC4" w14:textId="1924C3A2" w:rsidR="00D131D0" w:rsidRDefault="00D131D0">
      <w:pPr>
        <w:pStyle w:val="CommentText"/>
      </w:pPr>
      <w:r>
        <w:rPr>
          <w:rStyle w:val="CommentReference"/>
        </w:rPr>
        <w:annotationRef/>
      </w:r>
      <w:r>
        <w:t>I added this here to basically say “this new interspecific interaction dimension of the SOS is populations – there are min population size that will do X”</w:t>
      </w:r>
    </w:p>
  </w:comment>
  <w:comment w:id="1203" w:author="Chelsey Nieman" w:date="2020-12-28T10:03:00Z" w:initials="CLN">
    <w:p w14:paraId="7155D652" w14:textId="63D17838" w:rsidR="00D131D0" w:rsidRDefault="00D131D0">
      <w:pPr>
        <w:pStyle w:val="CommentText"/>
        <w:spacing w:after="0"/>
      </w:pPr>
      <w:r>
        <w:rPr>
          <w:rStyle w:val="CommentReference"/>
        </w:rPr>
        <w:annotationRef/>
      </w:r>
      <w:r>
        <w:t>Greg: Look up some heavy hitting citation here that may go outside of fisheries.  For example, food security, clean water, climate change, overall ecosystem services.  Take a look at the Resilience Alliance members and you’ll find plenty.</w:t>
      </w:r>
    </w:p>
  </w:comment>
  <w:comment w:id="1224" w:author="Chelsey Nieman" w:date="2020-12-23T14:27:00Z" w:initials="CLN">
    <w:p w14:paraId="7DCA21B4" w14:textId="77777777" w:rsidR="00D131D0" w:rsidRDefault="00D131D0" w:rsidP="005B5D26">
      <w:pPr>
        <w:pStyle w:val="CommentText"/>
        <w:spacing w:after="0"/>
      </w:pPr>
      <w:r>
        <w:rPr>
          <w:rStyle w:val="CommentReference"/>
        </w:rPr>
        <w:annotationRef/>
      </w:r>
      <w:r>
        <w:t xml:space="preserve">I’m not really sure where in here we want to integrate this – maybe where we talk about costs? </w:t>
      </w:r>
    </w:p>
  </w:comment>
  <w:comment w:id="1225" w:author="Colin Dassow" w:date="2020-12-27T12:01:00Z" w:initials="CD">
    <w:p w14:paraId="4E7BF432" w14:textId="4563AC5E" w:rsidR="00D131D0" w:rsidRDefault="00D131D0" w:rsidP="005B5D26">
      <w:pPr>
        <w:pStyle w:val="CommentText"/>
        <w:spacing w:after="0"/>
      </w:pPr>
      <w:r>
        <w:rPr>
          <w:rStyle w:val="CommentReference"/>
        </w:rPr>
        <w:annotationRef/>
      </w:r>
      <w:r>
        <w:t>How’s this spot?</w:t>
      </w:r>
    </w:p>
  </w:comment>
  <w:comment w:id="1222" w:author="Stuart Jones" w:date="2020-12-22T13:31:00Z" w:initials="SJ">
    <w:p w14:paraId="0453FB1C" w14:textId="77777777" w:rsidR="00D131D0" w:rsidRDefault="00D131D0" w:rsidP="005B5D26">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44" w:author="Chelsey Nieman" w:date="2020-12-23T14:27:00Z" w:initials="CLN">
    <w:p w14:paraId="4A055690" w14:textId="351F51C9" w:rsidR="00D131D0" w:rsidRDefault="00D131D0">
      <w:pPr>
        <w:pStyle w:val="CommentText"/>
        <w:spacing w:after="0"/>
      </w:pPr>
      <w:r>
        <w:rPr>
          <w:rStyle w:val="CommentReference"/>
        </w:rPr>
        <w:annotationRef/>
      </w:r>
      <w:r>
        <w:t xml:space="preserve">I’m not really sure where in here we want to integrate this – maybe where we talk about costs? </w:t>
      </w:r>
    </w:p>
  </w:comment>
  <w:comment w:id="1245" w:author="Colin Dassow" w:date="2020-12-27T12:01:00Z" w:initials="CD">
    <w:p w14:paraId="45CD231C" w14:textId="3B98F5FB" w:rsidR="00D131D0" w:rsidRDefault="00D131D0">
      <w:pPr>
        <w:pStyle w:val="CommentText"/>
        <w:spacing w:after="0"/>
      </w:pPr>
      <w:r>
        <w:rPr>
          <w:rStyle w:val="CommentReference"/>
        </w:rPr>
        <w:annotationRef/>
      </w:r>
      <w:r>
        <w:t>Good question, I’ll have to work on this a bit</w:t>
      </w:r>
    </w:p>
  </w:comment>
  <w:comment w:id="1241" w:author="Stuart Jones" w:date="2020-12-22T13:31:00Z" w:initials="SJ">
    <w:p w14:paraId="3F5C1102" w14:textId="77777777" w:rsidR="00D131D0" w:rsidRDefault="00D131D0" w:rsidP="00310EBB">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49" w:author="Chelsey Nieman" w:date="2020-12-28T10:09:00Z" w:initials="CLN">
    <w:p w14:paraId="55FD34D4" w14:textId="43772B6B" w:rsidR="00D131D0" w:rsidRDefault="00D131D0">
      <w:pPr>
        <w:pStyle w:val="CommentText"/>
        <w:spacing w:after="0"/>
      </w:pPr>
      <w:r>
        <w:rPr>
          <w:rStyle w:val="CommentReference"/>
        </w:rPr>
        <w:annotationRef/>
      </w:r>
      <w:r>
        <w:t xml:space="preserve">Greg: </w:t>
      </w:r>
      <w:r>
        <w:rPr>
          <w:rStyle w:val="CommentReference"/>
        </w:rPr>
        <w:annotationRef/>
      </w:r>
      <w:r>
        <w:t>If you want to go the “adaptive management” route, this opens up another can of worms that you’ll need to discuss.  Remember, adaptive management is basically deliberate experiments for learning.</w:t>
      </w:r>
    </w:p>
  </w:comment>
  <w:comment w:id="1262" w:author="Chelsey Nieman" w:date="2020-12-28T10:10:00Z" w:initials="CLN">
    <w:p w14:paraId="27941DF6" w14:textId="682EDEB3" w:rsidR="00D131D0" w:rsidRDefault="00D131D0">
      <w:pPr>
        <w:pStyle w:val="CommentText"/>
        <w:spacing w:after="0"/>
      </w:pPr>
      <w:r>
        <w:rPr>
          <w:rStyle w:val="CommentReference"/>
        </w:rPr>
        <w:annotationRef/>
      </w:r>
      <w:r>
        <w:t>Greg: This is good and makes sense to me, but you’ll need to better incorporate the overall concept of adaptive management in the Introduction and follow up with how it could be used in the context of ecosystem-based fisheries management here.</w:t>
      </w:r>
    </w:p>
  </w:comment>
  <w:comment w:id="1263" w:author="Colin Dassow" w:date="2020-12-29T11:48:00Z" w:initials="CD">
    <w:p w14:paraId="6DF06911" w14:textId="0BEEF82D" w:rsidR="00D131D0" w:rsidRDefault="00D131D0">
      <w:pPr>
        <w:pStyle w:val="CommentText"/>
      </w:pPr>
      <w:r>
        <w:rPr>
          <w:rStyle w:val="CommentReference"/>
        </w:rPr>
        <w:annotationRef/>
      </w:r>
      <w:r>
        <w:t>I’ve sort of done this now (2</w:t>
      </w:r>
      <w:r w:rsidRPr="00C72F99">
        <w:rPr>
          <w:vertAlign w:val="superscript"/>
        </w:rPr>
        <w:t>nd</w:t>
      </w:r>
      <w:r>
        <w:t xml:space="preserve"> to last paragraph of intro), though maybe more space should be spent on this in the intro?</w:t>
      </w:r>
    </w:p>
  </w:comment>
  <w:comment w:id="1264" w:author="Chelsey Nieman" w:date="2020-12-28T10:11:00Z" w:initials="CLN">
    <w:p w14:paraId="26DC48EA" w14:textId="6A79CE21" w:rsidR="00D131D0" w:rsidRDefault="00D131D0">
      <w:pPr>
        <w:pStyle w:val="CommentText"/>
        <w:spacing w:after="0"/>
      </w:pPr>
      <w:r>
        <w:rPr>
          <w:rStyle w:val="CommentReference"/>
        </w:rPr>
        <w:annotationRef/>
      </w:r>
      <w:r>
        <w:t>Greg: But, these ecological interactions are constantly changing and we typically react after the fact instead of proactively because they can be difficult to predict.  Ecology is interesting because interactions are often changing quicker than we can understand them.  This is why adaptive management can be important and this should be considered a limitation of this study, but important for further research.</w:t>
      </w:r>
    </w:p>
  </w:comment>
  <w:comment w:id="1265" w:author="Colin Dassow" w:date="2020-12-29T11:55:00Z" w:initials="CD">
    <w:p w14:paraId="3DB5EB4F" w14:textId="4839C033" w:rsidR="00D131D0" w:rsidRDefault="00D131D0">
      <w:pPr>
        <w:pStyle w:val="CommentText"/>
      </w:pPr>
      <w:r>
        <w:rPr>
          <w:rStyle w:val="CommentReference"/>
        </w:rPr>
        <w:annotationRef/>
      </w:r>
      <w:r>
        <w:t>I think I’ve done that now in the sentence following this one.</w:t>
      </w:r>
    </w:p>
  </w:comment>
  <w:comment w:id="1279" w:author="Stuart Jones" w:date="2020-12-22T14:25:00Z" w:initials="SJ">
    <w:p w14:paraId="2720789E" w14:textId="209B0720" w:rsidR="00D131D0" w:rsidRDefault="00D131D0">
      <w:pPr>
        <w:pStyle w:val="CommentText"/>
        <w:spacing w:after="0"/>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280" w:author="Colin Dassow" w:date="2020-12-22T16:23:00Z" w:initials="CD">
    <w:p w14:paraId="7D56835D" w14:textId="01BCA8DE" w:rsidR="00D131D0" w:rsidRDefault="00D131D0">
      <w:pPr>
        <w:pStyle w:val="CommentText"/>
        <w:spacing w:after="0"/>
      </w:pPr>
      <w:r>
        <w:rPr>
          <w:rStyle w:val="CommentReference"/>
        </w:rPr>
        <w:annotationRef/>
      </w:r>
      <w:proofErr w:type="spellStart"/>
      <w:r>
        <w:t>Ya</w:t>
      </w:r>
      <w:proofErr w:type="spellEnd"/>
      <w:r>
        <w:t xml:space="preserve"> this is a better way to say it.</w:t>
      </w:r>
    </w:p>
  </w:comment>
  <w:comment w:id="1300" w:author="Chelsey Nieman" w:date="2020-12-28T10:12:00Z" w:initials="CLN">
    <w:p w14:paraId="0567DDA5" w14:textId="14F15F68" w:rsidR="00D131D0" w:rsidRDefault="00D131D0">
      <w:pPr>
        <w:pStyle w:val="CommentText"/>
        <w:spacing w:after="0"/>
      </w:pPr>
      <w:r>
        <w:rPr>
          <w:rStyle w:val="CommentReference"/>
        </w:rPr>
        <w:annotationRef/>
      </w:r>
      <w:r>
        <w:t>Greg: Good start to the Discussion.  One thing that might round this out is a paragraph explicitly discussing limitation and challenges to ecosystem-based fisheries management and adaptive management.  If the world worked as simple as a model, we’d have everything figured out, right.  A paragraph could highlight limitations and speculate about ways to overcome them through model exploration like that presented here.</w:t>
      </w:r>
    </w:p>
  </w:comment>
  <w:comment w:id="1301" w:author="Colin Dassow" w:date="2020-12-29T11:57:00Z" w:initials="CD">
    <w:p w14:paraId="66CEB735" w14:textId="6F5894C3" w:rsidR="00D131D0" w:rsidRDefault="00D131D0">
      <w:pPr>
        <w:pStyle w:val="CommentText"/>
      </w:pPr>
      <w:r>
        <w:rPr>
          <w:rStyle w:val="CommentReference"/>
        </w:rPr>
        <w:annotationRef/>
      </w:r>
      <w:r>
        <w:t xml:space="preserve">Consider talking about why adaptive </w:t>
      </w:r>
      <w:proofErr w:type="spellStart"/>
      <w:r>
        <w:t>managemtn</w:t>
      </w:r>
      <w:proofErr w:type="spellEnd"/>
      <w:r>
        <w:t xml:space="preserve"> hasn’t been more widely used? Citations of this based on class material.</w:t>
      </w:r>
    </w:p>
  </w:comment>
  <w:comment w:id="1302" w:author="Colin Dassow" w:date="2020-12-29T14:04:00Z" w:initials="CD">
    <w:p w14:paraId="5BEDC926" w14:textId="6DD47E6F" w:rsidR="00D131D0" w:rsidRDefault="00D131D0">
      <w:pPr>
        <w:pStyle w:val="CommentText"/>
      </w:pPr>
      <w:r>
        <w:rPr>
          <w:rStyle w:val="CommentReference"/>
        </w:rPr>
        <w:annotationRef/>
      </w:r>
      <w:r>
        <w:t>I’ve done this near the end of this paragraph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75497" w15:done="0"/>
  <w15:commentEx w15:paraId="67E465D4" w15:paraIdParent="09575497" w15:done="0"/>
  <w15:commentEx w15:paraId="3EFC12AD" w15:done="1"/>
  <w15:commentEx w15:paraId="6C95CDF1" w15:done="1"/>
  <w15:commentEx w15:paraId="52658958" w15:done="0"/>
  <w15:commentEx w15:paraId="372944D5" w15:done="0"/>
  <w15:commentEx w15:paraId="2D7A74D8" w15:paraIdParent="372944D5" w15:done="0"/>
  <w15:commentEx w15:paraId="218F5E99" w15:paraIdParent="372944D5" w15:done="0"/>
  <w15:commentEx w15:paraId="4A24DD68" w15:paraIdParent="372944D5" w15:done="0"/>
  <w15:commentEx w15:paraId="647855CA" w15:done="1"/>
  <w15:commentEx w15:paraId="2410B9BA" w15:paraIdParent="647855CA" w15:done="1"/>
  <w15:commentEx w15:paraId="09234778" w15:done="1"/>
  <w15:commentEx w15:paraId="78FE2FD7" w15:done="0"/>
  <w15:commentEx w15:paraId="554A0F84" w15:done="1"/>
  <w15:commentEx w15:paraId="3BD2FF23" w15:paraIdParent="554A0F84" w15:done="1"/>
  <w15:commentEx w15:paraId="43ACD47A"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1"/>
  <w15:commentEx w15:paraId="73172D1A" w15:paraIdParent="25875696" w15:done="1"/>
  <w15:commentEx w15:paraId="7BDBB6E4" w15:paraIdParent="25875696" w15:done="1"/>
  <w15:commentEx w15:paraId="3267B1B7" w15:paraIdParent="25875696" w15:done="1"/>
  <w15:commentEx w15:paraId="7D216EE7" w15:done="1"/>
  <w15:commentEx w15:paraId="0A5FBBA1" w15:paraIdParent="7D216EE7" w15:done="1"/>
  <w15:commentEx w15:paraId="37DB620C" w15:paraIdParent="7D216EE7" w15:done="1"/>
  <w15:commentEx w15:paraId="4B867B1A" w15:done="0"/>
  <w15:commentEx w15:paraId="25B4D322" w15:done="1"/>
  <w15:commentEx w15:paraId="7CEA7726" w15:done="1"/>
  <w15:commentEx w15:paraId="09E28227" w15:paraIdParent="7CEA7726" w15:done="1"/>
  <w15:commentEx w15:paraId="56865E6B" w15:paraIdParent="7CEA7726" w15:done="1"/>
  <w15:commentEx w15:paraId="364002C8" w15:done="1"/>
  <w15:commentEx w15:paraId="2D88752D" w15:paraIdParent="364002C8" w15:done="1"/>
  <w15:commentEx w15:paraId="2154AE28" w15:done="1"/>
  <w15:commentEx w15:paraId="20A88E4B" w15:paraIdParent="2154AE28" w15:done="1"/>
  <w15:commentEx w15:paraId="5FE7E233" w15:done="1"/>
  <w15:commentEx w15:paraId="336DE230" w15:paraIdParent="5FE7E233" w15:done="1"/>
  <w15:commentEx w15:paraId="23FE4747" w15:done="0"/>
  <w15:commentEx w15:paraId="25233CA9" w15:paraIdParent="23FE4747" w15:done="0"/>
  <w15:commentEx w15:paraId="23707D4A" w15:done="1"/>
  <w15:commentEx w15:paraId="220739FE" w15:paraIdParent="23707D4A" w15:done="1"/>
  <w15:commentEx w15:paraId="68846FBA" w15:paraIdParent="23707D4A" w15:done="1"/>
  <w15:commentEx w15:paraId="2F288A59" w15:paraIdParent="23707D4A" w15:done="1"/>
  <w15:commentEx w15:paraId="0D9118D3" w15:done="0"/>
  <w15:commentEx w15:paraId="7808E377" w15:done="0"/>
  <w15:commentEx w15:paraId="7E0B0094" w15:paraIdParent="7808E377" w15:done="0"/>
  <w15:commentEx w15:paraId="38D51990" w15:done="1"/>
  <w15:commentEx w15:paraId="1EBEE199" w15:done="1"/>
  <w15:commentEx w15:paraId="27AA310D" w15:done="0"/>
  <w15:commentEx w15:paraId="51C6AEB1" w15:paraIdParent="27AA310D" w15:done="0"/>
  <w15:commentEx w15:paraId="1D72B2BC" w15:done="0"/>
  <w15:commentEx w15:paraId="3AA8B063" w15:done="0"/>
  <w15:commentEx w15:paraId="5293F8A4" w15:done="1"/>
  <w15:commentEx w15:paraId="44B63563" w15:done="1"/>
  <w15:commentEx w15:paraId="3751C86C" w15:paraIdParent="44B63563" w15:done="1"/>
  <w15:commentEx w15:paraId="78D583A4" w15:done="0"/>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564BFC71"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1"/>
  <w15:commentEx w15:paraId="12B20282" w15:done="1"/>
  <w15:commentEx w15:paraId="2DE6F2D0" w15:paraIdParent="12B20282" w15:done="1"/>
  <w15:commentEx w15:paraId="014E2E90" w15:done="0"/>
  <w15:commentEx w15:paraId="12DE1C92" w15:done="0"/>
  <w15:commentEx w15:paraId="57EF0C45" w15:done="1"/>
  <w15:commentEx w15:paraId="30523D4F" w15:paraIdParent="57EF0C45" w15:done="1"/>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43543E46" w15:done="0"/>
  <w15:commentEx w15:paraId="6A951EB6" w15:paraIdParent="43543E46" w15:done="0"/>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1"/>
  <w15:commentEx w15:paraId="31ED3453" w15:paraIdParent="04FF7685" w15:done="1"/>
  <w15:commentEx w15:paraId="4E88B8DD" w15:paraIdParent="04FF7685" w15:done="1"/>
  <w15:commentEx w15:paraId="55EAD7D0" w15:done="0"/>
  <w15:commentEx w15:paraId="75176BD6" w15:paraIdParent="55EAD7D0" w15:done="0"/>
  <w15:commentEx w15:paraId="2718CB74" w15:done="1"/>
  <w15:commentEx w15:paraId="70EEB00B" w15:done="1"/>
  <w15:commentEx w15:paraId="10C22B49" w15:paraIdParent="70EEB00B"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1"/>
  <w15:commentEx w15:paraId="05B99882" w15:done="0"/>
  <w15:commentEx w15:paraId="571E649C" w15:paraIdParent="05B99882" w15:done="0"/>
  <w15:commentEx w15:paraId="4F83CF6C" w15:paraIdParent="05B99882" w15:done="0"/>
  <w15:commentEx w15:paraId="3ACFE9B8" w15:done="1"/>
  <w15:commentEx w15:paraId="18CF72EF" w15:paraIdParent="3ACFE9B8" w15:done="1"/>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4EE1EFCD" w15:done="0"/>
  <w15:commentEx w15:paraId="502E90A8" w15:paraIdParent="4EE1EFCD" w15:done="0"/>
  <w15:commentEx w15:paraId="552DB592" w15:done="0"/>
  <w15:commentEx w15:paraId="74B5F7F1" w15:done="0"/>
  <w15:commentEx w15:paraId="799314AB" w15:done="0"/>
  <w15:commentEx w15:paraId="497723D5" w15:paraIdParent="799314AB" w15:done="0"/>
  <w15:commentEx w15:paraId="6402BB72" w15:done="0"/>
  <w15:commentEx w15:paraId="0E98285C" w15:paraIdParent="6402BB72" w15:done="0"/>
  <w15:commentEx w15:paraId="5CB33AE2" w15:paraIdParent="6402BB72" w15:done="0"/>
  <w15:commentEx w15:paraId="49E0D9D0" w15:done="1"/>
  <w15:commentEx w15:paraId="2FE9EDCC" w15:done="0"/>
  <w15:commentEx w15:paraId="0E8D8CEF" w15:paraIdParent="2FE9EDCC" w15:done="0"/>
  <w15:commentEx w15:paraId="0C4C4D63" w15:done="0"/>
  <w15:commentEx w15:paraId="66418E6D" w15:paraIdParent="0C4C4D63" w15:done="0"/>
  <w15:commentEx w15:paraId="109CD279" w15:paraIdParent="0C4C4D63" w15:done="0"/>
  <w15:commentEx w15:paraId="396543AD" w15:done="0"/>
  <w15:commentEx w15:paraId="7CE21CC9" w15:paraIdParent="396543AD" w15:done="0"/>
  <w15:commentEx w15:paraId="0BF2EC1B" w15:done="0"/>
  <w15:commentEx w15:paraId="368A604E" w15:paraIdParent="0BF2EC1B" w15:done="0"/>
  <w15:commentEx w15:paraId="60AB431B" w15:done="0"/>
  <w15:commentEx w15:paraId="68F4E359" w15:paraIdParent="60AB431B" w15:done="0"/>
  <w15:commentEx w15:paraId="17A1A1A5" w15:done="1"/>
  <w15:commentEx w15:paraId="70CADB47" w15:done="0"/>
  <w15:commentEx w15:paraId="3FC68D0A" w15:done="1"/>
  <w15:commentEx w15:paraId="0A333F6E" w15:paraIdParent="3FC68D0A" w15:done="1"/>
  <w15:commentEx w15:paraId="01A15CF0" w15:done="1"/>
  <w15:commentEx w15:paraId="7F7E29BF" w15:done="1"/>
  <w15:commentEx w15:paraId="1229EEC4" w15:done="0"/>
  <w15:commentEx w15:paraId="7155D652" w15:done="0"/>
  <w15:commentEx w15:paraId="7DCA21B4" w15:done="0"/>
  <w15:commentEx w15:paraId="4E7BF432" w15:paraIdParent="7DCA21B4" w15:done="0"/>
  <w15:commentEx w15:paraId="0453FB1C" w15:done="1"/>
  <w15:commentEx w15:paraId="4A055690" w15:done="0"/>
  <w15:commentEx w15:paraId="45CD231C" w15:paraIdParent="4A055690" w15:done="0"/>
  <w15:commentEx w15:paraId="3F5C1102" w15:done="0"/>
  <w15:commentEx w15:paraId="55FD34D4" w15:done="1"/>
  <w15:commentEx w15:paraId="27941DF6" w15:done="0"/>
  <w15:commentEx w15:paraId="6DF06911" w15:paraIdParent="27941DF6" w15:done="0"/>
  <w15:commentEx w15:paraId="26DC48EA" w15:done="1"/>
  <w15:commentEx w15:paraId="3DB5EB4F" w15:paraIdParent="26DC48EA" w15:done="1"/>
  <w15:commentEx w15:paraId="2720789E" w15:done="0"/>
  <w15:commentEx w15:paraId="7D56835D" w15:paraIdParent="2720789E" w15:done="0"/>
  <w15:commentEx w15:paraId="0567DDA5" w15:done="1"/>
  <w15:commentEx w15:paraId="66CEB735" w15:paraIdParent="0567DDA5" w15:done="1"/>
  <w15:commentEx w15:paraId="5BEDC926" w15:paraIdParent="0567DD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BFEE" w16cex:dateUtc="2020-12-30T14:59:00Z"/>
  <w16cex:commentExtensible w16cex:durableId="2396BFEF" w16cex:dateUtc="2020-12-30T14:59:00Z"/>
  <w16cex:commentExtensible w16cex:durableId="2396C0FB" w16cex:dateUtc="2020-12-30T15:03:00Z"/>
  <w16cex:commentExtensible w16cex:durableId="2396C221" w16cex:dateUtc="2020-12-30T15:08:00Z"/>
  <w16cex:commentExtensible w16cex:durableId="2396C2F7" w16cex:dateUtc="2020-12-3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96BF4E"/>
  <w16cid:commentId w16cid:paraId="67E465D4" w16cid:durableId="2396BF4F"/>
  <w16cid:commentId w16cid:paraId="3EFC12AD" w16cid:durableId="2396BF50"/>
  <w16cid:commentId w16cid:paraId="6C95CDF1" w16cid:durableId="2396BF51"/>
  <w16cid:commentId w16cid:paraId="52658958" w16cid:durableId="2396BF52"/>
  <w16cid:commentId w16cid:paraId="372944D5" w16cid:durableId="2396BF53"/>
  <w16cid:commentId w16cid:paraId="2D7A74D8" w16cid:durableId="2396BF54"/>
  <w16cid:commentId w16cid:paraId="218F5E99" w16cid:durableId="2396BFEE"/>
  <w16cid:commentId w16cid:paraId="4A24DD68" w16cid:durableId="2396BFEF"/>
  <w16cid:commentId w16cid:paraId="647855CA" w16cid:durableId="2396BF55"/>
  <w16cid:commentId w16cid:paraId="2410B9BA" w16cid:durableId="2396BF56"/>
  <w16cid:commentId w16cid:paraId="09234778" w16cid:durableId="2396BF57"/>
  <w16cid:commentId w16cid:paraId="78FE2FD7" w16cid:durableId="2396BF58"/>
  <w16cid:commentId w16cid:paraId="554A0F84" w16cid:durableId="2396BF59"/>
  <w16cid:commentId w16cid:paraId="3BD2FF23" w16cid:durableId="2396BF5A"/>
  <w16cid:commentId w16cid:paraId="43ACD47A" w16cid:durableId="2396BF5B"/>
  <w16cid:commentId w16cid:paraId="0B892F43" w16cid:durableId="2396BF5C"/>
  <w16cid:commentId w16cid:paraId="556C41C1" w16cid:durableId="2396BF5D"/>
  <w16cid:commentId w16cid:paraId="3E993EA6" w16cid:durableId="2396BF5E"/>
  <w16cid:commentId w16cid:paraId="7FE23FDD" w16cid:durableId="2396BF5F"/>
  <w16cid:commentId w16cid:paraId="512CF143" w16cid:durableId="2396BF60"/>
  <w16cid:commentId w16cid:paraId="2FE6BF70" w16cid:durableId="2396BF61"/>
  <w16cid:commentId w16cid:paraId="00C418D2" w16cid:durableId="2396BF62"/>
  <w16cid:commentId w16cid:paraId="25875696" w16cid:durableId="2396BF63"/>
  <w16cid:commentId w16cid:paraId="73172D1A" w16cid:durableId="2396BF64"/>
  <w16cid:commentId w16cid:paraId="7BDBB6E4" w16cid:durableId="2396BF65"/>
  <w16cid:commentId w16cid:paraId="3267B1B7" w16cid:durableId="2396BF66"/>
  <w16cid:commentId w16cid:paraId="7D216EE7" w16cid:durableId="2396BF67"/>
  <w16cid:commentId w16cid:paraId="0A5FBBA1" w16cid:durableId="2396BF68"/>
  <w16cid:commentId w16cid:paraId="37DB620C" w16cid:durableId="2396BF69"/>
  <w16cid:commentId w16cid:paraId="4B867B1A" w16cid:durableId="2396BF6A"/>
  <w16cid:commentId w16cid:paraId="25B4D322" w16cid:durableId="2396BF6B"/>
  <w16cid:commentId w16cid:paraId="7CEA7726" w16cid:durableId="2396BF6C"/>
  <w16cid:commentId w16cid:paraId="09E28227" w16cid:durableId="2396BF6D"/>
  <w16cid:commentId w16cid:paraId="56865E6B" w16cid:durableId="2396C0FB"/>
  <w16cid:commentId w16cid:paraId="364002C8" w16cid:durableId="2396BF6E"/>
  <w16cid:commentId w16cid:paraId="2D88752D" w16cid:durableId="2396BF6F"/>
  <w16cid:commentId w16cid:paraId="2154AE28" w16cid:durableId="2396BF70"/>
  <w16cid:commentId w16cid:paraId="20A88E4B" w16cid:durableId="2396BF71"/>
  <w16cid:commentId w16cid:paraId="5FE7E233" w16cid:durableId="2396BF72"/>
  <w16cid:commentId w16cid:paraId="336DE230" w16cid:durableId="2396BF73"/>
  <w16cid:commentId w16cid:paraId="23FE4747" w16cid:durableId="2396BF74"/>
  <w16cid:commentId w16cid:paraId="25233CA9" w16cid:durableId="2396BF75"/>
  <w16cid:commentId w16cid:paraId="23707D4A" w16cid:durableId="2396BF76"/>
  <w16cid:commentId w16cid:paraId="220739FE" w16cid:durableId="2396BF77"/>
  <w16cid:commentId w16cid:paraId="68846FBA" w16cid:durableId="2396BF78"/>
  <w16cid:commentId w16cid:paraId="2F288A59" w16cid:durableId="2396BF79"/>
  <w16cid:commentId w16cid:paraId="0D9118D3" w16cid:durableId="2396BF7A"/>
  <w16cid:commentId w16cid:paraId="7808E377" w16cid:durableId="2396BF7B"/>
  <w16cid:commentId w16cid:paraId="7E0B0094" w16cid:durableId="2396BF7C"/>
  <w16cid:commentId w16cid:paraId="38D51990" w16cid:durableId="2396BF7D"/>
  <w16cid:commentId w16cid:paraId="1EBEE199" w16cid:durableId="2396BF7E"/>
  <w16cid:commentId w16cid:paraId="27AA310D" w16cid:durableId="2396BF7F"/>
  <w16cid:commentId w16cid:paraId="51C6AEB1" w16cid:durableId="2396BF80"/>
  <w16cid:commentId w16cid:paraId="1D72B2BC" w16cid:durableId="2396BF81"/>
  <w16cid:commentId w16cid:paraId="5293F8A4" w16cid:durableId="2396BF82"/>
  <w16cid:commentId w16cid:paraId="44B63563" w16cid:durableId="2396BF83"/>
  <w16cid:commentId w16cid:paraId="3751C86C" w16cid:durableId="2396BF84"/>
  <w16cid:commentId w16cid:paraId="78D583A4" w16cid:durableId="2396BF85"/>
  <w16cid:commentId w16cid:paraId="32DE549E" w16cid:durableId="2396BF86"/>
  <w16cid:commentId w16cid:paraId="47E7D1C8" w16cid:durableId="2396BF87"/>
  <w16cid:commentId w16cid:paraId="29E5F105" w16cid:durableId="2396BF88"/>
  <w16cid:commentId w16cid:paraId="54F824BC" w16cid:durableId="2396BF89"/>
  <w16cid:commentId w16cid:paraId="70F7F827" w16cid:durableId="2396BF8A"/>
  <w16cid:commentId w16cid:paraId="28BA150A" w16cid:durableId="2396BF8B"/>
  <w16cid:commentId w16cid:paraId="564BFC71" w16cid:durableId="2396BF8C"/>
  <w16cid:commentId w16cid:paraId="656D26AE" w16cid:durableId="2396BF8D"/>
  <w16cid:commentId w16cid:paraId="40D7C3B2" w16cid:durableId="2396BF8E"/>
  <w16cid:commentId w16cid:paraId="13A4BE36" w16cid:durableId="2396BF8F"/>
  <w16cid:commentId w16cid:paraId="0BA3431F" w16cid:durableId="2396BF90"/>
  <w16cid:commentId w16cid:paraId="7F35C5A4" w16cid:durableId="2396BF91"/>
  <w16cid:commentId w16cid:paraId="76B43B17" w16cid:durableId="2396BF92"/>
  <w16cid:commentId w16cid:paraId="5C265E8D" w16cid:durableId="2396BF93"/>
  <w16cid:commentId w16cid:paraId="39E6983E" w16cid:durableId="2396BF94"/>
  <w16cid:commentId w16cid:paraId="6B0E97F1" w16cid:durableId="2396BF95"/>
  <w16cid:commentId w16cid:paraId="77E15A61" w16cid:durableId="2396BF96"/>
  <w16cid:commentId w16cid:paraId="66F768CA" w16cid:durableId="2396BF97"/>
  <w16cid:commentId w16cid:paraId="426AF9A1" w16cid:durableId="2396BF98"/>
  <w16cid:commentId w16cid:paraId="5ADCB50A" w16cid:durableId="2396BF99"/>
  <w16cid:commentId w16cid:paraId="601A2B2E" w16cid:durableId="2396BF9A"/>
  <w16cid:commentId w16cid:paraId="2DC65BC0" w16cid:durableId="2396BF9B"/>
  <w16cid:commentId w16cid:paraId="787D18A8" w16cid:durableId="2396BF9C"/>
  <w16cid:commentId w16cid:paraId="12B20282" w16cid:durableId="2396BF9D"/>
  <w16cid:commentId w16cid:paraId="2DE6F2D0" w16cid:durableId="2396BF9E"/>
  <w16cid:commentId w16cid:paraId="57EF0C45" w16cid:durableId="2396BF9F"/>
  <w16cid:commentId w16cid:paraId="30523D4F" w16cid:durableId="2396BFA0"/>
  <w16cid:commentId w16cid:paraId="53AEA8B9" w16cid:durableId="2396BFA1"/>
  <w16cid:commentId w16cid:paraId="127E7514" w16cid:durableId="2396BFA2"/>
  <w16cid:commentId w16cid:paraId="79263FFD" w16cid:durableId="2396BFA3"/>
  <w16cid:commentId w16cid:paraId="0E7F2171" w16cid:durableId="2396BFA4"/>
  <w16cid:commentId w16cid:paraId="3673833B" w16cid:durableId="2396BFA5"/>
  <w16cid:commentId w16cid:paraId="1467D6DE" w16cid:durableId="2396BFA6"/>
  <w16cid:commentId w16cid:paraId="43543E46" w16cid:durableId="2396BFA7"/>
  <w16cid:commentId w16cid:paraId="6A951EB6" w16cid:durableId="2396BFA8"/>
  <w16cid:commentId w16cid:paraId="72DCE97C" w16cid:durableId="2396BFA9"/>
  <w16cid:commentId w16cid:paraId="4C5A0B37" w16cid:durableId="2396BFAA"/>
  <w16cid:commentId w16cid:paraId="60E0D672" w16cid:durableId="2396BFAB"/>
  <w16cid:commentId w16cid:paraId="41C90E3A" w16cid:durableId="2396BFAC"/>
  <w16cid:commentId w16cid:paraId="2F9B0FD4" w16cid:durableId="2396BFAD"/>
  <w16cid:commentId w16cid:paraId="76ECCCA3" w16cid:durableId="2396BFAE"/>
  <w16cid:commentId w16cid:paraId="04FF7685" w16cid:durableId="2396BFAF"/>
  <w16cid:commentId w16cid:paraId="31ED3453" w16cid:durableId="2396BFB0"/>
  <w16cid:commentId w16cid:paraId="4E88B8DD" w16cid:durableId="2396BFB1"/>
  <w16cid:commentId w16cid:paraId="55EAD7D0" w16cid:durableId="2396BFB2"/>
  <w16cid:commentId w16cid:paraId="75176BD6" w16cid:durableId="2396BFB3"/>
  <w16cid:commentId w16cid:paraId="2718CB74" w16cid:durableId="2396BFB4"/>
  <w16cid:commentId w16cid:paraId="70EEB00B" w16cid:durableId="2396BFB5"/>
  <w16cid:commentId w16cid:paraId="10C22B49" w16cid:durableId="2396BFB6"/>
  <w16cid:commentId w16cid:paraId="4C9BF8AA" w16cid:durableId="2396BFB7"/>
  <w16cid:commentId w16cid:paraId="4AADE674" w16cid:durableId="2396BFB8"/>
  <w16cid:commentId w16cid:paraId="3A8A502C" w16cid:durableId="2396BFB9"/>
  <w16cid:commentId w16cid:paraId="6FCA5423" w16cid:durableId="2396BFBA"/>
  <w16cid:commentId w16cid:paraId="5CD6C198" w16cid:durableId="2396BFBB"/>
  <w16cid:commentId w16cid:paraId="2EFDBECD" w16cid:durableId="2396BFBC"/>
  <w16cid:commentId w16cid:paraId="05B99882" w16cid:durableId="2396BFBD"/>
  <w16cid:commentId w16cid:paraId="571E649C" w16cid:durableId="2396BFBE"/>
  <w16cid:commentId w16cid:paraId="4F83CF6C" w16cid:durableId="2396BFBF"/>
  <w16cid:commentId w16cid:paraId="3ACFE9B8" w16cid:durableId="2396BFC0"/>
  <w16cid:commentId w16cid:paraId="18CF72EF" w16cid:durableId="2396BFC1"/>
  <w16cid:commentId w16cid:paraId="3840FFA8" w16cid:durableId="2396BFC2"/>
  <w16cid:commentId w16cid:paraId="309C97BD" w16cid:durableId="2396BFC3"/>
  <w16cid:commentId w16cid:paraId="67056E81" w16cid:durableId="2396BFC4"/>
  <w16cid:commentId w16cid:paraId="48F7CBDF" w16cid:durableId="2396BFC5"/>
  <w16cid:commentId w16cid:paraId="1809AA7A" w16cid:durableId="2396BFC6"/>
  <w16cid:commentId w16cid:paraId="0CA426BB" w16cid:durableId="2396BFC7"/>
  <w16cid:commentId w16cid:paraId="4EE1EFCD" w16cid:durableId="2396BFC8"/>
  <w16cid:commentId w16cid:paraId="552DB592" w16cid:durableId="2396BFC9"/>
  <w16cid:commentId w16cid:paraId="74B5F7F1" w16cid:durableId="2396BFCA"/>
  <w16cid:commentId w16cid:paraId="799314AB" w16cid:durableId="2396BFCB"/>
  <w16cid:commentId w16cid:paraId="497723D5" w16cid:durableId="2396BFCC"/>
  <w16cid:commentId w16cid:paraId="6402BB72" w16cid:durableId="2396BFCD"/>
  <w16cid:commentId w16cid:paraId="0E98285C" w16cid:durableId="2396BFCE"/>
  <w16cid:commentId w16cid:paraId="5CB33AE2" w16cid:durableId="2396BFCF"/>
  <w16cid:commentId w16cid:paraId="49E0D9D0" w16cid:durableId="2396BFD0"/>
  <w16cid:commentId w16cid:paraId="2FE9EDCC" w16cid:durableId="2396BFD1"/>
  <w16cid:commentId w16cid:paraId="0E8D8CEF" w16cid:durableId="2396BFD2"/>
  <w16cid:commentId w16cid:paraId="0C4C4D63" w16cid:durableId="2396C1B7"/>
  <w16cid:commentId w16cid:paraId="66418E6D" w16cid:durableId="2396C1B6"/>
  <w16cid:commentId w16cid:paraId="109CD279" w16cid:durableId="2396C221"/>
  <w16cid:commentId w16cid:paraId="396543AD" w16cid:durableId="2396C185"/>
  <w16cid:commentId w16cid:paraId="7CE21CC9" w16cid:durableId="2396C184"/>
  <w16cid:commentId w16cid:paraId="0BF2EC1B" w16cid:durableId="2396BFD3"/>
  <w16cid:commentId w16cid:paraId="368A604E" w16cid:durableId="2396BFD4"/>
  <w16cid:commentId w16cid:paraId="60AB431B" w16cid:durableId="2396BFD5"/>
  <w16cid:commentId w16cid:paraId="68F4E359" w16cid:durableId="2396BFD6"/>
  <w16cid:commentId w16cid:paraId="17A1A1A5" w16cid:durableId="2396BFD7"/>
  <w16cid:commentId w16cid:paraId="70CADB47" w16cid:durableId="2396BFD8"/>
  <w16cid:commentId w16cid:paraId="3FC68D0A" w16cid:durableId="2396BFD9"/>
  <w16cid:commentId w16cid:paraId="0A333F6E" w16cid:durableId="2396BFDA"/>
  <w16cid:commentId w16cid:paraId="01A15CF0" w16cid:durableId="2396BFDB"/>
  <w16cid:commentId w16cid:paraId="7F7E29BF" w16cid:durableId="2396BFDC"/>
  <w16cid:commentId w16cid:paraId="1229EEC4" w16cid:durableId="2396C2F7"/>
  <w16cid:commentId w16cid:paraId="7155D652" w16cid:durableId="2396BFDD"/>
  <w16cid:commentId w16cid:paraId="7DCA21B4" w16cid:durableId="2396BFDE"/>
  <w16cid:commentId w16cid:paraId="4E7BF432" w16cid:durableId="2396BFDF"/>
  <w16cid:commentId w16cid:paraId="0453FB1C" w16cid:durableId="2396BFE0"/>
  <w16cid:commentId w16cid:paraId="4A055690" w16cid:durableId="2396BFE1"/>
  <w16cid:commentId w16cid:paraId="45CD231C" w16cid:durableId="2396BFE2"/>
  <w16cid:commentId w16cid:paraId="3F5C1102" w16cid:durableId="2396BFE3"/>
  <w16cid:commentId w16cid:paraId="55FD34D4" w16cid:durableId="2396BFE4"/>
  <w16cid:commentId w16cid:paraId="27941DF6" w16cid:durableId="2396BFE5"/>
  <w16cid:commentId w16cid:paraId="6DF06911" w16cid:durableId="2396BFE6"/>
  <w16cid:commentId w16cid:paraId="26DC48EA" w16cid:durableId="2396BFE7"/>
  <w16cid:commentId w16cid:paraId="3DB5EB4F" w16cid:durableId="2396BFE8"/>
  <w16cid:commentId w16cid:paraId="2720789E" w16cid:durableId="2396BFE9"/>
  <w16cid:commentId w16cid:paraId="7D56835D" w16cid:durableId="2396BFEA"/>
  <w16cid:commentId w16cid:paraId="0567DDA5" w16cid:durableId="2396BFEB"/>
  <w16cid:commentId w16cid:paraId="66CEB735" w16cid:durableId="2396BFEC"/>
  <w16cid:commentId w16cid:paraId="5BEDC926" w16cid:durableId="2396BF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BAE6B" w14:textId="77777777" w:rsidR="000F6429" w:rsidRDefault="000F6429">
      <w:pPr>
        <w:spacing w:after="0"/>
      </w:pPr>
      <w:r>
        <w:separator/>
      </w:r>
    </w:p>
  </w:endnote>
  <w:endnote w:type="continuationSeparator" w:id="0">
    <w:p w14:paraId="148B25C7" w14:textId="77777777" w:rsidR="000F6429" w:rsidRDefault="000F6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D131D0" w:rsidRDefault="00D131D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131D0" w:rsidRDefault="00D131D0"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35E7FF2A" w:rsidR="00D131D0" w:rsidRDefault="00D131D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D7CCD">
          <w:rPr>
            <w:rStyle w:val="PageNumber"/>
            <w:noProof/>
          </w:rPr>
          <w:t>12</w:t>
        </w:r>
        <w:r>
          <w:rPr>
            <w:rStyle w:val="PageNumber"/>
          </w:rPr>
          <w:fldChar w:fldCharType="end"/>
        </w:r>
      </w:p>
    </w:sdtContent>
  </w:sdt>
  <w:p w14:paraId="17B52B45" w14:textId="77777777" w:rsidR="00D131D0" w:rsidRDefault="00D131D0"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B082C" w14:textId="77777777" w:rsidR="000F6429" w:rsidRDefault="000F6429">
      <w:r>
        <w:separator/>
      </w:r>
    </w:p>
  </w:footnote>
  <w:footnote w:type="continuationSeparator" w:id="0">
    <w:p w14:paraId="59E3B4C5" w14:textId="77777777" w:rsidR="000F6429" w:rsidRDefault="000F64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77E"/>
    <w:rsid w:val="00032EE2"/>
    <w:rsid w:val="00042768"/>
    <w:rsid w:val="00052ED8"/>
    <w:rsid w:val="000608C0"/>
    <w:rsid w:val="00062887"/>
    <w:rsid w:val="00063773"/>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0F19A9"/>
    <w:rsid w:val="000F6429"/>
    <w:rsid w:val="00113753"/>
    <w:rsid w:val="00114310"/>
    <w:rsid w:val="0011573E"/>
    <w:rsid w:val="00116751"/>
    <w:rsid w:val="001224BC"/>
    <w:rsid w:val="00125C23"/>
    <w:rsid w:val="00156084"/>
    <w:rsid w:val="00164BB1"/>
    <w:rsid w:val="00165A34"/>
    <w:rsid w:val="001675E5"/>
    <w:rsid w:val="00172656"/>
    <w:rsid w:val="001818FB"/>
    <w:rsid w:val="00186C31"/>
    <w:rsid w:val="001A15DE"/>
    <w:rsid w:val="001B207B"/>
    <w:rsid w:val="001B7BDD"/>
    <w:rsid w:val="001C00F1"/>
    <w:rsid w:val="001C1798"/>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38"/>
    <w:rsid w:val="00325664"/>
    <w:rsid w:val="00326240"/>
    <w:rsid w:val="003431E2"/>
    <w:rsid w:val="003462B4"/>
    <w:rsid w:val="003500FF"/>
    <w:rsid w:val="00370E07"/>
    <w:rsid w:val="00380146"/>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860B5"/>
    <w:rsid w:val="00496DBE"/>
    <w:rsid w:val="004A35DF"/>
    <w:rsid w:val="004C2123"/>
    <w:rsid w:val="004D16C4"/>
    <w:rsid w:val="004E29B3"/>
    <w:rsid w:val="004E4229"/>
    <w:rsid w:val="00503E0F"/>
    <w:rsid w:val="00504EA6"/>
    <w:rsid w:val="005133CF"/>
    <w:rsid w:val="00513B34"/>
    <w:rsid w:val="00516153"/>
    <w:rsid w:val="00524CFE"/>
    <w:rsid w:val="00527493"/>
    <w:rsid w:val="0053491B"/>
    <w:rsid w:val="00540015"/>
    <w:rsid w:val="0054418A"/>
    <w:rsid w:val="005462E7"/>
    <w:rsid w:val="00563727"/>
    <w:rsid w:val="0057720B"/>
    <w:rsid w:val="00585EFB"/>
    <w:rsid w:val="00590D07"/>
    <w:rsid w:val="00592EDF"/>
    <w:rsid w:val="005A0B3A"/>
    <w:rsid w:val="005A513C"/>
    <w:rsid w:val="005B5D26"/>
    <w:rsid w:val="005B6891"/>
    <w:rsid w:val="005C128D"/>
    <w:rsid w:val="005C1CAB"/>
    <w:rsid w:val="005C55A5"/>
    <w:rsid w:val="005D7CCD"/>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50D"/>
    <w:rsid w:val="00686B5C"/>
    <w:rsid w:val="0069130D"/>
    <w:rsid w:val="006968BD"/>
    <w:rsid w:val="006A08B0"/>
    <w:rsid w:val="006D769C"/>
    <w:rsid w:val="006F446F"/>
    <w:rsid w:val="007009A3"/>
    <w:rsid w:val="0070349C"/>
    <w:rsid w:val="007116BF"/>
    <w:rsid w:val="0071253C"/>
    <w:rsid w:val="00714449"/>
    <w:rsid w:val="00720D6D"/>
    <w:rsid w:val="00733BCC"/>
    <w:rsid w:val="00736E28"/>
    <w:rsid w:val="00747CAE"/>
    <w:rsid w:val="00751F6A"/>
    <w:rsid w:val="00757D2A"/>
    <w:rsid w:val="00762962"/>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0D80"/>
    <w:rsid w:val="007E3E3C"/>
    <w:rsid w:val="007E502D"/>
    <w:rsid w:val="00817B08"/>
    <w:rsid w:val="0082052B"/>
    <w:rsid w:val="008211DD"/>
    <w:rsid w:val="00827C28"/>
    <w:rsid w:val="008365C7"/>
    <w:rsid w:val="00841590"/>
    <w:rsid w:val="0085205D"/>
    <w:rsid w:val="008535EE"/>
    <w:rsid w:val="00855018"/>
    <w:rsid w:val="00861078"/>
    <w:rsid w:val="00863375"/>
    <w:rsid w:val="00863E39"/>
    <w:rsid w:val="00876889"/>
    <w:rsid w:val="0088303F"/>
    <w:rsid w:val="008876E1"/>
    <w:rsid w:val="008A1964"/>
    <w:rsid w:val="008A51EF"/>
    <w:rsid w:val="008B40CF"/>
    <w:rsid w:val="008C2EA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001B"/>
    <w:rsid w:val="00951413"/>
    <w:rsid w:val="00952711"/>
    <w:rsid w:val="00960373"/>
    <w:rsid w:val="0096281D"/>
    <w:rsid w:val="0097008B"/>
    <w:rsid w:val="00981D9D"/>
    <w:rsid w:val="0098486B"/>
    <w:rsid w:val="00985164"/>
    <w:rsid w:val="009852AA"/>
    <w:rsid w:val="00990466"/>
    <w:rsid w:val="0099185D"/>
    <w:rsid w:val="009933B3"/>
    <w:rsid w:val="009A01BC"/>
    <w:rsid w:val="009A48E8"/>
    <w:rsid w:val="009A5FC5"/>
    <w:rsid w:val="009A695B"/>
    <w:rsid w:val="009B7CE4"/>
    <w:rsid w:val="009C0A6B"/>
    <w:rsid w:val="009C36FD"/>
    <w:rsid w:val="009C3A1E"/>
    <w:rsid w:val="009D0C59"/>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66940"/>
    <w:rsid w:val="00AA23ED"/>
    <w:rsid w:val="00AC1F3C"/>
    <w:rsid w:val="00AC297A"/>
    <w:rsid w:val="00AC53AD"/>
    <w:rsid w:val="00AD2FA2"/>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67CE"/>
    <w:rsid w:val="00B7735F"/>
    <w:rsid w:val="00B77417"/>
    <w:rsid w:val="00B837B3"/>
    <w:rsid w:val="00B845B8"/>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2F99"/>
    <w:rsid w:val="00C777A3"/>
    <w:rsid w:val="00C8023F"/>
    <w:rsid w:val="00C810DE"/>
    <w:rsid w:val="00C81686"/>
    <w:rsid w:val="00C8311F"/>
    <w:rsid w:val="00C85732"/>
    <w:rsid w:val="00C91CDB"/>
    <w:rsid w:val="00C97CAF"/>
    <w:rsid w:val="00CB2E5A"/>
    <w:rsid w:val="00CB68AA"/>
    <w:rsid w:val="00CC34A4"/>
    <w:rsid w:val="00D004EC"/>
    <w:rsid w:val="00D01FC6"/>
    <w:rsid w:val="00D07D98"/>
    <w:rsid w:val="00D1023F"/>
    <w:rsid w:val="00D131D0"/>
    <w:rsid w:val="00D17398"/>
    <w:rsid w:val="00D179C3"/>
    <w:rsid w:val="00D25A24"/>
    <w:rsid w:val="00D27D7F"/>
    <w:rsid w:val="00D319EA"/>
    <w:rsid w:val="00D323D4"/>
    <w:rsid w:val="00D417FA"/>
    <w:rsid w:val="00D55D61"/>
    <w:rsid w:val="00D61596"/>
    <w:rsid w:val="00D62475"/>
    <w:rsid w:val="00D7523F"/>
    <w:rsid w:val="00D87715"/>
    <w:rsid w:val="00D93AA2"/>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815F7"/>
    <w:rsid w:val="00E91950"/>
    <w:rsid w:val="00E9216A"/>
    <w:rsid w:val="00E9399D"/>
    <w:rsid w:val="00EB4681"/>
    <w:rsid w:val="00EC2D3F"/>
    <w:rsid w:val="00EC324C"/>
    <w:rsid w:val="00EC5306"/>
    <w:rsid w:val="00EC5EE0"/>
    <w:rsid w:val="00ED0067"/>
    <w:rsid w:val="00ED567B"/>
    <w:rsid w:val="00ED680B"/>
    <w:rsid w:val="00F00AE8"/>
    <w:rsid w:val="00F04161"/>
    <w:rsid w:val="00F04497"/>
    <w:rsid w:val="00F21E9D"/>
    <w:rsid w:val="00F2262C"/>
    <w:rsid w:val="00F26869"/>
    <w:rsid w:val="00F30DFE"/>
    <w:rsid w:val="00F348E0"/>
    <w:rsid w:val="00F3526A"/>
    <w:rsid w:val="00F43F3C"/>
    <w:rsid w:val="00F478DA"/>
    <w:rsid w:val="00F5289C"/>
    <w:rsid w:val="00F551BB"/>
    <w:rsid w:val="00F61DAD"/>
    <w:rsid w:val="00F62E87"/>
    <w:rsid w:val="00F67899"/>
    <w:rsid w:val="00F81A86"/>
    <w:rsid w:val="00FC0B30"/>
    <w:rsid w:val="00FC26E2"/>
    <w:rsid w:val="00FD0BC7"/>
    <w:rsid w:val="00FE17F1"/>
    <w:rsid w:val="00FE75F7"/>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79495613-20C7-4A27-B344-B7AE4C26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A0C3-A508-4391-AFDE-EBEB6536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12</Pages>
  <Words>6554</Words>
  <Characters>37361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10</cp:revision>
  <dcterms:created xsi:type="dcterms:W3CDTF">2020-12-26T17:03:00Z</dcterms:created>
  <dcterms:modified xsi:type="dcterms:W3CDTF">2020-12-30T16:29:00Z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