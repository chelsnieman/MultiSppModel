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Colin Dassow, Chelsey Nieman, Chris Solomon, Greg Sass, and Stuart Jones</w:t>
      </w:r>
    </w:p>
    <w:p w14:paraId="377E93E4" w14:textId="3CB13AF5"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w:t>
      </w:r>
      <w:ins w:id="0" w:author="Colin Dassow" w:date="2020-12-19T14:23:00Z">
        <w:r w:rsidR="00207769">
          <w:rPr>
            <w:rFonts w:ascii="Times New Roman" w:hAnsi="Times New Roman" w:cs="Times New Roman"/>
          </w:rPr>
          <w:t>9</w:t>
        </w:r>
      </w:ins>
      <w:bookmarkStart w:id="1" w:name="_GoBack"/>
      <w:bookmarkEnd w:id="1"/>
      <w:del w:id="2" w:author="Colin Dassow" w:date="2020-12-19T14:23:00Z">
        <w:r w:rsidR="00D7523F" w:rsidDel="00207769">
          <w:rPr>
            <w:rFonts w:ascii="Times New Roman" w:hAnsi="Times New Roman" w:cs="Times New Roman"/>
          </w:rPr>
          <w:delText>8</w:delText>
        </w:r>
      </w:del>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3" w:name="introduction"/>
      <w:commentRangeStart w:id="4"/>
      <w:r w:rsidRPr="00B233A4">
        <w:rPr>
          <w:rFonts w:ascii="Times New Roman" w:hAnsi="Times New Roman" w:cs="Times New Roman"/>
          <w:color w:val="auto"/>
        </w:rPr>
        <w:t>Introduction</w:t>
      </w:r>
      <w:bookmarkEnd w:id="3"/>
      <w:commentRangeEnd w:id="4"/>
      <w:r w:rsidR="00683CAE">
        <w:rPr>
          <w:rStyle w:val="CommentReference"/>
          <w:rFonts w:asciiTheme="minorHAnsi" w:eastAsiaTheme="minorHAnsi" w:hAnsiTheme="minorHAnsi" w:cstheme="minorBidi"/>
          <w:b w:val="0"/>
          <w:bCs w:val="0"/>
          <w:color w:val="auto"/>
        </w:rPr>
        <w:commentReference w:id="4"/>
      </w:r>
    </w:p>
    <w:p w14:paraId="38D91A95" w14:textId="6F3667FE" w:rsidR="00AC1F3C" w:rsidRPr="003830E1" w:rsidRDefault="00AC1F3C" w:rsidP="007D2410">
      <w:pPr>
        <w:spacing w:before="240"/>
        <w:ind w:firstLine="720"/>
        <w:rPr>
          <w:rFonts w:ascii="Times New Roman" w:hAnsi="Times New Roman" w:cs="Times New Roman"/>
        </w:rPr>
      </w:pPr>
      <w:r w:rsidRPr="003830E1">
        <w:rPr>
          <w:rFonts w:ascii="Times New Roman" w:hAnsi="Times New Roman" w:cs="Times New Roman"/>
        </w:rPr>
        <w:t xml:space="preserve">Interactions between species are often </w:t>
      </w:r>
      <w:r w:rsidR="008365C7">
        <w:rPr>
          <w:rFonts w:ascii="Times New Roman" w:hAnsi="Times New Roman" w:cs="Times New Roman"/>
        </w:rPr>
        <w:t>not considered</w:t>
      </w:r>
      <w:r w:rsidRPr="003830E1">
        <w:rPr>
          <w:rFonts w:ascii="Times New Roman" w:hAnsi="Times New Roman" w:cs="Times New Roman"/>
        </w:rPr>
        <w:t xml:space="preserve"> in natural resource management in order to simplify complex management problems (</w:t>
      </w:r>
      <w:commentRangeStart w:id="5"/>
      <w:r w:rsidRPr="003830E1">
        <w:rPr>
          <w:rFonts w:ascii="Times New Roman" w:hAnsi="Times New Roman" w:cs="Times New Roman"/>
        </w:rPr>
        <w:t>Walters and Martell 2004</w:t>
      </w:r>
      <w:commentRangeEnd w:id="5"/>
      <w:r w:rsidRPr="003830E1">
        <w:rPr>
          <w:rStyle w:val="CommentReference"/>
          <w:rFonts w:ascii="Times New Roman" w:hAnsi="Times New Roman" w:cs="Times New Roman"/>
        </w:rPr>
        <w:commentReference w:id="5"/>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t>
      </w:r>
      <w:commentRangeStart w:id="6"/>
      <w:r w:rsidR="00BD51F6" w:rsidRPr="003830E1">
        <w:rPr>
          <w:rFonts w:ascii="Times New Roman" w:hAnsi="Times New Roman" w:cs="Times New Roman"/>
        </w:rPr>
        <w:t>Walters</w:t>
      </w:r>
      <w:commentRangeEnd w:id="6"/>
      <w:r w:rsidR="00BD51F6" w:rsidRPr="003830E1">
        <w:rPr>
          <w:rStyle w:val="CommentReference"/>
          <w:rFonts w:ascii="Times New Roman" w:hAnsi="Times New Roman" w:cs="Times New Roman"/>
        </w:rPr>
        <w:commentReference w:id="6"/>
      </w:r>
      <w:r w:rsidR="00BD51F6" w:rsidRPr="003830E1">
        <w:rPr>
          <w:rFonts w:ascii="Times New Roman" w:hAnsi="Times New Roman" w:cs="Times New Roman"/>
        </w:rPr>
        <w:t xml:space="preserve">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r w:rsidR="008876E1" w:rsidRPr="00020BE5">
        <w:rPr>
          <w:rFonts w:ascii="Times New Roman" w:hAnsi="Times New Roman" w:cs="Times New Roman"/>
        </w:rPr>
        <w:t xml:space="preserve">These unexpected outcomes are </w:t>
      </w:r>
      <w:r w:rsidR="007D2410">
        <w:rPr>
          <w:rFonts w:ascii="Times New Roman" w:hAnsi="Times New Roman" w:cs="Times New Roman"/>
        </w:rPr>
        <w:t>similar</w:t>
      </w:r>
      <w:r w:rsidR="007D2410" w:rsidRPr="00020BE5">
        <w:rPr>
          <w:rFonts w:ascii="Times New Roman" w:hAnsi="Times New Roman" w:cs="Times New Roman"/>
        </w:rPr>
        <w:t xml:space="preserve"> </w:t>
      </w:r>
      <w:r w:rsidR="008876E1" w:rsidRPr="00020BE5">
        <w:rPr>
          <w:rFonts w:ascii="Times New Roman" w:hAnsi="Times New Roman" w:cs="Times New Roman"/>
        </w:rPr>
        <w:t xml:space="preserve">in that they all failed to consider interactions between multiple species and life stages (Walters et al. </w:t>
      </w:r>
      <w:commentRangeStart w:id="7"/>
      <w:r w:rsidR="008876E1" w:rsidRPr="00020BE5">
        <w:rPr>
          <w:rFonts w:ascii="Times New Roman" w:hAnsi="Times New Roman" w:cs="Times New Roman"/>
        </w:rPr>
        <w:t>2000</w:t>
      </w:r>
      <w:commentRangeEnd w:id="7"/>
      <w:r w:rsidR="008876E1">
        <w:rPr>
          <w:rStyle w:val="CommentReference"/>
        </w:rPr>
        <w:commentReference w:id="7"/>
      </w:r>
      <w:r w:rsidR="008876E1" w:rsidRPr="00020BE5">
        <w:rPr>
          <w:rFonts w:ascii="Times New Roman" w:hAnsi="Times New Roman" w:cs="Times New Roman"/>
        </w:rPr>
        <w:t>).</w:t>
      </w:r>
      <w:r w:rsidR="008876E1">
        <w:rPr>
          <w:rFonts w:ascii="Times New Roman" w:hAnsi="Times New Roman" w:cs="Times New Roman"/>
        </w:rPr>
        <w:t xml:space="preserve"> </w:t>
      </w:r>
      <w:r w:rsidR="00714449" w:rsidRPr="00020BE5">
        <w:rPr>
          <w:rFonts w:ascii="Times New Roman" w:hAnsi="Times New Roman" w:cs="Times New Roman"/>
        </w:rPr>
        <w:t>Overfishing has interacted with climate change and inter</w:t>
      </w:r>
      <w:r w:rsidR="00714449">
        <w:rPr>
          <w:rFonts w:ascii="Times New Roman" w:hAnsi="Times New Roman" w:cs="Times New Roman"/>
        </w:rPr>
        <w:t>-</w:t>
      </w:r>
      <w:r w:rsidR="00714449" w:rsidRPr="00020BE5">
        <w:rPr>
          <w:rFonts w:ascii="Times New Roman" w:hAnsi="Times New Roman" w:cs="Times New Roman"/>
        </w:rPr>
        <w:t>specific interactions to cause dramatic shifts in dominant species in coastal ecosystems around the world</w:t>
      </w:r>
      <w:r w:rsidR="00714449">
        <w:rPr>
          <w:rFonts w:ascii="Times New Roman" w:hAnsi="Times New Roman" w:cs="Times New Roman"/>
        </w:rPr>
        <w:t xml:space="preserve"> and in north-temperate lakes</w:t>
      </w:r>
      <w:r w:rsidR="00714449" w:rsidRPr="00020BE5">
        <w:rPr>
          <w:rFonts w:ascii="Times New Roman" w:hAnsi="Times New Roman" w:cs="Times New Roman"/>
        </w:rPr>
        <w:t xml:space="preserve"> (Jackson et al. 2001</w:t>
      </w:r>
      <w:r w:rsidR="00714449">
        <w:rPr>
          <w:rFonts w:ascii="Times New Roman" w:hAnsi="Times New Roman" w:cs="Times New Roman"/>
        </w:rPr>
        <w:t xml:space="preserve">; Hansen et al. </w:t>
      </w:r>
      <w:commentRangeStart w:id="8"/>
      <w:r w:rsidR="00714449">
        <w:rPr>
          <w:rFonts w:ascii="Times New Roman" w:hAnsi="Times New Roman" w:cs="Times New Roman"/>
        </w:rPr>
        <w:t>2017</w:t>
      </w:r>
      <w:commentRangeEnd w:id="8"/>
      <w:r w:rsidR="00714449">
        <w:rPr>
          <w:rStyle w:val="CommentReference"/>
        </w:rPr>
        <w:commentReference w:id="8"/>
      </w:r>
      <w:r w:rsidR="00714449">
        <w:rPr>
          <w:rFonts w:ascii="Times New Roman" w:hAnsi="Times New Roman" w:cs="Times New Roman"/>
        </w:rPr>
        <w:t>; Embke et al. 2019</w:t>
      </w:r>
      <w:r w:rsidR="00714449" w:rsidRPr="00020BE5">
        <w:rPr>
          <w:rFonts w:ascii="Times New Roman" w:hAnsi="Times New Roman" w:cs="Times New Roman"/>
        </w:rPr>
        <w:t>).</w:t>
      </w:r>
      <w:r w:rsidR="00714449">
        <w:rPr>
          <w:rFonts w:ascii="Times New Roman" w:hAnsi="Times New Roman" w:cs="Times New Roman"/>
        </w:rPr>
        <w:t xml:space="preserve"> </w:t>
      </w:r>
      <w:r w:rsidR="009F332E">
        <w:rPr>
          <w:rFonts w:ascii="Times New Roman" w:hAnsi="Times New Roman" w:cs="Times New Roman"/>
        </w:rPr>
        <w:t>Barents Sea capelin (</w:t>
      </w:r>
      <w:r w:rsidR="009F332E">
        <w:rPr>
          <w:rFonts w:ascii="Times New Roman" w:hAnsi="Times New Roman" w:cs="Times New Roman"/>
          <w:i/>
        </w:rPr>
        <w:t xml:space="preserve">Mallotus </w:t>
      </w:r>
      <w:r w:rsidR="009F332E" w:rsidRPr="009F332E">
        <w:rPr>
          <w:rFonts w:ascii="Times New Roman" w:hAnsi="Times New Roman" w:cs="Times New Roman"/>
          <w:i/>
        </w:rPr>
        <w:t>villosus</w:t>
      </w:r>
      <w:r w:rsidR="009F332E">
        <w:rPr>
          <w:rFonts w:ascii="Times New Roman" w:hAnsi="Times New Roman" w:cs="Times New Roman"/>
        </w:rPr>
        <w:t xml:space="preserve">) stock collapsed </w:t>
      </w:r>
      <w:r w:rsidR="00C525D8">
        <w:rPr>
          <w:rFonts w:ascii="Times New Roman" w:hAnsi="Times New Roman" w:cs="Times New Roman"/>
        </w:rPr>
        <w:t xml:space="preserve">twice </w:t>
      </w:r>
      <w:r w:rsidR="009F332E">
        <w:rPr>
          <w:rFonts w:ascii="Times New Roman" w:hAnsi="Times New Roman" w:cs="Times New Roman"/>
        </w:rPr>
        <w:t>due to overfishing and predation by herring (</w:t>
      </w:r>
      <w:r w:rsidR="009F332E">
        <w:rPr>
          <w:rFonts w:ascii="Times New Roman" w:hAnsi="Times New Roman" w:cs="Times New Roman"/>
          <w:i/>
        </w:rPr>
        <w:t xml:space="preserve">Clupea </w:t>
      </w:r>
      <w:r w:rsidR="009F332E" w:rsidRPr="009F332E">
        <w:rPr>
          <w:rFonts w:ascii="Times New Roman" w:hAnsi="Times New Roman" w:cs="Times New Roman"/>
          <w:i/>
        </w:rPr>
        <w:t>harengus</w:t>
      </w:r>
      <w:r w:rsidR="009F332E">
        <w:rPr>
          <w:rFonts w:ascii="Times New Roman" w:hAnsi="Times New Roman" w:cs="Times New Roman"/>
        </w:rPr>
        <w:t>) while subsequent predation on herring by cod (</w:t>
      </w:r>
      <w:r w:rsidR="009F332E">
        <w:rPr>
          <w:rFonts w:ascii="Times New Roman" w:hAnsi="Times New Roman" w:cs="Times New Roman"/>
          <w:i/>
        </w:rPr>
        <w:t xml:space="preserve">Gadus </w:t>
      </w:r>
      <w:r w:rsidR="009F332E" w:rsidRPr="009F332E">
        <w:rPr>
          <w:rFonts w:ascii="Times New Roman" w:hAnsi="Times New Roman" w:cs="Times New Roman"/>
          <w:i/>
        </w:rPr>
        <w:t>morhua</w:t>
      </w:r>
      <w:r w:rsidR="009F332E">
        <w:rPr>
          <w:rFonts w:ascii="Times New Roman" w:hAnsi="Times New Roman" w:cs="Times New Roman"/>
        </w:rPr>
        <w:t>) delay</w:t>
      </w:r>
      <w:r w:rsidR="007D2410">
        <w:rPr>
          <w:rFonts w:ascii="Times New Roman" w:hAnsi="Times New Roman" w:cs="Times New Roman"/>
        </w:rPr>
        <w:t>ed</w:t>
      </w:r>
      <w:r w:rsidR="009F332E">
        <w:rPr>
          <w:rFonts w:ascii="Times New Roman" w:hAnsi="Times New Roman" w:cs="Times New Roman"/>
        </w:rPr>
        <w:t xml:space="preserve"> the stock’s ability to recover (Hjermann et al. 2004).</w:t>
      </w:r>
      <w:r w:rsidRPr="003830E1">
        <w:rPr>
          <w:rFonts w:ascii="Times New Roman" w:hAnsi="Times New Roman" w:cs="Times New Roman"/>
        </w:rPr>
        <w:t xml:space="preserve"> </w:t>
      </w:r>
      <w:r w:rsidR="00714449" w:rsidRPr="00020BE5">
        <w:rPr>
          <w:rFonts w:ascii="Times New Roman" w:hAnsi="Times New Roman" w:cs="Times New Roman"/>
        </w:rPr>
        <w:t xml:space="preserve">Consideration of the interactions between species can help managers avoid unexpected, and often </w:t>
      </w:r>
      <w:r w:rsidR="00714449">
        <w:rPr>
          <w:rFonts w:ascii="Times New Roman" w:hAnsi="Times New Roman" w:cs="Times New Roman"/>
        </w:rPr>
        <w:t>undesirable</w:t>
      </w:r>
      <w:r w:rsidR="00714449" w:rsidRPr="00020BE5">
        <w:rPr>
          <w:rFonts w:ascii="Times New Roman" w:hAnsi="Times New Roman" w:cs="Times New Roman"/>
        </w:rPr>
        <w:t xml:space="preserve">, outcomes (Pine et al. 2009). </w:t>
      </w:r>
      <w:r w:rsidRPr="003830E1">
        <w:rPr>
          <w:rFonts w:ascii="Times New Roman" w:hAnsi="Times New Roman" w:cs="Times New Roman"/>
        </w:rPr>
        <w:t xml:space="preserve">Ecosystem-based management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r w:rsidRPr="003830E1">
        <w:rPr>
          <w:rFonts w:ascii="Times New Roman" w:hAnsi="Times New Roman" w:cs="Times New Roman"/>
        </w:rPr>
        <w:t>. Although implementing ecosystem-based management may be difficult, it is nevertheless warranted</w:t>
      </w:r>
      <w:r w:rsidR="007E3E3C">
        <w:rPr>
          <w:rFonts w:ascii="Times New Roman" w:hAnsi="Times New Roman" w:cs="Times New Roman"/>
        </w:rPr>
        <w:t xml:space="preserve"> as </w:t>
      </w:r>
      <w:r w:rsidR="008365C7">
        <w:rPr>
          <w:rFonts w:ascii="Times New Roman" w:hAnsi="Times New Roman" w:cs="Times New Roman"/>
        </w:rPr>
        <w:t>humans</w:t>
      </w:r>
      <w:r w:rsidR="007E3E3C">
        <w:rPr>
          <w:rFonts w:ascii="Times New Roman" w:hAnsi="Times New Roman" w:cs="Times New Roman"/>
        </w:rPr>
        <w:t xml:space="preserve"> seek to maintain desired </w:t>
      </w:r>
      <w:r w:rsidR="008365C7">
        <w:rPr>
          <w:rFonts w:ascii="Times New Roman" w:hAnsi="Times New Roman" w:cs="Times New Roman"/>
        </w:rPr>
        <w:t>ecosystem services</w:t>
      </w:r>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w:t>
      </w:r>
      <w:commentRangeStart w:id="9"/>
      <w:r w:rsidRPr="003830E1">
        <w:rPr>
          <w:rFonts w:ascii="Times New Roman" w:hAnsi="Times New Roman" w:cs="Times New Roman"/>
        </w:rPr>
        <w:t xml:space="preserve">single-species focused view of these systems can </w:t>
      </w:r>
      <w:r w:rsidR="007E3E3C">
        <w:rPr>
          <w:rFonts w:ascii="Times New Roman" w:hAnsi="Times New Roman" w:cs="Times New Roman"/>
        </w:rPr>
        <w:t xml:space="preserve">lead to actions that result in undesirable </w:t>
      </w:r>
      <w:commentRangeEnd w:id="9"/>
      <w:r w:rsidR="00683CAE">
        <w:rPr>
          <w:rStyle w:val="CommentReference"/>
        </w:rPr>
        <w:commentReference w:id="9"/>
      </w:r>
      <w:r w:rsidR="00AE35BD">
        <w:rPr>
          <w:rFonts w:ascii="Times New Roman" w:hAnsi="Times New Roman" w:cs="Times New Roman"/>
        </w:rPr>
        <w:t>ecosystem</w:t>
      </w:r>
      <w:r w:rsidR="007E3E3C">
        <w:rPr>
          <w:rFonts w:ascii="Times New Roman" w:hAnsi="Times New Roman" w:cs="Times New Roman"/>
        </w:rPr>
        <w:t xml:space="preserve"> </w:t>
      </w:r>
      <w:r w:rsidR="00172656">
        <w:rPr>
          <w:rFonts w:ascii="Times New Roman" w:hAnsi="Times New Roman" w:cs="Times New Roman"/>
        </w:rPr>
        <w:t>configurations</w:t>
      </w:r>
      <w:r w:rsidR="00172656" w:rsidRPr="003830E1">
        <w:rPr>
          <w:rFonts w:ascii="Times New Roman" w:hAnsi="Times New Roman" w:cs="Times New Roman"/>
        </w:rPr>
        <w:t xml:space="preserve"> </w:t>
      </w:r>
      <w:r w:rsidRPr="003830E1">
        <w:rPr>
          <w:rFonts w:ascii="Times New Roman" w:hAnsi="Times New Roman" w:cs="Times New Roman"/>
        </w:rPr>
        <w:t>(</w:t>
      </w:r>
      <w:r w:rsidR="007E3E3C">
        <w:rPr>
          <w:rFonts w:ascii="Times New Roman" w:hAnsi="Times New Roman" w:cs="Times New Roman"/>
        </w:rPr>
        <w:t>Hutchings 2000</w:t>
      </w:r>
      <w:r w:rsidRPr="003830E1">
        <w:rPr>
          <w:rFonts w:ascii="Times New Roman" w:hAnsi="Times New Roman" w:cs="Times New Roman"/>
        </w:rPr>
        <w:t>).</w:t>
      </w:r>
    </w:p>
    <w:p w14:paraId="7BD5D163" w14:textId="5B06BBC6" w:rsidR="005C55A5" w:rsidRPr="00B233A4" w:rsidRDefault="00ED680B" w:rsidP="005C55A5">
      <w:pPr>
        <w:ind w:firstLine="720"/>
        <w:rPr>
          <w:rFonts w:ascii="Times New Roman" w:hAnsi="Times New Roman" w:cs="Times New Roman"/>
        </w:rPr>
      </w:pPr>
      <w:r>
        <w:rPr>
          <w:rFonts w:ascii="Times New Roman" w:hAnsi="Times New Roman" w:cs="Times New Roman"/>
        </w:rPr>
        <w:t>The worst case scenario for a manager whose single-species focused intervention has lead to an unexpected response is that this action leads to a sh</w:t>
      </w:r>
      <w:r w:rsidR="0096281D">
        <w:rPr>
          <w:rFonts w:ascii="Times New Roman" w:hAnsi="Times New Roman" w:cs="Times New Roman"/>
        </w:rPr>
        <w:t>ift in the stable state of the system. Regime shifts, as they are often referred to, are well documented in aquatic systems and exceedingly difficult to reverse once they’ve occurred (</w:t>
      </w:r>
      <w:r w:rsidR="0096281D">
        <w:rPr>
          <w:rFonts w:ascii="Times New Roman" w:hAnsi="Times New Roman" w:cs="Times New Roman"/>
          <w:b/>
        </w:rPr>
        <w:t>citations</w:t>
      </w:r>
      <w:r w:rsidR="0096281D">
        <w:rPr>
          <w:rFonts w:ascii="Times New Roman" w:hAnsi="Times New Roman" w:cs="Times New Roman"/>
        </w:rPr>
        <w:t>). They represent a shift in ecosystem configuration that is self-reinforcing (</w:t>
      </w:r>
      <w:r w:rsidR="0096281D">
        <w:rPr>
          <w:rFonts w:ascii="Times New Roman" w:hAnsi="Times New Roman" w:cs="Times New Roman"/>
          <w:b/>
        </w:rPr>
        <w:t>citations</w:t>
      </w:r>
      <w:r w:rsidR="0096281D">
        <w:rPr>
          <w:rFonts w:ascii="Times New Roman" w:hAnsi="Times New Roman" w:cs="Times New Roman"/>
        </w:rPr>
        <w:t xml:space="preserve">). </w:t>
      </w:r>
      <w:r w:rsidR="0031245F">
        <w:rPr>
          <w:rFonts w:ascii="Times New Roman" w:hAnsi="Times New Roman" w:cs="Times New Roman"/>
        </w:rPr>
        <w:t>C</w:t>
      </w:r>
      <w:r w:rsidR="00AC1F3C" w:rsidRPr="00AC1F3C">
        <w:rPr>
          <w:rFonts w:ascii="Times New Roman" w:hAnsi="Times New Roman" w:cs="Times New Roman"/>
        </w:rPr>
        <w:t>omplex intra- and inter-specific interactions in aquatic systems can result in positive feedback loops that allow a stable state to reinforce itself such that efforts by managers to change the stable state may have no or unintended effects. Walters and Kitchell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can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food web consisting of a top predator and a forage species</w:t>
      </w:r>
      <w:r w:rsidR="00AE35BD">
        <w:rPr>
          <w:rFonts w:ascii="Times New Roman" w:hAnsi="Times New Roman" w:cs="Times New Roman"/>
        </w:rPr>
        <w:t>.</w:t>
      </w:r>
      <w:r w:rsidR="00AC1F3C" w:rsidRPr="00AC1F3C">
        <w:rPr>
          <w:rFonts w:ascii="Times New Roman" w:hAnsi="Times New Roman" w:cs="Times New Roman"/>
        </w:rPr>
        <w:commentReference w:id="10"/>
      </w:r>
      <w:r w:rsidR="00AE35BD">
        <w:rPr>
          <w:rFonts w:ascii="Times New Roman" w:hAnsi="Times New Roman" w:cs="Times New Roman"/>
        </w:rPr>
        <w:t xml:space="preserve"> 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11"/>
      <w:r w:rsidR="00AC1F3C" w:rsidRPr="00AC1F3C">
        <w:rPr>
          <w:rFonts w:ascii="Times New Roman" w:hAnsi="Times New Roman" w:cs="Times New Roman"/>
        </w:rPr>
        <w:t>If the forage species dominates, simply increasing the</w:t>
      </w:r>
      <w:r w:rsidR="00EB4681">
        <w:rPr>
          <w:rFonts w:ascii="Times New Roman" w:hAnsi="Times New Roman" w:cs="Times New Roman"/>
        </w:rPr>
        <w:t xml:space="preserve"> abundance and</w:t>
      </w:r>
      <w:r w:rsidR="00AC1F3C" w:rsidRPr="00AC1F3C">
        <w:rPr>
          <w:rFonts w:ascii="Times New Roman" w:hAnsi="Times New Roman" w:cs="Times New Roman"/>
        </w:rPr>
        <w:t xml:space="preserve"> survival of adult predators (even through fishery closure) may have no effect, or possibly a negative effect if the associated increase in juvenile production further increases foraging opportunities for the forage species, leading </w:t>
      </w:r>
      <w:commentRangeEnd w:id="11"/>
      <w:r w:rsidR="00B51726">
        <w:rPr>
          <w:rStyle w:val="CommentReference"/>
        </w:rPr>
        <w:commentReference w:id="11"/>
      </w:r>
      <w:r w:rsidR="00AC1F3C" w:rsidRPr="00AC1F3C">
        <w:rPr>
          <w:rFonts w:ascii="Times New Roman" w:hAnsi="Times New Roman" w:cs="Times New Roman"/>
        </w:rPr>
        <w:t xml:space="preserve">to further increases in their biomass with the increased prey availability. </w:t>
      </w:r>
      <w:commentRangeStart w:id="12"/>
      <w:r w:rsidR="00AC1F3C" w:rsidRPr="00AC1F3C">
        <w:rPr>
          <w:rFonts w:ascii="Times New Roman" w:hAnsi="Times New Roman" w:cs="Times New Roman"/>
        </w:rPr>
        <w:lastRenderedPageBreak/>
        <w:t xml:space="preserve">Regime shifts driven by overfishing are one example of the persistence of these new stable states where fish populations are unable to recover even when the fishery is closed for decades (Hutchings </w:t>
      </w:r>
      <w:commentRangeEnd w:id="12"/>
      <w:r w:rsidR="00524CFE">
        <w:rPr>
          <w:rStyle w:val="CommentReference"/>
        </w:rPr>
        <w:commentReference w:id="12"/>
      </w:r>
      <w:r w:rsidR="00AC1F3C" w:rsidRPr="00AC1F3C">
        <w:rPr>
          <w:rFonts w:ascii="Times New Roman" w:hAnsi="Times New Roman" w:cs="Times New Roman"/>
        </w:rPr>
        <w:t>2000).</w:t>
      </w:r>
    </w:p>
    <w:p w14:paraId="618B7D80" w14:textId="49033795" w:rsidR="0070349C" w:rsidRDefault="00DF3CA9" w:rsidP="005C55A5">
      <w:pPr>
        <w:ind w:firstLine="720"/>
        <w:rPr>
          <w:rFonts w:ascii="Times New Roman" w:hAnsi="Times New Roman"/>
        </w:rPr>
      </w:pPr>
      <w:r>
        <w:rPr>
          <w:rFonts w:ascii="Times New Roman" w:hAnsi="Times New Roman"/>
        </w:rPr>
        <w:t>A fishery focused on a single species is</w:t>
      </w:r>
      <w:r w:rsidR="0070349C">
        <w:rPr>
          <w:rFonts w:ascii="Times New Roman" w:hAnsi="Times New Roman"/>
        </w:rPr>
        <w:t xml:space="preserve"> not only interacting with other non-targeted species as in the simple trophic triangle described above, but also</w:t>
      </w:r>
      <w:r>
        <w:rPr>
          <w:rFonts w:ascii="Times New Roman" w:hAnsi="Times New Roman"/>
        </w:rPr>
        <w:t xml:space="preserve"> embedded in a larger community where harvest of multiple species takes place</w:t>
      </w:r>
      <w:commentRangeStart w:id="13"/>
      <w:r w:rsidR="00AC1F3C" w:rsidRPr="00AC1F3C">
        <w:rPr>
          <w:rFonts w:ascii="Times New Roman" w:hAnsi="Times New Roman"/>
        </w:rPr>
        <w:t xml:space="preserve"> (Hansen et al. 2015). The tradeoffs between competing 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are often not considered; however, some notable exceptions do exist </w:t>
      </w:r>
      <w:r>
        <w:rPr>
          <w:rFonts w:ascii="Times New Roman" w:hAnsi="Times New Roman"/>
        </w:rPr>
        <w:t xml:space="preserve">in </w:t>
      </w:r>
      <w:r w:rsidR="0070349C">
        <w:rPr>
          <w:rFonts w:ascii="Times New Roman" w:hAnsi="Times New Roman"/>
        </w:rPr>
        <w:t xml:space="preserve">commercial </w:t>
      </w:r>
      <w:r>
        <w:rPr>
          <w:rFonts w:ascii="Times New Roman" w:hAnsi="Times New Roman"/>
        </w:rPr>
        <w:t xml:space="preserve">systems </w:t>
      </w:r>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Oken et al. 2016). Essington et al. (2015) used competing objectives for a predator fishery (Atlantic cod, </w:t>
      </w:r>
      <w:r w:rsidR="00AC1F3C" w:rsidRPr="007D2410">
        <w:rPr>
          <w:rFonts w:ascii="Times New Roman" w:hAnsi="Times New Roman"/>
          <w:i/>
        </w:rPr>
        <w:t>Gadus morhua</w:t>
      </w:r>
      <w:r w:rsidR="00AC1F3C" w:rsidRPr="00AC1F3C">
        <w:rPr>
          <w:rFonts w:ascii="Times New Roman" w:hAnsi="Times New Roman"/>
        </w:rPr>
        <w:t xml:space="preserve">) and a forage species fishery (Atlantic herring, </w:t>
      </w:r>
      <w:r w:rsidR="00AC1F3C" w:rsidRPr="007D2410">
        <w:rPr>
          <w:rFonts w:ascii="Times New Roman" w:hAnsi="Times New Roman"/>
          <w:i/>
        </w:rPr>
        <w:t>Clupea harengus</w:t>
      </w:r>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064360">
        <w:rPr>
          <w:rFonts w:ascii="Times New Roman" w:hAnsi="Times New Roman"/>
        </w:rPr>
        <w:t>While understanding interspecific interactions can reduce unexpected outcomes in fisheries management and avoid catastrophic regime shifts, they can also be leveraged by managers to creatively achieve their goals.</w:t>
      </w:r>
    </w:p>
    <w:p w14:paraId="54CEBAD9" w14:textId="69D2D80B" w:rsidR="005C55A5" w:rsidRPr="00B233A4" w:rsidRDefault="00064360" w:rsidP="005C55A5">
      <w:pPr>
        <w:ind w:firstLine="720"/>
        <w:rPr>
          <w:rFonts w:ascii="Times New Roman" w:hAnsi="Times New Roman" w:cs="Times New Roman"/>
        </w:rPr>
      </w:pPr>
      <w:r>
        <w:rPr>
          <w:rFonts w:ascii="Times New Roman" w:hAnsi="Times New Roman"/>
        </w:rPr>
        <w:t xml:space="preserve">Recreational fisheries are one area where managers can take advantage of interspecific interactions to solve complex problems. </w:t>
      </w:r>
      <w:r w:rsidR="00AC1F3C" w:rsidRPr="00AC1F3C">
        <w:rPr>
          <w:rFonts w:ascii="Times New Roman" w:hAnsi="Times New Roman"/>
        </w:rPr>
        <w:t>In contrast to commercial fisheries where users aim to maximize profit, recreational fishery users vary along multiple axes of species preference, catch rate, fish size, location, valuation, utility, avidity, and harvest opportunity (e.g</w:t>
      </w:r>
      <w:commentRangeStart w:id="14"/>
      <w:r w:rsidR="00AC1F3C" w:rsidRPr="00AC1F3C">
        <w:rPr>
          <w:rFonts w:ascii="Times New Roman" w:hAnsi="Times New Roman"/>
        </w:rPr>
        <w:t>., Johnston et al., 2010; Beardmore et al., 2015; Arlinghaus et al., 2017</w:t>
      </w:r>
      <w:commentRangeEnd w:id="14"/>
      <w:r w:rsidR="00AC1F3C" w:rsidRPr="00AC1F3C">
        <w:rPr>
          <w:rFonts w:ascii="Times New Roman" w:hAnsi="Times New Roman"/>
        </w:rPr>
        <w:commentReference w:id="14"/>
      </w:r>
      <w:r w:rsidR="00AC1F3C" w:rsidRPr="00AC1F3C">
        <w:rPr>
          <w:rFonts w:ascii="Times New Roman" w:hAnsi="Times New Roman"/>
        </w:rPr>
        <w:t xml:space="preserve">). 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w:t>
      </w:r>
      <w:r>
        <w:rPr>
          <w:rFonts w:ascii="Times New Roman" w:hAnsi="Times New Roman"/>
        </w:rPr>
        <w:t xml:space="preserve">and the diverse ways in which they are used,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allow managers to make the most of the limited tools at their disposal to keep systems within a safe operating space and to meet the diverse goals of users in the system (Carpenter et al. 2017).</w:t>
      </w:r>
      <w:commentRangeEnd w:id="13"/>
      <w:r w:rsidR="00EB4681">
        <w:rPr>
          <w:rStyle w:val="CommentReference"/>
        </w:rPr>
        <w:commentReference w:id="13"/>
      </w:r>
    </w:p>
    <w:p w14:paraId="19E308A7" w14:textId="4500A69F" w:rsidR="005C55A5" w:rsidRPr="00B233A4" w:rsidRDefault="00AC1F3C" w:rsidP="005C55A5">
      <w:pPr>
        <w:ind w:firstLine="720"/>
        <w:rPr>
          <w:rFonts w:ascii="Times New Roman" w:hAnsi="Times New Roman" w:cs="Times New Roman"/>
        </w:rPr>
      </w:pPr>
      <w:commentRangeStart w:id="15"/>
      <w:commentRangeStart w:id="16"/>
      <w:r w:rsidRPr="00AC1F3C">
        <w:rPr>
          <w:rFonts w:ascii="Times New Roman" w:hAnsi="Times New Roman"/>
        </w:rPr>
        <w:t>Here</w:t>
      </w:r>
      <w:commentRangeEnd w:id="15"/>
      <w:r w:rsidR="00B52EC6">
        <w:rPr>
          <w:rStyle w:val="CommentReference"/>
        </w:rPr>
        <w:commentReference w:id="15"/>
      </w:r>
      <w:commentRangeEnd w:id="16"/>
      <w:r w:rsidR="00876889">
        <w:rPr>
          <w:rFonts w:ascii="Times New Roman" w:hAnsi="Times New Roman"/>
        </w:rPr>
        <w:t>,</w:t>
      </w:r>
      <w:r w:rsidR="00BB26B6">
        <w:rPr>
          <w:rStyle w:val="CommentReference"/>
        </w:rPr>
        <w:commentReference w:id="16"/>
      </w:r>
      <w:r w:rsidRPr="00AC1F3C">
        <w:rPr>
          <w:rFonts w:ascii="Times New Roman" w:hAnsi="Times New Roman"/>
        </w:rPr>
        <w:t xml:space="preserve"> we use an example of a recreational fishery with two managed species to </w:t>
      </w:r>
      <w:r w:rsidR="000C7293" w:rsidRPr="00AC1F3C">
        <w:rPr>
          <w:rFonts w:ascii="Times New Roman" w:hAnsi="Times New Roman"/>
        </w:rPr>
        <w:t>explore</w:t>
      </w:r>
      <w:r w:rsidRPr="00AC1F3C">
        <w:rPr>
          <w:rFonts w:ascii="Times New Roman" w:hAnsi="Times New Roman"/>
        </w:rPr>
        <w:t xml:space="preserve"> how managers can leverage ecological interactions between species to achieve their goals.</w:t>
      </w:r>
      <w:r w:rsidR="00BB26B6">
        <w:rPr>
          <w:rFonts w:ascii="Times New Roman" w:hAnsi="Times New Roman"/>
        </w:rPr>
        <w:t xml:space="preserve"> </w:t>
      </w:r>
      <w:r w:rsidR="00BB26B6" w:rsidRPr="00AC1F3C">
        <w:rPr>
          <w:rFonts w:ascii="Times New Roman" w:hAnsi="Times New Roman"/>
        </w:rPr>
        <w:t>Outcomes that are of specific interest arise from stable states where the desired species dominates, resulting in higher economic benefits and user satisfaction.</w:t>
      </w:r>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Our hypothesis that </w:t>
      </w:r>
      <w:r w:rsidR="003462B4" w:rsidRPr="003462B4">
        <w:rPr>
          <w:rFonts w:ascii="Times New Roman" w:hAnsi="Times New Roman"/>
        </w:rPr>
        <w:t xml:space="preserve">management activities that take species interactions into account are more successful </w:t>
      </w:r>
      <w:r w:rsidR="003462B4">
        <w:rPr>
          <w:rFonts w:ascii="Times New Roman" w:hAnsi="Times New Roman"/>
        </w:rPr>
        <w:t>at keeping a system in a safe operating space</w:t>
      </w:r>
      <w:commentRangeStart w:id="17"/>
      <w:r w:rsidR="003462B4">
        <w:rPr>
          <w:rFonts w:ascii="Times New Roman" w:hAnsi="Times New Roman"/>
        </w:rPr>
        <w:t xml:space="preserve"> leads us to </w:t>
      </w:r>
      <w:r w:rsidRPr="00AC1F3C">
        <w:rPr>
          <w:rFonts w:ascii="Times New Roman" w:hAnsi="Times New Roman"/>
        </w:rPr>
        <w:t xml:space="preserve">predict that consideration of these interactions and the resulting non-linear dynamics </w:t>
      </w:r>
      <w:commentRangeEnd w:id="17"/>
      <w:r w:rsidR="00A3236C">
        <w:rPr>
          <w:rStyle w:val="CommentReference"/>
        </w:rPr>
        <w:commentReference w:id="17"/>
      </w:r>
      <w:r w:rsidRPr="00AC1F3C">
        <w:rPr>
          <w:rFonts w:ascii="Times New Roman" w:hAnsi="Times New Roman"/>
        </w:rPr>
        <w:t>can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and potentially cost effective</w:t>
      </w:r>
      <w:r w:rsidRPr="00AC1F3C">
        <w:rPr>
          <w:rFonts w:ascii="Times New Roman" w:hAnsi="Times New Roman"/>
        </w:rPr>
        <w:t xml:space="preserve"> outcomes. </w:t>
      </w:r>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8" w:name="methods"/>
      <w:commentRangeStart w:id="19"/>
      <w:r w:rsidRPr="00B233A4">
        <w:rPr>
          <w:rFonts w:ascii="Times New Roman" w:hAnsi="Times New Roman" w:cs="Times New Roman"/>
          <w:color w:val="auto"/>
        </w:rPr>
        <w:t>Methods</w:t>
      </w:r>
      <w:bookmarkEnd w:id="18"/>
      <w:commentRangeEnd w:id="19"/>
      <w:r w:rsidR="009A695B">
        <w:rPr>
          <w:rStyle w:val="CommentReference"/>
          <w:rFonts w:asciiTheme="minorHAnsi" w:eastAsiaTheme="minorHAnsi" w:hAnsiTheme="minorHAnsi" w:cstheme="minorBidi"/>
          <w:b w:val="0"/>
          <w:bCs w:val="0"/>
          <w:color w:val="auto"/>
        </w:rPr>
        <w:commentReference w:id="19"/>
      </w:r>
    </w:p>
    <w:p w14:paraId="5AE760A0" w14:textId="3541DAA8" w:rsidR="00E62F5F" w:rsidRDefault="00E62F5F" w:rsidP="003A2A6C">
      <w:pPr>
        <w:pStyle w:val="Heading2"/>
        <w:keepNext w:val="0"/>
        <w:keepLines w:val="0"/>
        <w:widowControl w:val="0"/>
        <w:suppressLineNumbers/>
        <w:rPr>
          <w:rFonts w:ascii="Times New Roman" w:hAnsi="Times New Roman" w:cs="Times New Roman"/>
          <w:color w:val="auto"/>
          <w:sz w:val="24"/>
          <w:szCs w:val="24"/>
        </w:rPr>
      </w:pPr>
      <w:bookmarkStart w:id="20" w:name="model"/>
      <w:commentRangeStart w:id="21"/>
      <w:r>
        <w:rPr>
          <w:rFonts w:ascii="Times New Roman" w:hAnsi="Times New Roman" w:cs="Times New Roman"/>
          <w:color w:val="auto"/>
          <w:sz w:val="24"/>
          <w:szCs w:val="24"/>
        </w:rPr>
        <w:t>Overview</w:t>
      </w:r>
      <w:commentRangeEnd w:id="21"/>
      <w:r w:rsidR="001E3F0C">
        <w:rPr>
          <w:rStyle w:val="CommentReference"/>
          <w:rFonts w:asciiTheme="minorHAnsi" w:eastAsiaTheme="minorHAnsi" w:hAnsiTheme="minorHAnsi" w:cstheme="minorBidi"/>
          <w:b w:val="0"/>
          <w:bCs w:val="0"/>
          <w:color w:val="auto"/>
        </w:rPr>
        <w:commentReference w:id="21"/>
      </w:r>
    </w:p>
    <w:p w14:paraId="3A6E2996" w14:textId="4B544FA7" w:rsidR="00E62F5F" w:rsidRPr="007D2410" w:rsidRDefault="00E62F5F" w:rsidP="007D2410">
      <w:pPr>
        <w:pStyle w:val="BodyText"/>
      </w:pPr>
      <w:r>
        <w:lastRenderedPageBreak/>
        <w:t>In order to understand how accounting for interspecific interactions can improve ou</w:t>
      </w:r>
      <w:r w:rsidR="009852AA">
        <w:t>r ability to predict and manage important ecosystem services we developed a simple fishery model where two species simultaneously compete with each other and are harvested by humans. We then use this model to explore management outcomes for scenarios where the hypothetical manager either ignores or accounts for the interspecific interactions. A modeling approach, such as the one we’ve adopted here</w:t>
      </w:r>
      <w:r w:rsidR="00243044">
        <w:t>, is better suited to explore these dynamics because of the longer time scales at which</w:t>
      </w:r>
      <w:r w:rsidR="00EC5306">
        <w:t xml:space="preserve"> fisheries</w:t>
      </w:r>
      <w:r w:rsidR="00243044">
        <w:t xml:space="preserve"> oper</w:t>
      </w:r>
      <w:r w:rsidR="001E3F0C">
        <w:t>ate. Stocking and harvest regulations are, at their fastest, adjusted on an annual basis. Furthermore, the effects of any management action on a fish population take several years to become apparent for even relatively short l</w:t>
      </w:r>
      <w:r w:rsidR="00781FE5">
        <w:t>ived species</w:t>
      </w:r>
      <w:r w:rsidR="001E3F0C">
        <w:t xml:space="preserve">. </w:t>
      </w:r>
      <w:r w:rsidR="00781FE5">
        <w:t>The species in our model are paramete</w:t>
      </w:r>
      <w:r w:rsidR="002651AD">
        <w:t xml:space="preserve">rized such that their juveniles overlap completely in their use of the refuge while the adults do not. One species’ adults </w:t>
      </w:r>
      <w:r w:rsidR="00EC5306">
        <w:t>use</w:t>
      </w:r>
      <w:r w:rsidR="002651AD">
        <w:t xml:space="preserve"> the refuge and associated foraging arena more than the other. </w:t>
      </w:r>
      <w:commentRangeStart w:id="22"/>
      <w:r w:rsidR="002651AD">
        <w:t>This is designed to mimic the walleye (</w:t>
      </w:r>
      <w:r w:rsidR="002651AD">
        <w:rPr>
          <w:i/>
        </w:rPr>
        <w:t>Sander vitreus</w:t>
      </w:r>
      <w:r w:rsidR="002651AD">
        <w:t xml:space="preserve">) </w:t>
      </w:r>
      <w:r w:rsidR="00B437B0">
        <w:t>and largemouth bass (</w:t>
      </w:r>
      <w:r w:rsidR="00B437B0">
        <w:rPr>
          <w:i/>
        </w:rPr>
        <w:t>Micropterus salmoides</w:t>
      </w:r>
      <w:r w:rsidR="00B437B0">
        <w:t>) relationship in north temperate lakes where walleye have historically outcompeted largemouth bass.</w:t>
      </w:r>
      <w:commentRangeEnd w:id="22"/>
      <w:r w:rsidR="00B437B0">
        <w:rPr>
          <w:rStyle w:val="CommentReference"/>
        </w:rPr>
        <w:commentReference w:id="22"/>
      </w:r>
    </w:p>
    <w:p w14:paraId="140B21DA" w14:textId="10E5CC9D"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r w:rsidRPr="003A2A6C">
        <w:rPr>
          <w:rFonts w:ascii="Times New Roman" w:hAnsi="Times New Roman" w:cs="Times New Roman"/>
          <w:color w:val="auto"/>
          <w:sz w:val="24"/>
          <w:szCs w:val="24"/>
        </w:rPr>
        <w:t>Model</w:t>
      </w:r>
      <w:bookmarkEnd w:id="20"/>
    </w:p>
    <w:p w14:paraId="0A1E5D53" w14:textId="2F6C492C"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 xml:space="preserve">modified </w:t>
      </w:r>
      <w:r w:rsidR="00B20BA4">
        <w:rPr>
          <w:rFonts w:ascii="Times New Roman" w:hAnsi="Times New Roman" w:cs="Times New Roman"/>
        </w:rPr>
        <w:t xml:space="preserve">version of a </w:t>
      </w:r>
      <w:r w:rsidRPr="00B233A4">
        <w:rPr>
          <w:rFonts w:ascii="Times New Roman" w:hAnsi="Times New Roman" w:cs="Times New Roman"/>
        </w:rPr>
        <w:t>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r w:rsidR="00733BCC">
        <w:rPr>
          <w:rFonts w:ascii="Times New Roman" w:hAnsi="Times New Roman" w:cs="Times New Roman"/>
        </w:rPr>
        <w:t>p</w:t>
      </w:r>
      <w:commentRangeStart w:id="23"/>
      <w:r w:rsidR="00733BCC">
        <w:rPr>
          <w:rFonts w:ascii="Times New Roman" w:hAnsi="Times New Roman" w:cs="Times New Roman"/>
        </w:rPr>
        <w:t>revious</w:t>
      </w:r>
      <w:commentRangeEnd w:id="23"/>
      <w:r w:rsidR="00B20BA4">
        <w:rPr>
          <w:rStyle w:val="CommentReference"/>
        </w:rPr>
        <w:commentReference w:id="23"/>
      </w:r>
      <w:r w:rsidR="00733BCC">
        <w:rPr>
          <w:rFonts w:ascii="Times New Roman" w:hAnsi="Times New Roman" w:cs="Times New Roman"/>
        </w:rPr>
        <w:t xml:space="preserve">ly </w:t>
      </w:r>
      <w:r w:rsidR="00EC324C">
        <w:rPr>
          <w:rFonts w:ascii="Times New Roman" w:hAnsi="Times New Roman" w:cs="Times New Roman"/>
        </w:rPr>
        <w:t>been used to explore alternative stable states in lake ecosystems</w:t>
      </w:r>
      <w:r w:rsidRPr="00B233A4">
        <w:rPr>
          <w:rFonts w:ascii="Times New Roman" w:hAnsi="Times New Roman" w:cs="Times New Roman"/>
        </w:rPr>
        <w:t xml:space="preserve"> (Carpenter and Brock 2005, Carpenter et al. 2008, Biggs et al. 2009). The original model contained </w:t>
      </w:r>
      <w:r w:rsidR="00B415E8">
        <w:rPr>
          <w:rFonts w:ascii="Times New Roman" w:hAnsi="Times New Roman" w:cs="Times New Roman"/>
        </w:rPr>
        <w:t>interactions</w:t>
      </w:r>
      <w:r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Pr>
          <w:rFonts w:ascii="Times New Roman" w:hAnsi="Times New Roman" w:cs="Times New Roman"/>
          <w:b/>
        </w:rPr>
        <w:t xml:space="preserve">table </w:t>
      </w:r>
      <w:r w:rsidR="00B437B0" w:rsidRPr="007D2410">
        <w:rPr>
          <w:rFonts w:ascii="Times New Roman" w:hAnsi="Times New Roman" w:cs="Times New Roman"/>
        </w:rPr>
        <w:t>ref</w:t>
      </w:r>
      <w:r w:rsidR="00B437B0">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4" w:name="adult-dynamics"/>
      <w:commentRangeStart w:id="25"/>
      <w:commentRangeStart w:id="26"/>
      <w:r w:rsidRPr="00D27D7F">
        <w:rPr>
          <w:rFonts w:ascii="Times New Roman" w:hAnsi="Times New Roman" w:cs="Times New Roman"/>
          <w:color w:val="auto"/>
          <w:sz w:val="24"/>
          <w:szCs w:val="24"/>
        </w:rPr>
        <w:t>Adult Dynamics</w:t>
      </w:r>
      <w:bookmarkEnd w:id="24"/>
      <w:commentRangeEnd w:id="25"/>
      <w:r w:rsidR="009C0A6B" w:rsidRPr="00D27D7F">
        <w:rPr>
          <w:rStyle w:val="CommentReference"/>
          <w:rFonts w:ascii="Times New Roman" w:eastAsiaTheme="minorHAnsi" w:hAnsi="Times New Roman" w:cs="Times New Roman"/>
          <w:b w:val="0"/>
          <w:bCs w:val="0"/>
          <w:color w:val="auto"/>
          <w:sz w:val="24"/>
          <w:szCs w:val="24"/>
        </w:rPr>
        <w:commentReference w:id="25"/>
      </w:r>
      <w:commentRangeEnd w:id="26"/>
      <w:r w:rsidR="0057720B">
        <w:rPr>
          <w:rStyle w:val="CommentReference"/>
          <w:rFonts w:asciiTheme="minorHAnsi" w:eastAsiaTheme="minorHAnsi" w:hAnsiTheme="minorHAnsi" w:cstheme="minorBidi"/>
          <w:b w:val="0"/>
          <w:bCs w:val="0"/>
          <w:color w:val="auto"/>
        </w:rPr>
        <w:commentReference w:id="26"/>
      </w:r>
    </w:p>
    <w:p w14:paraId="6CB99C83" w14:textId="0DBC4465" w:rsidR="00DB5BA4" w:rsidRPr="00B233A4" w:rsidRDefault="0044077B"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44077B"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27"/>
      <w:r w:rsidRPr="00B233A4">
        <w:rPr>
          <w:rFonts w:ascii="Times New Roman" w:hAnsi="Times New Roman" w:cs="Times New Roman"/>
        </w:rPr>
        <w:t xml:space="preserve">Adults </w:t>
      </w:r>
      <w:commentRangeEnd w:id="27"/>
      <w:r w:rsidR="003D75B5">
        <w:rPr>
          <w:rStyle w:val="CommentReference"/>
        </w:rPr>
        <w:commentReference w:id="27"/>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28"/>
      <w:commentRangeStart w:id="29"/>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w:commentRangeEnd w:id="28"/>
        <m:r>
          <m:rPr>
            <m:sty m:val="p"/>
          </m:rPr>
          <w:rPr>
            <w:rStyle w:val="CommentReference"/>
          </w:rPr>
          <w:commentReference w:id="28"/>
        </m:r>
        <w:commentRangeEnd w:id="29"/>
        <m:r>
          <m:rPr>
            <m:sty m:val="p"/>
          </m:rPr>
          <w:rPr>
            <w:rStyle w:val="CommentReference"/>
          </w:rPr>
          <w:commentReference w:id="29"/>
        </m:r>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30" w:name="juvenile-dynamics"/>
      <w:r w:rsidRPr="00D27D7F">
        <w:rPr>
          <w:rFonts w:ascii="Times New Roman" w:hAnsi="Times New Roman" w:cs="Times New Roman"/>
          <w:color w:val="auto"/>
          <w:sz w:val="24"/>
          <w:szCs w:val="24"/>
        </w:rPr>
        <w:t>Juvenile Dynamics</w:t>
      </w:r>
      <w:bookmarkEnd w:id="30"/>
    </w:p>
    <w:p w14:paraId="73F71338" w14:textId="683FF7DF" w:rsidR="00DB5BA4" w:rsidRPr="00B233A4" w:rsidRDefault="0044077B"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r>
      <w:commentRangeStart w:id="31"/>
      <w:r w:rsidR="00316186">
        <w:rPr>
          <w:rFonts w:ascii="Times New Roman" w:eastAsiaTheme="minorEastAsia" w:hAnsi="Times New Roman" w:cs="Times New Roman"/>
        </w:rPr>
        <w:t>Eq</w:t>
      </w:r>
      <w:commentRangeEnd w:id="31"/>
      <w:r w:rsidR="009A695B">
        <w:rPr>
          <w:rStyle w:val="CommentReference"/>
        </w:rPr>
        <w:commentReference w:id="31"/>
      </w:r>
      <w:r w:rsidR="00316186">
        <w:rPr>
          <w:rFonts w:ascii="Times New Roman" w:eastAsiaTheme="minorEastAsia" w:hAnsi="Times New Roman" w:cs="Times New Roman"/>
        </w:rPr>
        <w:t>. 3</w:t>
      </w:r>
    </w:p>
    <w:p w14:paraId="68A9433A" w14:textId="79150C83" w:rsidR="00DB5BA4" w:rsidRPr="00B233A4" w:rsidRDefault="0044077B"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05CDB46"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32"/>
      <w:commentRangeStart w:id="33"/>
      <w:commentRangeStart w:id="34"/>
      <w:r w:rsidRPr="00B233A4">
        <w:rPr>
          <w:rFonts w:ascii="Times New Roman" w:hAnsi="Times New Roman" w:cs="Times New Roman"/>
        </w:rPr>
        <w:t>Ricker stock-recruitment relationships</w:t>
      </w:r>
      <w:commentRangeEnd w:id="32"/>
      <w:r w:rsidR="00635D1F">
        <w:rPr>
          <w:rStyle w:val="CommentReference"/>
        </w:rPr>
        <w:commentReference w:id="32"/>
      </w:r>
      <w:commentRangeEnd w:id="33"/>
      <w:r w:rsidR="00467C12">
        <w:rPr>
          <w:rStyle w:val="CommentReference"/>
        </w:rPr>
        <w:commentReference w:id="33"/>
      </w:r>
      <w:commentRangeEnd w:id="34"/>
      <w:r w:rsidR="000D48AB">
        <w:rPr>
          <w:rStyle w:val="CommentReference"/>
        </w:rPr>
        <w:commentReference w:id="34"/>
      </w:r>
      <w:r w:rsidRPr="00B233A4">
        <w:rPr>
          <w:rFonts w:ascii="Times New Roman" w:hAnsi="Times New Roman" w:cs="Times New Roman"/>
        </w:rPr>
        <w:t xml:space="preserve">. Additionally, stocking of juveniles can be imposed </w:t>
      </w:r>
      <w:commentRangeStart w:id="35"/>
      <w:r w:rsidRPr="00B233A4">
        <w:rPr>
          <w:rFonts w:ascii="Times New Roman" w:hAnsi="Times New Roman" w:cs="Times New Roman"/>
        </w:rPr>
        <w:t xml:space="preserve">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w:commentRangeEnd w:id="35"/>
        <m:r>
          <m:rPr>
            <m:sty m:val="p"/>
          </m:rPr>
          <w:rPr>
            <w:rStyle w:val="CommentReference"/>
          </w:rPr>
          <w:commentReference w:id="35"/>
        </m:r>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36"/>
      <w:commentRangeStart w:id="37"/>
      <w:r w:rsidRPr="00B233A4">
        <w:rPr>
          <w:rFonts w:ascii="Times New Roman" w:hAnsi="Times New Roman" w:cs="Times New Roman"/>
        </w:rPr>
        <w:t>arena</w:t>
      </w:r>
      <w:commentRangeEnd w:id="36"/>
      <w:r w:rsidR="00635D1F">
        <w:rPr>
          <w:rStyle w:val="CommentReference"/>
        </w:rPr>
        <w:commentReference w:id="36"/>
      </w:r>
      <w:commentRangeEnd w:id="37"/>
      <w:r w:rsidR="00483E32">
        <w:rPr>
          <w:rStyle w:val="CommentReference"/>
        </w:rPr>
        <w:commentReference w:id="37"/>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ccount for all juvenile mortality in the system.</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38"/>
            <w:commentRangeStart w:id="39"/>
            <w:r w:rsidRPr="0085205D">
              <w:rPr>
                <w:rFonts w:ascii="Times New Roman" w:hAnsi="Times New Roman" w:cs="Times New Roman"/>
              </w:rPr>
              <w:t>D</w:t>
            </w:r>
            <w:r w:rsidR="00E05CA0" w:rsidRPr="0085205D">
              <w:rPr>
                <w:rFonts w:ascii="Times New Roman" w:hAnsi="Times New Roman" w:cs="Times New Roman"/>
              </w:rPr>
              <w:t>efinitions</w:t>
            </w:r>
            <w:commentRangeEnd w:id="38"/>
            <w:r w:rsidRPr="003A2A6C">
              <w:rPr>
                <w:rStyle w:val="CommentReference"/>
                <w:rFonts w:ascii="Times New Roman" w:hAnsi="Times New Roman" w:cs="Times New Roman"/>
              </w:rPr>
              <w:commentReference w:id="38"/>
            </w:r>
            <w:commentRangeEnd w:id="39"/>
            <w:r w:rsidR="000D48AB">
              <w:rPr>
                <w:rStyle w:val="CommentReference"/>
              </w:rPr>
              <w:commentReference w:id="39"/>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3554F076" w:rsidR="00DB5BA4" w:rsidRPr="00B233A4" w:rsidRDefault="008D3197" w:rsidP="003A2A6C">
            <w:pPr>
              <w:pStyle w:val="Compact"/>
              <w:widowControl w:val="0"/>
              <w:suppressLineNumbers/>
              <w:rPr>
                <w:rFonts w:ascii="Times New Roman" w:hAnsi="Times New Roman" w:cs="Times New Roman"/>
              </w:rPr>
            </w:pPr>
            <w:r>
              <w:rPr>
                <w:rFonts w:ascii="Times New Roman" w:hAnsi="Times New Roman" w:cs="Times New Roman"/>
              </w:rPr>
              <w:t>k</w:t>
            </w:r>
            <w:r w:rsidR="00E05CA0" w:rsidRPr="00B233A4">
              <w:rPr>
                <w:rFonts w:ascii="Times New Roman" w:hAnsi="Times New Roman" w:cs="Times New Roman"/>
              </w:rPr>
              <w:t>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1699A53A" w:rsidR="00DB5BA4" w:rsidRPr="00B233A4" w:rsidRDefault="008D3197" w:rsidP="003A2A6C">
            <w:pPr>
              <w:pStyle w:val="Compact"/>
              <w:widowControl w:val="0"/>
              <w:suppressLineNumbers/>
              <w:rPr>
                <w:rFonts w:ascii="Times New Roman" w:hAnsi="Times New Roman" w:cs="Times New Roman"/>
              </w:rPr>
            </w:pPr>
            <w:r>
              <w:rPr>
                <w:rFonts w:ascii="Times New Roman" w:hAnsi="Times New Roman" w:cs="Times New Roman"/>
              </w:rPr>
              <w:t>k</w:t>
            </w:r>
            <w:r w:rsidR="00E05CA0" w:rsidRPr="00B233A4">
              <w:rPr>
                <w:rFonts w:ascii="Times New Roman" w:hAnsi="Times New Roman" w:cs="Times New Roman"/>
              </w:rPr>
              <w:t>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lastRenderedPageBreak/>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40" w:name="simulations"/>
    </w:p>
    <w:p w14:paraId="664C0E7B" w14:textId="6A1BA93D" w:rsidR="00DB5BA4" w:rsidRPr="00431332"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41"/>
      <w:r w:rsidRPr="007D2410">
        <w:rPr>
          <w:rFonts w:ascii="Times New Roman" w:hAnsi="Times New Roman" w:cs="Times New Roman"/>
          <w:color w:val="auto"/>
          <w:sz w:val="28"/>
          <w:szCs w:val="28"/>
        </w:rPr>
        <w:t>Model</w:t>
      </w:r>
      <w:commentRangeEnd w:id="41"/>
      <w:r w:rsidRPr="007D2410">
        <w:rPr>
          <w:rStyle w:val="CommentReference"/>
          <w:rFonts w:ascii="Times New Roman" w:hAnsi="Times New Roman" w:cs="Times New Roman"/>
          <w:color w:val="auto"/>
          <w:sz w:val="28"/>
          <w:szCs w:val="28"/>
        </w:rPr>
        <w:commentReference w:id="41"/>
      </w:r>
      <w:r w:rsidRPr="007D2410">
        <w:rPr>
          <w:rFonts w:ascii="Times New Roman" w:hAnsi="Times New Roman" w:cs="Times New Roman"/>
          <w:color w:val="auto"/>
          <w:sz w:val="28"/>
          <w:szCs w:val="28"/>
        </w:rPr>
        <w:t xml:space="preserve"> </w:t>
      </w:r>
      <w:commentRangeStart w:id="42"/>
      <w:r w:rsidRPr="007D2410">
        <w:rPr>
          <w:rFonts w:ascii="Times New Roman" w:hAnsi="Times New Roman" w:cs="Times New Roman"/>
          <w:color w:val="auto"/>
          <w:sz w:val="28"/>
          <w:szCs w:val="28"/>
        </w:rPr>
        <w:t>Experiments</w:t>
      </w:r>
      <w:commentRangeEnd w:id="42"/>
      <w:r w:rsidRPr="007D2410">
        <w:rPr>
          <w:rStyle w:val="CommentReference"/>
          <w:rFonts w:ascii="Times New Roman" w:hAnsi="Times New Roman" w:cs="Times New Roman"/>
          <w:color w:val="auto"/>
          <w:sz w:val="28"/>
          <w:szCs w:val="28"/>
        </w:rPr>
        <w:commentReference w:id="42"/>
      </w:r>
      <w:bookmarkEnd w:id="40"/>
    </w:p>
    <w:p w14:paraId="0ED480B1" w14:textId="789C506E" w:rsidR="00DB5BA4" w:rsidRPr="00B233A4" w:rsidRDefault="006362F4">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where human impacts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 one species difficult.</w:t>
      </w:r>
      <w:r w:rsidR="00F43F3C" w:rsidRPr="00B233A4">
        <w:rPr>
          <w:rFonts w:ascii="Times New Roman" w:hAnsi="Times New Roman" w:cs="Times New Roman"/>
        </w:rPr>
        <w:t xml:space="preserve"> </w:t>
      </w:r>
      <w:r w:rsidR="00F43F3C">
        <w:rPr>
          <w:rFonts w:ascii="Times New Roman" w:hAnsi="Times New Roman" w:cs="Times New Roman"/>
        </w:rPr>
        <w:t>A key challenge facing many managers is how to maintain or improve abundances of certain highly valued, and exploited, species in the face of competition with other less valued, and exploited, species.</w:t>
      </w:r>
      <w:r w:rsidR="009E5A3D">
        <w:rPr>
          <w:rFonts w:ascii="Times New Roman" w:hAnsi="Times New Roman" w:cs="Times New Roman"/>
        </w:rPr>
        <w:t xml:space="preserve"> The modeling experiments are designed to mimic this situation. Species 1 in our models represents the dominant, highly valued, and highly exploited species that managers are seeking to maintain while species 2 represents a less valued, and less exploited species.</w:t>
      </w:r>
      <w:r w:rsidR="00D17398">
        <w:rPr>
          <w:rFonts w:ascii="Times New Roman" w:hAnsi="Times New Roman" w:cs="Times New Roman"/>
        </w:rPr>
        <w:t xml:space="preserve"> We focused on four different model experiments that reflect scenarios that are likely commonly encountered by </w:t>
      </w:r>
      <w:commentRangeStart w:id="43"/>
      <w:r w:rsidR="00D17398">
        <w:rPr>
          <w:rFonts w:ascii="Times New Roman" w:hAnsi="Times New Roman" w:cs="Times New Roman"/>
        </w:rPr>
        <w:t>fisheries managers.</w:t>
      </w:r>
      <w:r w:rsidR="008E6F70">
        <w:rPr>
          <w:rFonts w:ascii="Times New Roman" w:hAnsi="Times New Roman" w:cs="Times New Roman"/>
        </w:rPr>
        <w:t xml:space="preserve"> While not an experiment, f</w:t>
      </w:r>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w:t>
      </w:r>
      <w:commentRangeEnd w:id="43"/>
      <w:r w:rsidR="0071253C">
        <w:rPr>
          <w:rStyle w:val="CommentReference"/>
        </w:rPr>
        <w:commentReference w:id="43"/>
      </w:r>
      <w:r w:rsidR="00D17398">
        <w:rPr>
          <w:rFonts w:ascii="Times New Roman" w:hAnsi="Times New Roman" w:cs="Times New Roman"/>
        </w:rPr>
        <w:t xml:space="preserve">present in our simulated fishery system. </w:t>
      </w:r>
      <w:r w:rsidR="008E6F70">
        <w:rPr>
          <w:rFonts w:ascii="Times New Roman" w:hAnsi="Times New Roman" w:cs="Times New Roman"/>
        </w:rPr>
        <w:t>In our first experiment</w:t>
      </w:r>
      <w:r w:rsidR="00D17398">
        <w:rPr>
          <w:rFonts w:ascii="Times New Roman" w:hAnsi="Times New Roman" w:cs="Times New Roman"/>
        </w:rPr>
        <w:t xml:space="preserve">, we </w:t>
      </w:r>
      <w:commentRangeStart w:id="44"/>
      <w:r w:rsidR="00D17398">
        <w:rPr>
          <w:rFonts w:ascii="Times New Roman" w:hAnsi="Times New Roman" w:cs="Times New Roman"/>
        </w:rPr>
        <w:t xml:space="preserve">sought to </w:t>
      </w:r>
      <w:r w:rsidR="008E6F70">
        <w:rPr>
          <w:rFonts w:ascii="Times New Roman" w:hAnsi="Times New Roman" w:cs="Times New Roman"/>
        </w:rPr>
        <w:t>the implications</w:t>
      </w:r>
      <w:r w:rsidR="00D17398">
        <w:rPr>
          <w:rFonts w:ascii="Times New Roman" w:hAnsi="Times New Roman" w:cs="Times New Roman"/>
        </w:rPr>
        <w:t xml:space="preserve"> of active management of only 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w:t>
      </w:r>
      <w:commentRangeEnd w:id="44"/>
      <w:r w:rsidR="0071253C">
        <w:rPr>
          <w:rStyle w:val="CommentReference"/>
        </w:rPr>
        <w:commentReference w:id="44"/>
      </w:r>
      <w:r w:rsidR="00D17398">
        <w:rPr>
          <w:rFonts w:ascii="Times New Roman" w:hAnsi="Times New Roman" w:cs="Times New Roman"/>
        </w:rPr>
        <w:t xml:space="preserve">(species 1 and 2), and the resultant </w:t>
      </w:r>
      <w:r w:rsidR="006643D3">
        <w:rPr>
          <w:rFonts w:ascii="Times New Roman" w:hAnsi="Times New Roman" w:cs="Times New Roman"/>
        </w:rPr>
        <w:t>influence</w:t>
      </w:r>
      <w:r w:rsidR="00D17398">
        <w:rPr>
          <w:rFonts w:ascii="Times New Roman" w:hAnsi="Times New Roman" w:cs="Times New Roman"/>
        </w:rPr>
        <w:t xml:space="preserve"> on species dynamics. Our </w:t>
      </w:r>
      <w:r w:rsidR="008E6F70">
        <w:rPr>
          <w:rFonts w:ascii="Times New Roman" w:hAnsi="Times New Roman" w:cs="Times New Roman"/>
        </w:rPr>
        <w:t xml:space="preserve">second </w:t>
      </w:r>
      <w:r w:rsidR="00D17398">
        <w:rPr>
          <w:rFonts w:ascii="Times New Roman" w:hAnsi="Times New Roman" w:cs="Times New Roman"/>
        </w:rPr>
        <w:t xml:space="preserve">model experiment focused on the interactive effects of management on both species in the system. Here, we sought </w:t>
      </w:r>
      <w:commentRangeStart w:id="45"/>
      <w:r w:rsidR="00D17398">
        <w:rPr>
          <w:rFonts w:ascii="Times New Roman" w:hAnsi="Times New Roman" w:cs="Times New Roman"/>
        </w:rPr>
        <w:t xml:space="preserve">to understand the </w:t>
      </w:r>
      <w:r w:rsidR="004D16C4">
        <w:rPr>
          <w:rFonts w:ascii="Times New Roman" w:hAnsi="Times New Roman" w:cs="Times New Roman"/>
        </w:rPr>
        <w:t>different paths managers may take to the same outcome through managing one or both species.</w:t>
      </w:r>
      <w:commentRangeEnd w:id="45"/>
      <w:r w:rsidR="0071253C">
        <w:rPr>
          <w:rStyle w:val="CommentReference"/>
        </w:rPr>
        <w:commentReference w:id="45"/>
      </w:r>
      <w:r w:rsidR="00D17398">
        <w:rPr>
          <w:rFonts w:ascii="Times New Roman" w:hAnsi="Times New Roman" w:cs="Times New Roman"/>
        </w:rPr>
        <w:t xml:space="preserve"> Finally, we explored the </w:t>
      </w:r>
      <w:r w:rsidR="006643D3">
        <w:rPr>
          <w:rFonts w:ascii="Times New Roman" w:hAnsi="Times New Roman" w:cs="Times New Roman"/>
        </w:rPr>
        <w:t>influences</w:t>
      </w:r>
      <w:r w:rsidR="00D17398">
        <w:rPr>
          <w:rFonts w:ascii="Times New Roman" w:hAnsi="Times New Roman" w:cs="Times New Roman"/>
        </w:rPr>
        <w:t xml:space="preserve"> of slow changes in </w:t>
      </w:r>
      <w:r w:rsidR="00585EFB">
        <w:rPr>
          <w:rFonts w:ascii="Times New Roman" w:hAnsi="Times New Roman" w:cs="Times New Roman"/>
        </w:rPr>
        <w:t xml:space="preserve">juvenile refuge </w:t>
      </w:r>
      <w:r w:rsidR="00D17398">
        <w:rPr>
          <w:rFonts w:ascii="Times New Roman" w:hAnsi="Times New Roman" w:cs="Times New Roman"/>
        </w:rPr>
        <w:t xml:space="preserve">availability and the resultant </w:t>
      </w:r>
      <w:r w:rsidR="006643D3">
        <w:rPr>
          <w:rFonts w:ascii="Times New Roman" w:hAnsi="Times New Roman" w:cs="Times New Roman"/>
        </w:rPr>
        <w:t>influences</w:t>
      </w:r>
      <w:r w:rsidR="00D17398">
        <w:rPr>
          <w:rFonts w:ascii="Times New Roman" w:hAnsi="Times New Roman" w:cs="Times New Roman"/>
        </w:rPr>
        <w:t xml:space="preserve"> on stable states. Within this model experiment, </w:t>
      </w:r>
      <w:r w:rsidR="004D16C4">
        <w:rPr>
          <w:rFonts w:ascii="Times New Roman" w:hAnsi="Times New Roman" w:cs="Times New Roman"/>
        </w:rPr>
        <w:t xml:space="preserve">we take a safe-operating space approach where managers use the tools at their disposal to keep a system in the desired stable state despite slow moving changes outside their control. </w:t>
      </w:r>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r w:rsidR="001A15DE">
        <w:rPr>
          <w:rFonts w:ascii="Times New Roman" w:hAnsi="Times New Roman" w:cs="Times New Roman"/>
        </w:rPr>
        <w:t>strengths</w:t>
      </w:r>
      <w:r w:rsidR="00D17398" w:rsidRPr="00B233A4">
        <w:rPr>
          <w:rFonts w:ascii="Times New Roman" w:hAnsi="Times New Roman" w:cs="Times New Roman"/>
        </w:rPr>
        <w:t xml:space="preserve">, mortality, survival, and fecundity </w:t>
      </w:r>
      <w:r w:rsidR="00933894">
        <w:rPr>
          <w:rFonts w:ascii="Times New Roman" w:hAnsi="Times New Roman" w:cs="Times New Roman"/>
        </w:rPr>
        <w:t>were</w:t>
      </w:r>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RStudio and the deSolve package (Soetaert et al.</w:t>
      </w:r>
      <w:r w:rsidR="00D17398">
        <w:rPr>
          <w:rFonts w:ascii="Times New Roman" w:hAnsi="Times New Roman" w:cs="Times New Roman"/>
        </w:rPr>
        <w:t xml:space="preserve"> 2010, </w:t>
      </w:r>
      <w:r w:rsidR="00D17398"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46" w:name="results"/>
      <w:commentRangeStart w:id="47"/>
      <w:commentRangeStart w:id="48"/>
      <w:r w:rsidRPr="00B233A4">
        <w:rPr>
          <w:rFonts w:ascii="Times New Roman" w:hAnsi="Times New Roman" w:cs="Times New Roman"/>
          <w:color w:val="auto"/>
        </w:rPr>
        <w:t>Results</w:t>
      </w:r>
      <w:bookmarkEnd w:id="46"/>
      <w:commentRangeEnd w:id="47"/>
      <w:r w:rsidR="006471FF">
        <w:rPr>
          <w:rStyle w:val="CommentReference"/>
          <w:rFonts w:asciiTheme="minorHAnsi" w:eastAsiaTheme="minorHAnsi" w:hAnsiTheme="minorHAnsi" w:cstheme="minorBidi"/>
          <w:b w:val="0"/>
          <w:bCs w:val="0"/>
          <w:color w:val="auto"/>
        </w:rPr>
        <w:commentReference w:id="47"/>
      </w:r>
      <w:commentRangeEnd w:id="48"/>
      <w:r w:rsidR="0071253C">
        <w:rPr>
          <w:rStyle w:val="CommentReference"/>
          <w:rFonts w:asciiTheme="minorHAnsi" w:eastAsiaTheme="minorHAnsi" w:hAnsiTheme="minorHAnsi" w:cstheme="minorBidi"/>
          <w:b w:val="0"/>
          <w:bCs w:val="0"/>
          <w:color w:val="auto"/>
        </w:rPr>
        <w:commentReference w:id="48"/>
      </w:r>
    </w:p>
    <w:p w14:paraId="593C73DD" w14:textId="1FC68319" w:rsidR="00261A1B" w:rsidRDefault="007C320D" w:rsidP="00261A1B">
      <w:pPr>
        <w:pStyle w:val="FirstParagraph"/>
        <w:widowControl w:val="0"/>
        <w:suppressLineNumbers/>
        <w:ind w:firstLine="720"/>
        <w:rPr>
          <w:rFonts w:ascii="Times New Roman" w:hAnsi="Times New Roman" w:cs="Times New Roman"/>
        </w:rPr>
      </w:pPr>
      <w:r>
        <w:rPr>
          <w:rFonts w:ascii="Times New Roman" w:hAnsi="Times New Roman" w:cs="Times New Roman"/>
        </w:rPr>
        <w:t>Harvesting in the model decreases the target species’ abundance and eventually leads to stable state flips (</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In the absence of harvest on either species, declines in refuge availability cause declines in abundance, but the initially dominant species is able to maintain dominance because both species juveniles are equally effected by loss of refuge (</w:t>
      </w:r>
      <w:r>
        <w:rPr>
          <w:rFonts w:ascii="Times New Roman" w:hAnsi="Times New Roman" w:cs="Times New Roman"/>
          <w:b/>
        </w:rPr>
        <w:t>supplement fig</w:t>
      </w:r>
      <w:r>
        <w:rPr>
          <w:rFonts w:ascii="Times New Roman" w:hAnsi="Times New Roman" w:cs="Times New Roman"/>
        </w:rPr>
        <w:t xml:space="preserve">). </w:t>
      </w:r>
      <w:commentRangeStart w:id="49"/>
      <w:commentRangeStart w:id="50"/>
      <w:r w:rsidR="00261A1B" w:rsidRPr="00EC5306">
        <w:rPr>
          <w:rFonts w:ascii="Times New Roman" w:hAnsi="Times New Roman" w:cs="Times New Roman"/>
        </w:rPr>
        <w:t>The</w:t>
      </w:r>
      <w:commentRangeEnd w:id="49"/>
      <w:commentRangeEnd w:id="50"/>
      <w:r w:rsidR="00261A1B" w:rsidRPr="00EC5306">
        <w:rPr>
          <w:rStyle w:val="CommentReference"/>
        </w:rPr>
        <w:commentReference w:id="49"/>
      </w:r>
      <w:r w:rsidR="00261A1B" w:rsidRPr="00EC5306">
        <w:rPr>
          <w:rStyle w:val="CommentReference"/>
        </w:rPr>
        <w:commentReference w:id="50"/>
      </w:r>
      <w:r w:rsidR="00261A1B">
        <w:rPr>
          <w:rFonts w:ascii="Times New Roman" w:hAnsi="Times New Roman" w:cs="Times New Roman"/>
        </w:rPr>
        <w:t xml:space="preserve"> </w:t>
      </w:r>
      <w:commentRangeStart w:id="51"/>
      <w:r w:rsidR="00261A1B">
        <w:rPr>
          <w:rFonts w:ascii="Times New Roman" w:hAnsi="Times New Roman" w:cs="Times New Roman"/>
        </w:rPr>
        <w:t>model</w:t>
      </w:r>
      <w:commentRangeEnd w:id="51"/>
      <w:r w:rsidR="00261A1B">
        <w:rPr>
          <w:rStyle w:val="CommentReference"/>
        </w:rPr>
        <w:commentReference w:id="51"/>
      </w:r>
      <w:r w:rsidR="00261A1B" w:rsidRPr="00B233A4">
        <w:rPr>
          <w:rFonts w:ascii="Times New Roman" w:hAnsi="Times New Roman" w:cs="Times New Roman"/>
        </w:rPr>
        <w:t xml:space="preserve"> demonstrate</w:t>
      </w:r>
      <w:r w:rsidR="00261A1B">
        <w:rPr>
          <w:rFonts w:ascii="Times New Roman" w:hAnsi="Times New Roman" w:cs="Times New Roman"/>
        </w:rPr>
        <w:t>d</w:t>
      </w:r>
      <w:r w:rsidR="00261A1B" w:rsidRPr="00B233A4">
        <w:rPr>
          <w:rFonts w:ascii="Times New Roman" w:hAnsi="Times New Roman" w:cs="Times New Roman"/>
        </w:rPr>
        <w:t xml:space="preserve"> alternative stable states (Fig. 1). 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 For example</w:t>
      </w:r>
      <w:r w:rsidR="00261A1B">
        <w:rPr>
          <w:rFonts w:ascii="Times New Roman" w:hAnsi="Times New Roman" w:cs="Times New Roman"/>
        </w:rPr>
        <w:t>,</w:t>
      </w:r>
      <w:r w:rsidR="00261A1B" w:rsidRPr="00B233A4">
        <w:rPr>
          <w:rFonts w:ascii="Times New Roman" w:hAnsi="Times New Roman" w:cs="Times New Roman"/>
        </w:rPr>
        <w:t xml:space="preserve"> a harvest rate </w:t>
      </w:r>
      <w:commentRangeStart w:id="52"/>
      <w:r w:rsidR="00261A1B" w:rsidRPr="00B233A4">
        <w:rPr>
          <w:rFonts w:ascii="Times New Roman" w:hAnsi="Times New Roman" w:cs="Times New Roman"/>
        </w:rPr>
        <w:t>of</w:t>
      </w:r>
      <w:r w:rsidR="00261A1B">
        <w:rPr>
          <w:rFonts w:ascii="Times New Roman" w:hAnsi="Times New Roman" w:cs="Times New Roman"/>
        </w:rPr>
        <w:t xml:space="preserve"> approximately </w:t>
      </w:r>
      <w:r>
        <w:rPr>
          <w:rFonts w:ascii="Times New Roman" w:hAnsi="Times New Roman" w:cs="Times New Roman"/>
        </w:rPr>
        <w:t>3</w:t>
      </w:r>
      <w:r w:rsidR="00261A1B">
        <w:rPr>
          <w:rFonts w:ascii="Times New Roman" w:hAnsi="Times New Roman" w:cs="Times New Roman"/>
        </w:rPr>
        <w:t xml:space="preserve"> fish </w:t>
      </w:r>
      <w:commentRangeEnd w:id="52"/>
      <w:r w:rsidR="00261A1B">
        <w:rPr>
          <w:rStyle w:val="CommentReference"/>
        </w:rPr>
        <w:commentReference w:id="52"/>
      </w:r>
      <w:r w:rsidR="00261A1B">
        <w:rPr>
          <w:rFonts w:ascii="Times New Roman" w:hAnsi="Times New Roman" w:cs="Times New Roman"/>
        </w:rPr>
        <w:t xml:space="preserve">per unit effort </w:t>
      </w:r>
      <w:r w:rsidR="00261A1B" w:rsidRPr="00B233A4">
        <w:rPr>
          <w:rFonts w:ascii="Times New Roman" w:hAnsi="Times New Roman" w:cs="Times New Roman"/>
        </w:rPr>
        <w:t>on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1), increasing harvest on species 1 results in the eventual transition to an alternate stable state in which species 2 dominates. Model behavior suggests that in this two species system, alternative stable states are driven largely by </w:t>
      </w:r>
      <w:r w:rsidR="00261A1B">
        <w:rPr>
          <w:rFonts w:ascii="Times New Roman" w:hAnsi="Times New Roman" w:cs="Times New Roman"/>
        </w:rPr>
        <w:lastRenderedPageBreak/>
        <w:t>initial conditions and species harvest</w:t>
      </w:r>
      <w:r>
        <w:rPr>
          <w:rFonts w:ascii="Times New Roman" w:hAnsi="Times New Roman" w:cs="Times New Roman"/>
        </w:rPr>
        <w:t>, though refuge gain/loss can have an interactive effect</w:t>
      </w:r>
      <w:r w:rsidR="00261A1B">
        <w:rPr>
          <w:rFonts w:ascii="Times New Roman" w:hAnsi="Times New Roman" w:cs="Times New Roman"/>
        </w:rPr>
        <w:t xml:space="preserve">. </w:t>
      </w:r>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6C557CC5" w:rsidR="00261A1B" w:rsidRPr="00B233A4" w:rsidRDefault="007C320D" w:rsidP="00261A1B">
      <w:pPr>
        <w:pStyle w:val="BodyText"/>
        <w:widowControl w:val="0"/>
        <w:suppressLineNumbers/>
        <w:ind w:firstLine="720"/>
        <w:rPr>
          <w:rFonts w:ascii="Times New Roman" w:hAnsi="Times New Roman" w:cs="Times New Roman"/>
        </w:rPr>
      </w:pPr>
      <w:commentRangeStart w:id="53"/>
      <w:commentRangeStart w:id="54"/>
      <w:r w:rsidRPr="00B233A4">
        <w:rPr>
          <w:rFonts w:ascii="Times New Roman" w:hAnsi="Times New Roman" w:cs="Times New Roman"/>
        </w:rPr>
        <w:t>Managing</w:t>
      </w:r>
      <w:commentRangeEnd w:id="53"/>
      <w:r>
        <w:rPr>
          <w:rStyle w:val="CommentReference"/>
        </w:rPr>
        <w:commentReference w:id="53"/>
      </w:r>
      <w:r w:rsidRPr="00B233A4">
        <w:rPr>
          <w:rFonts w:ascii="Times New Roman" w:hAnsi="Times New Roman" w:cs="Times New Roman"/>
        </w:rPr>
        <w:t xml:space="preserve"> both </w:t>
      </w:r>
      <w:commentRangeEnd w:id="54"/>
      <w:r>
        <w:rPr>
          <w:rStyle w:val="CommentReference"/>
        </w:rPr>
        <w:commentReference w:id="54"/>
      </w:r>
      <w:r w:rsidRPr="00B233A4">
        <w:rPr>
          <w:rFonts w:ascii="Times New Roman" w:hAnsi="Times New Roman" w:cs="Times New Roman"/>
        </w:rPr>
        <w:t>species simultaneously produce</w:t>
      </w:r>
      <w:r>
        <w:rPr>
          <w:rFonts w:ascii="Times New Roman" w:hAnsi="Times New Roman" w:cs="Times New Roman"/>
        </w:rPr>
        <w:t>d</w:t>
      </w:r>
      <w:r w:rsidRPr="00B233A4">
        <w:rPr>
          <w:rFonts w:ascii="Times New Roman" w:hAnsi="Times New Roman" w:cs="Times New Roman"/>
        </w:rPr>
        <w:t xml:space="preserve"> drastically different outcomes</w:t>
      </w:r>
      <w:r>
        <w:rPr>
          <w:rFonts w:ascii="Times New Roman" w:hAnsi="Times New Roman" w:cs="Times New Roman"/>
        </w:rPr>
        <w:t xml:space="preserve"> than single species management in </w:t>
      </w:r>
      <w:commentRangeStart w:id="55"/>
      <w:r>
        <w:rPr>
          <w:rFonts w:ascii="Times New Roman" w:hAnsi="Times New Roman" w:cs="Times New Roman"/>
        </w:rPr>
        <w:t>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commentRangeEnd w:id="55"/>
      <w:r w:rsidR="00261A1B">
        <w:rPr>
          <w:rStyle w:val="CommentReference"/>
        </w:rPr>
        <w:commentReference w:id="55"/>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stocking and harvest reductions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 to maintain th</w:t>
      </w:r>
      <w:r w:rsidR="00261A1B">
        <w:rPr>
          <w:rFonts w:ascii="Times New Roman" w:hAnsi="Times New Roman" w:cs="Times New Roman"/>
        </w:rPr>
        <w:t>e</w:t>
      </w:r>
      <w:r w:rsidR="00261A1B" w:rsidRPr="00B233A4">
        <w:rPr>
          <w:rFonts w:ascii="Times New Roman" w:hAnsi="Times New Roman" w:cs="Times New Roman"/>
        </w:rPr>
        <w:t xml:space="preserve"> dominance</w:t>
      </w:r>
      <w:r w:rsidR="00261A1B">
        <w:rPr>
          <w:rFonts w:ascii="Times New Roman" w:hAnsi="Times New Roman" w:cs="Times New Roman"/>
        </w:rPr>
        <w:t xml:space="preserve"> of this species</w:t>
      </w:r>
      <w:r w:rsidR="00261A1B" w:rsidRPr="00B233A4">
        <w:rPr>
          <w:rFonts w:ascii="Times New Roman" w:hAnsi="Times New Roman" w:cs="Times New Roman"/>
        </w:rPr>
        <w:t>. As harvest 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r w:rsidR="00261A1B">
        <w:rPr>
          <w:rFonts w:ascii="Times New Roman" w:hAnsi="Times New Roman" w:cs="Times New Roman"/>
        </w:rPr>
        <w:t>However, w</w:t>
      </w:r>
      <w:r w:rsidR="00261A1B" w:rsidRPr="00B233A4">
        <w:rPr>
          <w:rFonts w:ascii="Times New Roman" w:hAnsi="Times New Roman" w:cs="Times New Roman"/>
        </w:rPr>
        <w:t xml:space="preserve">hen management of species 1 and species 2 </w:t>
      </w:r>
      <w:r w:rsidR="00261A1B">
        <w:rPr>
          <w:rFonts w:ascii="Times New Roman" w:hAnsi="Times New Roman" w:cs="Times New Roman"/>
        </w:rPr>
        <w:t>co-</w:t>
      </w:r>
      <w:r w:rsidR="00261A1B" w:rsidRPr="00B233A4">
        <w:rPr>
          <w:rFonts w:ascii="Times New Roman" w:hAnsi="Times New Roman" w:cs="Times New Roman"/>
        </w:rPr>
        <w:t>occurs</w:t>
      </w:r>
      <w:r w:rsidR="00261A1B">
        <w:rPr>
          <w:rFonts w:ascii="Times New Roman" w:hAnsi="Times New Roman" w:cs="Times New Roman"/>
        </w:rPr>
        <w:t>,</w:t>
      </w:r>
      <w:r w:rsidR="00261A1B" w:rsidRPr="00B233A4">
        <w:rPr>
          <w:rFonts w:ascii="Times New Roman" w:hAnsi="Times New Roman" w:cs="Times New Roman"/>
        </w:rPr>
        <w:t xml:space="preserve"> the options for managers expand</w:t>
      </w:r>
      <w:r w:rsidR="00261A1B">
        <w:rPr>
          <w:rFonts w:ascii="Times New Roman" w:hAnsi="Times New Roman" w:cs="Times New Roman"/>
        </w:rPr>
        <w:t>ed</w:t>
      </w:r>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1 to stocking and harvest regulations for both species, doubling the number of options available to achieve desired outcomes.</w:t>
      </w:r>
      <w:r w:rsidR="00261A1B">
        <w:rPr>
          <w:rFonts w:ascii="Times New Roman" w:hAnsi="Times New Roman" w:cs="Times New Roman"/>
        </w:rPr>
        <w:t xml:space="preserve"> In this scenario in which both species are managed (Figure 2), </w:t>
      </w:r>
      <w:r w:rsidR="00261A1B" w:rsidRPr="00B233A4">
        <w:rPr>
          <w:rFonts w:ascii="Times New Roman" w:hAnsi="Times New Roman" w:cs="Times New Roman"/>
        </w:rPr>
        <w:t xml:space="preserve">the manager </w:t>
      </w:r>
      <w:r w:rsidR="00261A1B">
        <w:rPr>
          <w:rFonts w:ascii="Times New Roman" w:hAnsi="Times New Roman" w:cs="Times New Roman"/>
        </w:rPr>
        <w:t xml:space="preserve">can </w:t>
      </w:r>
      <w:r w:rsidR="00261A1B" w:rsidRPr="00B233A4">
        <w:rPr>
          <w:rFonts w:ascii="Times New Roman" w:hAnsi="Times New Roman" w:cs="Times New Roman"/>
        </w:rPr>
        <w:t>regulate harvest on both species and stocks species 1 in order to allow species 1 to dominate over species 2. When species 1 is established as the dominant species and a small amount 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is able to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w:t>
      </w:r>
      <w:commentRangeStart w:id="56"/>
      <w:r w:rsidR="00261A1B" w:rsidRPr="00B233A4">
        <w:rPr>
          <w:rFonts w:ascii="Times New Roman" w:hAnsi="Times New Roman" w:cs="Times New Roman"/>
        </w:rPr>
        <w:t>A small amount of stocking</w:t>
      </w:r>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species 2 harvest,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w:t>
      </w:r>
      <w:commentRangeEnd w:id="56"/>
      <w:r w:rsidR="00261A1B">
        <w:rPr>
          <w:rStyle w:val="CommentReference"/>
        </w:rPr>
        <w:commentReference w:id="56"/>
      </w:r>
      <w:r w:rsidR="00261A1B" w:rsidRPr="00B233A4">
        <w:rPr>
          <w:rFonts w:ascii="Times New Roman" w:hAnsi="Times New Roman" w:cs="Times New Roman"/>
        </w:rPr>
        <w:t xml:space="preserve"> </w:t>
      </w:r>
      <w:commentRangeStart w:id="57"/>
      <w:r w:rsidR="00261A1B">
        <w:rPr>
          <w:rFonts w:ascii="Times New Roman" w:hAnsi="Times New Roman" w:cs="Times New Roman"/>
        </w:rPr>
        <w:t>These analyses were also conducted in a model scenario where the undesirable species (species 2) was initially dominant and the management goal was to flip the system to favor species 1.</w:t>
      </w:r>
      <w:commentRangeEnd w:id="57"/>
      <w:r w:rsidR="00261A1B">
        <w:rPr>
          <w:rStyle w:val="CommentReference"/>
        </w:rPr>
        <w:commentReference w:id="57"/>
      </w:r>
      <w:r w:rsidR="00261A1B">
        <w:rPr>
          <w:rFonts w:ascii="Times New Roman" w:hAnsi="Times New Roman" w:cs="Times New Roman"/>
        </w:rPr>
        <w:t xml:space="preserve"> The dynamics in that scenario mirror those </w:t>
      </w:r>
      <w:r w:rsidR="00261A1B">
        <w:rPr>
          <w:rFonts w:ascii="Times New Roman" w:hAnsi="Times New Roman" w:cs="Times New Roman"/>
        </w:rPr>
        <w:lastRenderedPageBreak/>
        <w:t xml:space="preserve">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higher to 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4EAD1DA6" w:rsidR="00DB5BA4" w:rsidRPr="00B233A4" w:rsidRDefault="00062887" w:rsidP="003A2A6C">
      <w:pPr>
        <w:pStyle w:val="ImageCaption"/>
        <w:widowControl w:val="0"/>
        <w:suppressLineNumbers/>
        <w:rPr>
          <w:rFonts w:ascii="Times New Roman" w:hAnsi="Times New Roman" w:cs="Times New Roman"/>
        </w:rPr>
      </w:pPr>
      <w:commentRangeStart w:id="58"/>
      <w:commentRangeStart w:id="59"/>
      <w:r w:rsidRPr="00B233A4">
        <w:rPr>
          <w:rFonts w:ascii="Times New Roman" w:hAnsi="Times New Roman" w:cs="Times New Roman"/>
        </w:rPr>
        <w:t>Figure 2.</w:t>
      </w:r>
      <w:commentRangeEnd w:id="58"/>
      <w:r w:rsidR="00DF3188">
        <w:rPr>
          <w:rStyle w:val="CommentReference"/>
          <w:i w:val="0"/>
        </w:rPr>
        <w:commentReference w:id="58"/>
      </w:r>
      <w:commentRangeEnd w:id="59"/>
      <w:r w:rsidR="00083D9F">
        <w:rPr>
          <w:rStyle w:val="CommentReference"/>
          <w:i w:val="0"/>
        </w:rPr>
        <w:commentReference w:id="59"/>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 xml:space="preserve">Solid line indicates scenario in which species 2 is not harvested, while the dashed line indicates a scenario in which species </w:t>
      </w:r>
      <w:commentRangeStart w:id="60"/>
      <w:commentRangeStart w:id="61"/>
      <w:r w:rsidR="00261A1B">
        <w:rPr>
          <w:rFonts w:ascii="Times New Roman" w:hAnsi="Times New Roman" w:cs="Times New Roman"/>
        </w:rPr>
        <w:t>2 is harvested</w:t>
      </w:r>
      <w:commentRangeEnd w:id="60"/>
      <w:r w:rsidR="00261A1B">
        <w:rPr>
          <w:rStyle w:val="CommentReference"/>
          <w:i w:val="0"/>
        </w:rPr>
        <w:commentReference w:id="60"/>
      </w:r>
      <w:commentRangeEnd w:id="61"/>
      <w:r w:rsidR="00E66621">
        <w:rPr>
          <w:rStyle w:val="CommentReference"/>
          <w:i w:val="0"/>
        </w:rPr>
        <w:commentReference w:id="61"/>
      </w:r>
      <w:r w:rsidR="00E66621">
        <w:rPr>
          <w:rFonts w:ascii="Times New Roman" w:hAnsi="Times New Roman" w:cs="Times New Roman"/>
        </w:rPr>
        <w:t xml:space="preserve"> at rate of 2</w:t>
      </w:r>
      <w:r w:rsidR="00261A1B">
        <w:rPr>
          <w:rFonts w:ascii="Times New Roman" w:hAnsi="Times New Roman" w:cs="Times New Roman"/>
        </w:rPr>
        <w:t>.</w:t>
      </w:r>
    </w:p>
    <w:p w14:paraId="0C2183A9" w14:textId="458CBE54" w:rsidR="00261A1B" w:rsidRPr="00B233A4" w:rsidRDefault="00261A1B" w:rsidP="00261A1B">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the interactive effects of management on both species revealed that there are different, and sometimes counter-intuitive management interventions that can lead to similar outcomes. Consideration of species interactions allow managers to combine direct management action (i.e. stocking) with indirect action (i.e. managing a competitor). </w:t>
      </w:r>
      <w:r w:rsidR="00E66621">
        <w:rPr>
          <w:rFonts w:ascii="Times New Roman" w:hAnsi="Times New Roman" w:cs="Times New Roman"/>
        </w:rPr>
        <w:t>Strategies can be implemented</w:t>
      </w:r>
      <w:r>
        <w:rPr>
          <w:rFonts w:ascii="Times New Roman" w:hAnsi="Times New Roman" w:cs="Times New Roman"/>
        </w:rPr>
        <w:t xml:space="preserve"> by themselves or in combination to achieve the same outcome (Figure 3). The trade-off between stocking and harvest of competitor is consistent across different levels of harvest on the desired species; only the magnitude of management action necessary changes. At low levels of species 2 harvest, </w:t>
      </w:r>
      <w:r w:rsidR="00E66621">
        <w:rPr>
          <w:rFonts w:ascii="Times New Roman" w:hAnsi="Times New Roman" w:cs="Times New Roman"/>
        </w:rPr>
        <w:t>stocking can be used</w:t>
      </w:r>
      <w:r>
        <w:rPr>
          <w:rFonts w:ascii="Times New Roman" w:hAnsi="Times New Roman" w:cs="Times New Roman"/>
        </w:rPr>
        <w:t xml:space="preserve"> to maintain the stable state of the system.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42F60A51" w14:textId="696663A5" w:rsidR="00261A1B" w:rsidRPr="00B233A4" w:rsidRDefault="00062887" w:rsidP="00261A1B">
      <w:pPr>
        <w:pStyle w:val="ImageCaption"/>
        <w:widowControl w:val="0"/>
        <w:suppressLineNumbers/>
        <w:rPr>
          <w:rFonts w:ascii="Times New Roman" w:hAnsi="Times New Roman" w:cs="Times New Roman"/>
        </w:rPr>
      </w:pPr>
      <w:commentRangeStart w:id="62"/>
      <w:commentRangeStart w:id="63"/>
      <w:r w:rsidRPr="00B233A4">
        <w:rPr>
          <w:rFonts w:ascii="Times New Roman" w:hAnsi="Times New Roman" w:cs="Times New Roman"/>
        </w:rPr>
        <w:t>Figure 3.</w:t>
      </w:r>
      <w:commentRangeEnd w:id="62"/>
      <w:r w:rsidR="00F04161">
        <w:rPr>
          <w:rStyle w:val="CommentReference"/>
          <w:i w:val="0"/>
        </w:rPr>
        <w:commentReference w:id="62"/>
      </w:r>
      <w:commentRangeEnd w:id="63"/>
      <w:r w:rsidR="00EC5306">
        <w:rPr>
          <w:rStyle w:val="CommentReference"/>
          <w:i w:val="0"/>
        </w:rPr>
        <w:commentReference w:id="63"/>
      </w:r>
      <w:r w:rsidRPr="00B233A4">
        <w:rPr>
          <w:rFonts w:ascii="Times New Roman" w:hAnsi="Times New Roman" w:cs="Times New Roman"/>
        </w:rPr>
        <w:t xml:space="preserve"> </w:t>
      </w:r>
      <w:r w:rsidR="00261A1B">
        <w:rPr>
          <w:rFonts w:ascii="Times New Roman" w:hAnsi="Times New Roman" w:cs="Times New Roman"/>
        </w:rPr>
        <w:t xml:space="preserve">Stocking of species 1 and harvest of species 2 can both result in maintaining the desired stable state of a system (species 1 dominance). Tradeoff between stocking and competitor harvest are presented for various levels of harvest on species 1 (solid and dashed lines). Areas above the lines represent positive outcomes (species 1 dominance), areas below represent negative outcomes (alternate stable state in which species 2 dominates).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436E85B7" w:rsidR="00261A1B" w:rsidRPr="00B233A4" w:rsidRDefault="00261A1B" w:rsidP="00261A1B">
      <w:pPr>
        <w:pStyle w:val="BodyText"/>
        <w:widowControl w:val="0"/>
        <w:suppressLineNumbers/>
        <w:ind w:firstLine="720"/>
        <w:rPr>
          <w:rFonts w:ascii="Times New Roman" w:hAnsi="Times New Roman" w:cs="Times New Roman"/>
        </w:rPr>
      </w:pPr>
      <w:commentRangeStart w:id="64"/>
      <w:r>
        <w:rPr>
          <w:rFonts w:ascii="Times New Roman" w:hAnsi="Times New Roman" w:cs="Times New Roman"/>
        </w:rPr>
        <w:t>Finally</w:t>
      </w:r>
      <w:commentRangeEnd w:id="64"/>
      <w:r>
        <w:rPr>
          <w:rStyle w:val="CommentReference"/>
        </w:rPr>
        <w:commentReference w:id="64"/>
      </w:r>
      <w:r>
        <w:rPr>
          <w:rFonts w:ascii="Times New Roman" w:hAnsi="Times New Roman" w:cs="Times New Roman"/>
        </w:rPr>
        <w:t>, a</w:t>
      </w:r>
      <w:commentRangeStart w:id="65"/>
      <w:commentRangeEnd w:id="65"/>
      <w:r>
        <w:rPr>
          <w:rStyle w:val="CommentReference"/>
        </w:rPr>
        <w:commentReference w:id="65"/>
      </w:r>
      <w:r w:rsidRPr="00B233A4">
        <w:rPr>
          <w:rFonts w:ascii="Times New Roman" w:hAnsi="Times New Roman" w:cs="Times New Roman"/>
        </w:rPr>
        <w:t xml:space="preserve"> scenario</w:t>
      </w:r>
      <w:r>
        <w:rPr>
          <w:rFonts w:ascii="Times New Roman" w:hAnsi="Times New Roman" w:cs="Times New Roman"/>
        </w:rPr>
        <w:t xml:space="preserve"> was explored</w:t>
      </w:r>
      <w:r w:rsidRPr="00B233A4">
        <w:rPr>
          <w:rFonts w:ascii="Times New Roman" w:hAnsi="Times New Roman" w:cs="Times New Roman"/>
        </w:rPr>
        <w:t xml:space="preserve"> where slow moving changes in </w:t>
      </w:r>
      <w:commentRangeStart w:id="66"/>
      <w:r w:rsidR="00E66621">
        <w:rPr>
          <w:rFonts w:ascii="Times New Roman" w:hAnsi="Times New Roman" w:cs="Times New Roman"/>
        </w:rPr>
        <w:t>juvenile refuge</w:t>
      </w:r>
      <w:r w:rsidRPr="00B233A4">
        <w:rPr>
          <w:rFonts w:ascii="Times New Roman" w:hAnsi="Times New Roman" w:cs="Times New Roman"/>
        </w:rPr>
        <w:t xml:space="preserve"> availability </w:t>
      </w:r>
      <w:commentRangeEnd w:id="66"/>
      <w:r>
        <w:rPr>
          <w:rStyle w:val="CommentReference"/>
        </w:rPr>
        <w:commentReference w:id="66"/>
      </w:r>
      <w:r w:rsidRPr="00B233A4">
        <w:rPr>
          <w:rFonts w:ascii="Times New Roman" w:hAnsi="Times New Roman" w:cs="Times New Roman"/>
        </w:rPr>
        <w:t xml:space="preserve">can drive an eventual flip in system state from species 1 to species 2. </w:t>
      </w:r>
      <w:r>
        <w:rPr>
          <w:rFonts w:ascii="Times New Roman" w:hAnsi="Times New Roman" w:cs="Times New Roman"/>
        </w:rPr>
        <w:t>Investigation of slow change towards tipping points in a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67"/>
      <w:r w:rsidRPr="00B233A4">
        <w:rPr>
          <w:rFonts w:ascii="Times New Roman" w:hAnsi="Times New Roman" w:cs="Times New Roman"/>
        </w:rPr>
        <w:t xml:space="preserve">Management action here was limited to what might be feasible given time and budget constraints for most </w:t>
      </w:r>
      <w:commentRangeStart w:id="68"/>
      <w:r w:rsidRPr="00B233A4">
        <w:rPr>
          <w:rFonts w:ascii="Times New Roman" w:hAnsi="Times New Roman" w:cs="Times New Roman"/>
        </w:rPr>
        <w:t>managers</w:t>
      </w:r>
      <w:commentRangeEnd w:id="67"/>
      <w:r w:rsidRPr="00B233A4">
        <w:rPr>
          <w:rStyle w:val="CommentReference"/>
          <w:rFonts w:ascii="Times New Roman" w:hAnsi="Times New Roman" w:cs="Times New Roman"/>
        </w:rPr>
        <w:commentReference w:id="67"/>
      </w:r>
      <w:commentRangeEnd w:id="68"/>
      <w:r>
        <w:rPr>
          <w:rStyle w:val="CommentReference"/>
        </w:rPr>
        <w:commentReference w:id="68"/>
      </w:r>
      <w:r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69"/>
      <w:r w:rsidRPr="00B233A4">
        <w:rPr>
          <w:rFonts w:ascii="Times New Roman" w:hAnsi="Times New Roman" w:cs="Times New Roman"/>
        </w:rPr>
        <w:t>Delaying</w:t>
      </w:r>
      <w:commentRangeEnd w:id="69"/>
      <w:r w:rsidR="00261A1B">
        <w:rPr>
          <w:rStyle w:val="CommentReference"/>
          <w:i w:val="0"/>
        </w:rPr>
        <w:commentReference w:id="69"/>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70"/>
      <w:r w:rsidRPr="00B233A4">
        <w:rPr>
          <w:rFonts w:ascii="Times New Roman" w:hAnsi="Times New Roman" w:cs="Times New Roman"/>
        </w:rPr>
        <w:t>D</w:t>
      </w:r>
      <w:commentRangeEnd w:id="70"/>
      <w:r w:rsidR="002B1FE8">
        <w:rPr>
          <w:rStyle w:val="CommentReference"/>
          <w:i w:val="0"/>
        </w:rPr>
        <w:commentReference w:id="70"/>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71"/>
      <w:commentRangeStart w:id="72"/>
      <w:r>
        <w:rPr>
          <w:rFonts w:ascii="Times New Roman" w:hAnsi="Times New Roman" w:cs="Times New Roman"/>
          <w:color w:val="auto"/>
        </w:rPr>
        <w:t>Discussion</w:t>
      </w:r>
      <w:commentRangeEnd w:id="71"/>
      <w:r w:rsidR="006471FF">
        <w:rPr>
          <w:rStyle w:val="CommentReference"/>
          <w:rFonts w:asciiTheme="minorHAnsi" w:eastAsiaTheme="minorHAnsi" w:hAnsiTheme="minorHAnsi" w:cstheme="minorBidi"/>
          <w:b w:val="0"/>
          <w:bCs w:val="0"/>
          <w:color w:val="auto"/>
        </w:rPr>
        <w:commentReference w:id="71"/>
      </w:r>
      <w:commentRangeEnd w:id="72"/>
      <w:r w:rsidR="007009A3">
        <w:rPr>
          <w:rStyle w:val="CommentReference"/>
          <w:rFonts w:asciiTheme="minorHAnsi" w:eastAsiaTheme="minorHAnsi" w:hAnsiTheme="minorHAnsi" w:cstheme="minorBidi"/>
          <w:b w:val="0"/>
          <w:bCs w:val="0"/>
          <w:color w:val="auto"/>
        </w:rPr>
        <w:commentReference w:id="72"/>
      </w:r>
    </w:p>
    <w:p w14:paraId="1B7B3C97" w14:textId="35093B02" w:rsidR="00032EE2" w:rsidRDefault="00032EE2" w:rsidP="003A2A6C">
      <w:pPr>
        <w:pStyle w:val="ImageCaption"/>
        <w:widowControl w:val="0"/>
        <w:suppressLineNumbers/>
        <w:rPr>
          <w:rFonts w:ascii="Times New Roman" w:hAnsi="Times New Roman" w:cs="Times New Roman"/>
          <w:i w:val="0"/>
        </w:rPr>
      </w:pPr>
    </w:p>
    <w:p w14:paraId="695CCD56" w14:textId="3B7F4B46"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commentRangeStart w:id="73"/>
      <w:commentRangeStart w:id="74"/>
      <w:r w:rsidR="00032EE2">
        <w:rPr>
          <w:rFonts w:ascii="Times New Roman" w:hAnsi="Times New Roman" w:cs="Times New Roman"/>
          <w:i w:val="0"/>
        </w:rPr>
        <w:t>Sudden</w:t>
      </w:r>
      <w:commentRangeEnd w:id="73"/>
      <w:r>
        <w:rPr>
          <w:rStyle w:val="CommentReference"/>
          <w:i w:val="0"/>
        </w:rPr>
        <w:commentReference w:id="73"/>
      </w:r>
      <w:commentRangeEnd w:id="74"/>
      <w:r w:rsidR="00DB38DA">
        <w:rPr>
          <w:rStyle w:val="CommentReference"/>
          <w:i w:val="0"/>
        </w:rPr>
        <w:commentReference w:id="74"/>
      </w:r>
      <w:r w:rsidR="00032EE2">
        <w:rPr>
          <w:rFonts w:ascii="Times New Roman" w:hAnsi="Times New Roman" w:cs="Times New Roman"/>
          <w:i w:val="0"/>
        </w:rPr>
        <w:t>,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 </w:t>
      </w:r>
      <w:r w:rsidR="00B85D7C">
        <w:rPr>
          <w:rFonts w:ascii="Times New Roman" w:hAnsi="Times New Roman" w:cs="Times New Roman"/>
          <w:i w:val="0"/>
        </w:rPr>
        <w:t xml:space="preserve">Here, we have illustrated how species interactions can result in non-linearity in a fisheries system, which can ultimately result in transition between alternative stable states. We further demonstrate how management interventions can be used to maintain stable states of a system through careful consideration of human influences </w:t>
      </w:r>
      <w:commentRangeStart w:id="75"/>
      <w:commentRangeEnd w:id="75"/>
      <w:r w:rsidR="00B85D7C">
        <w:rPr>
          <w:rStyle w:val="CommentReference"/>
          <w:i w:val="0"/>
        </w:rPr>
        <w:commentReference w:id="75"/>
      </w:r>
      <w:commentRangeStart w:id="76"/>
      <w:commentRangeEnd w:id="76"/>
      <w:r w:rsidR="00B85D7C">
        <w:rPr>
          <w:rStyle w:val="CommentReference"/>
          <w:i w:val="0"/>
        </w:rPr>
        <w:commentReference w:id="76"/>
      </w:r>
      <w:r w:rsidR="00B85D7C">
        <w:rPr>
          <w:rFonts w:ascii="Times New Roman" w:hAnsi="Times New Roman" w:cs="Times New Roman"/>
          <w:i w:val="0"/>
        </w:rPr>
        <w:t xml:space="preserve">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r w:rsidR="001818FB">
        <w:rPr>
          <w:rFonts w:ascii="Times New Roman" w:hAnsi="Times New Roman" w:cs="Times New Roman"/>
          <w:i w:val="0"/>
        </w:rPr>
        <w:t>While our model is a simplification of a complex system, it demonstrates the need to incorporate our understanding of the ecology of aquatic ecosystems into a holistic view of managing these important resources.</w:t>
      </w:r>
    </w:p>
    <w:p w14:paraId="715D6868" w14:textId="3604B34B"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lastRenderedPageBreak/>
        <w:tab/>
      </w:r>
      <w:commentRangeStart w:id="77"/>
      <w:r w:rsidR="00A128D7">
        <w:rPr>
          <w:rFonts w:ascii="Times New Roman" w:hAnsi="Times New Roman" w:cs="Times New Roman"/>
          <w:i w:val="0"/>
        </w:rPr>
        <w:t>Traditionally</w:t>
      </w:r>
      <w:commentRangeEnd w:id="77"/>
      <w:r w:rsidR="00042768">
        <w:rPr>
          <w:rStyle w:val="CommentReference"/>
          <w:i w:val="0"/>
        </w:rPr>
        <w:commentReference w:id="77"/>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r w:rsidR="00E76594">
        <w:rPr>
          <w:rFonts w:ascii="Times New Roman" w:hAnsi="Times New Roman" w:cs="Times New Roman"/>
          <w:i w:val="0"/>
        </w:rPr>
        <w:t xml:space="preserve">Hjerman et al. 2004, </w:t>
      </w:r>
      <w:commentRangeStart w:id="78"/>
      <w:commentRangeStart w:id="79"/>
      <w:r w:rsidR="003B69C8">
        <w:rPr>
          <w:rFonts w:ascii="Times New Roman" w:hAnsi="Times New Roman" w:cs="Times New Roman"/>
          <w:i w:val="0"/>
        </w:rPr>
        <w:t>Walters et al. 2005</w:t>
      </w:r>
      <w:commentRangeEnd w:id="78"/>
      <w:r w:rsidR="003B69C8">
        <w:rPr>
          <w:rStyle w:val="CommentReference"/>
          <w:i w:val="0"/>
        </w:rPr>
        <w:commentReference w:id="78"/>
      </w:r>
      <w:r w:rsidR="003B69C8">
        <w:rPr>
          <w:rFonts w:ascii="Times New Roman" w:hAnsi="Times New Roman" w:cs="Times New Roman"/>
          <w:i w:val="0"/>
        </w:rPr>
        <w:t>, Carpenter et al. 2017</w:t>
      </w:r>
      <w:commentRangeEnd w:id="79"/>
      <w:r w:rsidR="00F348E0">
        <w:rPr>
          <w:rStyle w:val="CommentReference"/>
          <w:i w:val="0"/>
        </w:rPr>
        <w:commentReference w:id="79"/>
      </w:r>
      <w:r w:rsidR="00A128D7">
        <w:rPr>
          <w:rFonts w:ascii="Times New Roman" w:hAnsi="Times New Roman" w:cs="Times New Roman"/>
          <w:i w:val="0"/>
        </w:rPr>
        <w:t xml:space="preserve">). Our results, and the work of others, 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(Tonn et al. 1992, Pine et al. 2009)</w:t>
      </w:r>
      <w:r w:rsidR="001B207B">
        <w:rPr>
          <w:rFonts w:ascii="Times New Roman" w:hAnsi="Times New Roman" w:cs="Times New Roman"/>
          <w:i w:val="0"/>
        </w:rPr>
        <w:t>. In our model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 This can be done directly through stocking, adding more juveniles such that more survive to adulthood. 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may be less effective than expected because a portion of the stocked fish will feed 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 xml:space="preserve">Thus the magnitude to stocking that is necessary to maintain the system is greatly increased when it is used in isolation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p>
    <w:p w14:paraId="277B4974" w14:textId="77777777"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this non-linearity can result in more efficient management while utilizing those 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Stocking (e.g., </w:t>
      </w:r>
      <w:commentRangeStart w:id="80"/>
      <w:r>
        <w:rPr>
          <w:rFonts w:ascii="Times New Roman" w:hAnsi="Times New Roman" w:cs="Times New Roman"/>
          <w:i w:val="0"/>
        </w:rPr>
        <w:t>Cowx, 1994</w:t>
      </w:r>
      <w:commentRangeEnd w:id="80"/>
      <w:r>
        <w:rPr>
          <w:rStyle w:val="CommentReference"/>
          <w:i w:val="0"/>
        </w:rPr>
        <w:commentReference w:id="80"/>
      </w:r>
      <w:r>
        <w:rPr>
          <w:rFonts w:ascii="Times New Roman" w:hAnsi="Times New Roman" w:cs="Times New Roman"/>
          <w:i w:val="0"/>
        </w:rPr>
        <w:t xml:space="preserve">), (2) harvest regulation (e.g., length and bag limits; </w:t>
      </w:r>
      <w:commentRangeStart w:id="81"/>
      <w:r>
        <w:rPr>
          <w:rFonts w:ascii="Times New Roman" w:hAnsi="Times New Roman" w:cs="Times New Roman"/>
          <w:i w:val="0"/>
        </w:rPr>
        <w:t>Post</w:t>
      </w:r>
      <w:commentRangeEnd w:id="81"/>
      <w:r>
        <w:rPr>
          <w:rStyle w:val="CommentReference"/>
          <w:i w:val="0"/>
        </w:rPr>
        <w:commentReference w:id="81"/>
      </w:r>
      <w:r>
        <w:rPr>
          <w:rFonts w:ascii="Times New Roman" w:hAnsi="Times New Roman" w:cs="Times New Roman"/>
          <w:i w:val="0"/>
        </w:rPr>
        <w:t xml:space="preserve"> et al., 2003), (3) habitat modification (</w:t>
      </w:r>
      <w:commentRangeStart w:id="82"/>
      <w:r>
        <w:rPr>
          <w:rFonts w:ascii="Times New Roman" w:hAnsi="Times New Roman" w:cs="Times New Roman"/>
          <w:i w:val="0"/>
        </w:rPr>
        <w:t>Jennings</w:t>
      </w:r>
      <w:commentRangeEnd w:id="82"/>
      <w:r>
        <w:rPr>
          <w:rStyle w:val="CommentReference"/>
          <w:i w:val="0"/>
        </w:rPr>
        <w:commentReference w:id="82"/>
      </w:r>
      <w:r>
        <w:rPr>
          <w:rFonts w:ascii="Times New Roman" w:hAnsi="Times New Roman" w:cs="Times New Roman"/>
          <w:i w:val="0"/>
        </w:rPr>
        <w:t xml:space="preserve"> et al., 1999), and (4) fishery closure (either temporary or permanent). Although each of these management interventions has a history of success in certain circumstances, </w:t>
      </w:r>
      <w:r w:rsidRPr="00FC7295">
        <w:rPr>
          <w:rFonts w:ascii="Times New Roman" w:hAnsi="Times New Roman" w:cs="Times New Roman"/>
          <w:i w:val="0"/>
        </w:rPr>
        <w:t xml:space="preserve">management response in systems with increased complexity (beyond single species) is </w:t>
      </w:r>
      <w:r>
        <w:rPr>
          <w:rFonts w:ascii="Times New Roman" w:hAnsi="Times New Roman" w:cs="Times New Roman"/>
          <w:i w:val="0"/>
        </w:rPr>
        <w:t>not always straightforward. Often, these actions produce no response or a counterintuitive response when we don’t think about interactions between species (Fig. 2). For example, stocking of lake trout in Lake Granby, Colorado resulted in declines in kokanee and other mesopredator populations (</w:t>
      </w:r>
      <w:commentRangeStart w:id="83"/>
      <w:r>
        <w:rPr>
          <w:rFonts w:ascii="Times New Roman" w:hAnsi="Times New Roman" w:cs="Times New Roman"/>
          <w:i w:val="0"/>
        </w:rPr>
        <w:t>Johnson</w:t>
      </w:r>
      <w:commentRangeEnd w:id="83"/>
      <w:r>
        <w:rPr>
          <w:rStyle w:val="CommentReference"/>
          <w:i w:val="0"/>
        </w:rPr>
        <w:commentReference w:id="83"/>
      </w:r>
      <w:r>
        <w:rPr>
          <w:rFonts w:ascii="Times New Roman" w:hAnsi="Times New Roman" w:cs="Times New Roman"/>
          <w:i w:val="0"/>
        </w:rPr>
        <w:t xml:space="preserve"> and Martinez, 1995). However, by investigating feedbacks in species interactions, we provide a strategy for using those tools already available in innovative ways to produce positive fishery outcomes. </w:t>
      </w:r>
    </w:p>
    <w:p w14:paraId="36EABB57" w14:textId="07EF401C" w:rsidR="009933B3" w:rsidRPr="00B72C2C" w:rsidRDefault="009933B3" w:rsidP="007D2410">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Consideration of alternative management strategies,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xml:space="preserve">). Here, we highlight in particular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While there are other drivers that influence the effectiveness of stocking in a system (e.g., habitat loss, climate change; </w:t>
      </w:r>
      <w:commentRangeStart w:id="84"/>
      <w:r w:rsidRPr="00B72C2C">
        <w:rPr>
          <w:rFonts w:ascii="Times New Roman" w:hAnsi="Times New Roman" w:cs="Times New Roman"/>
          <w:i w:val="0"/>
        </w:rPr>
        <w:t>Hansen et al., 2015</w:t>
      </w:r>
      <w:commentRangeEnd w:id="84"/>
      <w:r w:rsidRPr="00B72C2C">
        <w:rPr>
          <w:rStyle w:val="CommentReference"/>
          <w:i w:val="0"/>
        </w:rPr>
        <w:commentReference w:id="84"/>
      </w:r>
      <w:r w:rsidRPr="00B72C2C">
        <w:rPr>
          <w:rFonts w:ascii="Times New Roman" w:hAnsi="Times New Roman" w:cs="Times New Roman"/>
          <w:i w:val="0"/>
        </w:rPr>
        <w:t xml:space="preserve">; </w:t>
      </w:r>
      <w:commentRangeStart w:id="85"/>
      <w:r w:rsidRPr="00B72C2C">
        <w:rPr>
          <w:rFonts w:ascii="Times New Roman" w:hAnsi="Times New Roman" w:cs="Times New Roman"/>
          <w:i w:val="0"/>
        </w:rPr>
        <w:t xml:space="preserve">Ziegler et </w:t>
      </w:r>
      <w:commentRangeEnd w:id="85"/>
      <w:r w:rsidRPr="00B72C2C">
        <w:rPr>
          <w:rStyle w:val="CommentReference"/>
          <w:i w:val="0"/>
        </w:rPr>
        <w:commentReference w:id="85"/>
      </w:r>
      <w:r w:rsidRPr="00B72C2C">
        <w:rPr>
          <w:rFonts w:ascii="Times New Roman" w:hAnsi="Times New Roman" w:cs="Times New Roman"/>
          <w:i w:val="0"/>
        </w:rPr>
        <w:t xml:space="preserve">al.,2017), this work emphasizes the need to integrate species interactions into management scenarios. Increasing consideration of variability and slow change </w:t>
      </w:r>
      <w:r w:rsidR="004A35DF">
        <w:rPr>
          <w:rFonts w:ascii="Times New Roman" w:hAnsi="Times New Roman" w:cs="Times New Roman"/>
          <w:i w:val="0"/>
        </w:rPr>
        <w:t xml:space="preserve">that is outside a managers control </w:t>
      </w:r>
      <w:r w:rsidRPr="00B72C2C">
        <w:rPr>
          <w:rFonts w:ascii="Times New Roman" w:hAnsi="Times New Roman" w:cs="Times New Roman"/>
          <w:i w:val="0"/>
        </w:rPr>
        <w:t>in a system has resulted in the emergence of a safe operating space</w:t>
      </w:r>
      <w:r w:rsidR="004A35DF">
        <w:rPr>
          <w:rFonts w:ascii="Times New Roman" w:hAnsi="Times New Roman" w:cs="Times New Roman"/>
          <w:i w:val="0"/>
        </w:rPr>
        <w:t xml:space="preserve"> </w:t>
      </w:r>
      <w:commentRangeStart w:id="86"/>
      <w:r w:rsidR="004A35DF">
        <w:rPr>
          <w:rFonts w:ascii="Times New Roman" w:hAnsi="Times New Roman" w:cs="Times New Roman"/>
          <w:i w:val="0"/>
        </w:rPr>
        <w:t>theory</w:t>
      </w:r>
      <w:commentRangeEnd w:id="86"/>
      <w:r w:rsidR="004A35DF">
        <w:rPr>
          <w:rStyle w:val="CommentReference"/>
          <w:i w:val="0"/>
        </w:rPr>
        <w:commentReference w:id="86"/>
      </w:r>
      <w:r w:rsidRPr="00B72C2C">
        <w:rPr>
          <w:rFonts w:ascii="Times New Roman" w:hAnsi="Times New Roman" w:cs="Times New Roman"/>
          <w:i w:val="0"/>
        </w:rPr>
        <w:t xml:space="preserve">, increasing the </w:t>
      </w:r>
      <w:r w:rsidRPr="00B72C2C">
        <w:rPr>
          <w:rFonts w:ascii="Times New Roman" w:hAnsi="Times New Roman" w:cs="Times New Roman"/>
          <w:i w:val="0"/>
        </w:rPr>
        <w:lastRenderedPageBreak/>
        <w:t xml:space="preserve">call for adapting management to respond to ecological variables and complexity in the system (Carpenter et al., 2017). </w:t>
      </w:r>
      <w:r>
        <w:rPr>
          <w:rFonts w:ascii="Times New Roman" w:hAnsi="Times New Roman" w:cs="Times New Roman"/>
          <w:i w:val="0"/>
        </w:rPr>
        <w:t xml:space="preserve">While 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p>
    <w:p w14:paraId="3B9123D8" w14:textId="07C65247" w:rsidR="00686B5C" w:rsidRDefault="009933B3" w:rsidP="007D2410">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w:t>
      </w:r>
      <w:r w:rsidR="00680363">
        <w:rPr>
          <w:rFonts w:ascii="Times New Roman" w:hAnsi="Times New Roman" w:cs="Times New Roman"/>
          <w:i w:val="0"/>
        </w:rPr>
        <w:t xml:space="preserve"> that is not modeled here</w:t>
      </w:r>
      <w:r w:rsidRPr="00B72C2C">
        <w:rPr>
          <w:rFonts w:ascii="Times New Roman" w:hAnsi="Times New Roman" w:cs="Times New Roman"/>
          <w:i w:val="0"/>
        </w:rPr>
        <w:t xml:space="preserve">.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  An understanding of how ecological interactions (specifically through cultivation-depensation mechanisms) will respond to changing harvest pressure can reveal how managers can respond to changing demands from stakeholders in their system. </w:t>
      </w:r>
    </w:p>
    <w:p w14:paraId="7C801699" w14:textId="6482D030" w:rsidR="00686B5C" w:rsidRPr="00B7735F" w:rsidRDefault="00214784" w:rsidP="007D2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w:t>
      </w:r>
      <w:commentRangeStart w:id="87"/>
      <w:commentRangeStart w:id="88"/>
      <w:r>
        <w:rPr>
          <w:rFonts w:ascii="Times New Roman" w:hAnsi="Times New Roman" w:cs="Times New Roman"/>
          <w:i w:val="0"/>
        </w:rPr>
        <w:t xml:space="preserve">adaptive management </w:t>
      </w:r>
      <w:commentRangeEnd w:id="87"/>
      <w:r w:rsidR="00603C31">
        <w:rPr>
          <w:rStyle w:val="CommentReference"/>
          <w:i w:val="0"/>
        </w:rPr>
        <w:commentReference w:id="87"/>
      </w:r>
      <w:commentRangeEnd w:id="88"/>
      <w:r w:rsidR="00C349F8">
        <w:rPr>
          <w:rStyle w:val="CommentReference"/>
          <w:i w:val="0"/>
        </w:rPr>
        <w:commentReference w:id="88"/>
      </w:r>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r w:rsidR="007C139A">
        <w:rPr>
          <w:rFonts w:ascii="Times New Roman" w:hAnsi="Times New Roman" w:cs="Times New Roman"/>
          <w:i w:val="0"/>
        </w:rPr>
        <w:t>Experimental reductions in competitor abundance coupled with various stocking regimes is one example of how the knowledge here can be used to design an adaptive management experiment that generates new knowledge about how to creatively manage a fishery. Furthermore,</w:t>
      </w:r>
      <w:r>
        <w:rPr>
          <w:rFonts w:ascii="Times New Roman" w:hAnsi="Times New Roman" w:cs="Times New Roman"/>
          <w:i w:val="0"/>
        </w:rPr>
        <w:t xml:space="preserve"> o</w:t>
      </w:r>
      <w:r w:rsidRPr="0009734C">
        <w:rPr>
          <w:rFonts w:ascii="Times New Roman" w:hAnsi="Times New Roman" w:cs="Times New Roman"/>
          <w:i w:val="0"/>
        </w:rPr>
        <w:t xml:space="preserve">ur </w:t>
      </w:r>
      <w:r w:rsidRPr="00214784">
        <w:rPr>
          <w:rFonts w:ascii="Times New Roman" w:hAnsi="Times New Roman" w:cs="Times New Roman"/>
        </w:rPr>
        <w:t>fairly robust knowledge on ecological interactions can and should be incorporated into the management of aquatic systems to help solve complex problems now.</w:t>
      </w:r>
      <w:r w:rsidRPr="00214784">
        <w:rPr>
          <w:rFonts w:ascii="Times New Roman" w:hAnsi="Times New Roman" w:cs="Times New Roman"/>
          <w:i w:val="0"/>
        </w:rPr>
        <w:t xml:space="preserve"> </w:t>
      </w:r>
      <w:commentRangeStart w:id="89"/>
      <w:commentRangeStart w:id="90"/>
      <w:r w:rsidR="00686B5C" w:rsidRPr="0009734C">
        <w:rPr>
          <w:rFonts w:ascii="Times New Roman" w:hAnsi="Times New Roman" w:cs="Times New Roman"/>
          <w:i w:val="0"/>
        </w:rPr>
        <w:t>W</w:t>
      </w:r>
      <w:r w:rsidR="00686B5C" w:rsidRPr="00214784">
        <w:rPr>
          <w:rFonts w:ascii="Times New Roman" w:hAnsi="Times New Roman" w:cs="Times New Roman"/>
        </w:rPr>
        <w:t>hile</w:t>
      </w:r>
      <w:commentRangeEnd w:id="89"/>
      <w:r w:rsidR="00F30DFE">
        <w:rPr>
          <w:rStyle w:val="CommentReference"/>
          <w:i w:val="0"/>
        </w:rPr>
        <w:commentReference w:id="89"/>
      </w:r>
      <w:commentRangeEnd w:id="90"/>
      <w:r>
        <w:rPr>
          <w:rStyle w:val="CommentReference"/>
          <w:i w:val="0"/>
        </w:rPr>
        <w:commentReference w:id="90"/>
      </w:r>
      <w:r w:rsidR="00686B5C" w:rsidRPr="0009734C">
        <w:rPr>
          <w:rFonts w:ascii="Times New Roman" w:hAnsi="Times New Roman" w:cs="Times New Roman"/>
          <w:i w:val="0"/>
        </w:rPr>
        <w:t xml:space="preserve"> our understanding of ecological interactions between species remains incomplete, we do understand some food webs and species fairly w</w:t>
      </w:r>
      <w:r w:rsidR="00686B5C" w:rsidRPr="00214784">
        <w:rPr>
          <w:rFonts w:ascii="Times New Roman" w:hAnsi="Times New Roman" w:cs="Times New Roman"/>
        </w:rPr>
        <w:t xml:space="preserve">ell. </w:t>
      </w:r>
      <w:r>
        <w:rPr>
          <w:rFonts w:ascii="Times New Roman" w:hAnsi="Times New Roman" w:cs="Times New Roman"/>
          <w:i w:val="0"/>
        </w:rPr>
        <w:t xml:space="preserve">The wide breadth of knowledge we do have can play an integral role in building resilient fisheries. </w:t>
      </w:r>
      <w:r w:rsidRPr="001D16D9">
        <w:rPr>
          <w:rFonts w:ascii="Times New Roman" w:hAnsi="Times New Roman" w:cs="Times New Roman"/>
          <w:i w:val="0"/>
        </w:rPr>
        <w:t xml:space="preserve">By taking a more ecosystem-oriented view of management, we can improve outcomes and </w:t>
      </w:r>
      <w:commentRangeStart w:id="91"/>
      <w:r w:rsidRPr="001D16D9">
        <w:rPr>
          <w:rFonts w:ascii="Times New Roman" w:hAnsi="Times New Roman" w:cs="Times New Roman"/>
          <w:i w:val="0"/>
        </w:rPr>
        <w:t>identify areas for further exploration when our actions produce unexpected outcomes.</w:t>
      </w:r>
      <w:commentRangeEnd w:id="91"/>
      <w:r>
        <w:rPr>
          <w:rStyle w:val="CommentReference"/>
          <w:i w:val="0"/>
        </w:rPr>
        <w:commentReference w:id="91"/>
      </w:r>
      <w:r>
        <w:rPr>
          <w:rFonts w:ascii="Times New Roman" w:hAnsi="Times New Roman" w:cs="Times New Roman"/>
          <w:i w:val="0"/>
        </w:rPr>
        <w:t xml:space="preserve"> </w:t>
      </w: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Stuart Jones" w:date="2020-12-17T02:16:00Z" w:initials="SJ">
    <w:p w14:paraId="30138159" w14:textId="77777777" w:rsidR="0096281D" w:rsidRDefault="0096281D">
      <w:pPr>
        <w:pStyle w:val="CommentText"/>
        <w:rPr>
          <w:noProof/>
        </w:rPr>
      </w:pPr>
      <w:r>
        <w:rPr>
          <w:rStyle w:val="CommentReference"/>
        </w:rPr>
        <w:annotationRef/>
      </w:r>
      <w:r>
        <w:t>This is a lot better than the last draft I ssaw</w:t>
      </w:r>
      <w:r>
        <w:rPr>
          <w:noProof/>
        </w:rPr>
        <w:t>. The paragraphs are generally quite strong. There is a bit of a ordering/structure issue. The Introduciton doesn't follow a linear train of thought and maybe doesn't quite have alternative stable states or regime shifts emphasized quite as prominently as they should be for the special issue.</w:t>
      </w:r>
    </w:p>
    <w:p w14:paraId="475F43F4" w14:textId="77777777" w:rsidR="0096281D" w:rsidRDefault="0096281D">
      <w:pPr>
        <w:pStyle w:val="CommentText"/>
        <w:rPr>
          <w:noProof/>
        </w:rPr>
      </w:pPr>
    </w:p>
    <w:p w14:paraId="54625D32" w14:textId="77777777" w:rsidR="0096281D" w:rsidRDefault="0096281D">
      <w:pPr>
        <w:pStyle w:val="CommentText"/>
        <w:rPr>
          <w:noProof/>
        </w:rPr>
      </w:pPr>
      <w:r>
        <w:rPr>
          <w:noProof/>
        </w:rPr>
        <w:t>In a lot of ways paragraphs 1, 2, and 4 are not so different from each other. 1 is a little more general, I'm not sure exactly what 2 is trying to accomplish other than providing some examples of unintended consequences. 4 is introducing the idea of multiple targeted speciess interacting, but also reiterates the idea of single species management in the topic sentence. I think these three paragraphs should be condensed to two paragraphs and be a bit more distinct in their purpose. I would suggest you combine paragraphs 1 and 2 into a "failures of single species management paragraph" that includes examples. Then use the current 3rd paragraph as a second paragraph that segues to alternate stable states as the "worst case" in terms of complex dynamics that would be missed with a single species appraoch and introduce the tropic triangle as a classic example of this.</w:t>
      </w:r>
    </w:p>
    <w:p w14:paraId="5A4F91A6" w14:textId="77777777" w:rsidR="0096281D" w:rsidRDefault="0096281D">
      <w:pPr>
        <w:pStyle w:val="CommentText"/>
        <w:rPr>
          <w:noProof/>
        </w:rPr>
      </w:pPr>
      <w:r>
        <w:rPr>
          <w:noProof/>
        </w:rPr>
        <w:t>The current 4th paragraph can then be the third paragraph, but it needs a new topic sentence that makes the paragraph more about the next step in complexity for managers when you make the trophic triangle  involve to targeted species.</w:t>
      </w:r>
    </w:p>
    <w:p w14:paraId="24AE0FAC" w14:textId="77777777" w:rsidR="0096281D" w:rsidRDefault="0096281D">
      <w:pPr>
        <w:pStyle w:val="CommentText"/>
        <w:rPr>
          <w:noProof/>
        </w:rPr>
      </w:pPr>
      <w:r>
        <w:rPr>
          <w:noProof/>
        </w:rPr>
        <w:t xml:space="preserve">Maybe the 4th paragraph is a new one that is the place to dig into the potential for leveraging an understanding of multi-species systems and alternate stable states to the managers advantage. You make this point in a few places briefly now, but maybe better to consolidate that idea in this paragraph. </w:t>
      </w:r>
    </w:p>
    <w:p w14:paraId="7D292026" w14:textId="7F1208F7" w:rsidR="0096281D" w:rsidRDefault="0096281D">
      <w:pPr>
        <w:pStyle w:val="CommentText"/>
      </w:pPr>
      <w:r>
        <w:rPr>
          <w:noProof/>
        </w:rPr>
        <w:t>Then the last paragraph can remain the last paragraph of the intro.</w:t>
      </w:r>
    </w:p>
  </w:comment>
  <w:comment w:id="5" w:author="Colin Dassow" w:date="2020-12-09T14:52:00Z" w:initials="CD">
    <w:p w14:paraId="00D5D8B1" w14:textId="77777777" w:rsidR="0096281D" w:rsidRDefault="0096281D" w:rsidP="00AC1F3C">
      <w:pPr>
        <w:pStyle w:val="CommentText"/>
      </w:pPr>
      <w:r>
        <w:rPr>
          <w:rStyle w:val="CommentReference"/>
        </w:rPr>
        <w:annotationRef/>
      </w:r>
      <w:r>
        <w:t>Fisheries Ecology and management book</w:t>
      </w:r>
    </w:p>
  </w:comment>
  <w:comment w:id="6" w:author="Colin Dassow" w:date="2020-12-09T14:55:00Z" w:initials="CD">
    <w:p w14:paraId="480CFD9D" w14:textId="77777777" w:rsidR="0096281D" w:rsidRDefault="0096281D" w:rsidP="00BD51F6">
      <w:pPr>
        <w:pStyle w:val="CommentText"/>
      </w:pPr>
      <w:r>
        <w:rPr>
          <w:rStyle w:val="CommentReference"/>
        </w:rPr>
        <w:annotationRef/>
      </w:r>
      <w:r>
        <w:t>From Greg: Bring in EcoSim lit, Carl Walters, Villy Christensen, etc.</w:t>
      </w:r>
    </w:p>
  </w:comment>
  <w:comment w:id="7" w:author="Stuart Jones" w:date="2020-12-17T02:40:00Z" w:initials="SJ">
    <w:p w14:paraId="4B112120" w14:textId="77777777" w:rsidR="0096281D" w:rsidRDefault="0096281D" w:rsidP="008876E1">
      <w:pPr>
        <w:pStyle w:val="CommentText"/>
      </w:pPr>
      <w:r>
        <w:rPr>
          <w:rStyle w:val="CommentReference"/>
        </w:rPr>
        <w:annotationRef/>
      </w:r>
      <w:r>
        <w:t>I wonder if this paragraph should be second given the focus</w:t>
      </w:r>
      <w:r>
        <w:rPr>
          <w:noProof/>
        </w:rPr>
        <w:t xml:space="preserve"> of the special issue (and therefore what needs to be a prominent part of this paper) on alternate stable states</w:t>
      </w:r>
    </w:p>
  </w:comment>
  <w:comment w:id="8" w:author="Sass, Gregory G" w:date="2020-12-14T13:07:00Z" w:initials="SGG-D">
    <w:p w14:paraId="7993702D" w14:textId="77777777" w:rsidR="0096281D" w:rsidRDefault="0096281D" w:rsidP="00714449">
      <w:pPr>
        <w:pStyle w:val="CommentText"/>
      </w:pPr>
      <w:r>
        <w:rPr>
          <w:rStyle w:val="CommentReference"/>
        </w:rPr>
        <w:annotationRef/>
      </w:r>
      <w:r>
        <w:t>This is Gretchen Hansen in Global Change Biology and Holly Embke in PNAS.  Both for walleye.</w:t>
      </w:r>
    </w:p>
  </w:comment>
  <w:comment w:id="9" w:author="Stuart Jones" w:date="2020-12-17T02:15:00Z" w:initials="SJ">
    <w:p w14:paraId="5B181CA7" w14:textId="2123133E" w:rsidR="0096281D" w:rsidRDefault="0096281D">
      <w:pPr>
        <w:pStyle w:val="CommentText"/>
      </w:pPr>
      <w:r>
        <w:rPr>
          <w:rStyle w:val="CommentReference"/>
        </w:rPr>
        <w:annotationRef/>
      </w:r>
      <w:r>
        <w:t>Again you haven’t talked about stable statess</w:t>
      </w:r>
      <w:r>
        <w:rPr>
          <w:noProof/>
        </w:rPr>
        <w:t xml:space="preserve"> yet. Might replace with "outcomess". </w:t>
      </w:r>
    </w:p>
  </w:comment>
  <w:comment w:id="10" w:author="Colin Dassow" w:date="2020-12-09T15:02:00Z" w:initials="CD">
    <w:p w14:paraId="2BC0031A" w14:textId="77777777" w:rsidR="0096281D" w:rsidRDefault="0096281D" w:rsidP="00AC1F3C">
      <w:pPr>
        <w:pStyle w:val="CommentText"/>
      </w:pPr>
      <w:r>
        <w:rPr>
          <w:rStyle w:val="CommentReference"/>
        </w:rPr>
        <w:annotationRef/>
      </w:r>
      <w:r>
        <w:t>Can also cite DeRoos and Persson (2002)</w:t>
      </w:r>
    </w:p>
  </w:comment>
  <w:comment w:id="11" w:author="Stuart Jones" w:date="2020-12-17T02:41:00Z" w:initials="SJ">
    <w:p w14:paraId="2A0B6DC2" w14:textId="22A1B46A" w:rsidR="0096281D" w:rsidRDefault="0096281D">
      <w:pPr>
        <w:pStyle w:val="CommentText"/>
      </w:pPr>
      <w:r>
        <w:rPr>
          <w:rStyle w:val="CommentReference"/>
        </w:rPr>
        <w:annotationRef/>
      </w:r>
      <w:r>
        <w:t>I agree this is helpful.</w:t>
      </w:r>
    </w:p>
  </w:comment>
  <w:comment w:id="12" w:author="Chelsey Nieman" w:date="2020-12-10T12:55:00Z" w:initials="CLN">
    <w:p w14:paraId="19F23793" w14:textId="73AD9DC2" w:rsidR="0096281D" w:rsidRDefault="0096281D">
      <w:pPr>
        <w:pStyle w:val="CommentText"/>
      </w:pPr>
      <w:r>
        <w:rPr>
          <w:rStyle w:val="CommentReference"/>
        </w:rPr>
        <w:annotationRef/>
      </w:r>
      <w:r>
        <w:t xml:space="preserve">This example does a nice job of tying real world examples into this idea of the consequences of human-induced regime shift. </w:t>
      </w:r>
    </w:p>
  </w:comment>
  <w:comment w:id="14" w:author="Colin Dassow" w:date="2020-12-09T15:04:00Z" w:initials="CD">
    <w:p w14:paraId="604510C7" w14:textId="2EA493C8" w:rsidR="0096281D" w:rsidRDefault="0096281D"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96281D" w:rsidRPr="005D5C8A" w:rsidRDefault="0096281D" w:rsidP="00AC1F3C">
      <w:pPr>
        <w:pStyle w:val="CommentText"/>
        <w:rPr>
          <w:rFonts w:ascii="Cambria" w:eastAsia="Cambria" w:hAnsi="Cambria" w:cs="Times New Roman"/>
        </w:rPr>
      </w:pPr>
      <w:r w:rsidRPr="005D5C8A">
        <w:rPr>
          <w:rFonts w:ascii="Cambria" w:eastAsia="Cambria" w:hAnsi="Cambria" w:cs="Times New Roman"/>
        </w:rPr>
        <w:t>Johnston, F.D., Arlinghaus, R. and Dieckmann, U., 2010. Diversity and complexity of angler behaviour drive socially optimal input and output regulations in a bioeconomic recreational-fisheries model. Canadian Journal of Fisheries and Aquatic Sciences, 67(9), pp.1507-1531.</w:t>
      </w:r>
    </w:p>
    <w:p w14:paraId="72C7D172" w14:textId="77777777" w:rsidR="0096281D" w:rsidRPr="005D5C8A" w:rsidRDefault="0096281D" w:rsidP="00AC1F3C">
      <w:pPr>
        <w:rPr>
          <w:rFonts w:ascii="Cambria" w:eastAsia="Cambria" w:hAnsi="Cambria" w:cs="Times New Roman"/>
          <w:sz w:val="20"/>
          <w:szCs w:val="20"/>
        </w:rPr>
      </w:pPr>
    </w:p>
    <w:p w14:paraId="76BAF9B2" w14:textId="77777777" w:rsidR="0096281D" w:rsidRPr="005D5C8A" w:rsidRDefault="0096281D" w:rsidP="00AC1F3C">
      <w:pPr>
        <w:rPr>
          <w:rFonts w:ascii="Cambria" w:eastAsia="Cambria" w:hAnsi="Cambria" w:cs="Times New Roman"/>
          <w:sz w:val="20"/>
          <w:szCs w:val="20"/>
        </w:rPr>
      </w:pPr>
      <w:r w:rsidRPr="005D5C8A">
        <w:rPr>
          <w:rFonts w:ascii="Cambria" w:eastAsia="Cambria" w:hAnsi="Cambria" w:cs="Times New Roman"/>
          <w:sz w:val="20"/>
          <w:szCs w:val="20"/>
        </w:rPr>
        <w:t>Beardmore, B., Hunt, L.M., Haider, W., Dorow, M. and Arlinghaus, R., 2015. Effectively managing angler satisfaction in recreational fisheries requires understanding the fish species and the anglers. Canadian Journal of Fisheries and Aquatic Sciences, 72(4), pp.500-513.</w:t>
      </w:r>
    </w:p>
    <w:p w14:paraId="7E0A2875" w14:textId="77777777" w:rsidR="0096281D" w:rsidRPr="005D5C8A" w:rsidRDefault="0096281D" w:rsidP="00AC1F3C">
      <w:pPr>
        <w:rPr>
          <w:rFonts w:ascii="Cambria" w:eastAsia="Cambria" w:hAnsi="Cambria" w:cs="Times New Roman"/>
          <w:sz w:val="20"/>
          <w:szCs w:val="20"/>
        </w:rPr>
      </w:pPr>
    </w:p>
    <w:p w14:paraId="66BF0803" w14:textId="77777777" w:rsidR="0096281D" w:rsidRPr="005D5C8A" w:rsidRDefault="0096281D" w:rsidP="00AC1F3C">
      <w:pPr>
        <w:rPr>
          <w:rFonts w:ascii="Cambria" w:eastAsia="Cambria" w:hAnsi="Cambria" w:cs="Times New Roman"/>
          <w:sz w:val="20"/>
          <w:szCs w:val="20"/>
        </w:rPr>
      </w:pPr>
      <w:r w:rsidRPr="005D5C8A">
        <w:rPr>
          <w:rFonts w:ascii="Cambria" w:eastAsia="Cambria" w:hAnsi="Cambria" w:cs="Times New Roman"/>
          <w:sz w:val="20"/>
          <w:szCs w:val="20"/>
        </w:rPr>
        <w:t>Arlinghaus, R., Alós, J., Beardmore, B., Daedlow, K., Dorow, M., Fujitani, M., Hühn, D., Haider, W., Hunt, L.M., Johnson, B.M. and Johnston, F., 2017. Understanding and managing freshwater recreational fisheries as complex adaptive social-ecological systems. Reviews in Fisheries Science &amp; Aquaculture, 25(1), pp.1-41.</w:t>
      </w:r>
    </w:p>
    <w:p w14:paraId="49A35081" w14:textId="77777777" w:rsidR="0096281D" w:rsidRDefault="0096281D" w:rsidP="00AC1F3C">
      <w:pPr>
        <w:pStyle w:val="CommentText"/>
      </w:pPr>
    </w:p>
  </w:comment>
  <w:comment w:id="13" w:author="Sass, Gregory G" w:date="2020-12-14T13:25:00Z" w:initials="SGG-D">
    <w:p w14:paraId="51071661" w14:textId="57DFE32C" w:rsidR="0096281D" w:rsidRDefault="0096281D">
      <w:pPr>
        <w:pStyle w:val="CommentText"/>
      </w:pPr>
      <w:r>
        <w:rPr>
          <w:rStyle w:val="CommentReference"/>
        </w:rPr>
        <w:annotationRef/>
      </w:r>
      <w:r>
        <w:t>It might just be me, but this paragraph seems better suited for the second paragraph of the Intro.</w:t>
      </w:r>
    </w:p>
  </w:comment>
  <w:comment w:id="15" w:author="Chelsey Nieman" w:date="2020-12-10T13:11:00Z" w:initials="CLN">
    <w:p w14:paraId="2521DF04" w14:textId="4B4AFA52" w:rsidR="0096281D" w:rsidRDefault="0096281D">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16" w:author="Colin Dassow" w:date="2020-12-10T14:18:00Z" w:initials="CD">
    <w:p w14:paraId="1B360DB8" w14:textId="0123D9EC" w:rsidR="0096281D" w:rsidRDefault="0096281D">
      <w:pPr>
        <w:pStyle w:val="CommentText"/>
      </w:pPr>
      <w:r>
        <w:rPr>
          <w:rStyle w:val="CommentReference"/>
        </w:rPr>
        <w:annotationRef/>
      </w:r>
      <w:r>
        <w:t>I added a sentence after this one to define what we mean by achieving our goals.</w:t>
      </w:r>
    </w:p>
  </w:comment>
  <w:comment w:id="17" w:author="Stuart Jones" w:date="2020-12-17T02:51:00Z" w:initials="SJ">
    <w:p w14:paraId="27DA6335" w14:textId="40CFC291" w:rsidR="0096281D" w:rsidRDefault="0096281D">
      <w:pPr>
        <w:pStyle w:val="CommentText"/>
      </w:pPr>
      <w:r>
        <w:rPr>
          <w:rStyle w:val="CommentReference"/>
        </w:rPr>
        <w:annotationRef/>
      </w:r>
      <w:r>
        <w:t>Not sure this is a hypothesis we are testing… Need to decide if we are trying to demonstrate this or whether there is a real hypothesis/question here. Maybe something like management activities that take species interactions into account are more successful, keep a system in a safe operating space for longer, or are more cost effective?</w:t>
      </w:r>
    </w:p>
  </w:comment>
  <w:comment w:id="19" w:author="Stuart Jones" w:date="2020-12-17T03:28:00Z" w:initials="SJ">
    <w:p w14:paraId="0BC0EE13" w14:textId="40511F94" w:rsidR="0096281D" w:rsidRDefault="0096281D">
      <w:pPr>
        <w:pStyle w:val="CommentText"/>
      </w:pPr>
      <w:r>
        <w:rPr>
          <w:rStyle w:val="CommentReference"/>
        </w:rPr>
        <w:annotationRef/>
      </w:r>
      <w:r>
        <w:t>Might want to have an overview experimental design paragraph here before jumping into the model? This paragraph could also be a place to argue why you’ve adopted a modeling approach for this paper…</w:t>
      </w:r>
    </w:p>
  </w:comment>
  <w:comment w:id="21" w:author="Colin Dassow" w:date="2020-12-17T14:45:00Z" w:initials="CD">
    <w:p w14:paraId="4B867B1A" w14:textId="24877EF3" w:rsidR="0096281D" w:rsidRDefault="0096281D">
      <w:pPr>
        <w:pStyle w:val="CommentText"/>
      </w:pPr>
      <w:r>
        <w:rPr>
          <w:rStyle w:val="CommentReference"/>
        </w:rPr>
        <w:annotationRef/>
      </w:r>
      <w:r>
        <w:t>Is this enough detail or should I provide some exmaples/citations to back this up. Say anything about why other methods aren’t well suited or is that not a good fit here?</w:t>
      </w:r>
    </w:p>
  </w:comment>
  <w:comment w:id="22" w:author="Colin Dassow" w:date="2020-12-17T16:06:00Z" w:initials="CD">
    <w:p w14:paraId="364002C8" w14:textId="0E935B76" w:rsidR="0096281D" w:rsidRDefault="0096281D">
      <w:pPr>
        <w:pStyle w:val="CommentText"/>
      </w:pPr>
      <w:r>
        <w:rPr>
          <w:rStyle w:val="CommentReference"/>
        </w:rPr>
        <w:annotationRef/>
      </w:r>
      <w:r>
        <w:t>Too on the nose?</w:t>
      </w:r>
    </w:p>
  </w:comment>
  <w:comment w:id="23" w:author="Stuart Jones" w:date="2020-12-17T03:15:00Z" w:initials="SJ">
    <w:p w14:paraId="08B69884" w14:textId="04D0FBDD" w:rsidR="0096281D" w:rsidRDefault="0096281D">
      <w:pPr>
        <w:pStyle w:val="CommentText"/>
      </w:pPr>
      <w:r>
        <w:rPr>
          <w:rStyle w:val="CommentReference"/>
        </w:rPr>
        <w:annotationRef/>
      </w:r>
      <w:r>
        <w:t>Why underlined?</w:t>
      </w:r>
    </w:p>
  </w:comment>
  <w:comment w:id="25" w:author="Colin Dassow" w:date="2020-11-05T08:40:00Z" w:initials="CD">
    <w:p w14:paraId="4D988B7E" w14:textId="77777777" w:rsidR="0096281D" w:rsidRDefault="0096281D">
      <w:pPr>
        <w:pStyle w:val="CommentText"/>
      </w:pPr>
      <w:r>
        <w:rPr>
          <w:rStyle w:val="CommentReference"/>
        </w:rPr>
        <w:annotationRef/>
      </w:r>
      <w:r>
        <w:t>Anything more to add here?</w:t>
      </w:r>
    </w:p>
  </w:comment>
  <w:comment w:id="26" w:author="Chris Solomon" w:date="2020-11-15T09:38:00Z" w:initials="CS">
    <w:p w14:paraId="4BE51465" w14:textId="28FC313B" w:rsidR="0096281D" w:rsidRDefault="0096281D">
      <w:pPr>
        <w:pStyle w:val="CommentText"/>
      </w:pPr>
      <w:r>
        <w:rPr>
          <w:rStyle w:val="CommentReference"/>
        </w:rPr>
        <w:annotationRef/>
      </w:r>
      <w:r>
        <w:t>I still don’t understand how +sJ can appear in the adult equation without -sJ appearing in the juvenile equation. As an extreme example, consider the situation if you set s=1 and set the initial number of adults to 0. Then all juveniles mature to adults during the time step; no new juveniles are produced, because there are not yet any adults and so fA is 0; and yet your equations say that there may still be plenty of juveniles left (depending on mortality rates), because you haven’t taken sJ of them out of the juvenile pool.</w:t>
      </w:r>
    </w:p>
    <w:p w14:paraId="3D1E010C" w14:textId="77777777" w:rsidR="0096281D" w:rsidRDefault="0096281D">
      <w:pPr>
        <w:pStyle w:val="CommentText"/>
      </w:pPr>
    </w:p>
    <w:p w14:paraId="5BFCCB29" w14:textId="77777777" w:rsidR="0096281D" w:rsidRDefault="0096281D">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96281D" w:rsidRDefault="0096281D">
      <w:pPr>
        <w:pStyle w:val="CommentText"/>
      </w:pPr>
    </w:p>
    <w:p w14:paraId="7CAAC9B1" w14:textId="1C83516E" w:rsidR="0096281D" w:rsidRDefault="0096281D">
      <w:pPr>
        <w:pStyle w:val="CommentText"/>
      </w:pPr>
      <w:r>
        <w:t>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hangup about this doesn’t remain a roadblock to you moving forward. I’m saying that out of a genuine desire to help you, not in a passive-aggressive way, so let me know if that seems like the best way forward.</w:t>
      </w:r>
    </w:p>
  </w:comment>
  <w:comment w:id="27" w:author="Chris Solomon" w:date="2020-11-15T09:10:00Z" w:initials="CS">
    <w:p w14:paraId="685F99C7" w14:textId="596BCBBE" w:rsidR="0096281D" w:rsidRDefault="0096281D">
      <w:pPr>
        <w:pStyle w:val="CommentText"/>
      </w:pPr>
      <w:r>
        <w:rPr>
          <w:rStyle w:val="CommentReference"/>
        </w:rPr>
        <w:annotationRef/>
      </w:r>
      <w:r>
        <w:t>The explanation of the terms in the equation should proceed in the same order as the equation itself. I would put the sJ term first in the equation, followed by the loss terms. Then make sure that this paragraph proceeds in the same order.</w:t>
      </w:r>
    </w:p>
  </w:comment>
  <w:comment w:id="28" w:author="Stuart Jones" w:date="2020-12-17T03:17:00Z" w:initials="SJ">
    <w:p w14:paraId="23707D4A" w14:textId="4AE97374" w:rsidR="0096281D" w:rsidRDefault="0096281D">
      <w:pPr>
        <w:pStyle w:val="CommentText"/>
      </w:pPr>
      <w:r>
        <w:rPr>
          <w:rStyle w:val="CommentReference"/>
        </w:rPr>
        <w:annotationRef/>
      </w:r>
      <w:r>
        <w:t>Could use an I subscript and then get rid of duplicate equations and references to parameters throughout this section</w:t>
      </w:r>
    </w:p>
  </w:comment>
  <w:comment w:id="29" w:author="Colin Dassow" w:date="2020-12-18T08:07:00Z" w:initials="CD">
    <w:p w14:paraId="220739FE" w14:textId="016F5D92" w:rsidR="0096281D" w:rsidRDefault="0096281D">
      <w:pPr>
        <w:pStyle w:val="CommentText"/>
      </w:pPr>
      <w:r>
        <w:rPr>
          <w:rStyle w:val="CommentReference"/>
        </w:rPr>
        <w:annotationRef/>
      </w:r>
      <w:r>
        <w:t>I’m not sure about this, only because of the competition coefficients where both species should be listed as subscript</w:t>
      </w:r>
      <w:r w:rsidR="00EC5306">
        <w:t>s</w:t>
      </w:r>
      <w:r>
        <w:t>, how would I handle that?</w:t>
      </w:r>
    </w:p>
  </w:comment>
  <w:comment w:id="31" w:author="Stuart Jones" w:date="2020-12-17T03:25:00Z" w:initials="SJ">
    <w:p w14:paraId="13474C6B" w14:textId="70CF3C71" w:rsidR="0096281D" w:rsidRDefault="0096281D">
      <w:pPr>
        <w:pStyle w:val="CommentText"/>
      </w:pPr>
      <w:r>
        <w:rPr>
          <w:rStyle w:val="CommentReference"/>
        </w:rPr>
        <w:annotationRef/>
      </w:r>
      <w:r>
        <w:t>Should there be an A in the denominator of the foraging arena terms? h+v+c*A</w:t>
      </w:r>
    </w:p>
  </w:comment>
  <w:comment w:id="32" w:author="Sass, Gregory G [2]" w:date="2020-11-11T18:10:00Z" w:initials="SGG">
    <w:p w14:paraId="4890C4F5" w14:textId="77D9F874" w:rsidR="0096281D" w:rsidRDefault="0096281D">
      <w:pPr>
        <w:pStyle w:val="CommentText"/>
      </w:pPr>
      <w:r>
        <w:rPr>
          <w:rStyle w:val="CommentReference"/>
        </w:rPr>
        <w:annotationRef/>
      </w:r>
      <w:r>
        <w:t>Does this need more description?  What alpha and beta parameters were used.  Are they the same for both species? What happens if you vary these parameters?</w:t>
      </w:r>
    </w:p>
  </w:comment>
  <w:comment w:id="33" w:author="Chris Solomon" w:date="2020-11-15T09:13:00Z" w:initials="CS">
    <w:p w14:paraId="39A037C3" w14:textId="377B6EC1" w:rsidR="0096281D" w:rsidRDefault="0096281D">
      <w:pPr>
        <w:pStyle w:val="CommentText"/>
      </w:pPr>
      <w:r>
        <w:rPr>
          <w:rStyle w:val="CommentReference"/>
        </w:rPr>
        <w:annotationRef/>
      </w:r>
      <w:r>
        <w:t>Yes- note that the equations show recruitment as fA, which is not a Ricker.</w:t>
      </w:r>
    </w:p>
  </w:comment>
  <w:comment w:id="34" w:author="Colin Dassow" w:date="2020-12-01T16:10:00Z" w:initials="CD">
    <w:p w14:paraId="70252D73" w14:textId="79DE861E" w:rsidR="0096281D" w:rsidRDefault="0096281D">
      <w:pPr>
        <w:pStyle w:val="CommentText"/>
      </w:pPr>
      <w:r>
        <w:rPr>
          <w:rStyle w:val="CommentReference"/>
        </w:rPr>
        <w:annotationRef/>
      </w:r>
      <w:r>
        <w:t>We’re going to list the values of  ricker a and b parameters in a table with all symbols, their definitions, and values for those that are held constant</w:t>
      </w:r>
    </w:p>
  </w:comment>
  <w:comment w:id="35" w:author="Stuart Jones" w:date="2020-12-17T03:27:00Z" w:initials="SJ">
    <w:p w14:paraId="54471210" w14:textId="730AD3CE" w:rsidR="0096281D" w:rsidRDefault="0096281D">
      <w:pPr>
        <w:pStyle w:val="CommentText"/>
      </w:pPr>
      <w:r>
        <w:rPr>
          <w:rStyle w:val="CommentReference"/>
        </w:rPr>
        <w:annotationRef/>
      </w:r>
      <w:r>
        <w:t>S for stocking and s for survival iss a bit confusing. Maybe change one of the two parameters to something else?</w:t>
      </w:r>
    </w:p>
  </w:comment>
  <w:comment w:id="36" w:author="Sass, Gregory G [2]" w:date="2020-11-11T18:14:00Z" w:initials="SGG">
    <w:p w14:paraId="100253D6" w14:textId="77694722" w:rsidR="0096281D" w:rsidRDefault="0096281D">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37" w:author="Colin Dassow" w:date="2020-12-09T15:35:00Z" w:initials="CD">
    <w:p w14:paraId="64B2DAE3" w14:textId="3841EEA5" w:rsidR="0096281D" w:rsidRDefault="0096281D">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to me at least.</w:t>
      </w:r>
    </w:p>
  </w:comment>
  <w:comment w:id="38" w:author="Chelsey Nieman" w:date="2020-11-30T13:54:00Z" w:initials="CLN">
    <w:p w14:paraId="2336319F" w14:textId="77777777" w:rsidR="0096281D" w:rsidRDefault="0096281D" w:rsidP="0085205D">
      <w:pPr>
        <w:pStyle w:val="CommentText"/>
      </w:pPr>
      <w:r>
        <w:rPr>
          <w:rStyle w:val="CommentReference"/>
        </w:rPr>
        <w:annotationRef/>
      </w:r>
      <w:r>
        <w:t xml:space="preserve">I wonder if we want to put this in an appendix? </w:t>
      </w:r>
    </w:p>
    <w:p w14:paraId="711A6EFC" w14:textId="77777777" w:rsidR="0096281D" w:rsidRDefault="0096281D" w:rsidP="0085205D">
      <w:pPr>
        <w:pStyle w:val="CommentText"/>
        <w:numPr>
          <w:ilvl w:val="0"/>
          <w:numId w:val="3"/>
        </w:numPr>
      </w:pPr>
      <w:r>
        <w:t>We should at least have an appendix that lists the parameter values for each of these.</w:t>
      </w:r>
    </w:p>
    <w:p w14:paraId="27AA310D" w14:textId="1E20ABAA" w:rsidR="0096281D" w:rsidRDefault="0096281D" w:rsidP="0085205D">
      <w:pPr>
        <w:pStyle w:val="CommentText"/>
      </w:pPr>
      <w:r>
        <w:t>I can format this as a table so it looks nice (when we get closer to polished)</w:t>
      </w:r>
    </w:p>
  </w:comment>
  <w:comment w:id="39" w:author="Colin Dassow" w:date="2020-12-01T16:09:00Z" w:initials="CD">
    <w:p w14:paraId="51C6AEB1" w14:textId="3EF7DFCB" w:rsidR="0096281D" w:rsidRDefault="0096281D">
      <w:pPr>
        <w:pStyle w:val="CommentText"/>
      </w:pPr>
      <w:r>
        <w:rPr>
          <w:rStyle w:val="CommentReference"/>
        </w:rPr>
        <w:annotationRef/>
      </w:r>
      <w:r>
        <w:t>Ya I think one table with symbols, definitions, and values for those that are held constant.</w:t>
      </w:r>
    </w:p>
  </w:comment>
  <w:comment w:id="41" w:author="Colin Dassow" w:date="2020-12-03T09:47:00Z" w:initials="CD">
    <w:p w14:paraId="3295F84C" w14:textId="77777777" w:rsidR="0096281D" w:rsidRDefault="0096281D" w:rsidP="00D17398">
      <w:pPr>
        <w:pStyle w:val="CommentText"/>
      </w:pPr>
      <w:r>
        <w:rPr>
          <w:rStyle w:val="CommentReference"/>
        </w:rPr>
        <w:annotationRef/>
      </w:r>
      <w:r>
        <w:t>Does a sensitivity analysis make sense for this model? What would we show?</w:t>
      </w:r>
    </w:p>
  </w:comment>
  <w:comment w:id="42" w:author="Colin Dassow" w:date="2020-12-03T09:45:00Z" w:initials="CD">
    <w:p w14:paraId="3E634677" w14:textId="77777777" w:rsidR="0096281D" w:rsidRDefault="0096281D"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43" w:author="Stuart Jones" w:date="2020-12-17T03:30:00Z" w:initials="SJ">
    <w:p w14:paraId="514D4A2E" w14:textId="77777777" w:rsidR="0096281D" w:rsidRDefault="0096281D">
      <w:pPr>
        <w:pStyle w:val="CommentText"/>
      </w:pPr>
      <w:r>
        <w:rPr>
          <w:rStyle w:val="CommentReference"/>
        </w:rPr>
        <w:annotationRef/>
      </w:r>
      <w:r>
        <w:t>I think lead with the “real world” question/scenario and then how it was implemented in the model not the other way around.</w:t>
      </w:r>
    </w:p>
    <w:p w14:paraId="0E97F6F3" w14:textId="77777777" w:rsidR="0096281D" w:rsidRDefault="0096281D">
      <w:pPr>
        <w:pStyle w:val="CommentText"/>
      </w:pPr>
    </w:p>
    <w:p w14:paraId="3DFA8511" w14:textId="5A26AECC" w:rsidR="0096281D" w:rsidRDefault="0096281D">
      <w:pPr>
        <w:pStyle w:val="CommentText"/>
      </w:pPr>
      <w:r>
        <w:t>This experiment, might not actually be an experiment. This might simply be stuff you did to demonstrate general behavior. Might be worth separating this from the actual model experiments that come next.</w:t>
      </w:r>
    </w:p>
  </w:comment>
  <w:comment w:id="44" w:author="Stuart Jones" w:date="2020-12-17T03:31:00Z" w:initials="SJ">
    <w:p w14:paraId="5F7C14AF" w14:textId="6900E862" w:rsidR="0096281D" w:rsidRDefault="0096281D">
      <w:pPr>
        <w:pStyle w:val="CommentText"/>
      </w:pPr>
      <w:r>
        <w:rPr>
          <w:rStyle w:val="CommentReference"/>
        </w:rPr>
        <w:annotationRef/>
      </w:r>
      <w:r>
        <w:t>Implications of adopting a single-species management strategy</w:t>
      </w:r>
    </w:p>
  </w:comment>
  <w:comment w:id="45" w:author="Stuart Jones" w:date="2020-12-17T03:32:00Z" w:initials="SJ">
    <w:p w14:paraId="65A721D3" w14:textId="17623F7E" w:rsidR="0096281D" w:rsidRDefault="0096281D">
      <w:pPr>
        <w:pStyle w:val="CommentText"/>
      </w:pPr>
      <w:r>
        <w:rPr>
          <w:rStyle w:val="CommentReference"/>
        </w:rPr>
        <w:annotationRef/>
      </w:r>
      <w:r>
        <w:t>Too vague to understand what you did</w:t>
      </w:r>
    </w:p>
  </w:comment>
  <w:comment w:id="47" w:author="Colin Dassow" w:date="2020-11-05T10:12:00Z" w:initials="CD">
    <w:p w14:paraId="0F63DCAE" w14:textId="19722060" w:rsidR="0096281D" w:rsidRDefault="0096281D">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96281D" w:rsidRDefault="0096281D">
      <w:pPr>
        <w:pStyle w:val="CommentText"/>
      </w:pPr>
    </w:p>
    <w:p w14:paraId="47E7D1C8" w14:textId="1DD0D529" w:rsidR="0096281D" w:rsidRDefault="0096281D">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48" w:author="Stuart Jones" w:date="2020-12-17T03:33:00Z" w:initials="SJ">
    <w:p w14:paraId="29E5F105" w14:textId="5A65EAF1" w:rsidR="0096281D" w:rsidRDefault="0096281D">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49" w:author="Chelsey Nieman" w:date="2020-12-18T15:21:00Z" w:initials="CLN">
    <w:p w14:paraId="7F35C5A4" w14:textId="77777777" w:rsidR="0096281D" w:rsidRDefault="0096281D" w:rsidP="00261A1B">
      <w:pPr>
        <w:pStyle w:val="CommentText"/>
      </w:pPr>
      <w:r>
        <w:rPr>
          <w:rStyle w:val="CommentReference"/>
        </w:rPr>
        <w:annotationRef/>
      </w:r>
      <w:r>
        <w:t xml:space="preserve">1. model behavior – species dynamics and alternate stable states. </w:t>
      </w:r>
    </w:p>
  </w:comment>
  <w:comment w:id="50" w:author="Stuart Jones" w:date="2020-12-17T12:27:00Z" w:initials="SJ">
    <w:p w14:paraId="4CEC150C" w14:textId="77777777" w:rsidR="0096281D" w:rsidRDefault="0096281D" w:rsidP="00261A1B">
      <w:pPr>
        <w:pStyle w:val="CommentText"/>
      </w:pPr>
      <w:r>
        <w:rPr>
          <w:rStyle w:val="CommentReference"/>
        </w:rPr>
        <w:annotationRef/>
      </w:r>
      <w:r>
        <w:t>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species. Does the refuge have an effect?</w:t>
      </w:r>
    </w:p>
  </w:comment>
  <w:comment w:id="51" w:author="Sass, Gregory G [2]" w:date="2020-11-11T18:22:00Z" w:initials="SGG">
    <w:p w14:paraId="17F03990" w14:textId="77777777" w:rsidR="0096281D" w:rsidRDefault="0096281D" w:rsidP="00261A1B">
      <w:pPr>
        <w:pStyle w:val="CommentText"/>
      </w:pPr>
      <w:r>
        <w:rPr>
          <w:rStyle w:val="CommentReference"/>
        </w:rPr>
        <w:annotationRef/>
      </w:r>
      <w:r>
        <w:t>Avoid active voice in the Results section.</w:t>
      </w:r>
    </w:p>
  </w:comment>
  <w:comment w:id="52" w:author="Sass, Gregory G" w:date="2020-12-14T13:49:00Z" w:initials="SGG-D">
    <w:p w14:paraId="75DD18BC" w14:textId="77777777" w:rsidR="0096281D" w:rsidRDefault="0096281D" w:rsidP="00261A1B">
      <w:pPr>
        <w:pStyle w:val="CommentText"/>
      </w:pPr>
      <w:r>
        <w:rPr>
          <w:rStyle w:val="CommentReference"/>
        </w:rPr>
        <w:annotationRef/>
      </w:r>
      <w:r>
        <w:t>Check this in figure below.  Looks like threshold is around 5 fish per unit effort.</w:t>
      </w:r>
    </w:p>
  </w:comment>
  <w:comment w:id="53" w:author="Chelsey Nieman" w:date="2020-12-18T15:22:00Z" w:initials="CLN">
    <w:p w14:paraId="787D18A8" w14:textId="77777777" w:rsidR="007C320D" w:rsidRDefault="007C320D" w:rsidP="007C320D">
      <w:pPr>
        <w:pStyle w:val="CommentText"/>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54" w:author="Stuart Jones" w:date="2020-12-17T12:30:00Z" w:initials="SJ">
    <w:p w14:paraId="7227E588" w14:textId="77777777" w:rsidR="007C320D" w:rsidRDefault="007C320D" w:rsidP="007C320D">
      <w:pPr>
        <w:pStyle w:val="CommentText"/>
      </w:pPr>
      <w:r>
        <w:rPr>
          <w:rStyle w:val="CommentReference"/>
        </w:rPr>
        <w:annotationRef/>
      </w:r>
      <w:r>
        <w:t>Not sure what you mean here…</w:t>
      </w:r>
    </w:p>
    <w:p w14:paraId="7F9D8006" w14:textId="77777777" w:rsidR="007C320D" w:rsidRDefault="007C320D" w:rsidP="007C320D">
      <w:pPr>
        <w:pStyle w:val="CommentText"/>
      </w:pPr>
    </w:p>
    <w:p w14:paraId="58455C7E" w14:textId="77777777" w:rsidR="007C320D" w:rsidRDefault="007C320D" w:rsidP="007C320D">
      <w:pPr>
        <w:pStyle w:val="CommentText"/>
      </w:pPr>
      <w:r>
        <w:t>Seems like the subsequent 3? Paragraph should address each of the model experiments. You’ll want to directly link the results to the experiment with a conceptual takehome in the topic ssentence of each paragraph</w:t>
      </w:r>
    </w:p>
  </w:comment>
  <w:comment w:id="55" w:author="Chelsey Nieman" w:date="2020-12-18T15:29:00Z" w:initials="CLN">
    <w:p w14:paraId="355FE951" w14:textId="77777777" w:rsidR="0096281D" w:rsidRDefault="0096281D" w:rsidP="00261A1B">
      <w:pPr>
        <w:pStyle w:val="CommentText"/>
      </w:pPr>
      <w:r>
        <w:rPr>
          <w:rStyle w:val="CommentReference"/>
        </w:rPr>
        <w:annotationRef/>
      </w:r>
      <w:r>
        <w:t xml:space="preserve">Need to smush these two sentences together to make a good topic sentence. </w:t>
      </w:r>
    </w:p>
  </w:comment>
  <w:comment w:id="56" w:author="Sass, Gregory G" w:date="2020-12-14T13:53:00Z" w:initials="SGG-D">
    <w:p w14:paraId="3B869E4B" w14:textId="77777777" w:rsidR="0096281D" w:rsidRDefault="0096281D" w:rsidP="00261A1B">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57" w:author="Colin Dassow" w:date="2020-12-02T16:01:00Z" w:initials="CD">
    <w:p w14:paraId="3673833B" w14:textId="77777777" w:rsidR="0096281D" w:rsidRDefault="0096281D" w:rsidP="00261A1B">
      <w:pPr>
        <w:pStyle w:val="CommentText"/>
      </w:pPr>
      <w:r>
        <w:rPr>
          <w:rStyle w:val="CommentReference"/>
        </w:rPr>
        <w:annotationRef/>
      </w:r>
      <w:r>
        <w:t>Create a supplemental info to show these dynamics.</w:t>
      </w:r>
    </w:p>
  </w:comment>
  <w:comment w:id="58" w:author="Chris Solomon" w:date="2020-11-15T10:12:00Z" w:initials="CS">
    <w:p w14:paraId="72CB3988" w14:textId="22471B15" w:rsidR="0096281D" w:rsidRDefault="0096281D">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59" w:author="Colin Dassow" w:date="2020-12-01T16:49:00Z" w:initials="CD">
    <w:p w14:paraId="7D84045C" w14:textId="6F42709E" w:rsidR="0096281D" w:rsidRDefault="0096281D">
      <w:pPr>
        <w:pStyle w:val="CommentText"/>
      </w:pPr>
      <w:r>
        <w:rPr>
          <w:rStyle w:val="CommentReference"/>
        </w:rPr>
        <w:annotationRef/>
      </w:r>
      <w:r>
        <w:t>Maybe plotting abundance sp1 on the y axis and shading based on harvest or stocking?</w:t>
      </w:r>
    </w:p>
  </w:comment>
  <w:comment w:id="60" w:author="Chelsey Nieman" w:date="2020-12-18T16:14:00Z" w:initials="CLN">
    <w:p w14:paraId="04FF7685" w14:textId="77777777" w:rsidR="0096281D" w:rsidRDefault="0096281D" w:rsidP="00261A1B">
      <w:pPr>
        <w:pStyle w:val="CommentText"/>
      </w:pPr>
      <w:r>
        <w:rPr>
          <w:rStyle w:val="CommentReference"/>
        </w:rPr>
        <w:annotationRef/>
      </w:r>
      <w:r>
        <w:t xml:space="preserve">Is there a number we can put on this harvest parameter? </w:t>
      </w:r>
    </w:p>
  </w:comment>
  <w:comment w:id="61" w:author="Colin Dassow" w:date="2020-12-19T13:25:00Z" w:initials="CD">
    <w:p w14:paraId="31ED3453" w14:textId="04001BDD" w:rsidR="00E66621" w:rsidRDefault="00E66621">
      <w:pPr>
        <w:pStyle w:val="CommentText"/>
      </w:pPr>
      <w:r>
        <w:rPr>
          <w:rStyle w:val="CommentReference"/>
        </w:rPr>
        <w:annotationRef/>
      </w:r>
      <w:r>
        <w:t>I added the rate, I think we’ve gone back on forth on what the units are, in the model the parameter that is set to ‘2’ is qE and then that’s multiplied by abundance. In the Biggs paper they just refer to it as a harvest rate or harvest level.</w:t>
      </w:r>
    </w:p>
  </w:comment>
  <w:comment w:id="62" w:author="Colin Dassow" w:date="2020-11-05T10:02:00Z" w:initials="CD">
    <w:p w14:paraId="3A8A502C" w14:textId="77777777" w:rsidR="0096281D" w:rsidRDefault="0096281D">
      <w:pPr>
        <w:pStyle w:val="CommentText"/>
      </w:pPr>
      <w:r>
        <w:rPr>
          <w:rStyle w:val="CommentReference"/>
        </w:rPr>
        <w:annotationRef/>
      </w:r>
      <w:r>
        <w:t>Here I normalized both axes instead of using the raw numbers since it’s all relative. Not sure if this is better or not but thought it was worth a try</w:t>
      </w:r>
    </w:p>
  </w:comment>
  <w:comment w:id="63" w:author="Colin Dassow" w:date="2020-12-19T13:43:00Z" w:initials="CD">
    <w:p w14:paraId="6FCA5423" w14:textId="2264D345" w:rsidR="00EC5306" w:rsidRDefault="00EC5306">
      <w:pPr>
        <w:pStyle w:val="CommentText"/>
      </w:pPr>
      <w:r>
        <w:rPr>
          <w:rStyle w:val="CommentReference"/>
        </w:rPr>
        <w:annotationRef/>
      </w:r>
      <w:r>
        <w:t>Switch these back to actual values</w:t>
      </w:r>
    </w:p>
  </w:comment>
  <w:comment w:id="64" w:author="Chelsey Nieman" w:date="2020-12-18T16:26:00Z" w:initials="CLN">
    <w:p w14:paraId="41D1F701" w14:textId="77777777" w:rsidR="0096281D" w:rsidRDefault="0096281D" w:rsidP="00261A1B">
      <w:pPr>
        <w:pStyle w:val="CommentText"/>
      </w:pPr>
      <w:r>
        <w:rPr>
          <w:rStyle w:val="CommentReference"/>
        </w:rPr>
        <w:annotationRef/>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65" w:author="Chelsey Nieman" w:date="2020-12-18T15:23:00Z" w:initials="CLN">
    <w:p w14:paraId="2EFDBECD" w14:textId="77777777" w:rsidR="0096281D" w:rsidRDefault="0096281D" w:rsidP="00261A1B">
      <w:pPr>
        <w:pStyle w:val="CommentText"/>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66" w:author="Chelsey Nieman" w:date="2020-12-18T16:32:00Z" w:initials="CLN">
    <w:p w14:paraId="578D855B" w14:textId="77777777" w:rsidR="0096281D" w:rsidRDefault="0096281D" w:rsidP="00261A1B">
      <w:pPr>
        <w:pStyle w:val="CommentText"/>
      </w:pPr>
      <w:r>
        <w:rPr>
          <w:rStyle w:val="CommentReference"/>
        </w:rPr>
        <w:annotationRef/>
      </w:r>
      <w:r>
        <w:t>Do we have a section for this in the methods? (like in our road map do we say this?).</w:t>
      </w:r>
    </w:p>
  </w:comment>
  <w:comment w:id="67" w:author="Colin Dassow" w:date="2020-11-05T08:42:00Z" w:initials="CD">
    <w:p w14:paraId="6B41C774" w14:textId="77777777" w:rsidR="0096281D" w:rsidRDefault="0096281D" w:rsidP="00261A1B">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96281D" w:rsidRDefault="0096281D" w:rsidP="00261A1B">
      <w:pPr>
        <w:pStyle w:val="CommentText"/>
      </w:pPr>
    </w:p>
    <w:p w14:paraId="327471DD" w14:textId="77777777" w:rsidR="0096281D" w:rsidRDefault="0096281D" w:rsidP="00261A1B">
      <w:pPr>
        <w:pStyle w:val="CommentText"/>
      </w:pPr>
    </w:p>
    <w:p w14:paraId="3840FFA8" w14:textId="77777777" w:rsidR="0096281D" w:rsidRPr="009C0A6B" w:rsidRDefault="0096281D" w:rsidP="00261A1B">
      <w:pPr>
        <w:pStyle w:val="CommentText"/>
      </w:pPr>
      <w:r>
        <w:t>This is also a good spot to talk about cost of stocking vs. cost of having anglers harvest a competitor. Most of this should come in the discussion though I think.</w:t>
      </w:r>
    </w:p>
  </w:comment>
  <w:comment w:id="68" w:author="Sass, Gregory G [2]" w:date="2020-11-11T18:37:00Z" w:initials="SGG">
    <w:p w14:paraId="309C97BD" w14:textId="77777777" w:rsidR="0096281D" w:rsidRDefault="0096281D" w:rsidP="00261A1B">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69" w:author="Chelsey Nieman" w:date="2020-12-18T16:40:00Z" w:initials="CLN">
    <w:p w14:paraId="1809AA7A" w14:textId="704F04AC" w:rsidR="0096281D" w:rsidRDefault="0096281D">
      <w:pPr>
        <w:pStyle w:val="CommentText"/>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more clear). </w:t>
      </w:r>
    </w:p>
  </w:comment>
  <w:comment w:id="70" w:author="Sass, Gregory G [2]" w:date="2020-11-11T18:41:00Z" w:initials="SGG">
    <w:p w14:paraId="467E272C" w14:textId="2B9EDB7C" w:rsidR="0096281D" w:rsidRDefault="0096281D">
      <w:pPr>
        <w:pStyle w:val="CommentText"/>
      </w:pPr>
      <w:r>
        <w:rPr>
          <w:rStyle w:val="CommentReference"/>
        </w:rPr>
        <w:annotationRef/>
      </w:r>
      <w:r>
        <w:t>This figure certainly lends to discussion of the safe operating space concept.</w:t>
      </w:r>
    </w:p>
  </w:comment>
  <w:comment w:id="71" w:author="Colin Dassow" w:date="2020-11-05T10:16:00Z" w:initials="CD">
    <w:p w14:paraId="273EDAF2" w14:textId="1A1927A7" w:rsidR="0096281D" w:rsidRDefault="0096281D">
      <w:pPr>
        <w:pStyle w:val="CommentText"/>
      </w:pPr>
      <w:r>
        <w:rPr>
          <w:rStyle w:val="CommentReference"/>
        </w:rPr>
        <w:annotationRef/>
      </w:r>
      <w:r>
        <w:t>An alternative way to structure this could be to  talk about examples and costs vs. angler satisfaction and make this mostly about bass-walleye almost like a case study.</w:t>
      </w:r>
    </w:p>
  </w:comment>
  <w:comment w:id="72" w:author="Stuart Jones" w:date="2020-12-17T12:36:00Z" w:initials="SJ">
    <w:p w14:paraId="65AED569" w14:textId="379C0EF3" w:rsidR="0096281D" w:rsidRDefault="0096281D">
      <w:pPr>
        <w:pStyle w:val="CommentText"/>
      </w:pPr>
      <w:r>
        <w:rPr>
          <w:rStyle w:val="CommentReference"/>
        </w:rPr>
        <w:annotationRef/>
      </w:r>
      <w:r>
        <w:t>Seems like a lot of what you have in here looks good. I think it is important to think carefully about what are the major takehomes and what are secondary points. The introduction, model expeiments, results, and discussion should reflect that hierarchy of importance.</w:t>
      </w:r>
    </w:p>
    <w:p w14:paraId="0E1AFA6C" w14:textId="77777777" w:rsidR="0096281D" w:rsidRDefault="0096281D">
      <w:pPr>
        <w:pStyle w:val="CommentText"/>
      </w:pPr>
    </w:p>
    <w:p w14:paraId="07637E92" w14:textId="77777777" w:rsidR="0096281D" w:rsidRDefault="0096281D">
      <w:pPr>
        <w:pStyle w:val="CommentText"/>
      </w:pPr>
      <w:r>
        <w:t>Potential takehomes:</w:t>
      </w:r>
    </w:p>
    <w:p w14:paraId="54773AEF" w14:textId="77777777" w:rsidR="0096281D" w:rsidRDefault="0096281D">
      <w:pPr>
        <w:pStyle w:val="CommentText"/>
      </w:pPr>
      <w:r>
        <w:t>Single species management is bad, especially with alternate sstable states</w:t>
      </w:r>
    </w:p>
    <w:p w14:paraId="25508077" w14:textId="77777777" w:rsidR="0096281D" w:rsidRDefault="0096281D">
      <w:pPr>
        <w:pStyle w:val="CommentText"/>
      </w:pPr>
      <w:r>
        <w:t>Multi-species management allows for:</w:t>
      </w:r>
    </w:p>
    <w:p w14:paraId="54B1F832" w14:textId="77777777" w:rsidR="0096281D" w:rsidRDefault="0096281D">
      <w:pPr>
        <w:pStyle w:val="CommentText"/>
      </w:pPr>
      <w:r>
        <w:tab/>
        <w:t>-more realistic expectations and more efficient management (not sure we can show this with model..)</w:t>
      </w:r>
    </w:p>
    <w:p w14:paraId="11B3D1A9" w14:textId="59BC86FF" w:rsidR="0096281D" w:rsidRDefault="0096281D">
      <w:pPr>
        <w:pStyle w:val="CommentText"/>
      </w:pPr>
      <w:r>
        <w:tab/>
        <w:t>-some alternative strategies for management</w:t>
      </w:r>
    </w:p>
    <w:p w14:paraId="57D87EDA" w14:textId="36B11357" w:rsidR="0096281D" w:rsidRDefault="0096281D">
      <w:pPr>
        <w:pStyle w:val="CommentText"/>
      </w:pPr>
      <w:r>
        <w:t>Safe operating space stuff</w:t>
      </w:r>
    </w:p>
  </w:comment>
  <w:comment w:id="73" w:author="Chelsey Nieman" w:date="2020-12-09T10:13:00Z" w:initials="CLN">
    <w:p w14:paraId="42A42C2C" w14:textId="40F2A1B7" w:rsidR="0096281D" w:rsidRDefault="0096281D">
      <w:pPr>
        <w:pStyle w:val="CommentText"/>
      </w:pPr>
      <w:r>
        <w:rPr>
          <w:rStyle w:val="CommentReference"/>
        </w:rPr>
        <w:annotationRef/>
      </w:r>
      <w:r>
        <w:t xml:space="preserve">So I wrote this out and its kind of loosey-goosey. But I think something like this paragraph that gives an overarching summary of our results in context belongs here. I think maybe the language just needs to be tightened up.  </w:t>
      </w:r>
    </w:p>
  </w:comment>
  <w:comment w:id="74" w:author="Stuart Jones" w:date="2020-12-17T12:32:00Z" w:initials="SJ">
    <w:p w14:paraId="2E3D0E36" w14:textId="7B8B3858" w:rsidR="0096281D" w:rsidRDefault="0096281D">
      <w:pPr>
        <w:pStyle w:val="CommentText"/>
      </w:pPr>
      <w:r>
        <w:rPr>
          <w:rStyle w:val="CommentReference"/>
        </w:rPr>
        <w:annotationRef/>
      </w:r>
      <w:r>
        <w:t>Agreed that an overview or “road map” paragraph iss helpful here</w:t>
      </w:r>
    </w:p>
  </w:comment>
  <w:comment w:id="75" w:author="Stuart Jones" w:date="2020-12-17T12:34:00Z" w:initials="SJ">
    <w:p w14:paraId="0B20E846" w14:textId="77777777" w:rsidR="0096281D" w:rsidRDefault="0096281D" w:rsidP="00B85D7C">
      <w:pPr>
        <w:pStyle w:val="CommentText"/>
      </w:pPr>
      <w:r>
        <w:rPr>
          <w:rStyle w:val="CommentReference"/>
        </w:rPr>
        <w:annotationRef/>
      </w:r>
      <w:r>
        <w:t>Seems like some of this sshoudl come before the 2</w:t>
      </w:r>
      <w:r w:rsidRPr="00DB38DA">
        <w:rPr>
          <w:vertAlign w:val="superscript"/>
        </w:rPr>
        <w:t>nd</w:t>
      </w:r>
      <w:r>
        <w:t xml:space="preserve"> sentence f the paragraph above</w:t>
      </w:r>
    </w:p>
  </w:comment>
  <w:comment w:id="76" w:author="Colin Dassow" w:date="2020-12-18T11:05:00Z" w:initials="CD">
    <w:p w14:paraId="087B8C2A" w14:textId="77777777" w:rsidR="0096281D" w:rsidRDefault="0096281D" w:rsidP="00B85D7C">
      <w:pPr>
        <w:pStyle w:val="CommentText"/>
      </w:pPr>
      <w:r>
        <w:rPr>
          <w:rStyle w:val="CommentReference"/>
        </w:rPr>
        <w:annotationRef/>
      </w:r>
      <w:r>
        <w:t>Yes let’s do this</w:t>
      </w:r>
    </w:p>
  </w:comment>
  <w:comment w:id="77" w:author="Chelsey Nieman" w:date="2020-12-18T13:17:00Z" w:initials="CLN">
    <w:p w14:paraId="40C349E9" w14:textId="79EA4DD7" w:rsidR="0096281D" w:rsidRDefault="0096281D">
      <w:pPr>
        <w:pStyle w:val="CommentText"/>
      </w:pPr>
      <w:r>
        <w:rPr>
          <w:rStyle w:val="CommentReference"/>
        </w:rPr>
        <w:annotationRef/>
      </w:r>
      <w:r>
        <w:t xml:space="preserve">Love this. I think using the results to talk through implications is spot on. </w:t>
      </w:r>
    </w:p>
  </w:comment>
  <w:comment w:id="78" w:author="Colin Dassow" w:date="2020-12-18T13:38:00Z" w:initials="CD">
    <w:p w14:paraId="367C132D" w14:textId="50878949" w:rsidR="0096281D" w:rsidRDefault="0096281D">
      <w:pPr>
        <w:pStyle w:val="CommentText"/>
      </w:pPr>
      <w:r>
        <w:rPr>
          <w:rStyle w:val="CommentReference"/>
        </w:rPr>
        <w:annotationRef/>
      </w:r>
      <w:r w:rsidRPr="003B69C8">
        <w:t>https://doi.org/10.1016/j.icesjms.2004.12.005</w:t>
      </w:r>
    </w:p>
  </w:comment>
  <w:comment w:id="79" w:author="Colin Dassow" w:date="2020-12-18T13:57:00Z" w:initials="CD">
    <w:p w14:paraId="43FEC1C7" w14:textId="4A1C076D" w:rsidR="0096281D" w:rsidRDefault="0096281D">
      <w:pPr>
        <w:pStyle w:val="CommentText"/>
      </w:pPr>
      <w:r>
        <w:rPr>
          <w:rStyle w:val="CommentReference"/>
        </w:rPr>
        <w:annotationRef/>
      </w:r>
      <w:r>
        <w:t>This is what I have for now but I’m going to see if I can find some better ones.</w:t>
      </w:r>
    </w:p>
  </w:comment>
  <w:comment w:id="80" w:author="Chelsey Nieman" w:date="2020-12-18T14:39:00Z" w:initials="CLN">
    <w:p w14:paraId="3FBDC1BB" w14:textId="77777777" w:rsidR="0096281D" w:rsidRDefault="0096281D" w:rsidP="006655E7">
      <w:pPr>
        <w:pStyle w:val="CommentText"/>
      </w:pPr>
      <w:r>
        <w:rPr>
          <w:rStyle w:val="CommentReference"/>
        </w:rPr>
        <w:annotationRef/>
      </w:r>
      <w:r w:rsidRPr="001C428D">
        <w:t>Cowx, I.G., 1994. Stocking strategies. Fisheries management and ecology, 1(1), pp.15-30.</w:t>
      </w:r>
    </w:p>
  </w:comment>
  <w:comment w:id="81" w:author="Chelsey Nieman" w:date="2020-12-18T14:40:00Z" w:initials="CLN">
    <w:p w14:paraId="6DBDED8F" w14:textId="77777777" w:rsidR="0096281D" w:rsidRDefault="0096281D" w:rsidP="006655E7">
      <w:pPr>
        <w:pStyle w:val="CommentText"/>
      </w:pPr>
      <w:r>
        <w:rPr>
          <w:rStyle w:val="CommentReference"/>
        </w:rPr>
        <w:annotationRef/>
      </w:r>
      <w:r w:rsidRPr="001C428D">
        <w:t>Post, J.R., Mushens, C., Paul, A. and Sullivan, M., 2003. Assessment of alternative harvest regulations for sustaining recreational fisheries: model development and application to bull trout. North American Journal of Fisheries Management, 23(1), pp.22-34.</w:t>
      </w:r>
    </w:p>
  </w:comment>
  <w:comment w:id="82" w:author="Chelsey Nieman" w:date="2020-12-18T14:42:00Z" w:initials="CLN">
    <w:p w14:paraId="2A4F83DB" w14:textId="77777777" w:rsidR="0096281D" w:rsidRDefault="0096281D" w:rsidP="006655E7">
      <w:pPr>
        <w:pStyle w:val="CommentText"/>
      </w:pPr>
      <w:r>
        <w:rPr>
          <w:rStyle w:val="CommentReference"/>
        </w:rPr>
        <w:annotationRef/>
      </w:r>
      <w:r w:rsidRPr="001C428D">
        <w:t>Jennings, M.J., Bozek, M.A., Hatzenbeler, G.R., Emmons, E.E. and Staggs, M.D., 1999. Cumulative effects of incremental shoreline habitat modification on fish assemblages in north temperate lakes. North American Journal of Fisheries Management, 19(1), pp.18-27.</w:t>
      </w:r>
    </w:p>
  </w:comment>
  <w:comment w:id="83" w:author="Chelsey Nieman" w:date="2020-12-18T14:11:00Z" w:initials="CLN">
    <w:p w14:paraId="47823A9B" w14:textId="77777777" w:rsidR="0096281D" w:rsidRDefault="0096281D" w:rsidP="006655E7">
      <w:pPr>
        <w:pStyle w:val="CommentText"/>
      </w:pPr>
      <w:r>
        <w:rPr>
          <w:rStyle w:val="CommentReference"/>
        </w:rPr>
        <w:annotationRef/>
      </w:r>
      <w:r w:rsidRPr="002554A9">
        <w:t>Johnson, B.M. and Martinez, P.J., 1995. Selecting harvest regulations for recreational fisheries: opportunities for research/management cooperation. Fisheries, 20(10), pp.22-29.</w:t>
      </w:r>
    </w:p>
  </w:comment>
  <w:comment w:id="84" w:author="Chelsey Nieman" w:date="2020-12-18T12:15:00Z" w:initials="CLN">
    <w:p w14:paraId="39B01B4E" w14:textId="77777777" w:rsidR="0096281D" w:rsidRDefault="0096281D" w:rsidP="009933B3">
      <w:r>
        <w:rPr>
          <w:rStyle w:val="CommentReference"/>
        </w:rPr>
        <w:annotationRef/>
      </w:r>
      <w:r w:rsidRPr="00C1662A">
        <w:t>Hansen, G.J., Gaeta, J.W., Hansen, J.F. and Carpenter, S.R., 2015. Learning to manage and managing to learn: sustaining freshwater recreational fisheries in a changing environment. Fisheries, 40(2), pp.56-64</w:t>
      </w:r>
      <w:r>
        <w:t xml:space="preserve"> </w:t>
      </w:r>
    </w:p>
  </w:comment>
  <w:comment w:id="85" w:author="Chelsey Nieman" w:date="2020-12-18T12:17:00Z" w:initials="CLN">
    <w:p w14:paraId="34144505" w14:textId="77777777" w:rsidR="0096281D" w:rsidRDefault="0096281D" w:rsidP="009933B3">
      <w:r>
        <w:rPr>
          <w:rStyle w:val="CommentReference"/>
        </w:rPr>
        <w:annotationRef/>
      </w:r>
      <w:r w:rsidRPr="00720C52">
        <w:t>Ziegler, J.P., Golebie, E.J., Jones, S.E., Weidel, B.C. and Solomon, C.T., 2017. Social‐ecological outcomes in recreational fisheries: the interaction of lakeshore development and stocking. Ecological Applications, 27(1), pp.56-65.</w:t>
      </w:r>
      <w:r>
        <w:t xml:space="preserve"> </w:t>
      </w:r>
    </w:p>
  </w:comment>
  <w:comment w:id="86" w:author="Colin Dassow" w:date="2020-12-18T15:13:00Z" w:initials="CD">
    <w:p w14:paraId="01A15CF0" w14:textId="65982757" w:rsidR="0096281D" w:rsidRDefault="0096281D">
      <w:pPr>
        <w:pStyle w:val="CommentText"/>
      </w:pPr>
      <w:r>
        <w:rPr>
          <w:rStyle w:val="CommentReference"/>
        </w:rPr>
        <w:annotationRef/>
      </w:r>
      <w:r>
        <w:t>Fair to say ‘theory’?</w:t>
      </w:r>
    </w:p>
  </w:comment>
  <w:comment w:id="87" w:author="Sass, Gregory G" w:date="2020-12-14T14:15:00Z" w:initials="SGG-D">
    <w:p w14:paraId="7AEFF447" w14:textId="5FF6F350" w:rsidR="0096281D" w:rsidRDefault="0096281D">
      <w:pPr>
        <w:pStyle w:val="CommentText"/>
      </w:pPr>
      <w:r>
        <w:rPr>
          <w:rStyle w:val="CommentReference"/>
        </w:rPr>
        <w:annotationRef/>
      </w:r>
      <w:r>
        <w:t>If you’re going to go with adaptive management, some language about “deliberate experiments for learning” would be important.</w:t>
      </w:r>
    </w:p>
  </w:comment>
  <w:comment w:id="88" w:author="Colin Dassow" w:date="2020-12-18T11:16:00Z" w:initials="CD">
    <w:p w14:paraId="40E53FFA" w14:textId="796E17DC" w:rsidR="0096281D" w:rsidRDefault="0096281D">
      <w:pPr>
        <w:pStyle w:val="CommentText"/>
      </w:pPr>
      <w:r>
        <w:rPr>
          <w:rStyle w:val="CommentReference"/>
        </w:rPr>
        <w:annotationRef/>
      </w:r>
      <w:r>
        <w:t>Give some experiment examples</w:t>
      </w:r>
    </w:p>
  </w:comment>
  <w:comment w:id="89" w:author="Colin Dassow" w:date="2020-12-03T10:31:00Z" w:initials="CD">
    <w:p w14:paraId="7D24778F" w14:textId="7E469112" w:rsidR="0096281D" w:rsidRDefault="0096281D">
      <w:pPr>
        <w:pStyle w:val="CommentText"/>
      </w:pPr>
      <w:r>
        <w:rPr>
          <w:rStyle w:val="CommentReference"/>
        </w:rPr>
        <w:annotationRef/>
      </w:r>
      <w:r>
        <w:t>Trying to end on a sort of optimistic note/call to action, does this make sense?</w:t>
      </w:r>
    </w:p>
  </w:comment>
  <w:comment w:id="90" w:author="Chelsey Nieman" w:date="2020-12-09T12:43:00Z" w:initials="CLN">
    <w:p w14:paraId="65F6C0DE" w14:textId="3DFFE58A" w:rsidR="0096281D" w:rsidRDefault="0096281D">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91" w:author="Colin Dassow" w:date="2020-12-03T10:32:00Z" w:initials="CD">
    <w:p w14:paraId="558C440D" w14:textId="77777777" w:rsidR="0096281D" w:rsidRDefault="0096281D" w:rsidP="00214784">
      <w:pPr>
        <w:pStyle w:val="CommentText"/>
      </w:pPr>
      <w:r>
        <w:rPr>
          <w:rStyle w:val="CommentReference"/>
        </w:rPr>
        <w:annotationRef/>
      </w:r>
      <w:r>
        <w:t>Call out to adaptive management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292026" w15:done="1"/>
  <w15:commentEx w15:paraId="00D5D8B1" w15:done="1"/>
  <w15:commentEx w15:paraId="480CFD9D" w15:done="1"/>
  <w15:commentEx w15:paraId="4B112120" w15:done="1"/>
  <w15:commentEx w15:paraId="7993702D" w15:done="1"/>
  <w15:commentEx w15:paraId="5B181CA7" w15:done="1"/>
  <w15:commentEx w15:paraId="2BC0031A" w15:done="0"/>
  <w15:commentEx w15:paraId="2A0B6DC2" w15:done="1"/>
  <w15:commentEx w15:paraId="19F23793" w15:done="1"/>
  <w15:commentEx w15:paraId="49A35081" w15:done="1"/>
  <w15:commentEx w15:paraId="51071661" w15:done="1"/>
  <w15:commentEx w15:paraId="2521DF04" w15:done="1"/>
  <w15:commentEx w15:paraId="1B360DB8" w15:paraIdParent="2521DF04" w15:done="1"/>
  <w15:commentEx w15:paraId="27DA6335" w15:done="1"/>
  <w15:commentEx w15:paraId="0BC0EE13" w15:done="1"/>
  <w15:commentEx w15:paraId="4B867B1A" w15:done="0"/>
  <w15:commentEx w15:paraId="364002C8" w15:done="0"/>
  <w15:commentEx w15:paraId="08B69884" w15:done="1"/>
  <w15:commentEx w15:paraId="4D988B7E" w15:done="1"/>
  <w15:commentEx w15:paraId="7CAAC9B1" w15:done="1"/>
  <w15:commentEx w15:paraId="685F99C7" w15:done="1"/>
  <w15:commentEx w15:paraId="23707D4A" w15:done="0"/>
  <w15:commentEx w15:paraId="220739FE" w15:paraIdParent="23707D4A" w15:done="0"/>
  <w15:commentEx w15:paraId="13474C6B" w15:done="1"/>
  <w15:commentEx w15:paraId="4890C4F5" w15:done="1"/>
  <w15:commentEx w15:paraId="39A037C3" w15:paraIdParent="4890C4F5" w15:done="1"/>
  <w15:commentEx w15:paraId="70252D73" w15:paraIdParent="4890C4F5" w15:done="1"/>
  <w15:commentEx w15:paraId="54471210" w15:done="1"/>
  <w15:commentEx w15:paraId="100253D6" w15:done="1"/>
  <w15:commentEx w15:paraId="64B2DAE3" w15:paraIdParent="100253D6" w15:done="1"/>
  <w15:commentEx w15:paraId="27AA310D" w15:done="0"/>
  <w15:commentEx w15:paraId="51C6AEB1" w15:paraIdParent="27AA310D" w15:done="0"/>
  <w15:commentEx w15:paraId="3295F84C" w15:done="1"/>
  <w15:commentEx w15:paraId="3E634677" w15:done="1"/>
  <w15:commentEx w15:paraId="3DFA8511" w15:done="1"/>
  <w15:commentEx w15:paraId="5F7C14AF" w15:done="1"/>
  <w15:commentEx w15:paraId="65A721D3" w15:done="1"/>
  <w15:commentEx w15:paraId="47E7D1C8" w15:done="0"/>
  <w15:commentEx w15:paraId="29E5F105" w15:paraIdParent="47E7D1C8" w15:done="0"/>
  <w15:commentEx w15:paraId="7F35C5A4" w15:done="0"/>
  <w15:commentEx w15:paraId="4CEC150C" w15:done="1"/>
  <w15:commentEx w15:paraId="17F03990" w15:done="1"/>
  <w15:commentEx w15:paraId="75DD18BC" w15:done="1"/>
  <w15:commentEx w15:paraId="787D18A8" w15:done="0"/>
  <w15:commentEx w15:paraId="58455C7E" w15:done="1"/>
  <w15:commentEx w15:paraId="355FE951" w15:done="1"/>
  <w15:commentEx w15:paraId="3B869E4B" w15:done="1"/>
  <w15:commentEx w15:paraId="3673833B" w15:done="0"/>
  <w15:commentEx w15:paraId="72CB3988" w15:done="1"/>
  <w15:commentEx w15:paraId="7D84045C" w15:paraIdParent="72CB3988" w15:done="1"/>
  <w15:commentEx w15:paraId="04FF7685" w15:done="0"/>
  <w15:commentEx w15:paraId="31ED3453" w15:paraIdParent="04FF7685" w15:done="0"/>
  <w15:commentEx w15:paraId="3A8A502C" w15:done="0"/>
  <w15:commentEx w15:paraId="6FCA5423" w15:paraIdParent="3A8A502C" w15:done="0"/>
  <w15:commentEx w15:paraId="41D1F701" w15:done="1"/>
  <w15:commentEx w15:paraId="2EFDBECD" w15:done="0"/>
  <w15:commentEx w15:paraId="578D855B" w15:done="1"/>
  <w15:commentEx w15:paraId="3840FFA8" w15:done="0"/>
  <w15:commentEx w15:paraId="309C97BD" w15:done="0"/>
  <w15:commentEx w15:paraId="1809AA7A" w15:done="0"/>
  <w15:commentEx w15:paraId="467E272C" w15:done="1"/>
  <w15:commentEx w15:paraId="273EDAF2" w15:done="1"/>
  <w15:commentEx w15:paraId="57D87EDA" w15:done="1"/>
  <w15:commentEx w15:paraId="42A42C2C" w15:done="1"/>
  <w15:commentEx w15:paraId="2E3D0E36" w15:paraIdParent="42A42C2C" w15:done="1"/>
  <w15:commentEx w15:paraId="0B20E846" w15:done="1"/>
  <w15:commentEx w15:paraId="087B8C2A" w15:paraIdParent="0B20E846" w15:done="1"/>
  <w15:commentEx w15:paraId="40C349E9" w15:done="1"/>
  <w15:commentEx w15:paraId="367C132D" w15:done="1"/>
  <w15:commentEx w15:paraId="43FEC1C7" w15:done="1"/>
  <w15:commentEx w15:paraId="3FBDC1BB" w15:done="1"/>
  <w15:commentEx w15:paraId="6DBDED8F" w15:done="1"/>
  <w15:commentEx w15:paraId="2A4F83DB" w15:done="1"/>
  <w15:commentEx w15:paraId="47823A9B" w15:done="1"/>
  <w15:commentEx w15:paraId="39B01B4E" w15:done="1"/>
  <w15:commentEx w15:paraId="34144505" w15:done="1"/>
  <w15:commentEx w15:paraId="01A15CF0" w15:done="0"/>
  <w15:commentEx w15:paraId="7AEFF447" w15:done="1"/>
  <w15:commentEx w15:paraId="40E53FFA" w15:paraIdParent="7AEFF447" w15:done="1"/>
  <w15:commentEx w15:paraId="7D24778F" w15:done="1"/>
  <w15:commentEx w15:paraId="65F6C0DE" w15:paraIdParent="7D24778F" w15:done="1"/>
  <w15:commentEx w15:paraId="558C440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3E03" w16cex:dateUtc="2020-12-17T07:16:00Z"/>
  <w16cex:commentExtensible w16cex:durableId="237C96CD" w16cex:dateUtc="2020-12-10T18:45:00Z"/>
  <w16cex:commentExtensible w16cex:durableId="23853AFE" w16cex:dateUtc="2020-12-17T07:03:00Z"/>
  <w16cex:commentExtensible w16cex:durableId="237C98C6" w16cex:dateUtc="2020-12-10T18:53:00Z"/>
  <w16cex:commentExtensible w16cex:durableId="23853D8F" w16cex:dateUtc="2020-12-17T07:14:00Z"/>
  <w16cex:commentExtensible w16cex:durableId="23853DA8" w16cex:dateUtc="2020-12-17T07:15:00Z"/>
  <w16cex:commentExtensible w16cex:durableId="23853DD1" w16cex:dateUtc="2020-12-17T07:15:00Z"/>
  <w16cex:commentExtensible w16cex:durableId="238542E0" w16cex:dateUtc="2020-12-17T07:37:00Z"/>
  <w16cex:commentExtensible w16cex:durableId="23854061" w16cex:dateUtc="2020-12-17T07:26:00Z"/>
  <w16cex:commentExtensible w16cex:durableId="23854301" w16cex:dateUtc="2020-12-17T07:37:00Z"/>
  <w16cex:commentExtensible w16cex:durableId="238542F8" w16cex:dateUtc="2020-12-17T07:37:00Z"/>
  <w16cex:commentExtensible w16cex:durableId="23854381" w16cex:dateUtc="2020-12-17T07:40:00Z"/>
  <w16cex:commentExtensible w16cex:durableId="2385435D" w16cex:dateUtc="2020-12-17T07:39:00Z"/>
  <w16cex:commentExtensible w16cex:durableId="237C991D" w16cex:dateUtc="2020-12-10T18:54:00Z"/>
  <w16cex:commentExtensible w16cex:durableId="238543C2" w16cex:dateUtc="2020-12-17T07:41:00Z"/>
  <w16cex:commentExtensible w16cex:durableId="237C994B" w16cex:dateUtc="2020-12-10T18:55:00Z"/>
  <w16cex:commentExtensible w16cex:durableId="23854480" w16cex:dateUtc="2020-12-17T07:44:00Z"/>
  <w16cex:commentExtensible w16cex:durableId="237C9D05" w16cex:dateUtc="2020-12-10T19:11:00Z"/>
  <w16cex:commentExtensible w16cex:durableId="23854620" w16cex:dateUtc="2020-12-17T07:51:00Z"/>
  <w16cex:commentExtensible w16cex:durableId="23854EF5" w16cex:dateUtc="2020-12-17T08:28:00Z"/>
  <w16cex:commentExtensible w16cex:durableId="23854BBF" w16cex:dateUtc="2020-12-17T08:15:00Z"/>
  <w16cex:commentExtensible w16cex:durableId="23854BE6" w16cex:dateUtc="2020-12-17T08:15:00Z"/>
  <w16cex:commentExtensible w16cex:durableId="23854C1A" w16cex:dateUtc="2020-12-17T08:16:00Z"/>
  <w16cex:commentExtensible w16cex:durableId="235B7586" w16cex:dateUtc="2020-11-15T14:38:00Z"/>
  <w16cex:commentExtensible w16cex:durableId="235B6F0A" w16cex:dateUtc="2020-11-15T14:10:00Z"/>
  <w16cex:commentExtensible w16cex:durableId="23854C4D" w16cex:dateUtc="2020-12-17T08:17:00Z"/>
  <w16cex:commentExtensible w16cex:durableId="23854E20" w16cex:dateUtc="2020-12-17T08:25:00Z"/>
  <w16cex:commentExtensible w16cex:durableId="235B6FA6" w16cex:dateUtc="2020-11-15T14:13:00Z"/>
  <w16cex:commentExtensible w16cex:durableId="23854EAF" w16cex:dateUtc="2020-12-17T08:27:00Z"/>
  <w16cex:commentExtensible w16cex:durableId="236F780B" w16cex:dateUtc="2020-11-30T19:54:00Z"/>
  <w16cex:commentExtensible w16cex:durableId="23854F2A" w16cex:dateUtc="2020-12-17T08:29:00Z"/>
  <w16cex:commentExtensible w16cex:durableId="23854F69" w16cex:dateUtc="2020-12-17T08:30:00Z"/>
  <w16cex:commentExtensible w16cex:durableId="23854F89" w16cex:dateUtc="2020-12-17T08:31:00Z"/>
  <w16cex:commentExtensible w16cex:durableId="23854FD8" w16cex:dateUtc="2020-12-17T08:32:00Z"/>
  <w16cex:commentExtensible w16cex:durableId="23855011" w16cex:dateUtc="2020-12-17T08:33:00Z"/>
  <w16cex:commentExtensible w16cex:durableId="2387477F" w16cex:dateUtc="2020-12-18T21:21:00Z"/>
  <w16cex:commentExtensible w16cex:durableId="238759EE" w16cex:dateUtc="2020-12-17T17:27:00Z"/>
  <w16cex:commentExtensible w16cex:durableId="2385CD3F" w16cex:dateUtc="2020-12-17T17:27:00Z"/>
  <w16cex:commentExtensible w16cex:durableId="236F7A31" w16cex:dateUtc="2020-11-30T20:03:00Z"/>
  <w16cex:commentExtensible w16cex:durableId="238747A2" w16cex:dateUtc="2020-12-18T21:22:00Z"/>
  <w16cex:commentExtensible w16cex:durableId="238759F1" w16cex:dateUtc="2020-12-17T17:30:00Z"/>
  <w16cex:commentExtensible w16cex:durableId="2387494C" w16cex:dateUtc="2020-12-18T21:29:00Z"/>
  <w16cex:commentExtensible w16cex:durableId="2385CDD1" w16cex:dateUtc="2020-12-17T17:30:00Z"/>
  <w16cex:commentExtensible w16cex:durableId="235B7D8D" w16cex:dateUtc="2020-11-15T15:12:00Z"/>
  <w16cex:commentExtensible w16cex:durableId="238753F1" w16cex:dateUtc="2020-12-18T22:14:00Z"/>
  <w16cex:commentExtensible w16cex:durableId="2385CE41" w16cex:dateUtc="2020-12-17T17:32:00Z"/>
  <w16cex:commentExtensible w16cex:durableId="238756A5" w16cex:dateUtc="2020-12-18T22:26:00Z"/>
  <w16cex:commentExtensible w16cex:durableId="23874809" w16cex:dateUtc="2020-12-18T21:23:00Z"/>
  <w16cex:commentExtensible w16cex:durableId="23875838" w16cex:dateUtc="2020-12-18T22:32:00Z"/>
  <w16cex:commentExtensible w16cex:durableId="23875A15" w16cex:dateUtc="2020-12-18T22:40:00Z"/>
  <w16cex:commentExtensible w16cex:durableId="2385CF62" w16cex:dateUtc="2020-12-17T17:36:00Z"/>
  <w16cex:commentExtensible w16cex:durableId="237B21DF" w16cex:dateUtc="2020-12-09T16:13:00Z"/>
  <w16cex:commentExtensible w16cex:durableId="2385CE71" w16cex:dateUtc="2020-12-17T17:32:00Z"/>
  <w16cex:commentExtensible w16cex:durableId="2385CEC9" w16cex:dateUtc="2020-12-17T17:34:00Z"/>
  <w16cex:commentExtensible w16cex:durableId="23872A7C" w16cex:dateUtc="2020-12-18T19:17:00Z"/>
  <w16cex:commentExtensible w16cex:durableId="23873DB6" w16cex:dateUtc="2020-12-18T20:39:00Z"/>
  <w16cex:commentExtensible w16cex:durableId="23873DDF" w16cex:dateUtc="2020-12-18T20:40:00Z"/>
  <w16cex:commentExtensible w16cex:durableId="23873E42" w16cex:dateUtc="2020-12-18T20:42:00Z"/>
  <w16cex:commentExtensible w16cex:durableId="23873729" w16cex:dateUtc="2020-12-18T20:11:00Z"/>
  <w16cex:commentExtensible w16cex:durableId="23872ADF" w16cex:dateUtc="2020-12-18T19:19:00Z"/>
  <w16cex:commentExtensible w16cex:durableId="2385CE87" w16cex:dateUtc="2020-12-17T17:33:00Z"/>
  <w16cex:commentExtensible w16cex:durableId="237B2863" w16cex:dateUtc="2020-12-09T16:41:00Z"/>
  <w16cex:commentExtensible w16cex:durableId="237B3CCB" w16cex:dateUtc="2020-12-09T18:08:00Z"/>
  <w16cex:commentExtensible w16cex:durableId="23871BE6" w16cex:dateUtc="2020-12-18T18:15:00Z"/>
  <w16cex:commentExtensible w16cex:durableId="23871C6A" w16cex:dateUtc="2020-12-18T18:17:00Z"/>
  <w16cex:commentExtensible w16cex:durableId="237B4053" w16cex:dateUtc="2020-12-09T18:23:00Z"/>
  <w16cex:commentExtensible w16cex:durableId="237B44E3" w16cex:dateUtc="2020-12-09T18:43:00Z"/>
  <w16cex:commentExtensible w16cex:durableId="23872AB5" w16cex:dateUtc="2020-12-18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92026" w16cid:durableId="23853E03"/>
  <w16cid:commentId w16cid:paraId="00D5D8B1" w16cid:durableId="237C9349"/>
  <w16cid:commentId w16cid:paraId="480CFD9D" w16cid:durableId="237C934A"/>
  <w16cid:commentId w16cid:paraId="1F34E3BA" w16cid:durableId="2387596C"/>
  <w16cid:commentId w16cid:paraId="4B112120" w16cid:durableId="2387596D"/>
  <w16cid:commentId w16cid:paraId="7993702D" w16cid:durableId="2387596E"/>
  <w16cid:commentId w16cid:paraId="2C96B272" w16cid:durableId="2381E047"/>
  <w16cid:commentId w16cid:paraId="21BF4DB1" w16cid:durableId="237C96CD"/>
  <w16cid:commentId w16cid:paraId="6DB976D0" w16cid:durableId="23853AFE"/>
  <w16cid:commentId w16cid:paraId="5761C2C4" w16cid:durableId="237C98C6"/>
  <w16cid:commentId w16cid:paraId="1D5CFC2E" w16cid:durableId="23853D8F"/>
  <w16cid:commentId w16cid:paraId="23850F30" w16cid:durableId="23853DA8"/>
  <w16cid:commentId w16cid:paraId="5B181CA7" w16cid:durableId="23853DD1"/>
  <w16cid:commentId w16cid:paraId="391E3568" w16cid:durableId="238542E0"/>
  <w16cid:commentId w16cid:paraId="6BBD8AFD" w16cid:durableId="23854061"/>
  <w16cid:commentId w16cid:paraId="2179FEFA" w16cid:durableId="23854301"/>
  <w16cid:commentId w16cid:paraId="20AA6E73" w16cid:durableId="2381E200"/>
  <w16cid:commentId w16cid:paraId="15FBCD09" w16cid:durableId="238542F8"/>
  <w16cid:commentId w16cid:paraId="0D759426" w16cid:durableId="23854381"/>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1B230BF9" w16cid:durableId="2385435D"/>
  <w16cid:commentId w16cid:paraId="277698AA" w16cid:durableId="2381E424"/>
  <w16cid:commentId w16cid:paraId="0043BB2A" w16cid:durableId="237C934F"/>
  <w16cid:commentId w16cid:paraId="357F414E" w16cid:durableId="237C991D"/>
  <w16cid:commentId w16cid:paraId="2A0B6DC2" w16cid:durableId="238543C2"/>
  <w16cid:commentId w16cid:paraId="19F23793" w16cid:durableId="237C994B"/>
  <w16cid:commentId w16cid:paraId="3DEEB64D" w16cid:durableId="237B1CE6"/>
  <w16cid:commentId w16cid:paraId="09D47A79" w16cid:durableId="237B1CE7"/>
  <w16cid:commentId w16cid:paraId="405C3BFA" w16cid:durableId="23854480"/>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27DA6335" w16cid:durableId="23854620"/>
  <w16cid:commentId w16cid:paraId="0BC0EE13" w16cid:durableId="23854EF5"/>
  <w16cid:commentId w16cid:paraId="4B867B1A" w16cid:durableId="23872747"/>
  <w16cid:commentId w16cid:paraId="364002C8" w16cid:durableId="23872748"/>
  <w16cid:commentId w16cid:paraId="08B69884" w16cid:durableId="23854BBF"/>
  <w16cid:commentId w16cid:paraId="46EB01C7" w16cid:durableId="23854BE6"/>
  <w16cid:commentId w16cid:paraId="438B4EAB" w16cid:durableId="23854C1A"/>
  <w16cid:commentId w16cid:paraId="4D988B7E" w16cid:durableId="23552BCC"/>
  <w16cid:commentId w16cid:paraId="7CAAC9B1" w16cid:durableId="235B7586"/>
  <w16cid:commentId w16cid:paraId="685F99C7" w16cid:durableId="235B6F0A"/>
  <w16cid:commentId w16cid:paraId="23707D4A" w16cid:durableId="23854C4D"/>
  <w16cid:commentId w16cid:paraId="220739FE" w16cid:durableId="23872750"/>
  <w16cid:commentId w16cid:paraId="13474C6B" w16cid:durableId="23854E20"/>
  <w16cid:commentId w16cid:paraId="4890C4F5" w16cid:durableId="2356A792"/>
  <w16cid:commentId w16cid:paraId="39A037C3" w16cid:durableId="235B6FA6"/>
  <w16cid:commentId w16cid:paraId="70252D73" w16cid:durableId="237B1CEE"/>
  <w16cid:commentId w16cid:paraId="54471210" w16cid:durableId="23854EAF"/>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0F607EF" w16cid:durableId="23854F2A"/>
  <w16cid:commentId w16cid:paraId="3DFA8511" w16cid:durableId="23854F69"/>
  <w16cid:commentId w16cid:paraId="5F7C14AF" w16cid:durableId="23854F89"/>
  <w16cid:commentId w16cid:paraId="65A721D3" w16cid:durableId="23854FD8"/>
  <w16cid:commentId w16cid:paraId="7F246B1C" w16cid:durableId="23872761"/>
  <w16cid:commentId w16cid:paraId="698BF589" w16cid:durableId="23872762"/>
  <w16cid:commentId w16cid:paraId="47E7D1C8" w16cid:durableId="23552BCF"/>
  <w16cid:commentId w16cid:paraId="29E5F105" w16cid:durableId="23855011"/>
  <w16cid:commentId w16cid:paraId="7F35C5A4" w16cid:durableId="2387477F"/>
  <w16cid:commentId w16cid:paraId="4CEC150C" w16cid:durableId="238759EE"/>
  <w16cid:commentId w16cid:paraId="17F03990" w16cid:durableId="238759ED"/>
  <w16cid:commentId w16cid:paraId="75DD18BC" w16cid:durableId="238759EC"/>
  <w16cid:commentId w16cid:paraId="4687F7C8" w16cid:durableId="2385CD3F"/>
  <w16cid:commentId w16cid:paraId="16BF57B8" w16cid:durableId="2356AA4D"/>
  <w16cid:commentId w16cid:paraId="0117A5DE" w16cid:durableId="236F7A31"/>
  <w16cid:commentId w16cid:paraId="45D36DB7" w16cid:durableId="237B1CF7"/>
  <w16cid:commentId w16cid:paraId="22C2A328" w16cid:durableId="2381EBD4"/>
  <w16cid:commentId w16cid:paraId="1553504B" w16cid:durableId="238747A2"/>
  <w16cid:commentId w16cid:paraId="3F40D609" w16cid:durableId="238759F1"/>
  <w16cid:commentId w16cid:paraId="355FE951" w16cid:durableId="2387494C"/>
  <w16cid:commentId w16cid:paraId="3B869E4B" w16cid:durableId="238759F0"/>
  <w16cid:commentId w16cid:paraId="3673833B" w16cid:durableId="238759EF"/>
  <w16cid:commentId w16cid:paraId="05DA0F71" w16cid:durableId="2385CDD1"/>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04FF7685" w16cid:durableId="238753F1"/>
  <w16cid:commentId w16cid:paraId="3A8A502C" w16cid:durableId="23552BD0"/>
  <w16cid:commentId w16cid:paraId="38A9E0C4" w16cid:durableId="2385CE41"/>
  <w16cid:commentId w16cid:paraId="41D1F701" w16cid:durableId="238756A5"/>
  <w16cid:commentId w16cid:paraId="2EFDBECD" w16cid:durableId="23874809"/>
  <w16cid:commentId w16cid:paraId="578D855B" w16cid:durableId="23875838"/>
  <w16cid:commentId w16cid:paraId="3840FFA8" w16cid:durableId="238759F3"/>
  <w16cid:commentId w16cid:paraId="309C97BD" w16cid:durableId="238759F2"/>
  <w16cid:commentId w16cid:paraId="2E1234FB" w16cid:durableId="23552BD1"/>
  <w16cid:commentId w16cid:paraId="09EC8D89" w16cid:durableId="2356AE01"/>
  <w16cid:commentId w16cid:paraId="1809AA7A" w16cid:durableId="23875A15"/>
  <w16cid:commentId w16cid:paraId="467E272C" w16cid:durableId="2356AECF"/>
  <w16cid:commentId w16cid:paraId="273EDAF2" w16cid:durableId="23552BD2"/>
  <w16cid:commentId w16cid:paraId="57D87EDA" w16cid:durableId="2385CF62"/>
  <w16cid:commentId w16cid:paraId="42A42C2C" w16cid:durableId="237B21DF"/>
  <w16cid:commentId w16cid:paraId="2E3D0E36" w16cid:durableId="2385CE71"/>
  <w16cid:commentId w16cid:paraId="0B20E846" w16cid:durableId="23872779"/>
  <w16cid:commentId w16cid:paraId="087B8C2A" w16cid:durableId="2387277A"/>
  <w16cid:commentId w16cid:paraId="655796BA" w16cid:durableId="2385CEC9"/>
  <w16cid:commentId w16cid:paraId="434BFB8B" w16cid:durableId="2387277C"/>
  <w16cid:commentId w16cid:paraId="40C349E9" w16cid:durableId="23872A7C"/>
  <w16cid:commentId w16cid:paraId="367C132D" w16cid:durableId="2387277D"/>
  <w16cid:commentId w16cid:paraId="43FEC1C7" w16cid:durableId="2387277E"/>
  <w16cid:commentId w16cid:paraId="3FBDC1BB" w16cid:durableId="23873DB6"/>
  <w16cid:commentId w16cid:paraId="6DBDED8F" w16cid:durableId="23873DDF"/>
  <w16cid:commentId w16cid:paraId="2A4F83DB" w16cid:durableId="23873E42"/>
  <w16cid:commentId w16cid:paraId="47823A9B" w16cid:durableId="23873729"/>
  <w16cid:commentId w16cid:paraId="7B0AD6B6" w16cid:durableId="23872ADF"/>
  <w16cid:commentId w16cid:paraId="394932B8" w16cid:durableId="237B1D00"/>
  <w16cid:commentId w16cid:paraId="701BE0DE" w16cid:durableId="2385CE87"/>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39B01B4E" w16cid:durableId="23871BE6"/>
  <w16cid:commentId w16cid:paraId="34144505" w16cid:durableId="23871C6A"/>
  <w16cid:commentId w16cid:paraId="01A15CF0" w16cid:durableId="238759D7"/>
  <w16cid:commentId w16cid:paraId="4A33706D" w16cid:durableId="2381F08C"/>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0E53FFA" w16cid:durableId="23872793"/>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2CB91D27" w16cid:durableId="23872AB5"/>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FE26F" w14:textId="77777777" w:rsidR="0044077B" w:rsidRDefault="0044077B">
      <w:pPr>
        <w:spacing w:after="0"/>
      </w:pPr>
      <w:r>
        <w:separator/>
      </w:r>
    </w:p>
  </w:endnote>
  <w:endnote w:type="continuationSeparator" w:id="0">
    <w:p w14:paraId="49287CDF" w14:textId="77777777" w:rsidR="0044077B" w:rsidRDefault="004407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EndPr>
      <w:rPr>
        <w:rStyle w:val="PageNumber"/>
      </w:rPr>
    </w:sdtEndPr>
    <w:sdtContent>
      <w:p w14:paraId="2B6D06BA" w14:textId="104F27E5" w:rsidR="0096281D" w:rsidRDefault="0096281D"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96281D" w:rsidRDefault="0096281D"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EndPr>
      <w:rPr>
        <w:rStyle w:val="PageNumber"/>
      </w:rPr>
    </w:sdtEndPr>
    <w:sdtContent>
      <w:p w14:paraId="1C49B948" w14:textId="75FDAE6F" w:rsidR="0096281D" w:rsidRDefault="0096281D"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07769">
          <w:rPr>
            <w:rStyle w:val="PageNumber"/>
            <w:noProof/>
          </w:rPr>
          <w:t>4</w:t>
        </w:r>
        <w:r>
          <w:rPr>
            <w:rStyle w:val="PageNumber"/>
          </w:rPr>
          <w:fldChar w:fldCharType="end"/>
        </w:r>
      </w:p>
    </w:sdtContent>
  </w:sdt>
  <w:p w14:paraId="17B52B45" w14:textId="77777777" w:rsidR="0096281D" w:rsidRDefault="0096281D"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567CE" w14:textId="77777777" w:rsidR="0044077B" w:rsidRDefault="0044077B">
      <w:r>
        <w:separator/>
      </w:r>
    </w:p>
  </w:footnote>
  <w:footnote w:type="continuationSeparator" w:id="0">
    <w:p w14:paraId="032BFC40" w14:textId="77777777" w:rsidR="0044077B" w:rsidRDefault="004407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tuart Jones">
    <w15:presenceInfo w15:providerId="AD" w15:userId="S::sjones20@nd.edu::8013da4f-9ea2-49f3-8942-e41867971000"/>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2]">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42768"/>
    <w:rsid w:val="00052ED8"/>
    <w:rsid w:val="00062887"/>
    <w:rsid w:val="00064360"/>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6751"/>
    <w:rsid w:val="001224BC"/>
    <w:rsid w:val="00164BB1"/>
    <w:rsid w:val="001675E5"/>
    <w:rsid w:val="00172656"/>
    <w:rsid w:val="001818FB"/>
    <w:rsid w:val="001A15DE"/>
    <w:rsid w:val="001B207B"/>
    <w:rsid w:val="001B7BDD"/>
    <w:rsid w:val="001D6943"/>
    <w:rsid w:val="001E3F0C"/>
    <w:rsid w:val="001F6C94"/>
    <w:rsid w:val="002033DF"/>
    <w:rsid w:val="00207769"/>
    <w:rsid w:val="00214784"/>
    <w:rsid w:val="00221E85"/>
    <w:rsid w:val="00235F33"/>
    <w:rsid w:val="00235FC1"/>
    <w:rsid w:val="00243044"/>
    <w:rsid w:val="00261A1B"/>
    <w:rsid w:val="002651AD"/>
    <w:rsid w:val="002753B0"/>
    <w:rsid w:val="002877E7"/>
    <w:rsid w:val="00293299"/>
    <w:rsid w:val="002A36AE"/>
    <w:rsid w:val="002B1FE8"/>
    <w:rsid w:val="002B2F5F"/>
    <w:rsid w:val="002D2002"/>
    <w:rsid w:val="002D7728"/>
    <w:rsid w:val="0031245F"/>
    <w:rsid w:val="00312680"/>
    <w:rsid w:val="00316186"/>
    <w:rsid w:val="00325664"/>
    <w:rsid w:val="00326240"/>
    <w:rsid w:val="003431E2"/>
    <w:rsid w:val="003462B4"/>
    <w:rsid w:val="003500FF"/>
    <w:rsid w:val="00370E07"/>
    <w:rsid w:val="003821F9"/>
    <w:rsid w:val="003A2A6C"/>
    <w:rsid w:val="003A3009"/>
    <w:rsid w:val="003B3D13"/>
    <w:rsid w:val="003B69C8"/>
    <w:rsid w:val="003C72FB"/>
    <w:rsid w:val="003D75B5"/>
    <w:rsid w:val="003E529C"/>
    <w:rsid w:val="00404DA7"/>
    <w:rsid w:val="00412476"/>
    <w:rsid w:val="00431332"/>
    <w:rsid w:val="00435596"/>
    <w:rsid w:val="0044077B"/>
    <w:rsid w:val="0044497C"/>
    <w:rsid w:val="00463483"/>
    <w:rsid w:val="004675B3"/>
    <w:rsid w:val="00467C12"/>
    <w:rsid w:val="00483E32"/>
    <w:rsid w:val="00496DBE"/>
    <w:rsid w:val="004A35DF"/>
    <w:rsid w:val="004C2123"/>
    <w:rsid w:val="004D16C4"/>
    <w:rsid w:val="004E29B3"/>
    <w:rsid w:val="004E4229"/>
    <w:rsid w:val="00503E0F"/>
    <w:rsid w:val="00504EA6"/>
    <w:rsid w:val="00524CFE"/>
    <w:rsid w:val="00527493"/>
    <w:rsid w:val="0053491B"/>
    <w:rsid w:val="005462E7"/>
    <w:rsid w:val="00563727"/>
    <w:rsid w:val="0057720B"/>
    <w:rsid w:val="00585EFB"/>
    <w:rsid w:val="00590D07"/>
    <w:rsid w:val="00592EDF"/>
    <w:rsid w:val="005A0B3A"/>
    <w:rsid w:val="005A513C"/>
    <w:rsid w:val="005B6891"/>
    <w:rsid w:val="005C128D"/>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B5C"/>
    <w:rsid w:val="0069130D"/>
    <w:rsid w:val="006968BD"/>
    <w:rsid w:val="006D769C"/>
    <w:rsid w:val="007009A3"/>
    <w:rsid w:val="0070349C"/>
    <w:rsid w:val="007116BF"/>
    <w:rsid w:val="0071253C"/>
    <w:rsid w:val="00714449"/>
    <w:rsid w:val="00733BCC"/>
    <w:rsid w:val="00747CAE"/>
    <w:rsid w:val="00765317"/>
    <w:rsid w:val="00781EC7"/>
    <w:rsid w:val="00781FE5"/>
    <w:rsid w:val="00784D58"/>
    <w:rsid w:val="007A2BF4"/>
    <w:rsid w:val="007A529D"/>
    <w:rsid w:val="007A5C98"/>
    <w:rsid w:val="007B084A"/>
    <w:rsid w:val="007B32BF"/>
    <w:rsid w:val="007C0D1C"/>
    <w:rsid w:val="007C139A"/>
    <w:rsid w:val="007C320D"/>
    <w:rsid w:val="007C4C65"/>
    <w:rsid w:val="007D2410"/>
    <w:rsid w:val="007E3E3C"/>
    <w:rsid w:val="0082052B"/>
    <w:rsid w:val="008211DD"/>
    <w:rsid w:val="008365C7"/>
    <w:rsid w:val="00841590"/>
    <w:rsid w:val="0085205D"/>
    <w:rsid w:val="008535EE"/>
    <w:rsid w:val="00855018"/>
    <w:rsid w:val="00863375"/>
    <w:rsid w:val="00863E39"/>
    <w:rsid w:val="00876889"/>
    <w:rsid w:val="0088303F"/>
    <w:rsid w:val="008876E1"/>
    <w:rsid w:val="008B40CF"/>
    <w:rsid w:val="008D3197"/>
    <w:rsid w:val="008D6863"/>
    <w:rsid w:val="008D7C62"/>
    <w:rsid w:val="008E6B0F"/>
    <w:rsid w:val="008E6F70"/>
    <w:rsid w:val="008F5048"/>
    <w:rsid w:val="00913B96"/>
    <w:rsid w:val="00914F18"/>
    <w:rsid w:val="00921DE6"/>
    <w:rsid w:val="009227FD"/>
    <w:rsid w:val="00933894"/>
    <w:rsid w:val="00935D0A"/>
    <w:rsid w:val="00951413"/>
    <w:rsid w:val="00952711"/>
    <w:rsid w:val="00960373"/>
    <w:rsid w:val="0096281D"/>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9F332E"/>
    <w:rsid w:val="00A06286"/>
    <w:rsid w:val="00A12345"/>
    <w:rsid w:val="00A128D7"/>
    <w:rsid w:val="00A13CC6"/>
    <w:rsid w:val="00A1662B"/>
    <w:rsid w:val="00A1768F"/>
    <w:rsid w:val="00A20672"/>
    <w:rsid w:val="00A21444"/>
    <w:rsid w:val="00A3236C"/>
    <w:rsid w:val="00AA23ED"/>
    <w:rsid w:val="00AC1F3C"/>
    <w:rsid w:val="00AC297A"/>
    <w:rsid w:val="00AC53AD"/>
    <w:rsid w:val="00AD495E"/>
    <w:rsid w:val="00AD4E9A"/>
    <w:rsid w:val="00AE35BD"/>
    <w:rsid w:val="00AF05EC"/>
    <w:rsid w:val="00B20BA4"/>
    <w:rsid w:val="00B233A4"/>
    <w:rsid w:val="00B301C9"/>
    <w:rsid w:val="00B40165"/>
    <w:rsid w:val="00B415E8"/>
    <w:rsid w:val="00B437B0"/>
    <w:rsid w:val="00B51726"/>
    <w:rsid w:val="00B52EC6"/>
    <w:rsid w:val="00B5453D"/>
    <w:rsid w:val="00B7735F"/>
    <w:rsid w:val="00B837B3"/>
    <w:rsid w:val="00B84C5F"/>
    <w:rsid w:val="00B85634"/>
    <w:rsid w:val="00B85D7C"/>
    <w:rsid w:val="00B86B75"/>
    <w:rsid w:val="00BB10B5"/>
    <w:rsid w:val="00BB26B6"/>
    <w:rsid w:val="00BB690A"/>
    <w:rsid w:val="00BC48D5"/>
    <w:rsid w:val="00BD2A9B"/>
    <w:rsid w:val="00BD51F6"/>
    <w:rsid w:val="00C20BA6"/>
    <w:rsid w:val="00C349F8"/>
    <w:rsid w:val="00C36279"/>
    <w:rsid w:val="00C37E10"/>
    <w:rsid w:val="00C52502"/>
    <w:rsid w:val="00C525D8"/>
    <w:rsid w:val="00C777A3"/>
    <w:rsid w:val="00C8023F"/>
    <w:rsid w:val="00C810DE"/>
    <w:rsid w:val="00C8311F"/>
    <w:rsid w:val="00C85732"/>
    <w:rsid w:val="00C91CDB"/>
    <w:rsid w:val="00CB68AA"/>
    <w:rsid w:val="00CC34A4"/>
    <w:rsid w:val="00D07D98"/>
    <w:rsid w:val="00D1023F"/>
    <w:rsid w:val="00D17398"/>
    <w:rsid w:val="00D179C3"/>
    <w:rsid w:val="00D27D7F"/>
    <w:rsid w:val="00D319EA"/>
    <w:rsid w:val="00D55D61"/>
    <w:rsid w:val="00D7523F"/>
    <w:rsid w:val="00D87715"/>
    <w:rsid w:val="00DA39EB"/>
    <w:rsid w:val="00DB38DA"/>
    <w:rsid w:val="00DB5BA4"/>
    <w:rsid w:val="00DC37BF"/>
    <w:rsid w:val="00DE0B74"/>
    <w:rsid w:val="00DE1EA5"/>
    <w:rsid w:val="00DF3188"/>
    <w:rsid w:val="00DF3CA9"/>
    <w:rsid w:val="00E0435F"/>
    <w:rsid w:val="00E05CA0"/>
    <w:rsid w:val="00E315A3"/>
    <w:rsid w:val="00E331BE"/>
    <w:rsid w:val="00E3599B"/>
    <w:rsid w:val="00E45F11"/>
    <w:rsid w:val="00E50F0E"/>
    <w:rsid w:val="00E62F5F"/>
    <w:rsid w:val="00E62FB3"/>
    <w:rsid w:val="00E66621"/>
    <w:rsid w:val="00E73809"/>
    <w:rsid w:val="00E76594"/>
    <w:rsid w:val="00E91950"/>
    <w:rsid w:val="00E9216A"/>
    <w:rsid w:val="00E9399D"/>
    <w:rsid w:val="00EB4681"/>
    <w:rsid w:val="00EC324C"/>
    <w:rsid w:val="00EC5306"/>
    <w:rsid w:val="00EC5EE0"/>
    <w:rsid w:val="00ED0067"/>
    <w:rsid w:val="00ED567B"/>
    <w:rsid w:val="00ED680B"/>
    <w:rsid w:val="00F04161"/>
    <w:rsid w:val="00F21E9D"/>
    <w:rsid w:val="00F2262C"/>
    <w:rsid w:val="00F26869"/>
    <w:rsid w:val="00F30DFE"/>
    <w:rsid w:val="00F348E0"/>
    <w:rsid w:val="00F3526A"/>
    <w:rsid w:val="00F43F3C"/>
    <w:rsid w:val="00F5289C"/>
    <w:rsid w:val="00F551BB"/>
    <w:rsid w:val="00F62E87"/>
    <w:rsid w:val="00F67899"/>
    <w:rsid w:val="00F81A86"/>
    <w:rsid w:val="00FC26E2"/>
    <w:rsid w:val="00FD0BC7"/>
    <w:rsid w:val="00FE17F1"/>
    <w:rsid w:val="00FF1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819DA-C121-43C6-B22C-2F9453DEB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4603</Words>
  <Characters>26242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3</cp:revision>
  <dcterms:created xsi:type="dcterms:W3CDTF">2020-12-19T19:24:00Z</dcterms:created>
  <dcterms:modified xsi:type="dcterms:W3CDTF">2020-12-19T19:24:00Z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