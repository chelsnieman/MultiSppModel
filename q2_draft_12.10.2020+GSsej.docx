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commentRangeStart w:id="4"/>
      <w:r w:rsidRPr="00B233A4">
        <w:rPr>
          <w:rFonts w:ascii="Times New Roman" w:hAnsi="Times New Roman" w:cs="Times New Roman"/>
          <w:color w:val="auto"/>
        </w:rPr>
        <w:t>Introduction</w:t>
      </w:r>
      <w:bookmarkEnd w:id="0"/>
      <w:commentRangeEnd w:id="1"/>
      <w:commentRangeEnd w:id="4"/>
      <w:r w:rsidR="00683CAE">
        <w:rPr>
          <w:rStyle w:val="CommentReference"/>
          <w:rFonts w:asciiTheme="minorHAnsi" w:eastAsiaTheme="minorHAnsi" w:hAnsiTheme="minorHAnsi" w:cstheme="minorBidi"/>
          <w:b w:val="0"/>
          <w:bCs w:val="0"/>
          <w:color w:val="auto"/>
        </w:rPr>
        <w:commentReference w:id="4"/>
      </w:r>
      <w:r w:rsidR="003A3009">
        <w:rPr>
          <w:rStyle w:val="CommentReference"/>
          <w:rFonts w:asciiTheme="minorHAnsi" w:eastAsiaTheme="minorHAnsi" w:hAnsiTheme="minorHAnsi" w:cstheme="minorBidi"/>
          <w:b w:val="0"/>
          <w:bCs w:val="0"/>
          <w:color w:val="auto"/>
        </w:rPr>
        <w:commentReference w:id="1"/>
      </w:r>
      <w:commentRangeEnd w:id="2"/>
      <w:r w:rsidR="005C55A5">
        <w:rPr>
          <w:rStyle w:val="CommentReference"/>
          <w:rFonts w:asciiTheme="minorHAnsi" w:eastAsiaTheme="minorHAnsi" w:hAnsiTheme="minorHAnsi" w:cstheme="minorBidi"/>
          <w:b w:val="0"/>
          <w:bCs w:val="0"/>
          <w:color w:val="auto"/>
        </w:rPr>
        <w:commentReference w:id="2"/>
      </w:r>
      <w:commentRangeEnd w:id="3"/>
      <w:r w:rsidR="00AC1F3C">
        <w:rPr>
          <w:rStyle w:val="CommentReference"/>
          <w:rFonts w:asciiTheme="minorHAnsi" w:eastAsiaTheme="minorHAnsi" w:hAnsiTheme="minorHAnsi" w:cstheme="minorBidi"/>
          <w:b w:val="0"/>
          <w:bCs w:val="0"/>
          <w:color w:val="auto"/>
        </w:rPr>
        <w:commentReference w:id="3"/>
      </w:r>
    </w:p>
    <w:p w14:paraId="38D91A95" w14:textId="75651C7F" w:rsidR="00AC1F3C" w:rsidRPr="003830E1" w:rsidRDefault="00AC1F3C" w:rsidP="00AC1F3C">
      <w:pPr>
        <w:ind w:firstLine="720"/>
        <w:rPr>
          <w:ins w:id="5" w:author="Colin Dassow" w:date="2020-12-09T15:01:00Z"/>
          <w:rFonts w:ascii="Times New Roman" w:hAnsi="Times New Roman" w:cs="Times New Roman"/>
        </w:rPr>
      </w:pPr>
      <w:ins w:id="6" w:author="Colin Dassow" w:date="2020-12-09T15:01:00Z">
        <w:r w:rsidRPr="003830E1">
          <w:rPr>
            <w:rFonts w:ascii="Times New Roman" w:hAnsi="Times New Roman" w:cs="Times New Roman"/>
          </w:rPr>
          <w:t xml:space="preserve">Interactions between species are often </w:t>
        </w:r>
      </w:ins>
      <w:ins w:id="7" w:author="Sass, Gregory G" w:date="2020-12-14T12:57:00Z">
        <w:r w:rsidR="008365C7">
          <w:rPr>
            <w:rFonts w:ascii="Times New Roman" w:hAnsi="Times New Roman" w:cs="Times New Roman"/>
          </w:rPr>
          <w:t>not considered</w:t>
        </w:r>
      </w:ins>
      <w:ins w:id="8" w:author="Colin Dassow" w:date="2020-12-09T15:01:00Z">
        <w:del w:id="9"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0"/>
        <w:r w:rsidRPr="003830E1">
          <w:rPr>
            <w:rFonts w:ascii="Times New Roman" w:hAnsi="Times New Roman" w:cs="Times New Roman"/>
          </w:rPr>
          <w:t>Walters and Martell 2004</w:t>
        </w:r>
        <w:commentRangeEnd w:id="10"/>
        <w:r w:rsidRPr="003830E1">
          <w:rPr>
            <w:rStyle w:val="CommentReference"/>
            <w:rFonts w:ascii="Times New Roman" w:hAnsi="Times New Roman" w:cs="Times New Roman"/>
          </w:rPr>
          <w:commentReference w:id="10"/>
        </w:r>
        <w:r w:rsidRPr="003830E1">
          <w:rPr>
            <w:rFonts w:ascii="Times New Roman" w:hAnsi="Times New Roman" w:cs="Times New Roman"/>
          </w:rPr>
          <w:t>).</w:t>
        </w:r>
      </w:ins>
      <w:ins w:id="11" w:author="Colin Dassow" w:date="2020-12-10T10:37:00Z">
        <w:r w:rsidR="00BD51F6">
          <w:rPr>
            <w:rFonts w:ascii="Times New Roman" w:hAnsi="Times New Roman" w:cs="Times New Roman"/>
          </w:rPr>
          <w:t xml:space="preserve"> </w:t>
        </w:r>
      </w:ins>
      <w:ins w:id="12" w:author="Colin Dassow" w:date="2020-12-10T10:41:00Z">
        <w:r w:rsidR="00BD51F6">
          <w:rPr>
            <w:rFonts w:ascii="Times New Roman" w:hAnsi="Times New Roman" w:cs="Times New Roman"/>
          </w:rPr>
          <w:t>This simplification</w:t>
        </w:r>
      </w:ins>
      <w:ins w:id="13" w:author="Colin Dassow" w:date="2020-12-09T15:01:00Z">
        <w:r w:rsidRPr="003830E1">
          <w:rPr>
            <w:rFonts w:ascii="Times New Roman" w:hAnsi="Times New Roman" w:cs="Times New Roman"/>
          </w:rPr>
          <w:t xml:space="preserve"> </w:t>
        </w:r>
      </w:ins>
      <w:ins w:id="14" w:author="Sass, Gregory G" w:date="2020-12-14T12:57:00Z">
        <w:r w:rsidR="008365C7">
          <w:rPr>
            <w:rFonts w:ascii="Times New Roman" w:hAnsi="Times New Roman" w:cs="Times New Roman"/>
          </w:rPr>
          <w:t>may</w:t>
        </w:r>
      </w:ins>
      <w:ins w:id="15" w:author="Colin Dassow" w:date="2020-12-10T10:42:00Z">
        <w:del w:id="16"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17" w:author="Sass, Gregory G" w:date="2020-12-14T12:57:00Z">
        <w:r w:rsidR="008365C7">
          <w:rPr>
            <w:rFonts w:ascii="Times New Roman" w:hAnsi="Times New Roman" w:cs="Times New Roman"/>
          </w:rPr>
          <w:t>were</w:t>
        </w:r>
      </w:ins>
      <w:ins w:id="18" w:author="Colin Dassow" w:date="2020-12-10T10:42:00Z">
        <w:del w:id="19"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0"/>
        <w:r w:rsidR="00BD51F6" w:rsidRPr="003830E1">
          <w:rPr>
            <w:rFonts w:ascii="Times New Roman" w:hAnsi="Times New Roman" w:cs="Times New Roman"/>
          </w:rPr>
          <w:t>Walters</w:t>
        </w:r>
        <w:commentRangeEnd w:id="20"/>
        <w:r w:rsidR="00BD51F6" w:rsidRPr="003830E1">
          <w:rPr>
            <w:rStyle w:val="CommentReference"/>
            <w:rFonts w:ascii="Times New Roman" w:hAnsi="Times New Roman" w:cs="Times New Roman"/>
          </w:rPr>
          <w:commentReference w:id="20"/>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commentRangeStart w:id="21"/>
      <w:ins w:id="22" w:author="Colin Dassow" w:date="2020-12-09T15:01:00Z">
        <w:r w:rsidRPr="003830E1">
          <w:rPr>
            <w:rFonts w:ascii="Times New Roman" w:hAnsi="Times New Roman" w:cs="Times New Roman"/>
          </w:rPr>
          <w:t xml:space="preserve">However, as human influences on ecosystems continue to grow, so </w:t>
        </w:r>
      </w:ins>
      <w:ins w:id="23" w:author="Colin Dassow" w:date="2020-12-10T10:43:00Z">
        <w:r w:rsidR="00BD51F6">
          <w:rPr>
            <w:rFonts w:ascii="Times New Roman" w:hAnsi="Times New Roman" w:cs="Times New Roman"/>
          </w:rPr>
          <w:t>will</w:t>
        </w:r>
      </w:ins>
      <w:ins w:id="24" w:author="Colin Dassow" w:date="2020-12-09T15:01:00Z">
        <w:r w:rsidRPr="003830E1">
          <w:rPr>
            <w:rFonts w:ascii="Times New Roman" w:hAnsi="Times New Roman" w:cs="Times New Roman"/>
          </w:rPr>
          <w:t xml:space="preserve"> </w:t>
        </w:r>
      </w:ins>
      <w:ins w:id="25" w:author="Sass, Gregory G" w:date="2020-12-14T12:58:00Z">
        <w:r w:rsidR="008365C7">
          <w:rPr>
            <w:rFonts w:ascii="Times New Roman" w:hAnsi="Times New Roman" w:cs="Times New Roman"/>
          </w:rPr>
          <w:t>the</w:t>
        </w:r>
      </w:ins>
      <w:ins w:id="26" w:author="Stuart Jones" w:date="2020-12-17T02:03:00Z">
        <w:r w:rsidR="00A13CC6">
          <w:rPr>
            <w:rFonts w:ascii="Times New Roman" w:hAnsi="Times New Roman" w:cs="Times New Roman"/>
          </w:rPr>
          <w:t xml:space="preserve"> </w:t>
        </w:r>
      </w:ins>
      <w:ins w:id="27" w:author="Colin Dassow" w:date="2020-12-09T15:01:00Z">
        <w:del w:id="28"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29" w:author="Colin Dassow" w:date="2020-12-10T10:43:00Z">
        <w:r w:rsidR="00BD51F6">
          <w:rPr>
            <w:rFonts w:ascii="Times New Roman" w:hAnsi="Times New Roman" w:cs="Times New Roman"/>
          </w:rPr>
          <w:t xml:space="preserve">avoid </w:t>
        </w:r>
      </w:ins>
      <w:commentRangeStart w:id="30"/>
      <w:ins w:id="31" w:author="Sass, Gregory G" w:date="2020-12-14T12:59:00Z">
        <w:r w:rsidR="008365C7">
          <w:rPr>
            <w:rFonts w:ascii="Times New Roman" w:hAnsi="Times New Roman" w:cs="Times New Roman"/>
          </w:rPr>
          <w:t>undesirable</w:t>
        </w:r>
      </w:ins>
      <w:commentRangeStart w:id="32"/>
      <w:ins w:id="33" w:author="Colin Dassow" w:date="2020-12-10T10:43:00Z">
        <w:del w:id="34" w:author="Sass, Gregory G" w:date="2020-12-14T12:59:00Z">
          <w:r w:rsidR="00BD51F6" w:rsidDel="008365C7">
            <w:rPr>
              <w:rFonts w:ascii="Times New Roman" w:hAnsi="Times New Roman" w:cs="Times New Roman"/>
            </w:rPr>
            <w:delText>detrimental</w:delText>
          </w:r>
        </w:del>
      </w:ins>
      <w:commentRangeEnd w:id="30"/>
      <w:commentRangeEnd w:id="32"/>
      <w:r w:rsidR="008365C7">
        <w:rPr>
          <w:rStyle w:val="CommentReference"/>
        </w:rPr>
        <w:commentReference w:id="30"/>
      </w:r>
      <w:r w:rsidR="00524CFE">
        <w:rPr>
          <w:rStyle w:val="CommentReference"/>
        </w:rPr>
        <w:commentReference w:id="32"/>
      </w:r>
      <w:ins w:id="35" w:author="Colin Dassow" w:date="2020-12-10T10:43:00Z">
        <w:r w:rsidR="00BD51F6">
          <w:rPr>
            <w:rFonts w:ascii="Times New Roman" w:hAnsi="Times New Roman" w:cs="Times New Roman"/>
          </w:rPr>
          <w:t xml:space="preserve"> </w:t>
        </w:r>
      </w:ins>
      <w:ins w:id="36" w:author="Colin Dassow" w:date="2020-12-10T10:44:00Z">
        <w:r w:rsidR="00BD51F6">
          <w:rPr>
            <w:rFonts w:ascii="Times New Roman" w:hAnsi="Times New Roman" w:cs="Times New Roman"/>
          </w:rPr>
          <w:t>outcomes</w:t>
        </w:r>
      </w:ins>
      <w:commentRangeEnd w:id="21"/>
      <w:r w:rsidR="00A13CC6">
        <w:rPr>
          <w:rStyle w:val="CommentReference"/>
        </w:rPr>
        <w:commentReference w:id="21"/>
      </w:r>
      <w:ins w:id="37" w:author="Colin Dassow" w:date="2020-12-09T15:01:00Z">
        <w:r w:rsidRPr="003830E1">
          <w:rPr>
            <w:rFonts w:ascii="Times New Roman" w:hAnsi="Times New Roman" w:cs="Times New Roman"/>
          </w:rPr>
          <w:t xml:space="preserve">. Ecosystem-based management </w:t>
        </w:r>
      </w:ins>
      <w:ins w:id="38" w:author="Sass, Gregory G" w:date="2020-12-14T12:58:00Z">
        <w:r w:rsidR="008365C7">
          <w:rPr>
            <w:rFonts w:ascii="Times New Roman" w:hAnsi="Times New Roman" w:cs="Times New Roman"/>
          </w:rPr>
          <w:t>uses</w:t>
        </w:r>
      </w:ins>
      <w:ins w:id="39" w:author="Colin Dassow" w:date="2020-12-09T15:01:00Z">
        <w:del w:id="40"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41" w:author="Sass, Gregory G" w:date="2020-12-14T12:58:00Z">
        <w:r w:rsidR="008365C7">
          <w:rPr>
            <w:rFonts w:ascii="Times New Roman" w:hAnsi="Times New Roman" w:cs="Times New Roman"/>
          </w:rPr>
          <w:t>e</w:t>
        </w:r>
      </w:ins>
      <w:ins w:id="42" w:author="Colin Dassow" w:date="2020-12-09T15:01:00Z">
        <w:del w:id="43"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44" w:author="Colin Dassow" w:date="2020-12-10T10:46:00Z">
        <w:r w:rsidR="007E3E3C">
          <w:rPr>
            <w:rFonts w:ascii="Times New Roman" w:hAnsi="Times New Roman" w:cs="Times New Roman"/>
          </w:rPr>
          <w:t>accounting for inter</w:t>
        </w:r>
      </w:ins>
      <w:ins w:id="45" w:author="Sass, Gregory G" w:date="2020-12-14T12:59:00Z">
        <w:r w:rsidR="008365C7">
          <w:rPr>
            <w:rFonts w:ascii="Times New Roman" w:hAnsi="Times New Roman" w:cs="Times New Roman"/>
          </w:rPr>
          <w:t>-</w:t>
        </w:r>
      </w:ins>
      <w:ins w:id="46" w:author="Colin Dassow" w:date="2020-12-10T10:46:00Z">
        <w:r w:rsidR="007E3E3C">
          <w:rPr>
            <w:rFonts w:ascii="Times New Roman" w:hAnsi="Times New Roman" w:cs="Times New Roman"/>
          </w:rPr>
          <w:t>specific interactions and human decision making</w:t>
        </w:r>
      </w:ins>
      <w:ins w:id="47" w:author="Colin Dassow" w:date="2020-12-09T15:01:00Z">
        <w:r w:rsidRPr="003830E1">
          <w:rPr>
            <w:rFonts w:ascii="Times New Roman" w:hAnsi="Times New Roman" w:cs="Times New Roman"/>
          </w:rPr>
          <w:t xml:space="preserve">. </w:t>
        </w:r>
      </w:ins>
      <w:ins w:id="48" w:author="Sass, Gregory G" w:date="2020-12-14T13:01:00Z">
        <w:r w:rsidR="008365C7">
          <w:rPr>
            <w:rFonts w:ascii="Times New Roman" w:hAnsi="Times New Roman" w:cs="Times New Roman"/>
          </w:rPr>
          <w:t>Further, t</w:t>
        </w:r>
      </w:ins>
      <w:commentRangeStart w:id="49"/>
      <w:commentRangeStart w:id="50"/>
      <w:ins w:id="51" w:author="Colin Dassow" w:date="2020-12-09T15:01:00Z">
        <w:del w:id="52"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53" w:author="Colin Dassow" w:date="2020-12-10T10:47:00Z">
        <w:r w:rsidR="007E3E3C">
          <w:rPr>
            <w:rFonts w:ascii="Times New Roman" w:hAnsi="Times New Roman" w:cs="Times New Roman"/>
          </w:rPr>
          <w:t xml:space="preserve"> complex</w:t>
        </w:r>
      </w:ins>
      <w:ins w:id="5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49"/>
      <w:r w:rsidR="00524CFE">
        <w:rPr>
          <w:rStyle w:val="CommentReference"/>
        </w:rPr>
        <w:commentReference w:id="49"/>
      </w:r>
      <w:commentRangeEnd w:id="50"/>
      <w:r w:rsidR="00683CAE">
        <w:rPr>
          <w:rStyle w:val="CommentReference"/>
        </w:rPr>
        <w:commentReference w:id="50"/>
      </w:r>
      <w:ins w:id="55" w:author="Colin Dassow" w:date="2020-12-09T15:01:00Z">
        <w:r w:rsidRPr="003830E1">
          <w:rPr>
            <w:rFonts w:ascii="Times New Roman" w:hAnsi="Times New Roman" w:cs="Times New Roman"/>
          </w:rPr>
          <w:t>Although implementing ecosystem-based management may be difficult, it is nevertheless warranted</w:t>
        </w:r>
      </w:ins>
      <w:ins w:id="56" w:author="Colin Dassow" w:date="2020-12-10T10:49:00Z">
        <w:r w:rsidR="007E3E3C">
          <w:rPr>
            <w:rFonts w:ascii="Times New Roman" w:hAnsi="Times New Roman" w:cs="Times New Roman"/>
          </w:rPr>
          <w:t xml:space="preserve"> as </w:t>
        </w:r>
      </w:ins>
      <w:ins w:id="57" w:author="Sass, Gregory G" w:date="2020-12-14T13:02:00Z">
        <w:r w:rsidR="008365C7">
          <w:rPr>
            <w:rFonts w:ascii="Times New Roman" w:hAnsi="Times New Roman" w:cs="Times New Roman"/>
          </w:rPr>
          <w:t>humans</w:t>
        </w:r>
      </w:ins>
      <w:ins w:id="58" w:author="Colin Dassow" w:date="2020-12-10T10:49:00Z">
        <w:del w:id="59"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60"/>
        <w:r w:rsidR="007E3E3C">
          <w:rPr>
            <w:rFonts w:ascii="Times New Roman" w:hAnsi="Times New Roman" w:cs="Times New Roman"/>
          </w:rPr>
          <w:t>desired stable states</w:t>
        </w:r>
      </w:ins>
      <w:ins w:id="61" w:author="Sass, Gregory G" w:date="2020-12-14T13:02:00Z">
        <w:r w:rsidR="008365C7">
          <w:rPr>
            <w:rFonts w:ascii="Times New Roman" w:hAnsi="Times New Roman" w:cs="Times New Roman"/>
          </w:rPr>
          <w:t xml:space="preserve"> </w:t>
        </w:r>
      </w:ins>
      <w:commentRangeEnd w:id="60"/>
      <w:r w:rsidR="00683CAE">
        <w:rPr>
          <w:rStyle w:val="CommentReference"/>
        </w:rPr>
        <w:commentReference w:id="60"/>
      </w:r>
      <w:ins w:id="62" w:author="Sass, Gregory G" w:date="2020-12-14T13:02:00Z">
        <w:r w:rsidR="008365C7">
          <w:rPr>
            <w:rFonts w:ascii="Times New Roman" w:hAnsi="Times New Roman" w:cs="Times New Roman"/>
          </w:rPr>
          <w:t>to provide ecosystem services</w:t>
        </w:r>
      </w:ins>
      <w:ins w:id="6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64"/>
        <w:r w:rsidRPr="003830E1">
          <w:rPr>
            <w:rFonts w:ascii="Times New Roman" w:hAnsi="Times New Roman" w:cs="Times New Roman"/>
          </w:rPr>
          <w:t>single-species focused</w:t>
        </w:r>
        <w:del w:id="65"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66" w:author="Colin Dassow" w:date="2020-12-10T10:49:00Z">
        <w:r w:rsidR="007E3E3C">
          <w:rPr>
            <w:rFonts w:ascii="Times New Roman" w:hAnsi="Times New Roman" w:cs="Times New Roman"/>
          </w:rPr>
          <w:t xml:space="preserve">lead to actions that result in </w:t>
        </w:r>
      </w:ins>
      <w:ins w:id="67" w:author="Colin Dassow" w:date="2020-12-10T10:51:00Z">
        <w:r w:rsidR="007E3E3C">
          <w:rPr>
            <w:rFonts w:ascii="Times New Roman" w:hAnsi="Times New Roman" w:cs="Times New Roman"/>
          </w:rPr>
          <w:t>undesirable</w:t>
        </w:r>
      </w:ins>
      <w:ins w:id="68" w:author="Colin Dassow" w:date="2020-12-10T10:49:00Z">
        <w:r w:rsidR="007E3E3C">
          <w:rPr>
            <w:rFonts w:ascii="Times New Roman" w:hAnsi="Times New Roman" w:cs="Times New Roman"/>
          </w:rPr>
          <w:t xml:space="preserve"> </w:t>
        </w:r>
      </w:ins>
      <w:commentRangeEnd w:id="64"/>
      <w:r w:rsidR="00683CAE">
        <w:rPr>
          <w:rStyle w:val="CommentReference"/>
        </w:rPr>
        <w:commentReference w:id="64"/>
      </w:r>
      <w:ins w:id="69" w:author="Colin Dassow" w:date="2020-12-10T10:49:00Z">
        <w:r w:rsidR="007E3E3C">
          <w:rPr>
            <w:rFonts w:ascii="Times New Roman" w:hAnsi="Times New Roman" w:cs="Times New Roman"/>
          </w:rPr>
          <w:t>stable states</w:t>
        </w:r>
      </w:ins>
      <w:ins w:id="70" w:author="Colin Dassow" w:date="2020-12-09T15:01:00Z">
        <w:r w:rsidRPr="003830E1">
          <w:rPr>
            <w:rFonts w:ascii="Times New Roman" w:hAnsi="Times New Roman" w:cs="Times New Roman"/>
          </w:rPr>
          <w:t xml:space="preserve"> (</w:t>
        </w:r>
      </w:ins>
      <w:ins w:id="71" w:author="Colin Dassow" w:date="2020-12-10T11:02:00Z">
        <w:r w:rsidR="007E3E3C">
          <w:rPr>
            <w:rFonts w:ascii="Times New Roman" w:hAnsi="Times New Roman" w:cs="Times New Roman"/>
          </w:rPr>
          <w:t>Hutchings 2000</w:t>
        </w:r>
      </w:ins>
      <w:ins w:id="72" w:author="Colin Dassow" w:date="2020-12-09T15:01:00Z">
        <w:r w:rsidRPr="003830E1">
          <w:rPr>
            <w:rFonts w:ascii="Times New Roman" w:hAnsi="Times New Roman" w:cs="Times New Roman"/>
          </w:rPr>
          <w:t>).</w:t>
        </w:r>
      </w:ins>
    </w:p>
    <w:p w14:paraId="7BDDA37C" w14:textId="1ED3066E" w:rsidR="00AC1F3C" w:rsidRPr="00B233A4" w:rsidRDefault="00AC1F3C" w:rsidP="00AC1F3C">
      <w:pPr>
        <w:shd w:val="clear" w:color="auto" w:fill="FFFFFF" w:themeFill="background1"/>
        <w:ind w:firstLine="720"/>
        <w:rPr>
          <w:ins w:id="73" w:author="Colin Dassow" w:date="2020-12-09T15:01:00Z"/>
          <w:rFonts w:ascii="Times New Roman" w:hAnsi="Times New Roman" w:cs="Times New Roman"/>
        </w:rPr>
      </w:pPr>
      <w:ins w:id="74" w:author="Colin Dassow" w:date="2020-12-09T15:01:00Z">
        <w:r w:rsidRPr="00020BE5">
          <w:rPr>
            <w:rFonts w:ascii="Times New Roman" w:hAnsi="Times New Roman" w:cs="Times New Roman"/>
          </w:rPr>
          <w:t xml:space="preserve">Consideration of the interactions between species can help managers avoid unexpected, and often </w:t>
        </w:r>
      </w:ins>
      <w:ins w:id="75" w:author="Sass, Gregory G" w:date="2020-12-14T13:04:00Z">
        <w:r w:rsidR="008365C7">
          <w:rPr>
            <w:rFonts w:ascii="Times New Roman" w:hAnsi="Times New Roman" w:cs="Times New Roman"/>
          </w:rPr>
          <w:t>undesirable</w:t>
        </w:r>
      </w:ins>
      <w:ins w:id="76" w:author="Colin Dassow" w:date="2020-12-09T15:01:00Z">
        <w:del w:id="77" w:author="Sass, Gregory G" w:date="2020-12-14T13:04:00Z">
          <w:r w:rsidRPr="00020BE5" w:rsidDel="008365C7">
            <w:rPr>
              <w:rFonts w:ascii="Times New Roman" w:hAnsi="Times New Roman" w:cs="Times New Roman"/>
            </w:rPr>
            <w:delText>detrimental</w:delText>
          </w:r>
        </w:del>
        <w:r w:rsidRPr="00020BE5">
          <w:rPr>
            <w:rFonts w:ascii="Times New Roman" w:hAnsi="Times New Roman" w:cs="Times New Roman"/>
          </w:rPr>
          <w:t xml:space="preserve">, outcomes (Pine et al. 2009). Instead, managers can </w:t>
        </w:r>
        <w:commentRangeStart w:id="78"/>
        <w:r w:rsidRPr="00020BE5">
          <w:rPr>
            <w:rFonts w:ascii="Times New Roman" w:hAnsi="Times New Roman" w:cs="Times New Roman"/>
          </w:rPr>
          <w:t>leverag</w:t>
        </w:r>
      </w:ins>
      <w:commentRangeEnd w:id="78"/>
      <w:r w:rsidR="00B51726">
        <w:rPr>
          <w:rStyle w:val="CommentReference"/>
        </w:rPr>
        <w:commentReference w:id="78"/>
      </w:r>
      <w:ins w:id="79" w:author="Colin Dassow" w:date="2020-12-09T15:01:00Z">
        <w:r w:rsidRPr="00020BE5">
          <w:rPr>
            <w:rFonts w:ascii="Times New Roman" w:hAnsi="Times New Roman" w:cs="Times New Roman"/>
          </w:rPr>
          <w:t xml:space="preserve">e these interactions to creatively influence system dynamics and meet their goals. In aquatic communities, species may be simultaneously in competition with each other </w:t>
        </w:r>
        <w:commentRangeStart w:id="80"/>
        <w:r w:rsidRPr="00020BE5">
          <w:rPr>
            <w:rFonts w:ascii="Times New Roman" w:hAnsi="Times New Roman" w:cs="Times New Roman"/>
          </w:rPr>
          <w:t>and interacting with human use</w:t>
        </w:r>
      </w:ins>
      <w:ins w:id="81" w:author="Sass, Gregory G" w:date="2020-12-14T13:05:00Z">
        <w:r w:rsidR="008365C7">
          <w:rPr>
            <w:rFonts w:ascii="Times New Roman" w:hAnsi="Times New Roman" w:cs="Times New Roman"/>
          </w:rPr>
          <w:t>rs</w:t>
        </w:r>
      </w:ins>
      <w:ins w:id="82" w:author="Colin Dassow" w:date="2020-12-09T15:01:00Z">
        <w:r w:rsidRPr="00020BE5">
          <w:rPr>
            <w:rFonts w:ascii="Times New Roman" w:hAnsi="Times New Roman" w:cs="Times New Roman"/>
          </w:rPr>
          <w:t xml:space="preserve"> of the system</w:t>
        </w:r>
      </w:ins>
      <w:commentRangeEnd w:id="80"/>
      <w:r w:rsidR="003500FF">
        <w:rPr>
          <w:rStyle w:val="CommentReference"/>
        </w:rPr>
        <w:commentReference w:id="80"/>
      </w:r>
      <w:ins w:id="83" w:author="Colin Dassow" w:date="2020-12-09T15:01:00Z">
        <w:r w:rsidRPr="00020BE5">
          <w:rPr>
            <w:rFonts w:ascii="Times New Roman" w:hAnsi="Times New Roman" w:cs="Times New Roman"/>
          </w:rPr>
          <w:t xml:space="preserve">. </w:t>
        </w:r>
        <w:commentRangeStart w:id="84"/>
        <w:r w:rsidRPr="00020BE5">
          <w:rPr>
            <w:rFonts w:ascii="Times New Roman" w:hAnsi="Times New Roman" w:cs="Times New Roman"/>
          </w:rPr>
          <w:t xml:space="preserve">For </w:t>
        </w:r>
        <w:proofErr w:type="gramStart"/>
        <w:r w:rsidRPr="00020BE5">
          <w:rPr>
            <w:rFonts w:ascii="Times New Roman" w:hAnsi="Times New Roman" w:cs="Times New Roman"/>
          </w:rPr>
          <w:t>example</w:t>
        </w:r>
      </w:ins>
      <w:commentRangeEnd w:id="84"/>
      <w:proofErr w:type="gramEnd"/>
      <w:r w:rsidR="00B51726">
        <w:rPr>
          <w:rStyle w:val="CommentReference"/>
        </w:rPr>
        <w:commentReference w:id="84"/>
      </w:r>
      <w:ins w:id="85" w:author="Colin Dassow" w:date="2020-12-09T15:01:00Z">
        <w:r w:rsidRPr="00020BE5">
          <w:rPr>
            <w:rFonts w:ascii="Times New Roman" w:hAnsi="Times New Roman" w:cs="Times New Roman"/>
          </w:rPr>
          <w:t>, human-induced climate change can result in altered ice cover regimes, thereby altering species interactions between Arctic char (</w:t>
        </w:r>
        <w:r w:rsidRPr="003830E1">
          <w:rPr>
            <w:rFonts w:ascii="Times New Roman" w:hAnsi="Times New Roman" w:cs="Times New Roman"/>
            <w:i/>
          </w:rPr>
          <w:t xml:space="preserve">Salvelinus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w:t>
        </w:r>
      </w:ins>
      <w:ins w:id="86" w:author="Sass, Gregory G" w:date="2020-12-14T13:06:00Z">
        <w:r w:rsidR="00A06286">
          <w:rPr>
            <w:rFonts w:ascii="Times New Roman" w:hAnsi="Times New Roman" w:cs="Times New Roman"/>
          </w:rPr>
          <w:t>-</w:t>
        </w:r>
      </w:ins>
      <w:ins w:id="87" w:author="Colin Dassow" w:date="2020-12-09T15:01:00Z">
        <w:r w:rsidRPr="00020BE5">
          <w:rPr>
            <w:rFonts w:ascii="Times New Roman" w:hAnsi="Times New Roman" w:cs="Times New Roman"/>
          </w:rPr>
          <w:t>specific interactions to cause dramatic shifts in dominant species in coastal ecosystems around the world</w:t>
        </w:r>
      </w:ins>
      <w:ins w:id="88" w:author="Sass, Gregory G" w:date="2020-12-14T13:06:00Z">
        <w:r w:rsidR="00A06286">
          <w:rPr>
            <w:rFonts w:ascii="Times New Roman" w:hAnsi="Times New Roman" w:cs="Times New Roman"/>
          </w:rPr>
          <w:t xml:space="preserve"> and in north-temperate lakes</w:t>
        </w:r>
      </w:ins>
      <w:ins w:id="89" w:author="Colin Dassow" w:date="2020-12-09T15:01:00Z">
        <w:r w:rsidRPr="00020BE5">
          <w:rPr>
            <w:rFonts w:ascii="Times New Roman" w:hAnsi="Times New Roman" w:cs="Times New Roman"/>
          </w:rPr>
          <w:t xml:space="preserve"> (Jackson et al. 2001</w:t>
        </w:r>
      </w:ins>
      <w:ins w:id="90" w:author="Sass, Gregory G" w:date="2020-12-14T13:06:00Z">
        <w:r w:rsidR="00A06286">
          <w:rPr>
            <w:rFonts w:ascii="Times New Roman" w:hAnsi="Times New Roman" w:cs="Times New Roman"/>
          </w:rPr>
          <w:t>; Hansen et</w:t>
        </w:r>
      </w:ins>
      <w:ins w:id="91" w:author="Sass, Gregory G" w:date="2020-12-14T13:07:00Z">
        <w:r w:rsidR="00A06286">
          <w:rPr>
            <w:rFonts w:ascii="Times New Roman" w:hAnsi="Times New Roman" w:cs="Times New Roman"/>
          </w:rPr>
          <w:t xml:space="preserve"> al. </w:t>
        </w:r>
        <w:commentRangeStart w:id="92"/>
        <w:r w:rsidR="00A06286">
          <w:rPr>
            <w:rFonts w:ascii="Times New Roman" w:hAnsi="Times New Roman" w:cs="Times New Roman"/>
          </w:rPr>
          <w:t>2017</w:t>
        </w:r>
        <w:commentRangeEnd w:id="92"/>
        <w:r w:rsidR="00A06286">
          <w:rPr>
            <w:rStyle w:val="CommentReference"/>
          </w:rPr>
          <w:commentReference w:id="92"/>
        </w:r>
        <w:r w:rsidR="00A06286">
          <w:rPr>
            <w:rFonts w:ascii="Times New Roman" w:hAnsi="Times New Roman" w:cs="Times New Roman"/>
          </w:rPr>
          <w:t xml:space="preserve">; </w:t>
        </w:r>
        <w:proofErr w:type="spellStart"/>
        <w:r w:rsidR="00A06286">
          <w:rPr>
            <w:rFonts w:ascii="Times New Roman" w:hAnsi="Times New Roman" w:cs="Times New Roman"/>
          </w:rPr>
          <w:t>Embke</w:t>
        </w:r>
        <w:proofErr w:type="spellEnd"/>
        <w:r w:rsidR="00A06286">
          <w:rPr>
            <w:rFonts w:ascii="Times New Roman" w:hAnsi="Times New Roman" w:cs="Times New Roman"/>
          </w:rPr>
          <w:t xml:space="preserve"> et al. 2019</w:t>
        </w:r>
      </w:ins>
      <w:ins w:id="93" w:author="Colin Dassow" w:date="2020-12-09T15:01:00Z">
        <w:r w:rsidRPr="00020BE5">
          <w:rPr>
            <w:rFonts w:ascii="Times New Roman" w:hAnsi="Times New Roman" w:cs="Times New Roman"/>
          </w:rPr>
          <w:t xml:space="preserve">). These unexpected outcomes are </w:t>
        </w:r>
        <w:commentRangeStart w:id="94"/>
        <w:r w:rsidRPr="00020BE5">
          <w:rPr>
            <w:rFonts w:ascii="Times New Roman" w:hAnsi="Times New Roman" w:cs="Times New Roman"/>
          </w:rPr>
          <w:t>akin</w:t>
        </w:r>
      </w:ins>
      <w:commentRangeEnd w:id="94"/>
      <w:r w:rsidR="00B51726">
        <w:rPr>
          <w:rStyle w:val="CommentReference"/>
        </w:rPr>
        <w:commentReference w:id="94"/>
      </w:r>
      <w:ins w:id="95" w:author="Colin Dassow" w:date="2020-12-09T15:01:00Z">
        <w:r w:rsidRPr="00020BE5">
          <w:rPr>
            <w:rFonts w:ascii="Times New Roman" w:hAnsi="Times New Roman" w:cs="Times New Roman"/>
          </w:rPr>
          <w:t xml:space="preserve"> in that they all failed to consider interactions between multiple species and life stages (Walters et al. </w:t>
        </w:r>
        <w:commentRangeStart w:id="96"/>
        <w:r w:rsidRPr="00020BE5">
          <w:rPr>
            <w:rFonts w:ascii="Times New Roman" w:hAnsi="Times New Roman" w:cs="Times New Roman"/>
          </w:rPr>
          <w:t>2000</w:t>
        </w:r>
      </w:ins>
      <w:commentRangeEnd w:id="96"/>
      <w:r w:rsidR="00B51726">
        <w:rPr>
          <w:rStyle w:val="CommentReference"/>
        </w:rPr>
        <w:commentReference w:id="96"/>
      </w:r>
      <w:ins w:id="97" w:author="Colin Dassow" w:date="2020-12-09T15:01:00Z">
        <w:r w:rsidRPr="00020BE5">
          <w:rPr>
            <w:rFonts w:ascii="Times New Roman" w:hAnsi="Times New Roman" w:cs="Times New Roman"/>
          </w:rPr>
          <w:t>).</w:t>
        </w:r>
      </w:ins>
    </w:p>
    <w:p w14:paraId="644762B6" w14:textId="07906828" w:rsidR="005C55A5" w:rsidRPr="006D769C" w:rsidDel="00AC1F3C" w:rsidRDefault="005C55A5" w:rsidP="005C55A5">
      <w:pPr>
        <w:ind w:firstLine="720"/>
        <w:rPr>
          <w:del w:id="98" w:author="Colin Dassow" w:date="2020-12-09T15:01:00Z"/>
          <w:rFonts w:ascii="Times New Roman" w:hAnsi="Times New Roman" w:cs="Times New Roman"/>
        </w:rPr>
      </w:pPr>
      <w:del w:id="99"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00"/>
        <w:commentRangeStart w:id="101"/>
        <w:r w:rsidDel="00AC1F3C">
          <w:rPr>
            <w:rFonts w:ascii="Times New Roman" w:hAnsi="Times New Roman" w:cs="Times New Roman"/>
          </w:rPr>
          <w:delText>simplify</w:delText>
        </w:r>
        <w:commentRangeEnd w:id="100"/>
        <w:r w:rsidDel="00AC1F3C">
          <w:rPr>
            <w:rStyle w:val="CommentReference"/>
          </w:rPr>
          <w:commentReference w:id="100"/>
        </w:r>
        <w:commentRangeEnd w:id="101"/>
        <w:r w:rsidDel="00AC1F3C">
          <w:rPr>
            <w:rStyle w:val="CommentReference"/>
          </w:rPr>
          <w:commentReference w:id="101"/>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02"/>
        <w:r w:rsidRPr="00EC02D2" w:rsidDel="00AC1F3C">
          <w:rPr>
            <w:rFonts w:ascii="Times New Roman" w:hAnsi="Times New Roman" w:cs="Times New Roman"/>
          </w:rPr>
          <w:delText>Sass</w:delText>
        </w:r>
        <w:commentRangeEnd w:id="102"/>
        <w:r w:rsidDel="00AC1F3C">
          <w:rPr>
            <w:rStyle w:val="CommentReference"/>
          </w:rPr>
          <w:commentReference w:id="102"/>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03" w:author="Colin Dassow" w:date="2020-12-09T15:01:00Z"/>
          <w:rFonts w:ascii="Times New Roman" w:hAnsi="Times New Roman" w:cs="Times New Roman"/>
        </w:rPr>
      </w:pPr>
      <w:del w:id="10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05" w:author="Sass, Gregory G" w:date="2020-12-14T13:09:00Z">
        <w:r>
          <w:rPr>
            <w:rFonts w:ascii="Times New Roman" w:hAnsi="Times New Roman" w:cs="Times New Roman"/>
          </w:rPr>
          <w:t>C</w:t>
        </w:r>
      </w:ins>
      <w:ins w:id="106" w:author="Colin Dassow" w:date="2020-12-09T15:03:00Z">
        <w:del w:id="10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w:t>
        </w:r>
      </w:ins>
      <w:ins w:id="108" w:author="Chelsey Nieman" w:date="2020-12-10T12:54:00Z">
        <w:r w:rsidR="00524CFE">
          <w:rPr>
            <w:rFonts w:ascii="Times New Roman" w:hAnsi="Times New Roman" w:cs="Times New Roman"/>
          </w:rPr>
          <w:t xml:space="preserve">alternative </w:t>
        </w:r>
      </w:ins>
      <w:ins w:id="109"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10"/>
        <w:r w:rsidR="00AC1F3C" w:rsidRPr="00AC1F3C">
          <w:rPr>
            <w:rFonts w:ascii="Times New Roman" w:hAnsi="Times New Roman" w:cs="Times New Roman"/>
          </w:rPr>
          <w:t>cultivation-depensation effects</w:t>
        </w:r>
        <w:commentRangeEnd w:id="110"/>
        <w:r w:rsidR="00AC1F3C" w:rsidRPr="00AC1F3C">
          <w:rPr>
            <w:rFonts w:ascii="Times New Roman" w:hAnsi="Times New Roman" w:cs="Times New Roman"/>
          </w:rPr>
          <w:commentReference w:id="110"/>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11"/>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12"/>
        <w:commentRangeStart w:id="113"/>
        <w:r w:rsidR="00AC1F3C" w:rsidRPr="00AC1F3C">
          <w:rPr>
            <w:rFonts w:ascii="Times New Roman" w:hAnsi="Times New Roman" w:cs="Times New Roman"/>
          </w:rPr>
          <w:t xml:space="preserve">When top predator abundance declines </w:t>
        </w:r>
      </w:ins>
      <w:ins w:id="114" w:author="Sass, Gregory G" w:date="2020-12-14T13:12:00Z">
        <w:r>
          <w:rPr>
            <w:rFonts w:ascii="Times New Roman" w:hAnsi="Times New Roman" w:cs="Times New Roman"/>
          </w:rPr>
          <w:t>below a critical threshold</w:t>
        </w:r>
      </w:ins>
      <w:ins w:id="115" w:author="Sass, Gregory G" w:date="2020-12-14T13:15:00Z">
        <w:r>
          <w:rPr>
            <w:rFonts w:ascii="Times New Roman" w:hAnsi="Times New Roman" w:cs="Times New Roman"/>
          </w:rPr>
          <w:t xml:space="preserve"> (depensation)</w:t>
        </w:r>
      </w:ins>
      <w:ins w:id="116" w:author="Colin Dassow" w:date="2020-12-09T15:03:00Z">
        <w:del w:id="117"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18"/>
        <w:del w:id="119"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18"/>
      <w:r>
        <w:rPr>
          <w:rStyle w:val="CommentReference"/>
        </w:rPr>
        <w:commentReference w:id="118"/>
      </w:r>
      <w:ins w:id="120" w:author="Colin Dassow" w:date="2020-12-09T15:03:00Z">
        <w:r w:rsidR="00AC1F3C" w:rsidRPr="00AC1F3C">
          <w:rPr>
            <w:rFonts w:ascii="Times New Roman" w:hAnsi="Times New Roman" w:cs="Times New Roman"/>
          </w:rPr>
          <w:t xml:space="preserve">elevated mortality rates (in contrast to the commonly assumed density-dependent compensatory recruitment and </w:t>
        </w:r>
        <w:r w:rsidR="00AC1F3C" w:rsidRPr="00AC1F3C">
          <w:rPr>
            <w:rFonts w:ascii="Times New Roman" w:hAnsi="Times New Roman" w:cs="Times New Roman"/>
          </w:rPr>
          <w:lastRenderedPageBreak/>
          <w:t>elevated survivorship</w:t>
        </w:r>
      </w:ins>
      <w:ins w:id="121" w:author="Sass, Gregory G" w:date="2020-12-14T13:14:00Z">
        <w:r>
          <w:rPr>
            <w:rFonts w:ascii="Times New Roman" w:hAnsi="Times New Roman" w:cs="Times New Roman"/>
          </w:rPr>
          <w:t xml:space="preserve"> above the critical threshold</w:t>
        </w:r>
      </w:ins>
      <w:ins w:id="122" w:author="Colin Dassow" w:date="2020-12-09T15:03:00Z">
        <w:r w:rsidR="00AC1F3C" w:rsidRPr="00AC1F3C">
          <w:rPr>
            <w:rFonts w:ascii="Times New Roman" w:hAnsi="Times New Roman" w:cs="Times New Roman"/>
          </w:rPr>
          <w:t>) (</w:t>
        </w:r>
        <w:proofErr w:type="spellStart"/>
        <w:r w:rsidR="00AC1F3C" w:rsidRPr="00AC1F3C">
          <w:rPr>
            <w:rFonts w:ascii="Times New Roman" w:hAnsi="Times New Roman" w:cs="Times New Roman"/>
          </w:rPr>
          <w:t>Liermann</w:t>
        </w:r>
        <w:proofErr w:type="spellEnd"/>
        <w:r w:rsidR="00AC1F3C" w:rsidRPr="00AC1F3C">
          <w:rPr>
            <w:rFonts w:ascii="Times New Roman" w:hAnsi="Times New Roman" w:cs="Times New Roman"/>
          </w:rPr>
          <w:t xml:space="preserve"> and </w:t>
        </w:r>
      </w:ins>
      <w:commentRangeEnd w:id="111"/>
      <w:r w:rsidR="00B51726">
        <w:rPr>
          <w:rStyle w:val="CommentReference"/>
        </w:rPr>
        <w:commentReference w:id="111"/>
      </w:r>
      <w:proofErr w:type="spellStart"/>
      <w:ins w:id="123" w:author="Colin Dassow" w:date="2020-12-09T15:03:00Z">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1997; 2001; Carpenter 2003;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et al. 2014; Sass et al. </w:t>
        </w:r>
      </w:ins>
      <w:commentRangeStart w:id="124"/>
      <w:ins w:id="125" w:author="Sass, Gregory G" w:date="2020-12-14T13:16:00Z">
        <w:r w:rsidR="00065EB8">
          <w:rPr>
            <w:rFonts w:ascii="Times New Roman" w:hAnsi="Times New Roman" w:cs="Times New Roman"/>
          </w:rPr>
          <w:t>2021</w:t>
        </w:r>
        <w:commentRangeEnd w:id="124"/>
        <w:r w:rsidR="00065EB8">
          <w:rPr>
            <w:rStyle w:val="CommentReference"/>
          </w:rPr>
          <w:commentReference w:id="124"/>
        </w:r>
      </w:ins>
      <w:ins w:id="126" w:author="Colin Dassow" w:date="2020-12-09T15:03:00Z">
        <w:del w:id="127"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12"/>
        <w:r w:rsidR="00AC1F3C" w:rsidRPr="00AC1F3C">
          <w:rPr>
            <w:rFonts w:ascii="Times New Roman" w:hAnsi="Times New Roman" w:cs="Times New Roman"/>
          </w:rPr>
          <w:commentReference w:id="112"/>
        </w:r>
      </w:ins>
      <w:commentRangeEnd w:id="113"/>
      <w:r w:rsidR="00524CFE">
        <w:rPr>
          <w:rStyle w:val="CommentReference"/>
        </w:rPr>
        <w:commentReference w:id="113"/>
      </w:r>
      <w:ins w:id="128" w:author="Colin Dassow" w:date="2020-12-09T15:03:00Z">
        <w:r w:rsidR="00AC1F3C" w:rsidRPr="00AC1F3C">
          <w:rPr>
            <w:rFonts w:ascii="Times New Roman" w:hAnsi="Times New Roman" w:cs="Times New Roman"/>
          </w:rPr>
          <w:t xml:space="preserve"> </w:t>
        </w:r>
        <w:commentRangeStart w:id="129"/>
        <w:r w:rsidR="00AC1F3C" w:rsidRPr="00AC1F3C">
          <w:rPr>
            <w:rFonts w:ascii="Times New Roman" w:hAnsi="Times New Roman" w:cs="Times New Roman"/>
          </w:rPr>
          <w:t>If the forage species dominates, simply increasing the</w:t>
        </w:r>
      </w:ins>
      <w:ins w:id="130" w:author="Sass, Gregory G" w:date="2020-12-14T13:18:00Z">
        <w:r w:rsidR="00EB4681">
          <w:rPr>
            <w:rFonts w:ascii="Times New Roman" w:hAnsi="Times New Roman" w:cs="Times New Roman"/>
          </w:rPr>
          <w:t xml:space="preserve"> abundance and</w:t>
        </w:r>
      </w:ins>
      <w:ins w:id="131" w:author="Colin Dassow" w:date="2020-12-09T15:03:00Z">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ins>
      <w:commentRangeEnd w:id="129"/>
      <w:r w:rsidR="00B51726">
        <w:rPr>
          <w:rStyle w:val="CommentReference"/>
        </w:rPr>
        <w:commentReference w:id="129"/>
      </w:r>
      <w:ins w:id="132"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33"/>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33"/>
      <w:r w:rsidR="00524CFE">
        <w:rPr>
          <w:rStyle w:val="CommentReference"/>
        </w:rPr>
        <w:commentReference w:id="133"/>
      </w:r>
      <w:ins w:id="134" w:author="Colin Dassow" w:date="2020-12-09T15:03:00Z">
        <w:r w:rsidR="00AC1F3C" w:rsidRPr="00AC1F3C">
          <w:rPr>
            <w:rFonts w:ascii="Times New Roman" w:hAnsi="Times New Roman" w:cs="Times New Roman"/>
          </w:rPr>
          <w:t>2000).</w:t>
        </w:r>
      </w:ins>
      <w:commentRangeStart w:id="135"/>
      <w:del w:id="136" w:author="Colin Dassow" w:date="2020-12-09T15:03:00Z">
        <w:r w:rsidR="005C55A5" w:rsidRPr="00B233A4" w:rsidDel="00AC1F3C">
          <w:rPr>
            <w:rFonts w:ascii="Times New Roman" w:hAnsi="Times New Roman" w:cs="Times New Roman"/>
          </w:rPr>
          <w:delText>These</w:delText>
        </w:r>
        <w:commentRangeEnd w:id="135"/>
        <w:r w:rsidR="005C55A5" w:rsidDel="00AC1F3C">
          <w:rPr>
            <w:rStyle w:val="CommentReference"/>
          </w:rPr>
          <w:commentReference w:id="135"/>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37"/>
        <w:r w:rsidR="005C55A5" w:rsidRPr="00B233A4" w:rsidDel="00AC1F3C">
          <w:rPr>
            <w:rFonts w:ascii="Times New Roman" w:hAnsi="Times New Roman" w:cs="Times New Roman"/>
          </w:rPr>
          <w:delText>cultivation-depensation effects</w:delText>
        </w:r>
        <w:commentRangeEnd w:id="137"/>
        <w:r w:rsidR="005C55A5" w:rsidDel="00AC1F3C">
          <w:rPr>
            <w:rStyle w:val="CommentReference"/>
          </w:rPr>
          <w:commentReference w:id="137"/>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38"/>
      <w:commentRangeStart w:id="139"/>
      <w:ins w:id="140" w:author="Colin Dassow" w:date="2020-12-09T15:05:00Z">
        <w:r w:rsidRPr="00AC1F3C">
          <w:rPr>
            <w:rFonts w:ascii="Times New Roman" w:hAnsi="Times New Roman"/>
          </w:rPr>
          <w:t>In</w:t>
        </w:r>
      </w:ins>
      <w:commentRangeEnd w:id="139"/>
      <w:r w:rsidR="00B51726">
        <w:rPr>
          <w:rStyle w:val="CommentReference"/>
        </w:rPr>
        <w:commentReference w:id="139"/>
      </w:r>
      <w:ins w:id="141" w:author="Colin Dassow" w:date="2020-12-09T15:05:00Z">
        <w:r w:rsidRPr="00AC1F3C">
          <w:rPr>
            <w:rFonts w:ascii="Times New Roman" w:hAnsi="Times New Roman"/>
          </w:rPr>
          <w:t xml:space="preserve"> fisheries, it is common to focus applied research</w:t>
        </w:r>
      </w:ins>
      <w:ins w:id="142" w:author="Sass, Gregory G" w:date="2020-12-14T13:21:00Z">
        <w:r w:rsidR="00EB4681">
          <w:rPr>
            <w:rFonts w:ascii="Times New Roman" w:hAnsi="Times New Roman"/>
          </w:rPr>
          <w:t xml:space="preserve"> and management</w:t>
        </w:r>
      </w:ins>
      <w:ins w:id="143" w:author="Colin Dassow" w:date="2020-12-09T15:05:00Z">
        <w:r w:rsidRPr="00AC1F3C">
          <w:rPr>
            <w:rFonts w:ascii="Times New Roman" w:hAnsi="Times New Roman"/>
          </w:rPr>
          <w:t xml:space="preserve"> on a single focal species, even</w:t>
        </w:r>
      </w:ins>
      <w:ins w:id="144" w:author="Sass, Gregory G" w:date="2020-12-14T13:21:00Z">
        <w:r w:rsidR="00EB4681">
          <w:rPr>
            <w:rFonts w:ascii="Times New Roman" w:hAnsi="Times New Roman"/>
          </w:rPr>
          <w:t xml:space="preserve"> though</w:t>
        </w:r>
      </w:ins>
      <w:ins w:id="145" w:author="Colin Dassow" w:date="2020-12-09T15:05:00Z">
        <w:del w:id="146" w:author="Sass, Gregory G" w:date="2020-12-14T13:21:00Z">
          <w:r w:rsidRPr="00AC1F3C" w:rsidDel="00EB4681">
            <w:rPr>
              <w:rFonts w:ascii="Times New Roman" w:hAnsi="Times New Roman"/>
            </w:rPr>
            <w:delText xml:space="preserve"> wh</w:delText>
          </w:r>
        </w:del>
      </w:ins>
      <w:ins w:id="147" w:author="Colin Dassow" w:date="2020-12-10T11:35:00Z">
        <w:del w:id="148" w:author="Sass, Gregory G" w:date="2020-12-14T13:21:00Z">
          <w:r w:rsidR="000C7293" w:rsidDel="00EB4681">
            <w:rPr>
              <w:rFonts w:ascii="Times New Roman" w:hAnsi="Times New Roman"/>
            </w:rPr>
            <w:delText>ile</w:delText>
          </w:r>
        </w:del>
      </w:ins>
      <w:ins w:id="149"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50" w:author="Sass, Gregory G" w:date="2020-12-14T13:22:00Z">
        <w:r w:rsidR="00EB4681">
          <w:rPr>
            <w:rFonts w:ascii="Times New Roman" w:hAnsi="Times New Roman"/>
          </w:rPr>
          <w:t xml:space="preserve">exploited </w:t>
        </w:r>
      </w:ins>
      <w:ins w:id="151" w:author="Colin Dassow" w:date="2020-12-09T15:05:00Z">
        <w:r w:rsidRPr="00AC1F3C">
          <w:rPr>
            <w:rFonts w:ascii="Times New Roman" w:hAnsi="Times New Roman"/>
          </w:rPr>
          <w:t>species are often not considered; however, some notable exceptions do exist (</w:t>
        </w:r>
      </w:ins>
      <w:ins w:id="152" w:author="Chelsey Nieman" w:date="2020-12-10T12:56:00Z">
        <w:r w:rsidR="00524CFE">
          <w:rPr>
            <w:rFonts w:ascii="Times New Roman" w:hAnsi="Times New Roman"/>
          </w:rPr>
          <w:t xml:space="preserve">e.g., </w:t>
        </w:r>
      </w:ins>
      <w:ins w:id="153"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54"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proofErr w:type="spellStart"/>
        <w:r w:rsidRPr="00AC1F3C">
          <w:rPr>
            <w:rFonts w:ascii="Times New Roman" w:hAnsi="Times New Roman"/>
            <w:i/>
            <w:rPrChange w:id="155" w:author="Colin Dassow" w:date="2020-12-09T15:05:00Z">
              <w:rPr>
                <w:rFonts w:ascii="Times New Roman" w:hAnsi="Times New Roman"/>
              </w:rPr>
            </w:rPrChange>
          </w:rPr>
          <w:t>Gadus</w:t>
        </w:r>
        <w:proofErr w:type="spellEnd"/>
        <w:r w:rsidRPr="00AC1F3C">
          <w:rPr>
            <w:rFonts w:ascii="Times New Roman" w:hAnsi="Times New Roman"/>
            <w:i/>
            <w:rPrChange w:id="156" w:author="Colin Dassow" w:date="2020-12-09T15:05:00Z">
              <w:rPr>
                <w:rFonts w:ascii="Times New Roman" w:hAnsi="Times New Roman"/>
              </w:rPr>
            </w:rPrChange>
          </w:rPr>
          <w:t xml:space="preserve"> </w:t>
        </w:r>
        <w:proofErr w:type="spellStart"/>
        <w:r w:rsidRPr="00AC1F3C">
          <w:rPr>
            <w:rFonts w:ascii="Times New Roman" w:hAnsi="Times New Roman"/>
            <w:i/>
            <w:rPrChange w:id="157"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r w:rsidRPr="00AC1F3C">
          <w:rPr>
            <w:rFonts w:ascii="Times New Roman" w:hAnsi="Times New Roman"/>
            <w:i/>
            <w:rPrChange w:id="158" w:author="Colin Dassow" w:date="2020-12-09T15:05:00Z">
              <w:rPr>
                <w:rFonts w:ascii="Times New Roman" w:hAnsi="Times New Roman"/>
              </w:rPr>
            </w:rPrChange>
          </w:rPr>
          <w:t xml:space="preserve">Clupea </w:t>
        </w:r>
        <w:proofErr w:type="spellStart"/>
        <w:r w:rsidRPr="00AC1F3C">
          <w:rPr>
            <w:rFonts w:ascii="Times New Roman" w:hAnsi="Times New Roman"/>
            <w:i/>
            <w:rPrChange w:id="159"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60" w:author="Sass, Gregory G" w:date="2020-12-14T13:22:00Z">
        <w:r w:rsidR="00EB4681">
          <w:rPr>
            <w:rFonts w:ascii="Times New Roman" w:hAnsi="Times New Roman"/>
          </w:rPr>
          <w:t>and</w:t>
        </w:r>
      </w:ins>
      <w:ins w:id="161" w:author="Colin Dassow" w:date="2020-12-09T15:05:00Z">
        <w:del w:id="162"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63" w:author="Sass, Gregory G" w:date="2020-12-14T13:22:00Z">
        <w:r w:rsidR="00EB4681">
          <w:rPr>
            <w:rFonts w:ascii="Times New Roman" w:hAnsi="Times New Roman"/>
          </w:rPr>
          <w:t>ed</w:t>
        </w:r>
      </w:ins>
      <w:ins w:id="164" w:author="Colin Dassow" w:date="2020-12-09T15:05:00Z">
        <w:r w:rsidRPr="00AC1F3C">
          <w:rPr>
            <w:rFonts w:ascii="Times New Roman" w:hAnsi="Times New Roman"/>
          </w:rPr>
          <w:t xml:space="preserve"> how ecological interactions between the two and the market price of each species c</w:t>
        </w:r>
      </w:ins>
      <w:ins w:id="165" w:author="Sass, Gregory G" w:date="2020-12-14T13:22:00Z">
        <w:r w:rsidR="00EB4681">
          <w:rPr>
            <w:rFonts w:ascii="Times New Roman" w:hAnsi="Times New Roman"/>
          </w:rPr>
          <w:t>ould</w:t>
        </w:r>
      </w:ins>
      <w:ins w:id="166" w:author="Colin Dassow" w:date="2020-12-09T15:05:00Z">
        <w:del w:id="167"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68"/>
        <w:r w:rsidRPr="00AC1F3C">
          <w:rPr>
            <w:rFonts w:ascii="Times New Roman" w:hAnsi="Times New Roman"/>
          </w:rPr>
          <w:t>., Johnston et al., 2010; Beardmore et al., 2015; Arlinghaus et al., 2017</w:t>
        </w:r>
        <w:commentRangeEnd w:id="168"/>
        <w:r w:rsidRPr="00AC1F3C">
          <w:rPr>
            <w:rFonts w:ascii="Times New Roman" w:hAnsi="Times New Roman"/>
          </w:rPr>
          <w:commentReference w:id="168"/>
        </w:r>
        <w:r w:rsidRPr="00AC1F3C">
          <w:rPr>
            <w:rFonts w:ascii="Times New Roman" w:hAnsi="Times New Roman"/>
          </w:rPr>
          <w:t>). Users place differing levels of importance on each of these aspects of the fishing experience, leading to divergent, and in some cases, competing</w:t>
        </w:r>
        <w:del w:id="169"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70" w:author="Sass, Gregory G" w:date="2020-12-14T13:24:00Z">
        <w:r w:rsidR="00EB4681">
          <w:rPr>
            <w:rFonts w:ascii="Times New Roman" w:hAnsi="Times New Roman"/>
          </w:rPr>
          <w:t xml:space="preserve">may </w:t>
        </w:r>
      </w:ins>
      <w:ins w:id="171" w:author="Colin Dassow" w:date="2020-12-09T15:05:00Z">
        <w:r w:rsidRPr="00AC1F3C">
          <w:rPr>
            <w:rFonts w:ascii="Times New Roman" w:hAnsi="Times New Roman"/>
          </w:rPr>
          <w:t>allow</w:t>
        </w:r>
        <w:del w:id="172"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38"/>
      <w:r w:rsidR="00EB4681">
        <w:rPr>
          <w:rStyle w:val="CommentReference"/>
        </w:rPr>
        <w:commentReference w:id="138"/>
      </w:r>
      <w:del w:id="173"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74"/>
        <w:r w:rsidR="005C55A5" w:rsidDel="00AC1F3C">
          <w:rPr>
            <w:rFonts w:ascii="Times New Roman" w:hAnsi="Times New Roman"/>
          </w:rPr>
          <w:delText>Beardmore</w:delText>
        </w:r>
        <w:commentRangeEnd w:id="174"/>
        <w:r w:rsidR="005C55A5" w:rsidDel="00AC1F3C">
          <w:rPr>
            <w:rStyle w:val="CommentReference"/>
          </w:rPr>
          <w:commentReference w:id="174"/>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75"/>
      <w:commentRangeStart w:id="176"/>
      <w:ins w:id="177" w:author="Colin Dassow" w:date="2020-12-09T15:06:00Z">
        <w:r w:rsidRPr="00AC1F3C">
          <w:rPr>
            <w:rFonts w:ascii="Times New Roman" w:hAnsi="Times New Roman"/>
          </w:rPr>
          <w:t>Here</w:t>
        </w:r>
      </w:ins>
      <w:commentRangeEnd w:id="175"/>
      <w:r w:rsidR="00B52EC6">
        <w:rPr>
          <w:rStyle w:val="CommentReference"/>
        </w:rPr>
        <w:commentReference w:id="175"/>
      </w:r>
      <w:commentRangeEnd w:id="176"/>
      <w:ins w:id="178" w:author="Sass, Gregory G" w:date="2020-12-14T13:26:00Z">
        <w:r w:rsidR="00876889">
          <w:rPr>
            <w:rFonts w:ascii="Times New Roman" w:hAnsi="Times New Roman"/>
          </w:rPr>
          <w:t>,</w:t>
        </w:r>
      </w:ins>
      <w:r w:rsidR="00BB26B6">
        <w:rPr>
          <w:rStyle w:val="CommentReference"/>
        </w:rPr>
        <w:commentReference w:id="176"/>
      </w:r>
      <w:ins w:id="179" w:author="Colin Dassow" w:date="2020-12-09T15:06:00Z">
        <w:r w:rsidRPr="00AC1F3C">
          <w:rPr>
            <w:rFonts w:ascii="Times New Roman" w:hAnsi="Times New Roman"/>
          </w:rPr>
          <w:t xml:space="preserve"> we use an example of a recreational fishery with two managed species to </w:t>
        </w:r>
      </w:ins>
      <w:ins w:id="180" w:author="Colin Dassow" w:date="2020-12-10T11:36:00Z">
        <w:r w:rsidR="000C7293" w:rsidRPr="00AC1F3C">
          <w:rPr>
            <w:rFonts w:ascii="Times New Roman" w:hAnsi="Times New Roman"/>
          </w:rPr>
          <w:t>explore</w:t>
        </w:r>
      </w:ins>
      <w:ins w:id="181" w:author="Colin Dassow" w:date="2020-12-09T15:06:00Z">
        <w:r w:rsidRPr="00AC1F3C">
          <w:rPr>
            <w:rFonts w:ascii="Times New Roman" w:hAnsi="Times New Roman"/>
          </w:rPr>
          <w:t xml:space="preserve"> how managers can leverage ecological interactions between species to achieve their goals.</w:t>
        </w:r>
      </w:ins>
      <w:ins w:id="182"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83"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84"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85" w:author="Sass, Gregory G" w:date="2020-12-14T13:27:00Z">
        <w:r w:rsidR="00876889">
          <w:rPr>
            <w:rFonts w:ascii="Times New Roman" w:hAnsi="Times New Roman"/>
          </w:rPr>
          <w:t>,</w:t>
        </w:r>
      </w:ins>
      <w:ins w:id="186" w:author="Colin Dassow" w:date="2020-12-09T15:06:00Z">
        <w:r w:rsidRPr="00AC1F3C">
          <w:rPr>
            <w:rFonts w:ascii="Times New Roman" w:hAnsi="Times New Roman"/>
          </w:rPr>
          <w:t xml:space="preserve"> which is</w:t>
        </w:r>
        <w:del w:id="187"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88"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89"/>
        <w:r w:rsidRPr="00AC1F3C">
          <w:rPr>
            <w:rFonts w:ascii="Times New Roman" w:hAnsi="Times New Roman"/>
          </w:rPr>
          <w:t>We</w:t>
        </w:r>
      </w:ins>
      <w:commentRangeEnd w:id="189"/>
      <w:r w:rsidR="00876889">
        <w:rPr>
          <w:rStyle w:val="CommentReference"/>
        </w:rPr>
        <w:commentReference w:id="189"/>
      </w:r>
      <w:ins w:id="190"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191" w:author="Colin Dassow" w:date="2020-12-10T11:40:00Z">
        <w:r w:rsidR="000C7293">
          <w:rPr>
            <w:rFonts w:ascii="Times New Roman" w:hAnsi="Times New Roman"/>
          </w:rPr>
          <w:t>maintain desired stable states</w:t>
        </w:r>
      </w:ins>
      <w:ins w:id="192" w:author="Colin Dassow" w:date="2020-12-09T15:06:00Z">
        <w:r w:rsidRPr="00AC1F3C">
          <w:rPr>
            <w:rFonts w:ascii="Times New Roman" w:hAnsi="Times New Roman"/>
          </w:rPr>
          <w:t xml:space="preserve"> that otherwise could not be </w:t>
        </w:r>
      </w:ins>
      <w:ins w:id="193" w:author="Colin Dassow" w:date="2020-12-10T11:40:00Z">
        <w:r w:rsidR="000C7293">
          <w:rPr>
            <w:rFonts w:ascii="Times New Roman" w:hAnsi="Times New Roman"/>
          </w:rPr>
          <w:t>maintained</w:t>
        </w:r>
      </w:ins>
      <w:ins w:id="194" w:author="Colin Dassow" w:date="2020-12-09T15:06:00Z">
        <w:r w:rsidRPr="00AC1F3C">
          <w:rPr>
            <w:rFonts w:ascii="Times New Roman" w:hAnsi="Times New Roman"/>
          </w:rPr>
          <w:t xml:space="preserve"> using single species approaches. Our hypothesis that </w:t>
        </w:r>
        <w:commentRangeStart w:id="195"/>
        <w:r w:rsidRPr="00AC1F3C">
          <w:rPr>
            <w:rFonts w:ascii="Times New Roman" w:hAnsi="Times New Roman"/>
          </w:rPr>
          <w:t>inter</w:t>
        </w:r>
      </w:ins>
      <w:ins w:id="196" w:author="Sass, Gregory G" w:date="2020-12-14T13:29:00Z">
        <w:r w:rsidR="00876889">
          <w:rPr>
            <w:rFonts w:ascii="Times New Roman" w:hAnsi="Times New Roman"/>
          </w:rPr>
          <w:t>-</w:t>
        </w:r>
      </w:ins>
      <w:ins w:id="197"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195"/>
      <w:r w:rsidR="00A3236C">
        <w:rPr>
          <w:rStyle w:val="CommentReference"/>
        </w:rPr>
        <w:commentReference w:id="195"/>
      </w:r>
      <w:ins w:id="198" w:author="Colin Dassow" w:date="2020-12-09T15:06:00Z">
        <w:r w:rsidRPr="00AC1F3C">
          <w:rPr>
            <w:rFonts w:ascii="Times New Roman" w:hAnsi="Times New Roman"/>
          </w:rPr>
          <w:t xml:space="preserve">can lead to more positive and predictable outcomes. </w:t>
        </w:r>
      </w:ins>
      <w:del w:id="199"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00" w:name="methods"/>
      <w:commentRangeStart w:id="201"/>
      <w:r w:rsidRPr="00B233A4">
        <w:rPr>
          <w:rFonts w:ascii="Times New Roman" w:hAnsi="Times New Roman" w:cs="Times New Roman"/>
          <w:color w:val="auto"/>
        </w:rPr>
        <w:t>Methods</w:t>
      </w:r>
      <w:bookmarkEnd w:id="200"/>
      <w:commentRangeEnd w:id="201"/>
      <w:r w:rsidR="009A695B">
        <w:rPr>
          <w:rStyle w:val="CommentReference"/>
          <w:rFonts w:asciiTheme="minorHAnsi" w:eastAsiaTheme="minorHAnsi" w:hAnsiTheme="minorHAnsi" w:cstheme="minorBidi"/>
          <w:b w:val="0"/>
          <w:bCs w:val="0"/>
          <w:color w:val="auto"/>
        </w:rPr>
        <w:commentReference w:id="201"/>
      </w:r>
    </w:p>
    <w:p w14:paraId="140B21DA" w14:textId="77777777"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bookmarkStart w:id="202" w:name="model"/>
      <w:r w:rsidRPr="003A2A6C">
        <w:rPr>
          <w:rFonts w:ascii="Times New Roman" w:hAnsi="Times New Roman" w:cs="Times New Roman"/>
          <w:color w:val="auto"/>
          <w:sz w:val="24"/>
          <w:szCs w:val="24"/>
        </w:rPr>
        <w:t>Model</w:t>
      </w:r>
      <w:bookmarkEnd w:id="202"/>
    </w:p>
    <w:p w14:paraId="0A1E5D53" w14:textId="3318233B"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03"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04"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05" w:author="Sass, Gregory G" w:date="2020-12-14T13:33:00Z">
        <w:r w:rsidR="00733BCC">
          <w:rPr>
            <w:rFonts w:ascii="Times New Roman" w:hAnsi="Times New Roman" w:cs="Times New Roman"/>
          </w:rPr>
          <w:t>p</w:t>
        </w:r>
        <w:commentRangeStart w:id="206"/>
        <w:r w:rsidR="00733BCC">
          <w:rPr>
            <w:rFonts w:ascii="Times New Roman" w:hAnsi="Times New Roman" w:cs="Times New Roman"/>
          </w:rPr>
          <w:t>revious</w:t>
        </w:r>
      </w:ins>
      <w:commentRangeEnd w:id="206"/>
      <w:r w:rsidR="00B20BA4">
        <w:rPr>
          <w:rStyle w:val="CommentReference"/>
        </w:rPr>
        <w:commentReference w:id="206"/>
      </w:r>
      <w:ins w:id="207"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08"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09"/>
      <w:r w:rsidRPr="00B233A4">
        <w:rPr>
          <w:rFonts w:ascii="Times New Roman" w:hAnsi="Times New Roman" w:cs="Times New Roman"/>
        </w:rPr>
        <w:t xml:space="preserve">trophic triangle </w:t>
      </w:r>
      <w:commentRangeEnd w:id="209"/>
      <w:r w:rsidR="00B20BA4">
        <w:rPr>
          <w:rStyle w:val="CommentReference"/>
        </w:rPr>
        <w:commentReference w:id="209"/>
      </w:r>
      <w:r w:rsidRPr="00B233A4">
        <w:rPr>
          <w:rFonts w:ascii="Times New Roman" w:hAnsi="Times New Roman" w:cs="Times New Roman"/>
        </w:rPr>
        <w:t xml:space="preserve">dynamics between a harvested sport fish with juvenile and adult stages, and a </w:t>
      </w:r>
      <w:proofErr w:type="gramStart"/>
      <w:r w:rsidRPr="00B233A4">
        <w:rPr>
          <w:rFonts w:ascii="Times New Roman" w:hAnsi="Times New Roman" w:cs="Times New Roman"/>
        </w:rPr>
        <w:t>single</w:t>
      </w:r>
      <w:r w:rsidR="00635D1F">
        <w:rPr>
          <w:rFonts w:ascii="Times New Roman" w:hAnsi="Times New Roman" w:cs="Times New Roman"/>
        </w:rPr>
        <w:t>-</w:t>
      </w:r>
      <w:r w:rsidRPr="00B233A4">
        <w:rPr>
          <w:rFonts w:ascii="Times New Roman" w:hAnsi="Times New Roman" w:cs="Times New Roman"/>
        </w:rPr>
        <w:t>stage</w:t>
      </w:r>
      <w:proofErr w:type="gramEnd"/>
      <w:r w:rsidRPr="00B233A4">
        <w:rPr>
          <w:rFonts w:ascii="Times New Roman" w:hAnsi="Times New Roman" w:cs="Times New Roman"/>
        </w:rPr>
        <w:t xml:space="preserv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The </w:t>
      </w:r>
      <w:commentRangeStart w:id="210"/>
      <w:r w:rsidRPr="00B233A4">
        <w:rPr>
          <w:rFonts w:ascii="Times New Roman" w:hAnsi="Times New Roman" w:cs="Times New Roman"/>
        </w:rPr>
        <w:t>population dynamics for the two species are identic</w:t>
      </w:r>
      <w:commentRangeEnd w:id="210"/>
      <w:r w:rsidR="00B20BA4">
        <w:rPr>
          <w:rStyle w:val="CommentReference"/>
        </w:rPr>
        <w:commentReference w:id="210"/>
      </w:r>
      <w:r w:rsidRPr="00B233A4">
        <w:rPr>
          <w:rFonts w:ascii="Times New Roman" w:hAnsi="Times New Roman" w:cs="Times New Roman"/>
        </w:rPr>
        <w:t>al. 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11" w:name="adult-dynamics"/>
      <w:commentRangeStart w:id="212"/>
      <w:commentRangeStart w:id="213"/>
      <w:r w:rsidRPr="00D27D7F">
        <w:rPr>
          <w:rFonts w:ascii="Times New Roman" w:hAnsi="Times New Roman" w:cs="Times New Roman"/>
          <w:color w:val="auto"/>
          <w:sz w:val="24"/>
          <w:szCs w:val="24"/>
        </w:rPr>
        <w:t>Adult Dynamics</w:t>
      </w:r>
      <w:bookmarkEnd w:id="211"/>
      <w:commentRangeEnd w:id="212"/>
      <w:r w:rsidR="009C0A6B" w:rsidRPr="00D27D7F">
        <w:rPr>
          <w:rStyle w:val="CommentReference"/>
          <w:rFonts w:ascii="Times New Roman" w:eastAsiaTheme="minorHAnsi" w:hAnsi="Times New Roman" w:cs="Times New Roman"/>
          <w:b w:val="0"/>
          <w:bCs w:val="0"/>
          <w:color w:val="auto"/>
          <w:sz w:val="24"/>
          <w:szCs w:val="24"/>
        </w:rPr>
        <w:commentReference w:id="212"/>
      </w:r>
      <w:commentRangeEnd w:id="213"/>
      <w:r w:rsidR="0057720B">
        <w:rPr>
          <w:rStyle w:val="CommentReference"/>
          <w:rFonts w:asciiTheme="minorHAnsi" w:eastAsiaTheme="minorHAnsi" w:hAnsiTheme="minorHAnsi" w:cstheme="minorBidi"/>
          <w:b w:val="0"/>
          <w:bCs w:val="0"/>
          <w:color w:val="auto"/>
        </w:rPr>
        <w:commentReference w:id="213"/>
      </w:r>
    </w:p>
    <w:p w14:paraId="6CB99C83" w14:textId="0DBC4465" w:rsidR="00DB5BA4" w:rsidRPr="00B233A4" w:rsidRDefault="00A13CC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A13CC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14"/>
      <w:r w:rsidRPr="00B233A4">
        <w:rPr>
          <w:rFonts w:ascii="Times New Roman" w:hAnsi="Times New Roman" w:cs="Times New Roman"/>
        </w:rPr>
        <w:t xml:space="preserve">Adults </w:t>
      </w:r>
      <w:commentRangeEnd w:id="214"/>
      <w:r w:rsidR="003D75B5">
        <w:rPr>
          <w:rStyle w:val="CommentReference"/>
        </w:rPr>
        <w:commentReference w:id="214"/>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15"/>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215"/>
        <m:r>
          <m:rPr>
            <m:sty m:val="p"/>
          </m:rPr>
          <w:rPr>
            <w:rStyle w:val="CommentReference"/>
          </w:rPr>
          <w:commentReference w:id="215"/>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16" w:name="juvenile-dynamics"/>
      <w:r w:rsidRPr="00D27D7F">
        <w:rPr>
          <w:rFonts w:ascii="Times New Roman" w:hAnsi="Times New Roman" w:cs="Times New Roman"/>
          <w:color w:val="auto"/>
          <w:sz w:val="24"/>
          <w:szCs w:val="24"/>
        </w:rPr>
        <w:t>Juvenile Dynamics</w:t>
      </w:r>
      <w:bookmarkEnd w:id="216"/>
    </w:p>
    <w:p w14:paraId="73F71338" w14:textId="4A7B134F" w:rsidR="00DB5BA4" w:rsidRPr="00B233A4" w:rsidRDefault="00A13CC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217"/>
      <w:r w:rsidR="00316186">
        <w:rPr>
          <w:rFonts w:ascii="Times New Roman" w:eastAsiaTheme="minorEastAsia" w:hAnsi="Times New Roman" w:cs="Times New Roman"/>
        </w:rPr>
        <w:t>Eq</w:t>
      </w:r>
      <w:commentRangeEnd w:id="217"/>
      <w:r w:rsidR="009A695B">
        <w:rPr>
          <w:rStyle w:val="CommentReference"/>
        </w:rPr>
        <w:commentReference w:id="217"/>
      </w:r>
      <w:r w:rsidR="00316186">
        <w:rPr>
          <w:rFonts w:ascii="Times New Roman" w:eastAsiaTheme="minorEastAsia" w:hAnsi="Times New Roman" w:cs="Times New Roman"/>
        </w:rPr>
        <w:t>. 3</w:t>
      </w:r>
    </w:p>
    <w:p w14:paraId="68A9433A" w14:textId="66A94879" w:rsidR="00DB5BA4" w:rsidRPr="00B233A4" w:rsidRDefault="00A13CC6"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59B7439E"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218"/>
      <w:commentRangeStart w:id="219"/>
      <w:commentRangeStart w:id="220"/>
      <w:r w:rsidRPr="00B233A4">
        <w:rPr>
          <w:rFonts w:ascii="Times New Roman" w:hAnsi="Times New Roman" w:cs="Times New Roman"/>
        </w:rPr>
        <w:t>Ricker stock-recruitment relationships</w:t>
      </w:r>
      <w:commentRangeEnd w:id="218"/>
      <w:r w:rsidR="00635D1F">
        <w:rPr>
          <w:rStyle w:val="CommentReference"/>
        </w:rPr>
        <w:commentReference w:id="218"/>
      </w:r>
      <w:commentRangeEnd w:id="219"/>
      <w:r w:rsidR="00467C12">
        <w:rPr>
          <w:rStyle w:val="CommentReference"/>
        </w:rPr>
        <w:commentReference w:id="219"/>
      </w:r>
      <w:commentRangeEnd w:id="220"/>
      <w:r w:rsidR="000D48AB">
        <w:rPr>
          <w:rStyle w:val="CommentReference"/>
        </w:rPr>
        <w:commentReference w:id="220"/>
      </w:r>
      <w:r w:rsidRPr="00B233A4">
        <w:rPr>
          <w:rFonts w:ascii="Times New Roman" w:hAnsi="Times New Roman" w:cs="Times New Roman"/>
        </w:rPr>
        <w:t xml:space="preserve">. Additionally, stocking of juveniles can be imposed </w:t>
      </w:r>
      <w:commentRangeStart w:id="221"/>
      <w:r w:rsidRPr="00B233A4">
        <w:rPr>
          <w:rFonts w:ascii="Times New Roman" w:hAnsi="Times New Roman" w:cs="Times New Roman"/>
        </w:rPr>
        <w:t xml:space="preserve">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221"/>
        <m:r>
          <m:rPr>
            <m:sty m:val="p"/>
          </m:rPr>
          <w:rPr>
            <w:rStyle w:val="CommentReference"/>
          </w:rPr>
          <w:commentReference w:id="221"/>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222"/>
      <w:commentRangeStart w:id="223"/>
      <w:r w:rsidRPr="00B233A4">
        <w:rPr>
          <w:rFonts w:ascii="Times New Roman" w:hAnsi="Times New Roman" w:cs="Times New Roman"/>
        </w:rPr>
        <w:t>arena</w:t>
      </w:r>
      <w:commentRangeEnd w:id="222"/>
      <w:r w:rsidR="00635D1F">
        <w:rPr>
          <w:rStyle w:val="CommentReference"/>
        </w:rPr>
        <w:commentReference w:id="222"/>
      </w:r>
      <w:commentRangeEnd w:id="223"/>
      <w:r w:rsidR="00483E32">
        <w:rPr>
          <w:rStyle w:val="CommentReference"/>
        </w:rPr>
        <w:commentReference w:id="223"/>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are currently the only way juveniles </w:t>
      </w:r>
      <w:commentRangeStart w:id="224"/>
      <w:r w:rsidRPr="00B233A4">
        <w:rPr>
          <w:rFonts w:ascii="Times New Roman" w:hAnsi="Times New Roman" w:cs="Times New Roman"/>
        </w:rPr>
        <w:t>leave the juvenile life sta</w:t>
      </w:r>
      <w:r w:rsidR="00935D0A">
        <w:rPr>
          <w:rFonts w:ascii="Times New Roman" w:hAnsi="Times New Roman" w:cs="Times New Roman"/>
        </w:rPr>
        <w:t>ge</w:t>
      </w:r>
      <w:commentRangeEnd w:id="224"/>
      <w:r w:rsidR="006643D3">
        <w:rPr>
          <w:rStyle w:val="CommentReference"/>
        </w:rPr>
        <w:commentReference w:id="224"/>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225" w:author="Sass, Gregory G" w:date="2020-12-14T13:39:00Z">
        <w:r w:rsidR="006643D3">
          <w:rPr>
            <w:rFonts w:ascii="Times New Roman" w:hAnsi="Times New Roman" w:cs="Times New Roman"/>
          </w:rPr>
          <w:t>three</w:t>
        </w:r>
      </w:ins>
      <w:del w:id="226"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227"/>
            <w:commentRangeStart w:id="228"/>
            <w:r w:rsidRPr="0085205D">
              <w:rPr>
                <w:rFonts w:ascii="Times New Roman" w:hAnsi="Times New Roman" w:cs="Times New Roman"/>
              </w:rPr>
              <w:t>D</w:t>
            </w:r>
            <w:r w:rsidR="00E05CA0" w:rsidRPr="0085205D">
              <w:rPr>
                <w:rFonts w:ascii="Times New Roman" w:hAnsi="Times New Roman" w:cs="Times New Roman"/>
              </w:rPr>
              <w:t>efinitions</w:t>
            </w:r>
            <w:commentRangeEnd w:id="227"/>
            <w:r w:rsidRPr="003A2A6C">
              <w:rPr>
                <w:rStyle w:val="CommentReference"/>
                <w:rFonts w:ascii="Times New Roman" w:hAnsi="Times New Roman" w:cs="Times New Roman"/>
              </w:rPr>
              <w:commentReference w:id="227"/>
            </w:r>
            <w:commentRangeEnd w:id="228"/>
            <w:r w:rsidR="000D48AB">
              <w:rPr>
                <w:rStyle w:val="CommentReference"/>
              </w:rPr>
              <w:commentReference w:id="228"/>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229"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230"/>
      <w:r w:rsidRPr="003A2A6C">
        <w:rPr>
          <w:rFonts w:ascii="Times New Roman" w:hAnsi="Times New Roman" w:cs="Times New Roman"/>
          <w:color w:val="auto"/>
        </w:rPr>
        <w:t>Model</w:t>
      </w:r>
      <w:commentRangeEnd w:id="230"/>
      <w:r w:rsidRPr="003A2A6C">
        <w:rPr>
          <w:rStyle w:val="CommentReference"/>
          <w:rFonts w:ascii="Times New Roman" w:hAnsi="Times New Roman" w:cs="Times New Roman"/>
          <w:color w:val="auto"/>
        </w:rPr>
        <w:commentReference w:id="230"/>
      </w:r>
      <w:r w:rsidRPr="003A2A6C">
        <w:rPr>
          <w:rFonts w:ascii="Times New Roman" w:hAnsi="Times New Roman" w:cs="Times New Roman"/>
          <w:color w:val="auto"/>
        </w:rPr>
        <w:t xml:space="preserve"> </w:t>
      </w:r>
      <w:commentRangeStart w:id="231"/>
      <w:r w:rsidRPr="003A2A6C">
        <w:rPr>
          <w:rFonts w:ascii="Times New Roman" w:hAnsi="Times New Roman" w:cs="Times New Roman"/>
          <w:color w:val="auto"/>
        </w:rPr>
        <w:t>Experiments</w:t>
      </w:r>
      <w:commentRangeEnd w:id="231"/>
      <w:r w:rsidRPr="003A2A6C">
        <w:rPr>
          <w:rStyle w:val="CommentReference"/>
          <w:rFonts w:ascii="Times New Roman" w:hAnsi="Times New Roman" w:cs="Times New Roman"/>
          <w:color w:val="auto"/>
        </w:rPr>
        <w:commentReference w:id="231"/>
      </w:r>
      <w:bookmarkEnd w:id="229"/>
    </w:p>
    <w:p w14:paraId="0ED480B1" w14:textId="4868B6AA" w:rsidR="00DB5BA4" w:rsidRPr="00B233A4" w:rsidRDefault="00D17398"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In our </w:t>
      </w:r>
      <w:commentRangeStart w:id="232"/>
      <w:r w:rsidRPr="00B233A4">
        <w:rPr>
          <w:rFonts w:ascii="Times New Roman" w:hAnsi="Times New Roman" w:cs="Times New Roman"/>
        </w:rPr>
        <w:t>model</w:t>
      </w:r>
      <w:r>
        <w:rPr>
          <w:rFonts w:ascii="Times New Roman" w:hAnsi="Times New Roman" w:cs="Times New Roman"/>
        </w:rPr>
        <w:t>ing</w:t>
      </w:r>
      <w:r w:rsidRPr="00B233A4">
        <w:rPr>
          <w:rFonts w:ascii="Times New Roman" w:hAnsi="Times New Roman" w:cs="Times New Roman"/>
        </w:rPr>
        <w:t xml:space="preserve"> </w:t>
      </w:r>
      <w:r>
        <w:rPr>
          <w:rFonts w:ascii="Times New Roman" w:hAnsi="Times New Roman" w:cs="Times New Roman"/>
        </w:rPr>
        <w:t>experiment</w:t>
      </w:r>
      <w:ins w:id="233" w:author="Stuart Jones" w:date="2020-12-17T03:29:00Z">
        <w:r w:rsidR="0071253C">
          <w:rPr>
            <w:rFonts w:ascii="Times New Roman" w:hAnsi="Times New Roman" w:cs="Times New Roman"/>
          </w:rPr>
          <w:t>s</w:t>
        </w:r>
      </w:ins>
      <w:del w:id="234" w:author="Sass, Gregory G" w:date="2020-12-14T13:42:00Z">
        <w:r w:rsidDel="006643D3">
          <w:rPr>
            <w:rFonts w:ascii="Times New Roman" w:hAnsi="Times New Roman" w:cs="Times New Roman"/>
          </w:rPr>
          <w:delText>al</w:delText>
        </w:r>
      </w:del>
      <w:r>
        <w:rPr>
          <w:rFonts w:ascii="Times New Roman" w:hAnsi="Times New Roman" w:cs="Times New Roman"/>
        </w:rPr>
        <w:t>,</w:t>
      </w:r>
      <w:r w:rsidRPr="00B233A4">
        <w:rPr>
          <w:rFonts w:ascii="Times New Roman" w:hAnsi="Times New Roman" w:cs="Times New Roman"/>
        </w:rPr>
        <w:t xml:space="preserve"> species 1 is considered</w:t>
      </w:r>
      <w:r>
        <w:rPr>
          <w:rFonts w:ascii="Times New Roman" w:hAnsi="Times New Roman" w:cs="Times New Roman"/>
        </w:rPr>
        <w:t xml:space="preserve"> a strongly harvest-oriented species</w:t>
      </w:r>
      <w:r w:rsidRPr="00B233A4">
        <w:rPr>
          <w:rFonts w:ascii="Times New Roman" w:hAnsi="Times New Roman" w:cs="Times New Roman"/>
        </w:rPr>
        <w:t xml:space="preserve">. Species 2 represents a less </w:t>
      </w:r>
      <w:r>
        <w:rPr>
          <w:rFonts w:ascii="Times New Roman" w:hAnsi="Times New Roman" w:cs="Times New Roman"/>
        </w:rPr>
        <w:t>harvest-oriented species</w:t>
      </w:r>
      <w:r w:rsidRPr="00B233A4">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Species 1 is </w:t>
      </w:r>
      <w:ins w:id="235" w:author="Sass, Gregory G" w:date="2020-12-14T13:42:00Z">
        <w:r w:rsidR="006643D3">
          <w:rPr>
            <w:rFonts w:ascii="Times New Roman" w:hAnsi="Times New Roman" w:cs="Times New Roman"/>
          </w:rPr>
          <w:t>more</w:t>
        </w:r>
      </w:ins>
      <w:del w:id="236" w:author="Sass, Gregory G" w:date="2020-12-14T13:42:00Z">
        <w:r w:rsidDel="006643D3">
          <w:rPr>
            <w:rFonts w:ascii="Times New Roman" w:hAnsi="Times New Roman" w:cs="Times New Roman"/>
          </w:rPr>
          <w:delText>highly</w:delText>
        </w:r>
      </w:del>
      <w:r>
        <w:rPr>
          <w:rFonts w:ascii="Times New Roman" w:hAnsi="Times New Roman" w:cs="Times New Roman"/>
        </w:rPr>
        <w:t xml:space="preserve"> valued </w:t>
      </w:r>
      <w:ins w:id="237" w:author="Sass, Gregory G" w:date="2020-12-14T13:42:00Z">
        <w:r w:rsidR="006643D3">
          <w:rPr>
            <w:rFonts w:ascii="Times New Roman" w:hAnsi="Times New Roman" w:cs="Times New Roman"/>
          </w:rPr>
          <w:t>than</w:t>
        </w:r>
      </w:ins>
      <w:del w:id="238" w:author="Sass, Gregory G" w:date="2020-12-14T13:42:00Z">
        <w:r w:rsidDel="006643D3">
          <w:rPr>
            <w:rFonts w:ascii="Times New Roman" w:hAnsi="Times New Roman" w:cs="Times New Roman"/>
          </w:rPr>
          <w:delText>over</w:delText>
        </w:r>
      </w:del>
      <w:r>
        <w:rPr>
          <w:rFonts w:ascii="Times New Roman" w:hAnsi="Times New Roman" w:cs="Times New Roman"/>
        </w:rPr>
        <w:t xml:space="preserve"> species 2 by anglers</w:t>
      </w:r>
      <w:ins w:id="239" w:author="Sass, Gregory G" w:date="2020-12-14T13:42:00Z">
        <w:r w:rsidR="006643D3">
          <w:rPr>
            <w:rFonts w:ascii="Times New Roman" w:hAnsi="Times New Roman" w:cs="Times New Roman"/>
          </w:rPr>
          <w:t>.</w:t>
        </w:r>
      </w:ins>
      <w:del w:id="240" w:author="Sass, Gregory G" w:date="2020-12-14T13:42:00Z">
        <w:r w:rsidDel="006643D3">
          <w:rPr>
            <w:rFonts w:ascii="Times New Roman" w:hAnsi="Times New Roman" w:cs="Times New Roman"/>
          </w:rPr>
          <w:delText>,</w:delText>
        </w:r>
      </w:del>
      <w:r>
        <w:rPr>
          <w:rFonts w:ascii="Times New Roman" w:hAnsi="Times New Roman" w:cs="Times New Roman"/>
        </w:rPr>
        <w:t xml:space="preserve"> </w:t>
      </w:r>
      <w:ins w:id="241" w:author="Sass, Gregory G" w:date="2020-12-14T13:42:00Z">
        <w:r w:rsidR="006643D3">
          <w:rPr>
            <w:rFonts w:ascii="Times New Roman" w:hAnsi="Times New Roman" w:cs="Times New Roman"/>
          </w:rPr>
          <w:t>B</w:t>
        </w:r>
      </w:ins>
      <w:del w:id="242" w:author="Sass, Gregory G" w:date="2020-12-14T13:42:00Z">
        <w:r w:rsidDel="006643D3">
          <w:rPr>
            <w:rFonts w:ascii="Times New Roman" w:hAnsi="Times New Roman" w:cs="Times New Roman"/>
          </w:rPr>
          <w:delText>b</w:delText>
        </w:r>
      </w:del>
      <w:r>
        <w:rPr>
          <w:rFonts w:ascii="Times New Roman" w:hAnsi="Times New Roman" w:cs="Times New Roman"/>
        </w:rPr>
        <w:t xml:space="preserve">ecause of this, the management goal </w:t>
      </w:r>
      <w:commentRangeEnd w:id="232"/>
      <w:r w:rsidR="0071253C">
        <w:rPr>
          <w:rStyle w:val="CommentReference"/>
        </w:rPr>
        <w:commentReference w:id="232"/>
      </w:r>
      <w:ins w:id="243" w:author="Sass, Gregory G" w:date="2020-12-14T13:42:00Z">
        <w:r w:rsidR="006643D3">
          <w:rPr>
            <w:rFonts w:ascii="Times New Roman" w:hAnsi="Times New Roman" w:cs="Times New Roman"/>
          </w:rPr>
          <w:t xml:space="preserve">is </w:t>
        </w:r>
      </w:ins>
      <w:del w:id="244" w:author="Sass, Gregory G" w:date="2020-12-14T13:42:00Z">
        <w:r w:rsidDel="006643D3">
          <w:rPr>
            <w:rFonts w:ascii="Times New Roman" w:hAnsi="Times New Roman" w:cs="Times New Roman"/>
          </w:rPr>
          <w:delText xml:space="preserve">here </w:delText>
        </w:r>
      </w:del>
      <w:r>
        <w:rPr>
          <w:rFonts w:ascii="Times New Roman" w:hAnsi="Times New Roman" w:cs="Times New Roman"/>
        </w:rPr>
        <w:t xml:space="preserve">to promote dominance of species 1 over species 2. We focused on four different model experiments that reflect scenarios that are likely commonly encountered by </w:t>
      </w:r>
      <w:commentRangeStart w:id="245"/>
      <w:r>
        <w:rPr>
          <w:rFonts w:ascii="Times New Roman" w:hAnsi="Times New Roman" w:cs="Times New Roman"/>
        </w:rPr>
        <w:t xml:space="preserve">fisheries managers. First, we sought to understand how the fishery in this model functioned over a range of harvest levels (both species 1 and 2). The aim of this simulation was to understand species dynamics and the stable states that are </w:t>
      </w:r>
      <w:commentRangeEnd w:id="245"/>
      <w:r w:rsidR="0071253C">
        <w:rPr>
          <w:rStyle w:val="CommentReference"/>
        </w:rPr>
        <w:commentReference w:id="245"/>
      </w:r>
      <w:r>
        <w:rPr>
          <w:rFonts w:ascii="Times New Roman" w:hAnsi="Times New Roman" w:cs="Times New Roman"/>
        </w:rPr>
        <w:t xml:space="preserve">present in our simulated fishery system. Second, we </w:t>
      </w:r>
      <w:commentRangeStart w:id="246"/>
      <w:r>
        <w:rPr>
          <w:rFonts w:ascii="Times New Roman" w:hAnsi="Times New Roman" w:cs="Times New Roman"/>
        </w:rPr>
        <w:t xml:space="preserve">sought to compare the </w:t>
      </w:r>
      <w:ins w:id="247" w:author="Sass, Gregory G" w:date="2020-12-14T13:44:00Z">
        <w:r w:rsidR="006643D3">
          <w:rPr>
            <w:rFonts w:ascii="Times New Roman" w:hAnsi="Times New Roman" w:cs="Times New Roman"/>
          </w:rPr>
          <w:t>influence</w:t>
        </w:r>
      </w:ins>
      <w:del w:id="248" w:author="Sass, Gregory G" w:date="2020-12-14T13:44:00Z">
        <w:r w:rsidDel="006643D3">
          <w:rPr>
            <w:rFonts w:ascii="Times New Roman" w:hAnsi="Times New Roman" w:cs="Times New Roman"/>
          </w:rPr>
          <w:delText>impact</w:delText>
        </w:r>
      </w:del>
      <w:r>
        <w:rPr>
          <w:rFonts w:ascii="Times New Roman" w:hAnsi="Times New Roman" w:cs="Times New Roman"/>
        </w:rPr>
        <w:t xml:space="preserve">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commentRangeEnd w:id="246"/>
      <w:r w:rsidR="0071253C">
        <w:rPr>
          <w:rStyle w:val="CommentReference"/>
        </w:rPr>
        <w:commentReference w:id="246"/>
      </w:r>
      <w:r>
        <w:rPr>
          <w:rFonts w:ascii="Times New Roman" w:hAnsi="Times New Roman" w:cs="Times New Roman"/>
        </w:rPr>
        <w:t xml:space="preserve">(species 1 and 2), and the resultant </w:t>
      </w:r>
      <w:ins w:id="249" w:author="Sass, Gregory G" w:date="2020-12-14T13:44:00Z">
        <w:r w:rsidR="006643D3">
          <w:rPr>
            <w:rFonts w:ascii="Times New Roman" w:hAnsi="Times New Roman" w:cs="Times New Roman"/>
          </w:rPr>
          <w:t>influence</w:t>
        </w:r>
      </w:ins>
      <w:del w:id="250" w:author="Sass, Gregory G" w:date="2020-12-14T13:44:00Z">
        <w:r w:rsidDel="006643D3">
          <w:rPr>
            <w:rFonts w:ascii="Times New Roman" w:hAnsi="Times New Roman" w:cs="Times New Roman"/>
          </w:rPr>
          <w:delText>impact</w:delText>
        </w:r>
      </w:del>
      <w:r>
        <w:rPr>
          <w:rFonts w:ascii="Times New Roman" w:hAnsi="Times New Roman" w:cs="Times New Roman"/>
        </w:rPr>
        <w:t xml:space="preserve"> on species dynamics, with a particular interest on managing the system for dominance of species 1. Our third model experiment focused on the interactive effects of management on both species in the system. Here, we sought </w:t>
      </w:r>
      <w:commentRangeStart w:id="251"/>
      <w:r>
        <w:rPr>
          <w:rFonts w:ascii="Times New Roman" w:hAnsi="Times New Roman" w:cs="Times New Roman"/>
        </w:rPr>
        <w:t xml:space="preserve">to understand the </w:t>
      </w:r>
      <w:ins w:id="252" w:author="Sass, Gregory G" w:date="2020-12-14T13:45:00Z">
        <w:r w:rsidR="006643D3">
          <w:rPr>
            <w:rFonts w:ascii="Times New Roman" w:hAnsi="Times New Roman" w:cs="Times New Roman"/>
          </w:rPr>
          <w:t>influence</w:t>
        </w:r>
      </w:ins>
      <w:del w:id="253" w:author="Sass, Gregory G" w:date="2020-12-14T13:45:00Z">
        <w:r w:rsidDel="006643D3">
          <w:rPr>
            <w:rFonts w:ascii="Times New Roman" w:hAnsi="Times New Roman" w:cs="Times New Roman"/>
          </w:rPr>
          <w:delText>impact</w:delText>
        </w:r>
      </w:del>
      <w:r>
        <w:rPr>
          <w:rFonts w:ascii="Times New Roman" w:hAnsi="Times New Roman" w:cs="Times New Roman"/>
        </w:rPr>
        <w:t xml:space="preserve"> of different management levers for different species, and the resultant outcomes in </w:t>
      </w:r>
      <w:commentRangeEnd w:id="251"/>
      <w:r w:rsidR="0071253C">
        <w:rPr>
          <w:rStyle w:val="CommentReference"/>
        </w:rPr>
        <w:commentReference w:id="251"/>
      </w:r>
      <w:r>
        <w:rPr>
          <w:rFonts w:ascii="Times New Roman" w:hAnsi="Times New Roman" w:cs="Times New Roman"/>
        </w:rPr>
        <w:t xml:space="preserve">terms of dominant species. Finally, we explored the </w:t>
      </w:r>
      <w:ins w:id="254" w:author="Sass, Gregory G" w:date="2020-12-14T13:45:00Z">
        <w:r w:rsidR="006643D3">
          <w:rPr>
            <w:rFonts w:ascii="Times New Roman" w:hAnsi="Times New Roman" w:cs="Times New Roman"/>
          </w:rPr>
          <w:t>influences</w:t>
        </w:r>
      </w:ins>
      <w:del w:id="255" w:author="Sass, Gregory G" w:date="2020-12-14T13:45:00Z">
        <w:r w:rsidDel="006643D3">
          <w:rPr>
            <w:rFonts w:ascii="Times New Roman" w:hAnsi="Times New Roman" w:cs="Times New Roman"/>
          </w:rPr>
          <w:delText>impacts</w:delText>
        </w:r>
      </w:del>
      <w:r>
        <w:rPr>
          <w:rFonts w:ascii="Times New Roman" w:hAnsi="Times New Roman" w:cs="Times New Roman"/>
        </w:rPr>
        <w:t xml:space="preserve"> of </w:t>
      </w:r>
      <w:commentRangeStart w:id="256"/>
      <w:r>
        <w:rPr>
          <w:rFonts w:ascii="Times New Roman" w:hAnsi="Times New Roman" w:cs="Times New Roman"/>
        </w:rPr>
        <w:t xml:space="preserve">slow changes in habitat availability and the resultant </w:t>
      </w:r>
      <w:ins w:id="257" w:author="Sass, Gregory G" w:date="2020-12-14T13:45:00Z">
        <w:r w:rsidR="006643D3">
          <w:rPr>
            <w:rFonts w:ascii="Times New Roman" w:hAnsi="Times New Roman" w:cs="Times New Roman"/>
          </w:rPr>
          <w:t>influences</w:t>
        </w:r>
      </w:ins>
      <w:del w:id="258" w:author="Sass, Gregory G" w:date="2020-12-14T13:45:00Z">
        <w:r w:rsidDel="006643D3">
          <w:rPr>
            <w:rFonts w:ascii="Times New Roman" w:hAnsi="Times New Roman" w:cs="Times New Roman"/>
          </w:rPr>
          <w:delText>impacts</w:delText>
        </w:r>
      </w:del>
      <w:r>
        <w:rPr>
          <w:rFonts w:ascii="Times New Roman" w:hAnsi="Times New Roman" w:cs="Times New Roman"/>
        </w:rPr>
        <w:t xml:space="preserve"> on stable states. Within this model experiment, we sought </w:t>
      </w:r>
      <w:commentRangeEnd w:id="256"/>
      <w:r w:rsidR="0071253C">
        <w:rPr>
          <w:rStyle w:val="CommentReference"/>
        </w:rPr>
        <w:commentReference w:id="256"/>
      </w:r>
      <w:r>
        <w:rPr>
          <w:rFonts w:ascii="Times New Roman" w:hAnsi="Times New Roman" w:cs="Times New Roman"/>
        </w:rPr>
        <w:t xml:space="preserve">to understand how management action can prevent </w:t>
      </w:r>
      <w:r>
        <w:rPr>
          <w:rFonts w:ascii="Times New Roman" w:hAnsi="Times New Roman" w:cs="Times New Roman"/>
        </w:rPr>
        <w:lastRenderedPageBreak/>
        <w:t xml:space="preserve">changes in stable states caused by changes in habitat availability.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parameters, mortality, survival, and fecundity </w:t>
      </w:r>
      <w:ins w:id="259" w:author="Sass, Gregory G" w:date="2020-12-14T13:46:00Z">
        <w:r w:rsidR="00933894">
          <w:rPr>
            <w:rFonts w:ascii="Times New Roman" w:hAnsi="Times New Roman" w:cs="Times New Roman"/>
          </w:rPr>
          <w:t>were</w:t>
        </w:r>
      </w:ins>
      <w:del w:id="260" w:author="Sass, Gregory G" w:date="2020-12-14T13:46:00Z">
        <w:r w:rsidRPr="00B233A4" w:rsidDel="00933894">
          <w:rPr>
            <w:rFonts w:ascii="Times New Roman" w:hAnsi="Times New Roman" w:cs="Times New Roman"/>
          </w:rPr>
          <w:delText>are all</w:delText>
        </w:r>
      </w:del>
      <w:r w:rsidRPr="00B233A4">
        <w:rPr>
          <w:rFonts w:ascii="Times New Roman" w:hAnsi="Times New Roman" w:cs="Times New Roman"/>
        </w:rPr>
        <w:t xml:space="preserve">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RStudio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61" w:name="results"/>
      <w:commentRangeStart w:id="262"/>
      <w:commentRangeStart w:id="263"/>
      <w:r w:rsidRPr="00B233A4">
        <w:rPr>
          <w:rFonts w:ascii="Times New Roman" w:hAnsi="Times New Roman" w:cs="Times New Roman"/>
          <w:color w:val="auto"/>
        </w:rPr>
        <w:t>Results</w:t>
      </w:r>
      <w:bookmarkEnd w:id="261"/>
      <w:commentRangeEnd w:id="262"/>
      <w:r w:rsidR="006471FF">
        <w:rPr>
          <w:rStyle w:val="CommentReference"/>
          <w:rFonts w:asciiTheme="minorHAnsi" w:eastAsiaTheme="minorHAnsi" w:hAnsiTheme="minorHAnsi" w:cstheme="minorBidi"/>
          <w:b w:val="0"/>
          <w:bCs w:val="0"/>
          <w:color w:val="auto"/>
        </w:rPr>
        <w:commentReference w:id="262"/>
      </w:r>
      <w:commentRangeEnd w:id="263"/>
      <w:r w:rsidR="0071253C">
        <w:rPr>
          <w:rStyle w:val="CommentReference"/>
          <w:rFonts w:asciiTheme="minorHAnsi" w:eastAsiaTheme="minorHAnsi" w:hAnsiTheme="minorHAnsi" w:cstheme="minorBidi"/>
          <w:b w:val="0"/>
          <w:bCs w:val="0"/>
          <w:color w:val="auto"/>
        </w:rPr>
        <w:commentReference w:id="263"/>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commentRangeStart w:id="264"/>
      <w:r>
        <w:rPr>
          <w:rFonts w:ascii="Times New Roman" w:hAnsi="Times New Roman" w:cs="Times New Roman"/>
        </w:rPr>
        <w:t>The</w:t>
      </w:r>
      <w:commentRangeEnd w:id="264"/>
      <w:r w:rsidR="00DB38DA">
        <w:rPr>
          <w:rStyle w:val="CommentReference"/>
        </w:rPr>
        <w:commentReference w:id="264"/>
      </w:r>
      <w:r>
        <w:rPr>
          <w:rFonts w:ascii="Times New Roman" w:hAnsi="Times New Roman" w:cs="Times New Roman"/>
        </w:rPr>
        <w:t xml:space="preserve"> </w:t>
      </w:r>
      <w:commentRangeStart w:id="265"/>
      <w:r>
        <w:rPr>
          <w:rFonts w:ascii="Times New Roman" w:hAnsi="Times New Roman" w:cs="Times New Roman"/>
        </w:rPr>
        <w:t>model</w:t>
      </w:r>
      <w:commentRangeEnd w:id="265"/>
      <w:r>
        <w:rPr>
          <w:rStyle w:val="CommentReference"/>
        </w:rPr>
        <w:commentReference w:id="265"/>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266"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267"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268"/>
      <w:r w:rsidR="00E05CA0" w:rsidRPr="00B233A4">
        <w:rPr>
          <w:rFonts w:ascii="Times New Roman" w:hAnsi="Times New Roman" w:cs="Times New Roman"/>
        </w:rPr>
        <w:t>of</w:t>
      </w:r>
      <w:ins w:id="269" w:author="Sass, Gregory G"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270"/>
      <w:commentRangeStart w:id="271"/>
      <w:del w:id="272" w:author="Sass, Gregory G" w:date="2020-12-14T13:49:00Z">
        <w:r w:rsidR="00E05CA0" w:rsidRPr="00B233A4" w:rsidDel="008F5048">
          <w:rPr>
            <w:rFonts w:ascii="Times New Roman" w:hAnsi="Times New Roman" w:cs="Times New Roman"/>
          </w:rPr>
          <w:delText>4</w:delText>
        </w:r>
        <w:commentRangeEnd w:id="270"/>
        <w:r w:rsidR="002A36AE" w:rsidDel="008F5048">
          <w:rPr>
            <w:rStyle w:val="CommentReference"/>
          </w:rPr>
          <w:commentReference w:id="270"/>
        </w:r>
        <w:commentRangeEnd w:id="271"/>
        <w:r w:rsidR="00235FC1" w:rsidDel="008F5048">
          <w:rPr>
            <w:rStyle w:val="CommentReference"/>
          </w:rPr>
          <w:commentReference w:id="271"/>
        </w:r>
        <w:r w:rsidR="00E05CA0" w:rsidRPr="00B233A4" w:rsidDel="008F5048">
          <w:rPr>
            <w:rFonts w:ascii="Times New Roman" w:hAnsi="Times New Roman" w:cs="Times New Roman"/>
          </w:rPr>
          <w:delText xml:space="preserve"> </w:delText>
        </w:r>
      </w:del>
      <w:ins w:id="273" w:author="Sass, Gregory G"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268"/>
      <w:r w:rsidR="008F5048">
        <w:rPr>
          <w:rStyle w:val="CommentReference"/>
        </w:rPr>
        <w:commentReference w:id="268"/>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commentRangeStart w:id="274"/>
      <w:r w:rsidRPr="00B233A4">
        <w:rPr>
          <w:rFonts w:ascii="Times New Roman" w:hAnsi="Times New Roman" w:cs="Times New Roman"/>
        </w:rPr>
        <w:t xml:space="preserve">Managing both </w:t>
      </w:r>
      <w:commentRangeEnd w:id="274"/>
      <w:r w:rsidR="00DB38DA">
        <w:rPr>
          <w:rStyle w:val="CommentReference"/>
        </w:rPr>
        <w:commentReference w:id="274"/>
      </w:r>
      <w:r w:rsidRPr="00B233A4">
        <w:rPr>
          <w:rFonts w:ascii="Times New Roman" w:hAnsi="Times New Roman" w:cs="Times New Roman"/>
        </w:rPr>
        <w:t>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275"/>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w:t>
      </w:r>
      <w:commentRangeEnd w:id="275"/>
      <w:r w:rsidR="008F5048">
        <w:rPr>
          <w:rStyle w:val="CommentReference"/>
        </w:rPr>
        <w:commentReference w:id="275"/>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276" w:author="Sass, Gregory G" w:date="2020-12-14T13:51:00Z">
        <w:r w:rsidR="008F5048">
          <w:rPr>
            <w:rFonts w:ascii="Times New Roman" w:hAnsi="Times New Roman" w:cs="Times New Roman"/>
          </w:rPr>
          <w:t>d</w:t>
        </w:r>
      </w:ins>
      <w:del w:id="277" w:author="Sass, Gregory G"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w:t>
      </w:r>
      <w:r w:rsidRPr="00B233A4">
        <w:rPr>
          <w:rFonts w:ascii="Times New Roman" w:hAnsi="Times New Roman" w:cs="Times New Roman"/>
        </w:rPr>
        <w:lastRenderedPageBreak/>
        <w:t>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278"/>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278"/>
      <w:r w:rsidR="008F5048">
        <w:rPr>
          <w:rStyle w:val="CommentReference"/>
        </w:rPr>
        <w:commentReference w:id="278"/>
      </w:r>
      <w:r w:rsidRPr="00B233A4">
        <w:rPr>
          <w:rFonts w:ascii="Times New Roman" w:hAnsi="Times New Roman" w:cs="Times New Roman"/>
        </w:rPr>
        <w:t xml:space="preserve"> </w:t>
      </w:r>
      <w:commentRangeStart w:id="279"/>
      <w:r w:rsidR="003B3D13">
        <w:rPr>
          <w:rFonts w:ascii="Times New Roman" w:hAnsi="Times New Roman" w:cs="Times New Roman"/>
        </w:rPr>
        <w:t>These analyses were also conducted in a model scenario where the undesirable species (species 2) was initially dominan</w:t>
      </w:r>
      <w:ins w:id="280" w:author="Sass, Gregory G" w:date="2020-12-14T13:56:00Z">
        <w:r w:rsidR="00A21444">
          <w:rPr>
            <w:rFonts w:ascii="Times New Roman" w:hAnsi="Times New Roman" w:cs="Times New Roman"/>
          </w:rPr>
          <w:t>t</w:t>
        </w:r>
      </w:ins>
      <w:del w:id="281" w:author="Sass, Gregory G"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282" w:author="Sass, Gregory G"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279"/>
      <w:r w:rsidR="003B3D13">
        <w:rPr>
          <w:rStyle w:val="CommentReference"/>
        </w:rPr>
        <w:commentReference w:id="279"/>
      </w:r>
      <w:r w:rsidR="003B3D13">
        <w:rPr>
          <w:rFonts w:ascii="Times New Roman" w:hAnsi="Times New Roman" w:cs="Times New Roman"/>
        </w:rPr>
        <w:t xml:space="preserve"> T</w:t>
      </w:r>
      <w:r w:rsidR="00312680">
        <w:rPr>
          <w:rFonts w:ascii="Times New Roman" w:hAnsi="Times New Roman" w:cs="Times New Roman"/>
        </w:rPr>
        <w:t>he dynamics in that scenario mirror those presented here, but because of the initial dominance of species 2, the magnitude of management action (stocking or harvest) needed to flip to system towards species 1 is higher in order to overcome the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3">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283"/>
      <w:commentRangeStart w:id="284"/>
      <w:r w:rsidRPr="00B233A4">
        <w:rPr>
          <w:rFonts w:ascii="Times New Roman" w:hAnsi="Times New Roman" w:cs="Times New Roman"/>
        </w:rPr>
        <w:t>Figure 2.</w:t>
      </w:r>
      <w:commentRangeEnd w:id="283"/>
      <w:r w:rsidR="00DF3188">
        <w:rPr>
          <w:rStyle w:val="CommentReference"/>
          <w:i w:val="0"/>
        </w:rPr>
        <w:commentReference w:id="283"/>
      </w:r>
      <w:commentRangeEnd w:id="284"/>
      <w:r w:rsidR="00083D9F">
        <w:rPr>
          <w:rStyle w:val="CommentReference"/>
          <w:i w:val="0"/>
        </w:rPr>
        <w:commentReference w:id="284"/>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w:t>
      </w:r>
      <w:r>
        <w:rPr>
          <w:rFonts w:ascii="Times New Roman" w:hAnsi="Times New Roman" w:cs="Times New Roman"/>
        </w:rPr>
        <w:lastRenderedPageBreak/>
        <w:t xml:space="preserve">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285" w:author="Sass, Gregory G" w:date="2020-12-14T13:58:00Z">
        <w:r w:rsidR="00A21444">
          <w:rPr>
            <w:rFonts w:ascii="Times New Roman" w:hAnsi="Times New Roman" w:cs="Times New Roman"/>
          </w:rPr>
          <w:t>desired</w:t>
        </w:r>
      </w:ins>
      <w:del w:id="286" w:author="Sass, Gregory G"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287"/>
      <w:r w:rsidRPr="00B233A4">
        <w:rPr>
          <w:rFonts w:ascii="Times New Roman" w:hAnsi="Times New Roman" w:cs="Times New Roman"/>
        </w:rPr>
        <w:t>Figure 3.</w:t>
      </w:r>
      <w:commentRangeEnd w:id="287"/>
      <w:r w:rsidR="00F04161">
        <w:rPr>
          <w:rStyle w:val="CommentReference"/>
          <w:i w:val="0"/>
        </w:rPr>
        <w:commentReference w:id="287"/>
      </w:r>
      <w:r w:rsidRPr="00B233A4">
        <w:rPr>
          <w:rFonts w:ascii="Times New Roman" w:hAnsi="Times New Roman" w:cs="Times New Roman"/>
        </w:rPr>
        <w:t xml:space="preserve"> </w:t>
      </w:r>
      <w:commentRangeStart w:id="288"/>
      <w:r w:rsidR="00E05CA0" w:rsidRPr="00B233A4">
        <w:rPr>
          <w:rFonts w:ascii="Times New Roman" w:hAnsi="Times New Roman" w:cs="Times New Roman"/>
        </w:rPr>
        <w:t>Here</w:t>
      </w:r>
      <w:commentRangeEnd w:id="288"/>
      <w:r w:rsidR="00DB38DA">
        <w:rPr>
          <w:rStyle w:val="CommentReference"/>
          <w:i w:val="0"/>
        </w:rPr>
        <w:commentReference w:id="288"/>
      </w:r>
      <w:r w:rsidR="00E05CA0" w:rsidRPr="00B233A4">
        <w:rPr>
          <w:rFonts w:ascii="Times New Roman" w:hAnsi="Times New Roman" w:cs="Times New Roman"/>
        </w:rPr>
        <w:t xml:space="preserv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289"/>
      <w:r w:rsidR="00E05CA0" w:rsidRPr="00B233A4">
        <w:rPr>
          <w:rFonts w:ascii="Times New Roman" w:hAnsi="Times New Roman" w:cs="Times New Roman"/>
        </w:rPr>
        <w:t xml:space="preserve">Management action here was limited to what might be feasible given time and budget constraints for most </w:t>
      </w:r>
      <w:commentRangeStart w:id="290"/>
      <w:r w:rsidR="00E05CA0" w:rsidRPr="00B233A4">
        <w:rPr>
          <w:rFonts w:ascii="Times New Roman" w:hAnsi="Times New Roman" w:cs="Times New Roman"/>
        </w:rPr>
        <w:t>managers</w:t>
      </w:r>
      <w:commentRangeEnd w:id="289"/>
      <w:r w:rsidR="009C0A6B" w:rsidRPr="00B233A4">
        <w:rPr>
          <w:rStyle w:val="CommentReference"/>
          <w:rFonts w:ascii="Times New Roman" w:hAnsi="Times New Roman" w:cs="Times New Roman"/>
        </w:rPr>
        <w:commentReference w:id="289"/>
      </w:r>
      <w:commentRangeEnd w:id="290"/>
      <w:r w:rsidR="007C4C65">
        <w:rPr>
          <w:rStyle w:val="CommentReference"/>
        </w:rPr>
        <w:commentReference w:id="290"/>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291"/>
      <w:r w:rsidRPr="00B233A4">
        <w:rPr>
          <w:rFonts w:ascii="Times New Roman" w:hAnsi="Times New Roman" w:cs="Times New Roman"/>
        </w:rPr>
        <w:t>D</w:t>
      </w:r>
      <w:commentRangeEnd w:id="291"/>
      <w:r w:rsidR="002B1FE8">
        <w:rPr>
          <w:rStyle w:val="CommentReference"/>
          <w:i w:val="0"/>
        </w:rPr>
        <w:commentReference w:id="291"/>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292"/>
      <w:commentRangeStart w:id="293"/>
      <w:r>
        <w:rPr>
          <w:rFonts w:ascii="Times New Roman" w:hAnsi="Times New Roman" w:cs="Times New Roman"/>
          <w:color w:val="auto"/>
        </w:rPr>
        <w:t>Discussion</w:t>
      </w:r>
      <w:commentRangeEnd w:id="292"/>
      <w:r w:rsidR="006471FF">
        <w:rPr>
          <w:rStyle w:val="CommentReference"/>
          <w:rFonts w:asciiTheme="minorHAnsi" w:eastAsiaTheme="minorHAnsi" w:hAnsiTheme="minorHAnsi" w:cstheme="minorBidi"/>
          <w:b w:val="0"/>
          <w:bCs w:val="0"/>
          <w:color w:val="auto"/>
        </w:rPr>
        <w:commentReference w:id="292"/>
      </w:r>
      <w:commentRangeEnd w:id="293"/>
      <w:r w:rsidR="007009A3">
        <w:rPr>
          <w:rStyle w:val="CommentReference"/>
          <w:rFonts w:asciiTheme="minorHAnsi" w:eastAsiaTheme="minorHAnsi" w:hAnsiTheme="minorHAnsi" w:cstheme="minorBidi"/>
          <w:b w:val="0"/>
          <w:bCs w:val="0"/>
          <w:color w:val="auto"/>
        </w:rPr>
        <w:commentReference w:id="293"/>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294" w:author="Chelsey Nieman" w:date="2020-12-09T10:21:00Z"/>
          <w:rFonts w:ascii="Times New Roman" w:hAnsi="Times New Roman" w:cs="Times New Roman"/>
          <w:i w:val="0"/>
        </w:rPr>
      </w:pPr>
      <w:ins w:id="295" w:author="Chelsey Nieman" w:date="2020-12-09T10:21:00Z">
        <w:r>
          <w:rPr>
            <w:rFonts w:ascii="Times New Roman" w:hAnsi="Times New Roman" w:cs="Times New Roman"/>
            <w:i w:val="0"/>
          </w:rPr>
          <w:tab/>
        </w:r>
      </w:ins>
      <w:del w:id="296" w:author="Chelsey Nieman" w:date="2020-12-09T10:21:00Z">
        <w:r w:rsidR="00032EE2" w:rsidDel="00685952">
          <w:rPr>
            <w:rFonts w:ascii="Times New Roman" w:hAnsi="Times New Roman" w:cs="Times New Roman"/>
            <w:i w:val="0"/>
          </w:rPr>
          <w:delText>More detailed outline of Discussion – 12.2.2020</w:delText>
        </w:r>
      </w:del>
    </w:p>
    <w:p w14:paraId="695CCD56" w14:textId="4203BAE9" w:rsidR="00032EE2" w:rsidRDefault="00032EE2">
      <w:pPr>
        <w:pStyle w:val="ImageCaption"/>
        <w:widowControl w:val="0"/>
        <w:suppressLineNumbers/>
        <w:rPr>
          <w:ins w:id="297" w:author="Chelsey Nieman" w:date="2020-12-09T09:56:00Z"/>
          <w:rFonts w:ascii="Times New Roman" w:hAnsi="Times New Roman" w:cs="Times New Roman"/>
          <w:i w:val="0"/>
        </w:rPr>
        <w:pPrChange w:id="298" w:author="Chelsey Nieman" w:date="2020-12-09T10:21:00Z">
          <w:pPr>
            <w:pStyle w:val="ImageCaption"/>
            <w:widowControl w:val="0"/>
            <w:numPr>
              <w:numId w:val="5"/>
            </w:numPr>
            <w:suppressLineNumbers/>
            <w:ind w:left="720" w:hanging="360"/>
          </w:pPr>
        </w:pPrChange>
      </w:pPr>
      <w:commentRangeStart w:id="299"/>
      <w:commentRangeStart w:id="300"/>
      <w:r>
        <w:rPr>
          <w:rFonts w:ascii="Times New Roman" w:hAnsi="Times New Roman" w:cs="Times New Roman"/>
          <w:i w:val="0"/>
        </w:rPr>
        <w:t>Sudden</w:t>
      </w:r>
      <w:commentRangeEnd w:id="299"/>
      <w:r w:rsidR="00685952">
        <w:rPr>
          <w:rStyle w:val="CommentReference"/>
          <w:i w:val="0"/>
        </w:rPr>
        <w:commentReference w:id="299"/>
      </w:r>
      <w:commentRangeEnd w:id="300"/>
      <w:r w:rsidR="00DB38DA">
        <w:rPr>
          <w:rStyle w:val="CommentReference"/>
          <w:i w:val="0"/>
        </w:rPr>
        <w:commentReference w:id="300"/>
      </w:r>
      <w:r>
        <w:rPr>
          <w:rFonts w:ascii="Times New Roman" w:hAnsi="Times New Roman" w:cs="Times New Roman"/>
          <w:i w:val="0"/>
        </w:rPr>
        <w:t>, unexpected regime shifts represent a growing threat to aquatic systems as human</w:t>
      </w:r>
      <w:ins w:id="301" w:author="Sass, Gregory G" w:date="2020-12-14T14:02:00Z">
        <w:r w:rsidR="00A21444">
          <w:rPr>
            <w:rFonts w:ascii="Times New Roman" w:hAnsi="Times New Roman" w:cs="Times New Roman"/>
            <w:i w:val="0"/>
          </w:rPr>
          <w:t xml:space="preserve"> influences</w:t>
        </w:r>
      </w:ins>
      <w:del w:id="302"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Our relatively simple model of a multi</w:t>
      </w:r>
      <w:ins w:id="303" w:author="Sass, Gregory G" w:date="2020-12-14T14:02:00Z">
        <w:r w:rsidR="00A21444">
          <w:rPr>
            <w:rFonts w:ascii="Times New Roman" w:hAnsi="Times New Roman" w:cs="Times New Roman"/>
            <w:i w:val="0"/>
          </w:rPr>
          <w:t>-</w:t>
        </w:r>
      </w:ins>
      <w:r>
        <w:rPr>
          <w:rFonts w:ascii="Times New Roman" w:hAnsi="Times New Roman" w:cs="Times New Roman"/>
          <w:i w:val="0"/>
        </w:rPr>
        <w:t xml:space="preserve">species recreational fishery </w:t>
      </w:r>
      <w:proofErr w:type="gramStart"/>
      <w:r>
        <w:rPr>
          <w:rFonts w:ascii="Times New Roman" w:hAnsi="Times New Roman" w:cs="Times New Roman"/>
          <w:i w:val="0"/>
        </w:rPr>
        <w:t>de</w:t>
      </w:r>
      <w:ins w:id="304" w:author="Stuart Jones" w:date="2020-12-17T12:33:00Z">
        <w:r w:rsidR="00DB38DA">
          <w:rPr>
            <w:rFonts w:ascii="Times New Roman" w:hAnsi="Times New Roman" w:cs="Times New Roman"/>
            <w:i w:val="0"/>
          </w:rPr>
          <w:t>monstrate</w:t>
        </w:r>
      </w:ins>
      <w:proofErr w:type="gramEnd"/>
      <w:del w:id="305"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 where a single species management approach is infeasible or unable to reach those outcomes.</w:t>
      </w:r>
      <w:ins w:id="306" w:author="Chelsey Nieman" w:date="2020-12-09T10:22:00Z">
        <w:r w:rsidR="00685952">
          <w:rPr>
            <w:rFonts w:ascii="Times New Roman" w:hAnsi="Times New Roman" w:cs="Times New Roman"/>
            <w:i w:val="0"/>
          </w:rPr>
          <w:t xml:space="preserve"> Here</w:t>
        </w:r>
        <w:commentRangeStart w:id="307"/>
        <w:r w:rsidR="00685952">
          <w:rPr>
            <w:rFonts w:ascii="Times New Roman" w:hAnsi="Times New Roman" w:cs="Times New Roman"/>
            <w:i w:val="0"/>
          </w:rPr>
          <w:t xml:space="preserve">, we have illustrated how species interactions can result in non-linearity in a fisheries system, </w:t>
        </w:r>
      </w:ins>
      <w:ins w:id="308" w:author="Chelsey Nieman" w:date="2020-12-09T10:23:00Z">
        <w:r w:rsidR="00685952">
          <w:rPr>
            <w:rFonts w:ascii="Times New Roman" w:hAnsi="Times New Roman" w:cs="Times New Roman"/>
            <w:i w:val="0"/>
          </w:rPr>
          <w:t xml:space="preserve">which can ultimately result in transition </w:t>
        </w:r>
        <w:del w:id="309" w:author="Colin Dassow" w:date="2020-12-09T15:46:00Z">
          <w:r w:rsidR="00685952" w:rsidDel="00F551BB">
            <w:rPr>
              <w:rFonts w:ascii="Times New Roman" w:hAnsi="Times New Roman" w:cs="Times New Roman"/>
              <w:i w:val="0"/>
            </w:rPr>
            <w:delText>to</w:delText>
          </w:r>
        </w:del>
      </w:ins>
      <w:ins w:id="310" w:author="Colin Dassow" w:date="2020-12-09T15:46:00Z">
        <w:r w:rsidR="00F551BB">
          <w:rPr>
            <w:rFonts w:ascii="Times New Roman" w:hAnsi="Times New Roman" w:cs="Times New Roman"/>
            <w:i w:val="0"/>
          </w:rPr>
          <w:t>between</w:t>
        </w:r>
      </w:ins>
      <w:ins w:id="311" w:author="Chelsey Nieman" w:date="2020-12-09T10:23:00Z">
        <w:r w:rsidR="00685952">
          <w:rPr>
            <w:rFonts w:ascii="Times New Roman" w:hAnsi="Times New Roman" w:cs="Times New Roman"/>
            <w:i w:val="0"/>
          </w:rPr>
          <w:t xml:space="preserve"> alternative stable states. We further demonstrate how management interventions can be </w:t>
        </w:r>
      </w:ins>
      <w:ins w:id="312" w:author="Chelsey Nieman" w:date="2020-12-09T10:24:00Z">
        <w:r w:rsidR="00685952">
          <w:rPr>
            <w:rFonts w:ascii="Times New Roman" w:hAnsi="Times New Roman" w:cs="Times New Roman"/>
            <w:i w:val="0"/>
          </w:rPr>
          <w:t>used to maintain stable states of a system through careful consideration of</w:t>
        </w:r>
        <w:del w:id="313" w:author="Sass, Gregory G" w:date="2020-12-14T14:03:00Z">
          <w:r w:rsidR="00685952" w:rsidDel="00A21444">
            <w:rPr>
              <w:rFonts w:ascii="Times New Roman" w:hAnsi="Times New Roman" w:cs="Times New Roman"/>
              <w:i w:val="0"/>
            </w:rPr>
            <w:delText xml:space="preserve"> both</w:delText>
          </w:r>
        </w:del>
        <w:r w:rsidR="00685952">
          <w:rPr>
            <w:rFonts w:ascii="Times New Roman" w:hAnsi="Times New Roman" w:cs="Times New Roman"/>
            <w:i w:val="0"/>
          </w:rPr>
          <w:t xml:space="preserve"> human </w:t>
        </w:r>
      </w:ins>
      <w:ins w:id="314" w:author="Sass, Gregory G" w:date="2020-12-14T14:03:00Z">
        <w:r w:rsidR="00A21444">
          <w:rPr>
            <w:rFonts w:ascii="Times New Roman" w:hAnsi="Times New Roman" w:cs="Times New Roman"/>
            <w:i w:val="0"/>
          </w:rPr>
          <w:t>influences</w:t>
        </w:r>
      </w:ins>
      <w:ins w:id="315" w:author="Chelsey Nieman" w:date="2020-12-09T10:24:00Z">
        <w:del w:id="316" w:author="Sass, Gregory G" w:date="2020-12-14T14:03:00Z">
          <w:r w:rsidR="00685952" w:rsidDel="00A21444">
            <w:rPr>
              <w:rFonts w:ascii="Times New Roman" w:hAnsi="Times New Roman" w:cs="Times New Roman"/>
              <w:i w:val="0"/>
            </w:rPr>
            <w:delText>impacts</w:delText>
          </w:r>
        </w:del>
        <w:r w:rsidR="00685952">
          <w:rPr>
            <w:rFonts w:ascii="Times New Roman" w:hAnsi="Times New Roman" w:cs="Times New Roman"/>
            <w:i w:val="0"/>
          </w:rPr>
          <w:t xml:space="preserve"> </w:t>
        </w:r>
      </w:ins>
      <w:commentRangeEnd w:id="307"/>
      <w:r w:rsidR="00DB38DA">
        <w:rPr>
          <w:rStyle w:val="CommentReference"/>
          <w:i w:val="0"/>
        </w:rPr>
        <w:commentReference w:id="307"/>
      </w:r>
      <w:ins w:id="317" w:author="Chelsey Nieman" w:date="2020-12-09T10:24:00Z">
        <w:r w:rsidR="00685952">
          <w:rPr>
            <w:rFonts w:ascii="Times New Roman" w:hAnsi="Times New Roman" w:cs="Times New Roman"/>
            <w:i w:val="0"/>
          </w:rPr>
          <w:t xml:space="preserve">and species interactions within the system. </w:t>
        </w:r>
      </w:ins>
      <w:ins w:id="318" w:author="Sass, Gregory G" w:date="2020-12-14T14:03:00Z">
        <w:r w:rsidR="00A21444">
          <w:rPr>
            <w:rFonts w:ascii="Times New Roman" w:hAnsi="Times New Roman" w:cs="Times New Roman"/>
            <w:i w:val="0"/>
          </w:rPr>
          <w:t>Although</w:t>
        </w:r>
      </w:ins>
      <w:ins w:id="319" w:author="Chelsey Nieman" w:date="2020-12-09T10:25:00Z">
        <w:del w:id="320"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321" w:author="Sass, Gregory G" w:date="2020-12-14T14:03:00Z">
        <w:r w:rsidR="00A21444">
          <w:rPr>
            <w:rFonts w:ascii="Times New Roman" w:hAnsi="Times New Roman" w:cs="Times New Roman"/>
            <w:i w:val="0"/>
          </w:rPr>
          <w:t>se</w:t>
        </w:r>
      </w:ins>
      <w:ins w:id="322" w:author="Chelsey Nieman" w:date="2020-12-09T10:25:00Z">
        <w:del w:id="323"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p>
    <w:p w14:paraId="4CED3F53" w14:textId="72E6D130" w:rsidR="00685952" w:rsidDel="00685952" w:rsidRDefault="00F3526A">
      <w:pPr>
        <w:pStyle w:val="ImageCaption"/>
        <w:widowControl w:val="0"/>
        <w:suppressLineNumbers/>
        <w:rPr>
          <w:del w:id="324" w:author="Chelsey Nieman" w:date="2020-12-09T10:19:00Z"/>
          <w:rFonts w:ascii="Times New Roman" w:hAnsi="Times New Roman" w:cs="Times New Roman"/>
          <w:i w:val="0"/>
        </w:rPr>
        <w:pPrChange w:id="325" w:author="Chelsey Nieman" w:date="2020-12-09T10:39:00Z">
          <w:pPr>
            <w:pStyle w:val="ImageCaption"/>
            <w:widowControl w:val="0"/>
            <w:numPr>
              <w:numId w:val="5"/>
            </w:numPr>
            <w:suppressLineNumbers/>
            <w:ind w:left="720" w:hanging="360"/>
          </w:pPr>
        </w:pPrChange>
      </w:pPr>
      <w:ins w:id="326" w:author="Chelsey Nieman" w:date="2020-12-09T10:39:00Z">
        <w:r>
          <w:rPr>
            <w:rFonts w:ascii="Times New Roman" w:hAnsi="Times New Roman" w:cs="Times New Roman"/>
            <w:i w:val="0"/>
          </w:rPr>
          <w:tab/>
        </w:r>
      </w:ins>
    </w:p>
    <w:p w14:paraId="10A23C93" w14:textId="46677023" w:rsidR="00032EE2" w:rsidDel="00F3526A" w:rsidRDefault="00032EE2">
      <w:pPr>
        <w:pStyle w:val="ImageCaption"/>
        <w:widowControl w:val="0"/>
        <w:suppressLineNumbers/>
        <w:rPr>
          <w:del w:id="327" w:author="Chelsey Nieman" w:date="2020-12-09T12:08:00Z"/>
          <w:rFonts w:ascii="Times New Roman" w:hAnsi="Times New Roman" w:cs="Times New Roman"/>
          <w:i w:val="0"/>
        </w:rPr>
        <w:pPrChange w:id="328" w:author="Chelsey Nieman" w:date="2020-12-09T10:39:00Z">
          <w:pPr>
            <w:pStyle w:val="ImageCaption"/>
            <w:widowControl w:val="0"/>
            <w:numPr>
              <w:numId w:val="5"/>
            </w:numPr>
            <w:suppressLineNumbers/>
            <w:ind w:left="720" w:hanging="360"/>
          </w:pPr>
        </w:pPrChange>
      </w:pPr>
      <w:commentRangeStart w:id="329"/>
      <w:commentRangeStart w:id="330"/>
      <w:r>
        <w:rPr>
          <w:rFonts w:ascii="Times New Roman" w:hAnsi="Times New Roman" w:cs="Times New Roman"/>
          <w:i w:val="0"/>
        </w:rPr>
        <w:t>Managers</w:t>
      </w:r>
      <w:commentRangeEnd w:id="329"/>
      <w:r w:rsidR="00F30DFE">
        <w:rPr>
          <w:rStyle w:val="CommentReference"/>
          <w:i w:val="0"/>
        </w:rPr>
        <w:commentReference w:id="329"/>
      </w:r>
      <w:commentRangeEnd w:id="330"/>
      <w:r w:rsidR="00DB38DA">
        <w:rPr>
          <w:rStyle w:val="CommentReference"/>
          <w:i w:val="0"/>
        </w:rPr>
        <w:commentReference w:id="330"/>
      </w:r>
      <w:r>
        <w:rPr>
          <w:rFonts w:ascii="Times New Roman" w:hAnsi="Times New Roman" w:cs="Times New Roman"/>
          <w:i w:val="0"/>
        </w:rPr>
        <w:t xml:space="preserve"> are limited by </w:t>
      </w:r>
      <w:commentRangeStart w:id="331"/>
      <w:commentRangeStart w:id="332"/>
      <w:commentRangeStart w:id="333"/>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331"/>
      <w:r w:rsidR="00F67899">
        <w:rPr>
          <w:rStyle w:val="CommentReference"/>
          <w:i w:val="0"/>
        </w:rPr>
        <w:commentReference w:id="331"/>
      </w:r>
      <w:commentRangeEnd w:id="332"/>
      <w:r w:rsidR="00F3526A">
        <w:rPr>
          <w:rStyle w:val="CommentReference"/>
          <w:i w:val="0"/>
        </w:rPr>
        <w:commentReference w:id="332"/>
      </w:r>
      <w:commentRangeEnd w:id="333"/>
      <w:r w:rsidR="00F551BB">
        <w:rPr>
          <w:rStyle w:val="CommentReference"/>
          <w:i w:val="0"/>
        </w:rPr>
        <w:commentReference w:id="333"/>
      </w:r>
      <w:r>
        <w:rPr>
          <w:rFonts w:ascii="Times New Roman" w:hAnsi="Times New Roman" w:cs="Times New Roman"/>
          <w:i w:val="0"/>
        </w:rPr>
        <w:t xml:space="preserve">. Most commonly, fishery managers turn to one of four different tools for preventing or mitigating the negative </w:t>
      </w:r>
      <w:ins w:id="334" w:author="Sass, Gregory G" w:date="2020-12-14T14:05:00Z">
        <w:r w:rsidR="00A21444">
          <w:rPr>
            <w:rFonts w:ascii="Times New Roman" w:hAnsi="Times New Roman" w:cs="Times New Roman"/>
            <w:i w:val="0"/>
          </w:rPr>
          <w:t>influences</w:t>
        </w:r>
      </w:ins>
      <w:del w:id="335" w:author="Sass, Gregory G" w:date="2020-12-14T14:05:00Z">
        <w:r w:rsidDel="00A21444">
          <w:rPr>
            <w:rFonts w:ascii="Times New Roman" w:hAnsi="Times New Roman" w:cs="Times New Roman"/>
            <w:i w:val="0"/>
          </w:rPr>
          <w:delText>impacts</w:delText>
        </w:r>
      </w:del>
      <w:r>
        <w:rPr>
          <w:rFonts w:ascii="Times New Roman" w:hAnsi="Times New Roman" w:cs="Times New Roman"/>
          <w:i w:val="0"/>
        </w:rPr>
        <w:t xml:space="preserve"> of humans on the </w:t>
      </w:r>
      <w:r>
        <w:rPr>
          <w:rFonts w:ascii="Times New Roman" w:hAnsi="Times New Roman" w:cs="Times New Roman"/>
          <w:i w:val="0"/>
        </w:rPr>
        <w:lastRenderedPageBreak/>
        <w:t>system</w:t>
      </w:r>
      <w:ins w:id="336" w:author="Chelsey Nieman" w:date="2020-12-09T10:40:00Z">
        <w:r w:rsidR="00F3526A">
          <w:rPr>
            <w:rFonts w:ascii="Times New Roman" w:hAnsi="Times New Roman" w:cs="Times New Roman"/>
            <w:i w:val="0"/>
          </w:rPr>
          <w:t>; (1) Stocking, (2) harvest regulation (e.g., length and bag limits), (3) habitat modification, and (4) fishery closure</w:t>
        </w:r>
      </w:ins>
      <w:ins w:id="337" w:author="Chelsey Nieman" w:date="2020-12-09T10:41:00Z">
        <w:r w:rsidR="00F3526A">
          <w:rPr>
            <w:rFonts w:ascii="Times New Roman" w:hAnsi="Times New Roman" w:cs="Times New Roman"/>
            <w:i w:val="0"/>
          </w:rPr>
          <w:t xml:space="preserve"> (either temporary or </w:t>
        </w:r>
        <w:commentRangeStart w:id="338"/>
        <w:r w:rsidR="00F3526A">
          <w:rPr>
            <w:rFonts w:ascii="Times New Roman" w:hAnsi="Times New Roman" w:cs="Times New Roman"/>
            <w:i w:val="0"/>
          </w:rPr>
          <w:t>permanent</w:t>
        </w:r>
      </w:ins>
      <w:commentRangeEnd w:id="338"/>
      <w:r w:rsidR="00603C31">
        <w:rPr>
          <w:rStyle w:val="CommentReference"/>
          <w:i w:val="0"/>
        </w:rPr>
        <w:commentReference w:id="338"/>
      </w:r>
      <w:ins w:id="339" w:author="Chelsey Nieman" w:date="2020-12-09T10:41:00Z">
        <w:r w:rsidR="00F3526A">
          <w:rPr>
            <w:rFonts w:ascii="Times New Roman" w:hAnsi="Times New Roman" w:cs="Times New Roman"/>
            <w:i w:val="0"/>
          </w:rPr>
          <w:t>)</w:t>
        </w:r>
      </w:ins>
      <w:ins w:id="340" w:author="Chelsey Nieman" w:date="2020-12-09T10:40:00Z">
        <w:r w:rsidR="00F3526A">
          <w:rPr>
            <w:rFonts w:ascii="Times New Roman" w:hAnsi="Times New Roman" w:cs="Times New Roman"/>
            <w:i w:val="0"/>
          </w:rPr>
          <w:t xml:space="preserve">. </w:t>
        </w:r>
      </w:ins>
      <w:ins w:id="341" w:author="Sass, Gregory G" w:date="2020-12-14T14:05:00Z">
        <w:r w:rsidR="00A21444">
          <w:rPr>
            <w:rFonts w:ascii="Times New Roman" w:hAnsi="Times New Roman" w:cs="Times New Roman"/>
            <w:i w:val="0"/>
          </w:rPr>
          <w:t>Although</w:t>
        </w:r>
      </w:ins>
      <w:ins w:id="342" w:author="Chelsey Nieman" w:date="2020-12-09T10:43:00Z">
        <w:del w:id="343" w:author="Sass, Gregory G" w:date="2020-12-14T14:05:00Z">
          <w:r w:rsidR="00F3526A" w:rsidDel="00A21444">
            <w:rPr>
              <w:rFonts w:ascii="Times New Roman" w:hAnsi="Times New Roman" w:cs="Times New Roman"/>
              <w:i w:val="0"/>
            </w:rPr>
            <w:delText>While</w:delText>
          </w:r>
        </w:del>
        <w:r w:rsidR="00F3526A">
          <w:rPr>
            <w:rFonts w:ascii="Times New Roman" w:hAnsi="Times New Roman" w:cs="Times New Roman"/>
            <w:i w:val="0"/>
          </w:rPr>
          <w:t xml:space="preserve"> each of these management interventions has a history of success in certain circumstances, management response to disturbance </w:t>
        </w:r>
        <w:del w:id="344"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345" w:author="Chelsey Nieman" w:date="2020-12-09T12:07:00Z">
        <w:r w:rsidR="00F3526A">
          <w:rPr>
            <w:rFonts w:ascii="Times New Roman" w:hAnsi="Times New Roman" w:cs="Times New Roman"/>
            <w:i w:val="0"/>
          </w:rPr>
          <w:t xml:space="preserve">Often, </w:t>
        </w:r>
      </w:ins>
      <w:del w:id="346"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347" w:author="Chelsey Nieman" w:date="2020-12-09T10:41:00Z"/>
          <w:rFonts w:ascii="Times New Roman" w:hAnsi="Times New Roman" w:cs="Times New Roman"/>
          <w:i w:val="0"/>
        </w:rPr>
        <w:pPrChange w:id="348" w:author="Chelsey Nieman" w:date="2020-12-09T12:08:00Z">
          <w:pPr>
            <w:pStyle w:val="ImageCaption"/>
            <w:widowControl w:val="0"/>
            <w:numPr>
              <w:ilvl w:val="2"/>
              <w:numId w:val="5"/>
            </w:numPr>
            <w:suppressLineNumbers/>
            <w:ind w:left="2160" w:hanging="180"/>
          </w:pPr>
        </w:pPrChange>
      </w:pPr>
      <w:del w:id="349"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350" w:author="Chelsey Nieman" w:date="2020-12-09T10:41:00Z"/>
          <w:rFonts w:ascii="Times New Roman" w:hAnsi="Times New Roman" w:cs="Times New Roman"/>
          <w:i w:val="0"/>
        </w:rPr>
        <w:pPrChange w:id="351" w:author="Chelsey Nieman" w:date="2020-12-09T12:08:00Z">
          <w:pPr>
            <w:pStyle w:val="ImageCaption"/>
            <w:widowControl w:val="0"/>
            <w:numPr>
              <w:ilvl w:val="2"/>
              <w:numId w:val="5"/>
            </w:numPr>
            <w:suppressLineNumbers/>
            <w:ind w:left="2160" w:hanging="180"/>
          </w:pPr>
        </w:pPrChange>
      </w:pPr>
      <w:del w:id="352"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353" w:author="Chelsey Nieman" w:date="2020-12-09T10:41:00Z"/>
          <w:rFonts w:ascii="Times New Roman" w:hAnsi="Times New Roman" w:cs="Times New Roman"/>
          <w:i w:val="0"/>
        </w:rPr>
        <w:pPrChange w:id="354" w:author="Chelsey Nieman" w:date="2020-12-09T12:08:00Z">
          <w:pPr>
            <w:pStyle w:val="ImageCaption"/>
            <w:widowControl w:val="0"/>
            <w:numPr>
              <w:ilvl w:val="2"/>
              <w:numId w:val="5"/>
            </w:numPr>
            <w:suppressLineNumbers/>
            <w:ind w:left="2160" w:hanging="180"/>
          </w:pPr>
        </w:pPrChange>
      </w:pPr>
      <w:del w:id="355"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356" w:author="Chelsey Nieman" w:date="2020-12-09T10:41:00Z"/>
          <w:rFonts w:ascii="Times New Roman" w:hAnsi="Times New Roman" w:cs="Times New Roman"/>
          <w:i w:val="0"/>
        </w:rPr>
        <w:pPrChange w:id="357" w:author="Chelsey Nieman" w:date="2020-12-09T12:08:00Z">
          <w:pPr>
            <w:pStyle w:val="ImageCaption"/>
            <w:widowControl w:val="0"/>
            <w:numPr>
              <w:ilvl w:val="2"/>
              <w:numId w:val="5"/>
            </w:numPr>
            <w:suppressLineNumbers/>
            <w:ind w:left="2160" w:hanging="180"/>
          </w:pPr>
        </w:pPrChange>
      </w:pPr>
      <w:del w:id="358"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359" w:author="Chelsey Nieman" w:date="2020-12-09T12:08:00Z">
          <w:pPr>
            <w:pStyle w:val="ImageCaption"/>
            <w:widowControl w:val="0"/>
            <w:numPr>
              <w:ilvl w:val="1"/>
              <w:numId w:val="5"/>
            </w:numPr>
            <w:suppressLineNumbers/>
            <w:ind w:left="1440" w:hanging="360"/>
          </w:pPr>
        </w:pPrChange>
      </w:pPr>
      <w:ins w:id="360" w:author="Chelsey Nieman" w:date="2020-12-09T12:08:00Z">
        <w:r>
          <w:rPr>
            <w:rFonts w:ascii="Times New Roman" w:hAnsi="Times New Roman" w:cs="Times New Roman"/>
            <w:i w:val="0"/>
          </w:rPr>
          <w:t>t</w:t>
        </w:r>
      </w:ins>
      <w:del w:id="361"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362"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363"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364"/>
      <w:commentRangeStart w:id="365"/>
      <w:r>
        <w:rPr>
          <w:rFonts w:ascii="Times New Roman" w:hAnsi="Times New Roman" w:cs="Times New Roman"/>
          <w:i w:val="0"/>
        </w:rPr>
        <w:t xml:space="preserve">2 </w:t>
      </w:r>
      <w:commentRangeStart w:id="366"/>
      <w:r>
        <w:rPr>
          <w:rFonts w:ascii="Times New Roman" w:hAnsi="Times New Roman" w:cs="Times New Roman"/>
          <w:i w:val="0"/>
        </w:rPr>
        <w:t>examples</w:t>
      </w:r>
      <w:commentRangeEnd w:id="364"/>
      <w:r w:rsidR="00F3526A">
        <w:rPr>
          <w:rStyle w:val="CommentReference"/>
          <w:i w:val="0"/>
        </w:rPr>
        <w:commentReference w:id="364"/>
      </w:r>
      <w:commentRangeEnd w:id="365"/>
      <w:r w:rsidR="002753B0">
        <w:rPr>
          <w:rStyle w:val="CommentReference"/>
          <w:i w:val="0"/>
        </w:rPr>
        <w:commentReference w:id="365"/>
      </w:r>
      <w:commentRangeEnd w:id="366"/>
      <w:r w:rsidR="00603C31">
        <w:rPr>
          <w:rStyle w:val="CommentReference"/>
          <w:i w:val="0"/>
        </w:rPr>
        <w:commentReference w:id="366"/>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367"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368" w:author="Chelsey Nieman" w:date="2020-12-09T12:12:00Z">
          <w:pPr>
            <w:pStyle w:val="ImageCaption"/>
            <w:widowControl w:val="0"/>
            <w:numPr>
              <w:ilvl w:val="3"/>
              <w:numId w:val="5"/>
            </w:numPr>
            <w:suppressLineNumbers/>
            <w:ind w:left="2880" w:hanging="360"/>
          </w:pPr>
        </w:pPrChange>
      </w:pPr>
      <w:ins w:id="369"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370" w:author="Chelsey Nieman" w:date="2020-12-09T12:13:00Z">
        <w:r>
          <w:rPr>
            <w:rFonts w:ascii="Times New Roman" w:hAnsi="Times New Roman" w:cs="Times New Roman"/>
            <w:i w:val="0"/>
          </w:rPr>
          <w:t xml:space="preserve">safe operating space rather than single species harvest (Carpenter SOS paper). </w:t>
        </w:r>
      </w:ins>
    </w:p>
    <w:p w14:paraId="1182CC26" w14:textId="1E62AA7E" w:rsidR="0082052B" w:rsidRDefault="00603C31" w:rsidP="003A2A6C">
      <w:pPr>
        <w:pStyle w:val="ImageCaption"/>
        <w:widowControl w:val="0"/>
        <w:numPr>
          <w:ilvl w:val="0"/>
          <w:numId w:val="5"/>
        </w:numPr>
        <w:suppressLineNumbers/>
        <w:rPr>
          <w:rFonts w:ascii="Times New Roman" w:hAnsi="Times New Roman" w:cs="Times New Roman"/>
          <w:i w:val="0"/>
        </w:rPr>
      </w:pPr>
      <w:ins w:id="371" w:author="Sass, Gregory G" w:date="2020-12-14T14:08:00Z">
        <w:r>
          <w:rPr>
            <w:rFonts w:ascii="Times New Roman" w:hAnsi="Times New Roman" w:cs="Times New Roman"/>
            <w:i w:val="0"/>
          </w:rPr>
          <w:t>Although</w:t>
        </w:r>
      </w:ins>
      <w:del w:id="372" w:author="Sass, Gregory G" w:date="2020-12-14T14:08:00Z">
        <w:r w:rsidR="0082052B" w:rsidDel="00603C31">
          <w:rPr>
            <w:rFonts w:ascii="Times New Roman" w:hAnsi="Times New Roman" w:cs="Times New Roman"/>
            <w:i w:val="0"/>
          </w:rPr>
          <w:delText>While</w:delText>
        </w:r>
      </w:del>
      <w:r w:rsidR="0082052B">
        <w:rPr>
          <w:rFonts w:ascii="Times New Roman" w:hAnsi="Times New Roman" w:cs="Times New Roman"/>
          <w:i w:val="0"/>
        </w:rPr>
        <w:t xml:space="preserv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373"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w:t>
      </w:r>
      <w:commentRangeStart w:id="374"/>
      <w:r w:rsidR="002D7728">
        <w:rPr>
          <w:rFonts w:ascii="Times New Roman" w:hAnsi="Times New Roman" w:cs="Times New Roman"/>
          <w:i w:val="0"/>
        </w:rPr>
        <w:t>competitor</w:t>
      </w:r>
      <w:commentRangeEnd w:id="374"/>
      <w:r w:rsidR="00603C31">
        <w:rPr>
          <w:rStyle w:val="CommentReference"/>
          <w:i w:val="0"/>
        </w:rPr>
        <w:commentReference w:id="374"/>
      </w:r>
      <w:r w:rsidR="002D7728">
        <w:rPr>
          <w:rFonts w:ascii="Times New Roman" w:hAnsi="Times New Roman" w:cs="Times New Roman"/>
          <w:i w:val="0"/>
        </w:rPr>
        <w:t>?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375" w:author="Chelsey Nieman" w:date="2020-12-09T12:15:00Z">
          <w:pPr>
            <w:pStyle w:val="ImageCaption"/>
            <w:widowControl w:val="0"/>
            <w:numPr>
              <w:ilvl w:val="1"/>
              <w:numId w:val="5"/>
            </w:numPr>
            <w:suppressLineNumbers/>
            <w:ind w:left="1440" w:hanging="360"/>
          </w:pPr>
        </w:pPrChange>
      </w:pPr>
      <w:commentRangeStart w:id="376"/>
      <w:ins w:id="377" w:author="Chelsey Nieman" w:date="2020-12-09T12:15:00Z">
        <w:r>
          <w:rPr>
            <w:rFonts w:ascii="Times New Roman" w:hAnsi="Times New Roman" w:cs="Times New Roman"/>
            <w:i w:val="0"/>
          </w:rPr>
          <w:t>Cost</w:t>
        </w:r>
      </w:ins>
      <w:commentRangeEnd w:id="376"/>
      <w:ins w:id="378" w:author="Chelsey Nieman" w:date="2020-12-09T12:19:00Z">
        <w:r>
          <w:rPr>
            <w:rStyle w:val="CommentReference"/>
            <w:i w:val="0"/>
          </w:rPr>
          <w:commentReference w:id="376"/>
        </w:r>
      </w:ins>
      <w:ins w:id="379"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380" w:author="Chelsey Nieman" w:date="2020-12-09T12:17:00Z">
        <w:r>
          <w:rPr>
            <w:rFonts w:ascii="Times New Roman" w:hAnsi="Times New Roman" w:cs="Times New Roman"/>
            <w:i w:val="0"/>
          </w:rPr>
          <w:t>how ecological interactions might be a</w:t>
        </w:r>
      </w:ins>
      <w:ins w:id="381" w:author="Chelsey Nieman" w:date="2020-12-09T12:15:00Z">
        <w:r>
          <w:rPr>
            <w:rFonts w:ascii="Times New Roman" w:hAnsi="Times New Roman" w:cs="Times New Roman"/>
            <w:i w:val="0"/>
          </w:rPr>
          <w:t xml:space="preserve"> reason why stocking might not be the most effectiv</w:t>
        </w:r>
      </w:ins>
      <w:ins w:id="382" w:author="Chelsey Nieman" w:date="2020-12-09T12:16:00Z">
        <w:r>
          <w:rPr>
            <w:rFonts w:ascii="Times New Roman" w:hAnsi="Times New Roman" w:cs="Times New Roman"/>
            <w:i w:val="0"/>
          </w:rPr>
          <w:t xml:space="preserve">e management action. Our model shows that lower cost options, such as harvest controls </w:t>
        </w:r>
      </w:ins>
      <w:ins w:id="383" w:author="Chelsey Nieman" w:date="2020-12-09T12:21:00Z">
        <w:r>
          <w:rPr>
            <w:rFonts w:ascii="Times New Roman" w:hAnsi="Times New Roman" w:cs="Times New Roman"/>
            <w:i w:val="0"/>
          </w:rPr>
          <w:t xml:space="preserve">of the target species or through management of a competitor species </w:t>
        </w:r>
      </w:ins>
      <w:ins w:id="384" w:author="Chelsey Nieman" w:date="2020-12-09T12:16:00Z">
        <w:r>
          <w:rPr>
            <w:rFonts w:ascii="Times New Roman" w:hAnsi="Times New Roman" w:cs="Times New Roman"/>
            <w:i w:val="0"/>
          </w:rPr>
          <w:t xml:space="preserve">can often be more effective than stocking in producing favorable outcomes. </w:t>
        </w:r>
      </w:ins>
      <w:commentRangeStart w:id="385"/>
      <w:commentRangeStart w:id="386"/>
      <w:ins w:id="387" w:author="Chelsey Nieman" w:date="2020-12-09T12:18:00Z">
        <w:r>
          <w:rPr>
            <w:rFonts w:ascii="Times New Roman" w:hAnsi="Times New Roman" w:cs="Times New Roman"/>
            <w:i w:val="0"/>
          </w:rPr>
          <w:t>T</w:t>
        </w:r>
      </w:ins>
      <w:ins w:id="388" w:author="Chelsey Nieman" w:date="2020-12-09T12:16:00Z">
        <w:r>
          <w:rPr>
            <w:rFonts w:ascii="Times New Roman" w:hAnsi="Times New Roman" w:cs="Times New Roman"/>
            <w:i w:val="0"/>
          </w:rPr>
          <w:t>here are o</w:t>
        </w:r>
      </w:ins>
      <w:ins w:id="389" w:author="Chelsey Nieman" w:date="2020-12-09T12:17:00Z">
        <w:r>
          <w:rPr>
            <w:rFonts w:ascii="Times New Roman" w:hAnsi="Times New Roman" w:cs="Times New Roman"/>
            <w:i w:val="0"/>
          </w:rPr>
          <w:t xml:space="preserve">ther drivers that influence the effectiveness of stocking in a system (e.g., habitat loss, climate change), </w:t>
        </w:r>
      </w:ins>
      <w:ins w:id="390"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385"/>
      <w:ins w:id="391" w:author="Chelsey Nieman" w:date="2020-12-09T12:20:00Z">
        <w:r>
          <w:rPr>
            <w:rStyle w:val="CommentReference"/>
            <w:i w:val="0"/>
          </w:rPr>
          <w:commentReference w:id="385"/>
        </w:r>
      </w:ins>
      <w:commentRangeEnd w:id="386"/>
      <w:r w:rsidR="002753B0">
        <w:rPr>
          <w:rStyle w:val="CommentReference"/>
          <w:i w:val="0"/>
        </w:rPr>
        <w:commentReference w:id="386"/>
      </w:r>
    </w:p>
    <w:p w14:paraId="5F7E665F" w14:textId="6C7DA76A" w:rsidR="00214784" w:rsidDel="00214784" w:rsidRDefault="00B837B3">
      <w:pPr>
        <w:pStyle w:val="ImageCaption"/>
        <w:widowControl w:val="0"/>
        <w:numPr>
          <w:ilvl w:val="1"/>
          <w:numId w:val="5"/>
        </w:numPr>
        <w:suppressLineNumbers/>
        <w:rPr>
          <w:del w:id="392" w:author="Chelsey Nieman" w:date="2020-12-09T12:15:00Z"/>
          <w:rFonts w:ascii="Times New Roman" w:hAnsi="Times New Roman" w:cs="Times New Roman"/>
          <w:i w:val="0"/>
        </w:rPr>
        <w:pPrChange w:id="393" w:author="Chelsey Nieman" w:date="2020-12-09T12:14:00Z">
          <w:pPr>
            <w:pStyle w:val="ImageCaption"/>
            <w:widowControl w:val="0"/>
            <w:numPr>
              <w:ilvl w:val="2"/>
              <w:numId w:val="5"/>
            </w:numPr>
            <w:suppressLineNumbers/>
            <w:ind w:left="2160" w:hanging="180"/>
          </w:pPr>
        </w:pPrChange>
      </w:pPr>
      <w:del w:id="394"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499F878"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Human </w:t>
      </w:r>
      <w:ins w:id="395" w:author="Sass, Gregory G" w:date="2020-12-14T14:11:00Z">
        <w:r w:rsidR="00603C31">
          <w:rPr>
            <w:rFonts w:ascii="Times New Roman" w:hAnsi="Times New Roman" w:cs="Times New Roman"/>
            <w:i w:val="0"/>
          </w:rPr>
          <w:t>influences</w:t>
        </w:r>
      </w:ins>
      <w:del w:id="396" w:author="Sass, Gregory G" w:date="2020-12-14T14:11:00Z">
        <w:r w:rsidDel="00603C31">
          <w:rPr>
            <w:rFonts w:ascii="Times New Roman" w:hAnsi="Times New Roman" w:cs="Times New Roman"/>
            <w:i w:val="0"/>
          </w:rPr>
          <w:delText>impacts</w:delText>
        </w:r>
      </w:del>
      <w:r>
        <w:rPr>
          <w:rFonts w:ascii="Times New Roman" w:hAnsi="Times New Roman" w:cs="Times New Roman"/>
          <w:i w:val="0"/>
        </w:rPr>
        <w:t xml:space="preserve"> on ecosystem</w:t>
      </w:r>
      <w:r w:rsidR="00F30DFE">
        <w:rPr>
          <w:rFonts w:ascii="Times New Roman" w:hAnsi="Times New Roman" w:cs="Times New Roman"/>
          <w:i w:val="0"/>
        </w:rPr>
        <w:t>s</w:t>
      </w:r>
      <w:r>
        <w:rPr>
          <w:rFonts w:ascii="Times New Roman" w:hAnsi="Times New Roman" w:cs="Times New Roman"/>
          <w:i w:val="0"/>
        </w:rPr>
        <w:t xml:space="preserve"> will continue to </w:t>
      </w:r>
      <w:proofErr w:type="gramStart"/>
      <w:r>
        <w:rPr>
          <w:rFonts w:ascii="Times New Roman" w:hAnsi="Times New Roman" w:cs="Times New Roman"/>
          <w:i w:val="0"/>
        </w:rPr>
        <w:t>increase, and</w:t>
      </w:r>
      <w:proofErr w:type="gramEnd"/>
      <w:r>
        <w:rPr>
          <w:rFonts w:ascii="Times New Roman" w:hAnsi="Times New Roman" w:cs="Times New Roman"/>
          <w:i w:val="0"/>
        </w:rPr>
        <w:t xml:space="preserve"> understanding species interactions can help us creatively manage these systems given the constraints on what managers can feasibly do. </w:t>
      </w:r>
      <w:ins w:id="397" w:author="Chelsey Nieman" w:date="2020-12-09T12:31:00Z">
        <w:r w:rsidR="00214784">
          <w:rPr>
            <w:rFonts w:ascii="Times New Roman" w:hAnsi="Times New Roman" w:cs="Times New Roman"/>
            <w:i w:val="0"/>
          </w:rPr>
          <w:t xml:space="preserve">Future work incorporating the cultivation effects of species-interactions can </w:t>
        </w:r>
        <w:commentRangeStart w:id="398"/>
        <w:commentRangeStart w:id="399"/>
        <w:r w:rsidR="00214784">
          <w:rPr>
            <w:rFonts w:ascii="Times New Roman" w:hAnsi="Times New Roman" w:cs="Times New Roman"/>
            <w:i w:val="0"/>
          </w:rPr>
          <w:t xml:space="preserve">provide empirical evidence supporting </w:t>
        </w:r>
      </w:ins>
      <w:commentRangeEnd w:id="398"/>
      <w:ins w:id="400" w:author="Chelsey Nieman" w:date="2020-12-09T12:33:00Z">
        <w:r w:rsidR="00214784">
          <w:rPr>
            <w:rStyle w:val="CommentReference"/>
            <w:i w:val="0"/>
          </w:rPr>
          <w:commentReference w:id="398"/>
        </w:r>
      </w:ins>
      <w:commentRangeEnd w:id="399"/>
      <w:r w:rsidR="002753B0">
        <w:rPr>
          <w:rStyle w:val="CommentReference"/>
          <w:i w:val="0"/>
        </w:rPr>
        <w:commentReference w:id="399"/>
      </w:r>
      <w:ins w:id="401" w:author="Chelsey Nieman" w:date="2020-12-09T12:32:00Z">
        <w:r w:rsidR="00214784">
          <w:rPr>
            <w:rFonts w:ascii="Times New Roman" w:hAnsi="Times New Roman" w:cs="Times New Roman"/>
            <w:i w:val="0"/>
          </w:rPr>
          <w:t xml:space="preserve">the importance of considering </w:t>
        </w:r>
      </w:ins>
      <w:ins w:id="402" w:author="Chelsey Nieman" w:date="2020-12-09T12:33:00Z">
        <w:r w:rsidR="00214784">
          <w:rPr>
            <w:rFonts w:ascii="Times New Roman" w:hAnsi="Times New Roman" w:cs="Times New Roman"/>
            <w:i w:val="0"/>
          </w:rPr>
          <w:t xml:space="preserve">ecological interactions in the </w:t>
        </w:r>
      </w:ins>
      <w:ins w:id="403" w:author="Chelsey Nieman" w:date="2020-12-09T12:32:00Z">
        <w:r w:rsidR="00214784">
          <w:rPr>
            <w:rFonts w:ascii="Times New Roman" w:hAnsi="Times New Roman" w:cs="Times New Roman"/>
            <w:i w:val="0"/>
          </w:rPr>
          <w:t>managing complex systems</w:t>
        </w:r>
      </w:ins>
      <w:ins w:id="404"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405"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 xml:space="preserve">paper on cultivation effects in </w:t>
      </w:r>
      <w:commentRangeStart w:id="406"/>
      <w:r>
        <w:rPr>
          <w:rFonts w:ascii="Times New Roman" w:hAnsi="Times New Roman" w:cs="Times New Roman"/>
          <w:i w:val="0"/>
        </w:rPr>
        <w:t>centrarchids</w:t>
      </w:r>
      <w:commentRangeEnd w:id="406"/>
      <w:r w:rsidR="00603C31">
        <w:rPr>
          <w:rStyle w:val="CommentReference"/>
          <w:i w:val="0"/>
        </w:rPr>
        <w:commentReference w:id="406"/>
      </w:r>
      <w:r>
        <w:rPr>
          <w:rFonts w:ascii="Times New Roman" w:hAnsi="Times New Roman" w:cs="Times New Roman"/>
          <w:i w:val="0"/>
        </w:rPr>
        <w:t>?</w:t>
      </w:r>
    </w:p>
    <w:p w14:paraId="65D88067" w14:textId="77777777" w:rsidR="00214784" w:rsidRDefault="00214784" w:rsidP="003A2A6C">
      <w:pPr>
        <w:pStyle w:val="ImageCaption"/>
        <w:widowControl w:val="0"/>
        <w:numPr>
          <w:ilvl w:val="2"/>
          <w:numId w:val="5"/>
        </w:numPr>
        <w:suppressLineNumbers/>
        <w:rPr>
          <w:ins w:id="407"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408"/>
      <w:commentRangeStart w:id="409"/>
      <w:commentRangeStart w:id="410"/>
      <w:r w:rsidRPr="0009734C">
        <w:rPr>
          <w:rFonts w:ascii="Times New Roman" w:hAnsi="Times New Roman" w:cs="Times New Roman"/>
          <w:i w:val="0"/>
        </w:rPr>
        <w:t>While</w:t>
      </w:r>
      <w:commentRangeEnd w:id="408"/>
      <w:commentRangeEnd w:id="410"/>
      <w:r w:rsidR="00214784">
        <w:rPr>
          <w:rStyle w:val="CommentReference"/>
          <w:i w:val="0"/>
        </w:rPr>
        <w:commentReference w:id="408"/>
      </w:r>
      <w:commentRangeEnd w:id="409"/>
      <w:r w:rsidR="002753B0">
        <w:rPr>
          <w:rStyle w:val="CommentReference"/>
          <w:i w:val="0"/>
        </w:rPr>
        <w:commentReference w:id="409"/>
      </w:r>
      <w:r w:rsidR="00F30DFE">
        <w:rPr>
          <w:rStyle w:val="CommentReference"/>
          <w:i w:val="0"/>
        </w:rPr>
        <w:commentReference w:id="410"/>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411" w:author="Chelsey Nieman" w:date="2020-12-09T12:23:00Z">
        <w:r w:rsidR="00214784">
          <w:rPr>
            <w:rFonts w:ascii="Times New Roman" w:hAnsi="Times New Roman" w:cs="Times New Roman"/>
            <w:i w:val="0"/>
          </w:rPr>
          <w:t>.</w:t>
        </w:r>
      </w:ins>
    </w:p>
    <w:p w14:paraId="2E8EF80F" w14:textId="6972FA0F" w:rsidR="00214784" w:rsidRPr="00214784" w:rsidDel="00214784" w:rsidRDefault="00214784">
      <w:pPr>
        <w:pStyle w:val="ImageCaption"/>
        <w:widowControl w:val="0"/>
        <w:numPr>
          <w:ilvl w:val="1"/>
          <w:numId w:val="5"/>
        </w:numPr>
        <w:suppressLineNumbers/>
        <w:rPr>
          <w:del w:id="412" w:author="Chelsey Nieman" w:date="2020-12-09T12:26:00Z"/>
          <w:rFonts w:ascii="Times New Roman" w:hAnsi="Times New Roman" w:cs="Times New Roman"/>
          <w:i w:val="0"/>
        </w:rPr>
      </w:pPr>
      <w:ins w:id="413" w:author="Chelsey Nieman" w:date="2020-12-09T12:26:00Z">
        <w:r>
          <w:rPr>
            <w:rFonts w:ascii="Times New Roman" w:hAnsi="Times New Roman" w:cs="Times New Roman"/>
            <w:i w:val="0"/>
          </w:rPr>
          <w:t>M</w:t>
        </w:r>
      </w:ins>
      <w:ins w:id="414" w:author="Chelsey Nieman" w:date="2020-12-09T12:24:00Z">
        <w:r>
          <w:rPr>
            <w:rFonts w:ascii="Times New Roman" w:hAnsi="Times New Roman" w:cs="Times New Roman"/>
            <w:i w:val="0"/>
          </w:rPr>
          <w:t>an</w:t>
        </w:r>
      </w:ins>
      <w:ins w:id="415" w:author="Chelsey Nieman" w:date="2020-12-09T12:25:00Z">
        <w:r>
          <w:rPr>
            <w:rFonts w:ascii="Times New Roman" w:hAnsi="Times New Roman" w:cs="Times New Roman"/>
            <w:i w:val="0"/>
          </w:rPr>
          <w:t>agement goals, ultimately, are focused on maintaining a system in an ‘</w:t>
        </w:r>
      </w:ins>
      <w:ins w:id="416" w:author="Sass, Gregory G" w:date="2020-12-14T14:15:00Z">
        <w:r w:rsidR="00603C31">
          <w:rPr>
            <w:rFonts w:ascii="Times New Roman" w:hAnsi="Times New Roman" w:cs="Times New Roman"/>
            <w:i w:val="0"/>
          </w:rPr>
          <w:t>desired</w:t>
        </w:r>
      </w:ins>
      <w:ins w:id="417" w:author="Chelsey Nieman" w:date="2020-12-09T12:26:00Z">
        <w:del w:id="418" w:author="Sass, Gregory G" w:date="2020-12-14T14:15:00Z">
          <w:r w:rsidDel="00603C31">
            <w:rPr>
              <w:rFonts w:ascii="Times New Roman" w:hAnsi="Times New Roman" w:cs="Times New Roman"/>
              <w:i w:val="0"/>
            </w:rPr>
            <w:delText>ideal</w:delText>
          </w:r>
        </w:del>
        <w:r>
          <w:rPr>
            <w:rFonts w:ascii="Times New Roman" w:hAnsi="Times New Roman" w:cs="Times New Roman"/>
            <w:i w:val="0"/>
          </w:rPr>
          <w:t xml:space="preserve">’ stable state, however, what is considered ‘ideal’ is generally based on </w:t>
        </w:r>
        <w:r>
          <w:rPr>
            <w:rFonts w:ascii="Times New Roman" w:hAnsi="Times New Roman" w:cs="Times New Roman"/>
            <w:i w:val="0"/>
          </w:rPr>
          <w:lastRenderedPageBreak/>
          <w:t xml:space="preserve">human desires. </w:t>
        </w:r>
      </w:ins>
      <w:ins w:id="419" w:author="Chelsey Nieman" w:date="2020-12-09T12:28:00Z">
        <w:r>
          <w:rPr>
            <w:rFonts w:ascii="Times New Roman" w:hAnsi="Times New Roman" w:cs="Times New Roman"/>
            <w:i w:val="0"/>
          </w:rPr>
          <w:t xml:space="preserve">An understanding of how </w:t>
        </w:r>
      </w:ins>
      <w:ins w:id="420"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421"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422"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423" w:author="Chelsey Nieman" w:date="2020-12-09T12:30:00Z">
          <w:pPr>
            <w:pStyle w:val="ImageCaption"/>
            <w:widowControl w:val="0"/>
            <w:numPr>
              <w:ilvl w:val="2"/>
              <w:numId w:val="5"/>
            </w:numPr>
            <w:suppressLineNumbers/>
            <w:ind w:left="2160" w:hanging="180"/>
          </w:pPr>
        </w:pPrChange>
      </w:pPr>
      <w:del w:id="424"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425" w:author="Chelsey Nieman" w:date="2020-12-09T12:47:00Z"/>
          <w:moveTo w:id="426" w:author="Chelsey Nieman" w:date="2020-12-09T12:46:00Z"/>
          <w:rFonts w:ascii="Times New Roman" w:hAnsi="Times New Roman" w:cs="Times New Roman"/>
          <w:i w:val="0"/>
        </w:rPr>
        <w:pPrChange w:id="427" w:author="Chelsey Nieman" w:date="2020-12-09T12:47:00Z">
          <w:pPr>
            <w:pStyle w:val="ImageCaption"/>
            <w:widowControl w:val="0"/>
            <w:numPr>
              <w:numId w:val="5"/>
            </w:numPr>
            <w:suppressLineNumbers/>
            <w:ind w:left="720" w:hanging="360"/>
          </w:pPr>
        </w:pPrChange>
      </w:pPr>
      <w:ins w:id="428" w:author="Chelsey Nieman" w:date="2020-12-09T12:49:00Z">
        <w:r>
          <w:rPr>
            <w:rFonts w:ascii="Times New Roman" w:hAnsi="Times New Roman" w:cs="Times New Roman"/>
            <w:i w:val="0"/>
          </w:rPr>
          <w:t xml:space="preserve">Integration of ecological dynamics into </w:t>
        </w:r>
        <w:commentRangeStart w:id="429"/>
        <w:r>
          <w:rPr>
            <w:rFonts w:ascii="Times New Roman" w:hAnsi="Times New Roman" w:cs="Times New Roman"/>
            <w:i w:val="0"/>
          </w:rPr>
          <w:t xml:space="preserve">adaptive management </w:t>
        </w:r>
      </w:ins>
      <w:commentRangeEnd w:id="429"/>
      <w:r w:rsidR="00603C31">
        <w:rPr>
          <w:rStyle w:val="CommentReference"/>
          <w:i w:val="0"/>
        </w:rPr>
        <w:commentReference w:id="429"/>
      </w:r>
      <w:ins w:id="430"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431" w:author="Chelsey Nieman" w:date="2020-12-09T12:46:00Z" w:name="move58410434"/>
      <w:moveTo w:id="432" w:author="Chelsey Nieman" w:date="2020-12-09T12:46:00Z">
        <w:del w:id="433"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434"/>
          <w:r w:rsidRPr="001D16D9" w:rsidDel="00214784">
            <w:rPr>
              <w:rFonts w:ascii="Times New Roman" w:hAnsi="Times New Roman" w:cs="Times New Roman"/>
              <w:i w:val="0"/>
            </w:rPr>
            <w:delText>identify areas for further exploration when our actions produce unexpected outcomes.</w:delText>
          </w:r>
          <w:commentRangeEnd w:id="434"/>
          <w:r w:rsidDel="00214784">
            <w:rPr>
              <w:rStyle w:val="CommentReference"/>
              <w:i w:val="0"/>
            </w:rPr>
            <w:commentReference w:id="434"/>
          </w:r>
        </w:del>
      </w:moveTo>
      <w:ins w:id="435" w:author="Chelsey Nieman" w:date="2020-12-09T12:47:00Z">
        <w:r>
          <w:rPr>
            <w:rFonts w:ascii="Times New Roman" w:hAnsi="Times New Roman" w:cs="Times New Roman"/>
            <w:i w:val="0"/>
          </w:rPr>
          <w:t xml:space="preserve">For example, </w:t>
        </w:r>
      </w:ins>
    </w:p>
    <w:moveToRangeEnd w:id="431"/>
    <w:p w14:paraId="55144282" w14:textId="14CF449D" w:rsidR="00214784" w:rsidRPr="00214784" w:rsidDel="00214784" w:rsidRDefault="00214784">
      <w:pPr>
        <w:pStyle w:val="ImageCaption"/>
        <w:widowControl w:val="0"/>
        <w:numPr>
          <w:ilvl w:val="0"/>
          <w:numId w:val="5"/>
        </w:numPr>
        <w:suppressLineNumbers/>
        <w:ind w:left="0" w:firstLine="720"/>
        <w:rPr>
          <w:del w:id="436" w:author="Chelsey Nieman" w:date="2020-12-09T12:45:00Z"/>
          <w:moveTo w:id="437" w:author="Chelsey Nieman" w:date="2020-12-09T12:45:00Z"/>
          <w:rFonts w:ascii="Times New Roman" w:hAnsi="Times New Roman" w:cs="Times New Roman"/>
          <w:rPrChange w:id="438" w:author="Chelsey Nieman" w:date="2020-12-09T12:47:00Z">
            <w:rPr>
              <w:del w:id="439" w:author="Chelsey Nieman" w:date="2020-12-09T12:45:00Z"/>
              <w:moveTo w:id="440" w:author="Chelsey Nieman" w:date="2020-12-09T12:45:00Z"/>
              <w:rFonts w:ascii="Times New Roman" w:hAnsi="Times New Roman" w:cs="Times New Roman"/>
              <w:i w:val="0"/>
            </w:rPr>
          </w:rPrChange>
        </w:rPr>
        <w:pPrChange w:id="441" w:author="Chelsey Nieman" w:date="2020-12-09T12:47:00Z">
          <w:pPr>
            <w:pStyle w:val="ImageCaption"/>
            <w:widowControl w:val="0"/>
            <w:numPr>
              <w:numId w:val="5"/>
            </w:numPr>
            <w:suppressLineNumbers/>
            <w:ind w:left="720" w:hanging="360"/>
          </w:pPr>
        </w:pPrChange>
      </w:pPr>
      <w:ins w:id="442" w:author="Chelsey Nieman" w:date="2020-12-09T12:47:00Z">
        <w:r>
          <w:rPr>
            <w:rFonts w:ascii="Times New Roman" w:hAnsi="Times New Roman" w:cs="Times New Roman"/>
            <w:i w:val="0"/>
          </w:rPr>
          <w:t>o</w:t>
        </w:r>
      </w:ins>
      <w:ins w:id="443"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444" w:author="Chelsey Nieman" w:date="2020-12-09T12:45:00Z" w:name="move58410322"/>
      <w:moveTo w:id="445" w:author="Chelsey Nieman" w:date="2020-12-09T12:45:00Z">
        <w:del w:id="446"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447" w:author="Chelsey Nieman" w:date="2020-12-09T12:45:00Z">
        <w:r w:rsidRPr="00214784">
          <w:rPr>
            <w:rFonts w:ascii="Times New Roman" w:hAnsi="Times New Roman" w:cs="Times New Roman"/>
          </w:rPr>
          <w:t xml:space="preserve">on ecological interactions </w:t>
        </w:r>
      </w:ins>
      <w:moveTo w:id="448" w:author="Chelsey Nieman" w:date="2020-12-09T12:45:00Z">
        <w:r w:rsidRPr="00214784">
          <w:rPr>
            <w:rFonts w:ascii="Times New Roman" w:hAnsi="Times New Roman" w:cs="Times New Roman"/>
          </w:rPr>
          <w:t xml:space="preserve">can </w:t>
        </w:r>
      </w:moveTo>
      <w:ins w:id="449" w:author="Chelsey Nieman" w:date="2020-12-09T12:45:00Z">
        <w:r w:rsidRPr="00214784">
          <w:rPr>
            <w:rFonts w:ascii="Times New Roman" w:hAnsi="Times New Roman" w:cs="Times New Roman"/>
          </w:rPr>
          <w:t xml:space="preserve">and should </w:t>
        </w:r>
      </w:ins>
      <w:moveTo w:id="450" w:author="Chelsey Nieman" w:date="2020-12-09T12:45:00Z">
        <w:r w:rsidRPr="00214784">
          <w:rPr>
            <w:rFonts w:ascii="Times New Roman" w:hAnsi="Times New Roman" w:cs="Times New Roman"/>
          </w:rPr>
          <w:t>be incorporated into the management of aquatic systems to help solve complex problems now.</w:t>
        </w:r>
      </w:moveTo>
      <w:ins w:id="451" w:author="Chelsey Nieman" w:date="2020-12-09T12:45:00Z">
        <w:r w:rsidRPr="00214784">
          <w:rPr>
            <w:rFonts w:ascii="Times New Roman" w:hAnsi="Times New Roman" w:cs="Times New Roman"/>
            <w:i w:val="0"/>
          </w:rPr>
          <w:t xml:space="preserve"> </w:t>
        </w:r>
      </w:ins>
    </w:p>
    <w:moveToRangeEnd w:id="444"/>
    <w:p w14:paraId="1B3921D3" w14:textId="73606EEC" w:rsidR="00686B5C" w:rsidDel="00214784" w:rsidRDefault="00686B5C">
      <w:pPr>
        <w:pStyle w:val="ImageCaption"/>
        <w:widowControl w:val="0"/>
        <w:numPr>
          <w:ilvl w:val="0"/>
          <w:numId w:val="5"/>
        </w:numPr>
        <w:suppressLineNumbers/>
        <w:ind w:left="0" w:firstLine="720"/>
        <w:rPr>
          <w:del w:id="452" w:author="Chelsey Nieman" w:date="2020-12-09T12:46:00Z"/>
          <w:rFonts w:ascii="Times New Roman" w:hAnsi="Times New Roman" w:cs="Times New Roman"/>
          <w:i w:val="0"/>
        </w:rPr>
        <w:pPrChange w:id="453" w:author="Chelsey Nieman" w:date="2020-12-09T12:47:00Z">
          <w:pPr>
            <w:pStyle w:val="ImageCaption"/>
            <w:widowControl w:val="0"/>
            <w:numPr>
              <w:numId w:val="5"/>
            </w:numPr>
            <w:suppressLineNumbers/>
            <w:ind w:left="720" w:hanging="360"/>
          </w:pPr>
        </w:pPrChange>
      </w:pPr>
      <w:commentRangeStart w:id="454"/>
      <w:commentRangeStart w:id="455"/>
      <w:r w:rsidRPr="0009734C">
        <w:rPr>
          <w:rFonts w:ascii="Times New Roman" w:hAnsi="Times New Roman" w:cs="Times New Roman"/>
          <w:i w:val="0"/>
        </w:rPr>
        <w:t>W</w:t>
      </w:r>
      <w:r w:rsidRPr="00214784">
        <w:rPr>
          <w:rFonts w:ascii="Times New Roman" w:hAnsi="Times New Roman" w:cs="Times New Roman"/>
        </w:rPr>
        <w:t>hile</w:t>
      </w:r>
      <w:commentRangeEnd w:id="454"/>
      <w:r w:rsidR="00F30DFE">
        <w:rPr>
          <w:rStyle w:val="CommentReference"/>
          <w:i w:val="0"/>
        </w:rPr>
        <w:commentReference w:id="454"/>
      </w:r>
      <w:commentRangeEnd w:id="455"/>
      <w:r w:rsidR="00214784">
        <w:rPr>
          <w:rStyle w:val="CommentReference"/>
          <w:i w:val="0"/>
        </w:rPr>
        <w:commentReference w:id="455"/>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456"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457"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458"/>
        <w:r w:rsidR="00214784" w:rsidRPr="001D16D9">
          <w:rPr>
            <w:rFonts w:ascii="Times New Roman" w:hAnsi="Times New Roman" w:cs="Times New Roman"/>
            <w:i w:val="0"/>
          </w:rPr>
          <w:t>identify areas for further exploration when our actions produce unexpected outcomes.</w:t>
        </w:r>
        <w:commentRangeEnd w:id="458"/>
        <w:r w:rsidR="00214784">
          <w:rPr>
            <w:rStyle w:val="CommentReference"/>
            <w:i w:val="0"/>
          </w:rPr>
          <w:commentReference w:id="458"/>
        </w:r>
        <w:r w:rsidR="00214784">
          <w:rPr>
            <w:rFonts w:ascii="Times New Roman" w:hAnsi="Times New Roman" w:cs="Times New Roman"/>
            <w:i w:val="0"/>
          </w:rPr>
          <w:t xml:space="preserve"> </w:t>
        </w:r>
      </w:ins>
      <w:moveFromRangeStart w:id="459" w:author="Chelsey Nieman" w:date="2020-12-09T12:45:00Z" w:name="move58410322"/>
      <w:moveFrom w:id="460"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459"/>
    </w:p>
    <w:p w14:paraId="716B3706" w14:textId="392ADB63" w:rsidR="00214784" w:rsidRDefault="00214784">
      <w:pPr>
        <w:pStyle w:val="ImageCaption"/>
        <w:widowControl w:val="0"/>
        <w:suppressLineNumbers/>
        <w:ind w:firstLine="720"/>
        <w:rPr>
          <w:ins w:id="461" w:author="Chelsey Nieman" w:date="2020-12-09T12:47:00Z"/>
          <w:rFonts w:ascii="Times New Roman" w:hAnsi="Times New Roman" w:cs="Times New Roman"/>
          <w:i w:val="0"/>
        </w:rPr>
        <w:pPrChange w:id="462"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463"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464"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465" w:author="Chelsey Nieman" w:date="2020-12-09T12:47:00Z"/>
          <w:rFonts w:ascii="Times New Roman" w:hAnsi="Times New Roman" w:cs="Times New Roman"/>
          <w:i w:val="0"/>
        </w:rPr>
        <w:pPrChange w:id="466"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467" w:author="Chelsey Nieman" w:date="2020-12-09T12:46:00Z"/>
          <w:rFonts w:ascii="Times New Roman" w:hAnsi="Times New Roman" w:cs="Times New Roman"/>
          <w:i w:val="0"/>
        </w:rPr>
        <w:pPrChange w:id="468" w:author="Chelsey Nieman" w:date="2020-12-09T12:49:00Z">
          <w:pPr>
            <w:pStyle w:val="ImageCaption"/>
            <w:widowControl w:val="0"/>
            <w:numPr>
              <w:ilvl w:val="1"/>
              <w:numId w:val="5"/>
            </w:numPr>
            <w:suppressLineNumbers/>
            <w:ind w:left="1440" w:hanging="360"/>
          </w:pPr>
        </w:pPrChange>
      </w:pPr>
      <w:moveFromRangeStart w:id="469" w:author="Chelsey Nieman" w:date="2020-12-09T12:46:00Z" w:name="move58410434"/>
      <w:moveFrom w:id="470"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471"/>
        <w:r w:rsidRPr="00214784" w:rsidDel="00214784">
          <w:rPr>
            <w:rFonts w:ascii="Times New Roman" w:hAnsi="Times New Roman" w:cs="Times New Roman"/>
          </w:rPr>
          <w:t>identify areas for further exploration when our actions produce unexpected outcomes.</w:t>
        </w:r>
        <w:commentRangeEnd w:id="471"/>
        <w:r w:rsidR="00F30DFE" w:rsidDel="00214784">
          <w:rPr>
            <w:rStyle w:val="CommentReference"/>
            <w:i w:val="0"/>
          </w:rPr>
          <w:commentReference w:id="471"/>
        </w:r>
      </w:moveFrom>
    </w:p>
    <w:moveFromRangeEnd w:id="469"/>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472"/>
      <w:r>
        <w:rPr>
          <w:rFonts w:ascii="Times New Roman" w:hAnsi="Times New Roman" w:cs="Times New Roman"/>
        </w:rPr>
        <w:t>realistic</w:t>
      </w:r>
      <w:commentRangeEnd w:id="472"/>
      <w:r>
        <w:rPr>
          <w:rStyle w:val="CommentReference"/>
        </w:rPr>
        <w:commentReference w:id="472"/>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473"/>
      <w:commentRangeStart w:id="474"/>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473"/>
      <w:r>
        <w:rPr>
          <w:rStyle w:val="CommentReference"/>
        </w:rPr>
        <w:commentReference w:id="473"/>
      </w:r>
      <w:commentRangeEnd w:id="474"/>
      <w:r w:rsidR="00F30DFE">
        <w:rPr>
          <w:rStyle w:val="CommentReference"/>
        </w:rPr>
        <w:commentReference w:id="474"/>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475"/>
      <w:commentRangeStart w:id="476"/>
      <w:r w:rsidRPr="00B7735F">
        <w:rPr>
          <w:rFonts w:ascii="Times New Roman" w:hAnsi="Times New Roman" w:cs="Times New Roman"/>
        </w:rPr>
        <w:t>3</w:t>
      </w:r>
      <w:commentRangeEnd w:id="475"/>
      <w:r>
        <w:rPr>
          <w:rStyle w:val="CommentReference"/>
        </w:rPr>
        <w:commentReference w:id="475"/>
      </w:r>
      <w:commentRangeEnd w:id="476"/>
      <w:r w:rsidR="003A2A6C">
        <w:rPr>
          <w:rStyle w:val="CommentReference"/>
        </w:rPr>
        <w:commentReference w:id="476"/>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477"/>
      <w:r>
        <w:rPr>
          <w:rFonts w:ascii="Times New Roman" w:hAnsi="Times New Roman" w:cs="Times New Roman"/>
          <w:i w:val="0"/>
        </w:rPr>
        <w:lastRenderedPageBreak/>
        <w:t>Zoom</w:t>
      </w:r>
      <w:commentRangeEnd w:id="477"/>
      <w:r>
        <w:rPr>
          <w:rStyle w:val="CommentReference"/>
          <w:i w:val="0"/>
        </w:rPr>
        <w:commentReference w:id="477"/>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478"/>
      <w:r>
        <w:rPr>
          <w:rFonts w:ascii="Times New Roman" w:hAnsi="Times New Roman" w:cs="Times New Roman"/>
          <w:i w:val="0"/>
        </w:rPr>
        <w:t>effects</w:t>
      </w:r>
      <w:commentRangeEnd w:id="478"/>
      <w:r>
        <w:rPr>
          <w:rStyle w:val="CommentReference"/>
          <w:i w:val="0"/>
        </w:rPr>
        <w:commentReference w:id="478"/>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tuart Jones" w:date="2020-12-17T02:16:00Z" w:initials="SJ">
    <w:p w14:paraId="30138159" w14:textId="77777777" w:rsidR="00683CAE" w:rsidRDefault="00683CAE">
      <w:pPr>
        <w:pStyle w:val="CommentText"/>
        <w:rPr>
          <w:noProof/>
        </w:rPr>
      </w:pPr>
      <w:r>
        <w:rPr>
          <w:rStyle w:val="CommentReference"/>
        </w:rPr>
        <w:annotationRef/>
      </w:r>
      <w:r>
        <w:t xml:space="preserve">This is a lot better than the last draft I </w:t>
      </w:r>
      <w:proofErr w:type="spellStart"/>
      <w:r>
        <w:t>ssaw</w:t>
      </w:r>
      <w:proofErr w:type="spellEnd"/>
      <w:r w:rsidR="000E0F70">
        <w:rPr>
          <w:noProof/>
        </w:rPr>
        <w:t xml:space="preserve">. The paragraphs are </w:t>
      </w:r>
      <w:r w:rsidR="000E0F70">
        <w:rPr>
          <w:noProof/>
        </w:rPr>
        <w:t>generally quite strong.</w:t>
      </w:r>
      <w:r w:rsidR="000E0F70">
        <w:rPr>
          <w:noProof/>
        </w:rPr>
        <w:t xml:space="preserve"> There is a bit of a ordering/s</w:t>
      </w:r>
      <w:r w:rsidR="000E0F70">
        <w:rPr>
          <w:noProof/>
        </w:rPr>
        <w:t>tr</w:t>
      </w:r>
      <w:r w:rsidR="000E0F70">
        <w:rPr>
          <w:noProof/>
        </w:rPr>
        <w:t>ucture issue. The Introduciton doesn't follow a linear train of thought and maybe doesn't quite have alternative stable states or regime shifts emphasized quite as promin</w:t>
      </w:r>
      <w:r w:rsidR="000E0F70">
        <w:rPr>
          <w:noProof/>
        </w:rPr>
        <w:t>ently as they should be for the special issue.</w:t>
      </w:r>
    </w:p>
    <w:p w14:paraId="475F43F4" w14:textId="77777777" w:rsidR="00B84C5F" w:rsidRDefault="00B84C5F">
      <w:pPr>
        <w:pStyle w:val="CommentText"/>
        <w:rPr>
          <w:noProof/>
        </w:rPr>
      </w:pPr>
    </w:p>
    <w:p w14:paraId="54625D32" w14:textId="77777777" w:rsidR="00B84C5F" w:rsidRDefault="000E0F70">
      <w:pPr>
        <w:pStyle w:val="CommentText"/>
        <w:rPr>
          <w:noProof/>
        </w:rPr>
      </w:pPr>
      <w:r>
        <w:rPr>
          <w:noProof/>
        </w:rPr>
        <w:t>In a lot of ways par</w:t>
      </w:r>
      <w:r>
        <w:rPr>
          <w:noProof/>
        </w:rPr>
        <w:t>agraphs 1,</w:t>
      </w:r>
      <w:r>
        <w:rPr>
          <w:noProof/>
        </w:rPr>
        <w:t xml:space="preserve"> 2, and 4 are not so differ</w:t>
      </w:r>
      <w:r>
        <w:rPr>
          <w:noProof/>
        </w:rPr>
        <w:t>ent from each other. 1 is a little more general, I'm no</w:t>
      </w:r>
      <w:r>
        <w:rPr>
          <w:noProof/>
        </w:rPr>
        <w:t xml:space="preserve">t sure exactly </w:t>
      </w:r>
      <w:r>
        <w:rPr>
          <w:noProof/>
        </w:rPr>
        <w:t xml:space="preserve">what 2 is </w:t>
      </w:r>
      <w:r>
        <w:rPr>
          <w:noProof/>
        </w:rPr>
        <w:t>trying to accomp</w:t>
      </w:r>
      <w:r>
        <w:rPr>
          <w:noProof/>
        </w:rPr>
        <w:t>lish other than providing some examples of unintended consequences. 4 is introducing the idea of multiple targeted speciess</w:t>
      </w:r>
      <w:r>
        <w:rPr>
          <w:noProof/>
        </w:rPr>
        <w:t xml:space="preserve"> interacting, but also reiterates the idea of single species management in the topic sentenc</w:t>
      </w:r>
      <w:r>
        <w:rPr>
          <w:noProof/>
        </w:rPr>
        <w:t xml:space="preserve">e. I think these three paragraphs should be condensed to two paragraphs and be a bit more distinct in their purpose. I would suggest </w:t>
      </w:r>
      <w:r>
        <w:rPr>
          <w:noProof/>
        </w:rPr>
        <w:t xml:space="preserve">you </w:t>
      </w:r>
      <w:r>
        <w:rPr>
          <w:noProof/>
        </w:rPr>
        <w:t>combine para</w:t>
      </w:r>
      <w:r>
        <w:rPr>
          <w:noProof/>
        </w:rPr>
        <w:t xml:space="preserve">graphs 1 and 2 into a </w:t>
      </w:r>
      <w:r>
        <w:rPr>
          <w:noProof/>
        </w:rPr>
        <w:t xml:space="preserve">"failures of </w:t>
      </w:r>
      <w:r>
        <w:rPr>
          <w:noProof/>
        </w:rPr>
        <w:t xml:space="preserve">single </w:t>
      </w:r>
      <w:r>
        <w:rPr>
          <w:noProof/>
        </w:rPr>
        <w:t xml:space="preserve">species </w:t>
      </w:r>
      <w:r>
        <w:rPr>
          <w:noProof/>
        </w:rPr>
        <w:t>management paragraph</w:t>
      </w:r>
      <w:r>
        <w:rPr>
          <w:noProof/>
        </w:rPr>
        <w:t>"</w:t>
      </w:r>
      <w:r>
        <w:rPr>
          <w:noProof/>
        </w:rPr>
        <w:t xml:space="preserve"> that includes ex</w:t>
      </w:r>
      <w:r>
        <w:rPr>
          <w:noProof/>
        </w:rPr>
        <w:t>a</w:t>
      </w:r>
      <w:r>
        <w:rPr>
          <w:noProof/>
        </w:rPr>
        <w:t>m</w:t>
      </w:r>
      <w:r>
        <w:rPr>
          <w:noProof/>
        </w:rPr>
        <w:t>ple</w:t>
      </w:r>
      <w:r>
        <w:rPr>
          <w:noProof/>
        </w:rPr>
        <w:t>s</w:t>
      </w:r>
      <w:r>
        <w:rPr>
          <w:noProof/>
        </w:rPr>
        <w:t>. Then</w:t>
      </w:r>
      <w:r>
        <w:rPr>
          <w:noProof/>
        </w:rPr>
        <w:t xml:space="preserve"> </w:t>
      </w:r>
      <w:r>
        <w:rPr>
          <w:noProof/>
        </w:rPr>
        <w:t xml:space="preserve">use the current 3rd paragraph </w:t>
      </w:r>
      <w:r>
        <w:rPr>
          <w:noProof/>
        </w:rPr>
        <w:t xml:space="preserve">as a second </w:t>
      </w:r>
      <w:r>
        <w:rPr>
          <w:noProof/>
        </w:rPr>
        <w:t xml:space="preserve">paragraph that </w:t>
      </w:r>
      <w:r>
        <w:rPr>
          <w:noProof/>
        </w:rPr>
        <w:t>segues to alternate stable sta</w:t>
      </w:r>
      <w:r>
        <w:rPr>
          <w:noProof/>
        </w:rPr>
        <w:t xml:space="preserve">tes as the "worst case" </w:t>
      </w:r>
      <w:r>
        <w:rPr>
          <w:noProof/>
        </w:rPr>
        <w:t>in terms of complex d</w:t>
      </w:r>
      <w:r>
        <w:rPr>
          <w:noProof/>
        </w:rPr>
        <w:t>ynamics that would be missed with a single species appraoch and</w:t>
      </w:r>
      <w:r>
        <w:rPr>
          <w:noProof/>
        </w:rPr>
        <w:t xml:space="preserve"> introduce the </w:t>
      </w:r>
      <w:r>
        <w:rPr>
          <w:noProof/>
        </w:rPr>
        <w:t>tropic triangle</w:t>
      </w:r>
      <w:r>
        <w:rPr>
          <w:noProof/>
        </w:rPr>
        <w:t xml:space="preserve"> as a classic example of this.</w:t>
      </w:r>
    </w:p>
    <w:p w14:paraId="5A4F91A6" w14:textId="77777777" w:rsidR="00C8311F" w:rsidRDefault="000E0F70">
      <w:pPr>
        <w:pStyle w:val="CommentText"/>
        <w:rPr>
          <w:noProof/>
        </w:rPr>
      </w:pPr>
      <w:r>
        <w:rPr>
          <w:noProof/>
        </w:rPr>
        <w:t>The current 4th p</w:t>
      </w:r>
      <w:r>
        <w:rPr>
          <w:noProof/>
        </w:rPr>
        <w:t>aragraph can then be the thir</w:t>
      </w:r>
      <w:r>
        <w:rPr>
          <w:noProof/>
        </w:rPr>
        <w:t>d paragraph, but it need</w:t>
      </w:r>
      <w:r>
        <w:rPr>
          <w:noProof/>
        </w:rPr>
        <w:t>s a new topic sentence that ma</w:t>
      </w:r>
      <w:r>
        <w:rPr>
          <w:noProof/>
        </w:rPr>
        <w:t xml:space="preserve">kes the paragraph more about the next step in complexity for managers when you make the trophic triangle  involve to </w:t>
      </w:r>
      <w:r>
        <w:rPr>
          <w:noProof/>
        </w:rPr>
        <w:t>targeted species.</w:t>
      </w:r>
    </w:p>
    <w:p w14:paraId="24AE0FAC" w14:textId="77777777" w:rsidR="00C8311F" w:rsidRDefault="000E0F70">
      <w:pPr>
        <w:pStyle w:val="CommentText"/>
        <w:rPr>
          <w:noProof/>
        </w:rPr>
      </w:pPr>
      <w:r>
        <w:rPr>
          <w:noProof/>
        </w:rPr>
        <w:t>Maybe the 4th parag</w:t>
      </w:r>
      <w:r>
        <w:rPr>
          <w:noProof/>
        </w:rPr>
        <w:t>raph is a new one that is the place to dig into the potential for leveraging an understan</w:t>
      </w:r>
      <w:r>
        <w:rPr>
          <w:noProof/>
        </w:rPr>
        <w:t>ding of multi-species systems and alternate sta</w:t>
      </w:r>
      <w:r>
        <w:rPr>
          <w:noProof/>
        </w:rPr>
        <w:t>b</w:t>
      </w:r>
      <w:r>
        <w:rPr>
          <w:noProof/>
        </w:rPr>
        <w:t>l</w:t>
      </w:r>
      <w:r>
        <w:rPr>
          <w:noProof/>
        </w:rPr>
        <w:t>e</w:t>
      </w:r>
      <w:r>
        <w:rPr>
          <w:noProof/>
        </w:rPr>
        <w:t xml:space="preserve"> s</w:t>
      </w:r>
      <w:r>
        <w:rPr>
          <w:noProof/>
        </w:rPr>
        <w:t>tates</w:t>
      </w:r>
      <w:r>
        <w:rPr>
          <w:noProof/>
        </w:rPr>
        <w:t xml:space="preserve"> to the managers advantage. You make this point in a few places briefly now, but maybe better </w:t>
      </w:r>
      <w:r>
        <w:rPr>
          <w:noProof/>
        </w:rPr>
        <w:t>to cons</w:t>
      </w:r>
      <w:r>
        <w:rPr>
          <w:noProof/>
        </w:rPr>
        <w:t>olidate that idea in this paragraph</w:t>
      </w:r>
      <w:r>
        <w:rPr>
          <w:noProof/>
        </w:rPr>
        <w:t xml:space="preserve">. </w:t>
      </w:r>
    </w:p>
    <w:p w14:paraId="7D292026" w14:textId="7F1208F7" w:rsidR="00C8311F" w:rsidRDefault="000E0F70">
      <w:pPr>
        <w:pStyle w:val="CommentText"/>
      </w:pPr>
      <w:r>
        <w:rPr>
          <w:noProof/>
        </w:rPr>
        <w:t>Then the last paragra</w:t>
      </w:r>
      <w:r>
        <w:rPr>
          <w:noProof/>
        </w:rPr>
        <w:t>ph can remain the last paragraph of the</w:t>
      </w:r>
      <w:r>
        <w:rPr>
          <w:noProof/>
        </w:rPr>
        <w:t xml:space="preserve"> intro.</w:t>
      </w:r>
    </w:p>
  </w:comment>
  <w:comment w:id="1" w:author="Chris Solomon" w:date="2020-11-14T21:15:00Z" w:initials="CS">
    <w:p w14:paraId="029B44F8" w14:textId="77777777" w:rsidR="00A13CC6" w:rsidRDefault="00A13CC6">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A13CC6" w:rsidRDefault="00A13CC6"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A13CC6" w:rsidRDefault="00A13CC6" w:rsidP="00B5453D">
      <w:pPr>
        <w:pStyle w:val="CommentText"/>
        <w:numPr>
          <w:ilvl w:val="0"/>
          <w:numId w:val="3"/>
        </w:numPr>
      </w:pPr>
      <w:r>
        <w:t>In the remainder of each paragraph, strip out extra verbiage, be direct and precise.</w:t>
      </w:r>
    </w:p>
  </w:comment>
  <w:comment w:id="2" w:author="Colin Dassow" w:date="2020-12-03T09:30:00Z" w:initials="CD">
    <w:p w14:paraId="630756CD" w14:textId="5BF6D990" w:rsidR="00A13CC6" w:rsidRDefault="00A13CC6">
      <w:pPr>
        <w:pStyle w:val="CommentText"/>
      </w:pPr>
      <w:r>
        <w:rPr>
          <w:rStyle w:val="CommentReference"/>
        </w:rPr>
        <w:annotationRef/>
      </w:r>
      <w:r>
        <w:t>Maybe better now? Cut 500 words from last draft</w:t>
      </w:r>
    </w:p>
  </w:comment>
  <w:comment w:id="3" w:author="Colin Dassow" w:date="2020-12-09T15:06:00Z" w:initials="CD">
    <w:p w14:paraId="55C08B86" w14:textId="401150EC" w:rsidR="00A13CC6" w:rsidRDefault="00A13CC6">
      <w:pPr>
        <w:pStyle w:val="CommentText"/>
      </w:pPr>
      <w:r>
        <w:rPr>
          <w:rStyle w:val="CommentReference"/>
        </w:rPr>
        <w:annotationRef/>
      </w:r>
      <w:r>
        <w:t>I’ve tried to focus the language a bit more now, especially in the first couple paragraphs and the last one.</w:t>
      </w:r>
    </w:p>
  </w:comment>
  <w:comment w:id="10" w:author="Colin Dassow" w:date="2020-12-09T14:52:00Z" w:initials="CD">
    <w:p w14:paraId="00D5D8B1" w14:textId="77777777" w:rsidR="00A13CC6" w:rsidRDefault="00A13CC6" w:rsidP="00AC1F3C">
      <w:pPr>
        <w:pStyle w:val="CommentText"/>
      </w:pPr>
      <w:r>
        <w:rPr>
          <w:rStyle w:val="CommentReference"/>
        </w:rPr>
        <w:annotationRef/>
      </w:r>
      <w:r>
        <w:t>Fisheries Ecology and management book</w:t>
      </w:r>
    </w:p>
  </w:comment>
  <w:comment w:id="20" w:author="Colin Dassow" w:date="2020-12-09T14:55:00Z" w:initials="CD">
    <w:p w14:paraId="480CFD9D" w14:textId="77777777" w:rsidR="00A13CC6" w:rsidRDefault="00A13CC6"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30" w:author="Sass, Gregory G" w:date="2020-12-14T12:59:00Z" w:initials="SGG-D">
    <w:p w14:paraId="2C96B272" w14:textId="10959E2F" w:rsidR="00A13CC6" w:rsidRDefault="00A13CC6">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32" w:author="Chelsey Nieman" w:date="2020-12-10T12:45:00Z" w:initials="CLN">
    <w:p w14:paraId="21BF4DB1" w14:textId="247C80B1" w:rsidR="00A13CC6" w:rsidRDefault="00A13CC6">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1" w:author="Stuart Jones" w:date="2020-12-17T02:03:00Z" w:initials="SJ">
    <w:p w14:paraId="6DB976D0" w14:textId="72CA5708" w:rsidR="00A13CC6" w:rsidRDefault="00A13CC6">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49" w:author="Chelsey Nieman" w:date="2020-12-10T12:53:00Z" w:initials="CLN">
    <w:p w14:paraId="5761C2C4" w14:textId="01B5C9E8" w:rsidR="00A13CC6" w:rsidRDefault="00A13CC6">
      <w:pPr>
        <w:pStyle w:val="CommentText"/>
      </w:pPr>
      <w:r>
        <w:rPr>
          <w:rStyle w:val="CommentReference"/>
        </w:rPr>
        <w:annotationRef/>
      </w:r>
      <w:r>
        <w:t xml:space="preserve">This sentence sticks out a little – I’m not sure that it’s the most necessary? </w:t>
      </w:r>
    </w:p>
  </w:comment>
  <w:comment w:id="50" w:author="Stuart Jones" w:date="2020-12-17T02:14:00Z" w:initials="SJ">
    <w:p w14:paraId="1D5CFC2E" w14:textId="06280BD3" w:rsidR="00683CAE" w:rsidRDefault="00683CAE">
      <w:pPr>
        <w:pStyle w:val="CommentText"/>
      </w:pPr>
      <w:r>
        <w:rPr>
          <w:rStyle w:val="CommentReference"/>
        </w:rPr>
        <w:annotationRef/>
      </w:r>
      <w:r>
        <w:t>I agree. I think it can be cut.</w:t>
      </w:r>
    </w:p>
  </w:comment>
  <w:comment w:id="60" w:author="Stuart Jones" w:date="2020-12-17T02:15:00Z" w:initials="SJ">
    <w:p w14:paraId="23850F30" w14:textId="0942DCAC" w:rsidR="00683CAE" w:rsidRDefault="00683CAE">
      <w:pPr>
        <w:pStyle w:val="CommentText"/>
      </w:pPr>
      <w:r>
        <w:rPr>
          <w:rStyle w:val="CommentReference"/>
        </w:rPr>
        <w:annotationRef/>
      </w:r>
      <w:r>
        <w:t xml:space="preserve">This comes out of </w:t>
      </w:r>
      <w:proofErr w:type="spellStart"/>
      <w:r>
        <w:t>no where</w:t>
      </w:r>
      <w:proofErr w:type="spellEnd"/>
      <w:r>
        <w:t xml:space="preserve">. I think you can cut this and </w:t>
      </w:r>
      <w:proofErr w:type="gramStart"/>
      <w:r>
        <w:t>say</w:t>
      </w:r>
      <w:proofErr w:type="gramEnd"/>
      <w:r>
        <w:t xml:space="preserve"> “maintain provision of ecosystem services.”</w:t>
      </w:r>
    </w:p>
  </w:comment>
  <w:comment w:id="64" w:author="Stuart Jones" w:date="2020-12-17T02:15:00Z" w:initials="SJ">
    <w:p w14:paraId="5B181CA7" w14:textId="2123133E" w:rsidR="00683CAE" w:rsidRDefault="00683CAE">
      <w:pPr>
        <w:pStyle w:val="CommentText"/>
      </w:pPr>
      <w:r>
        <w:rPr>
          <w:rStyle w:val="CommentReference"/>
        </w:rPr>
        <w:annotationRef/>
      </w:r>
      <w:proofErr w:type="gramStart"/>
      <w:r>
        <w:t>Again</w:t>
      </w:r>
      <w:proofErr w:type="gramEnd"/>
      <w:r>
        <w:t xml:space="preserve"> you haven’t talked about stable </w:t>
      </w:r>
      <w:proofErr w:type="spellStart"/>
      <w:r>
        <w:t>statess</w:t>
      </w:r>
      <w:proofErr w:type="spellEnd"/>
      <w:r w:rsidR="000E0F70">
        <w:rPr>
          <w:noProof/>
        </w:rPr>
        <w:t xml:space="preserve"> yet. Might replace w</w:t>
      </w:r>
      <w:r w:rsidR="000E0F70">
        <w:rPr>
          <w:noProof/>
        </w:rPr>
        <w:t xml:space="preserve">ith "outcomess". </w:t>
      </w:r>
    </w:p>
  </w:comment>
  <w:comment w:id="78" w:author="Stuart Jones" w:date="2020-12-17T02:37:00Z" w:initials="SJ">
    <w:p w14:paraId="391E3568" w14:textId="54BE1E2C" w:rsidR="00B51726" w:rsidRDefault="00B51726">
      <w:pPr>
        <w:pStyle w:val="CommentText"/>
      </w:pPr>
      <w:r>
        <w:rPr>
          <w:rStyle w:val="CommentReference"/>
        </w:rPr>
        <w:annotationRef/>
      </w:r>
      <w:r>
        <w:t>The examples below don’t hit on this idea/concept, but this does seem useful to set up for later…</w:t>
      </w:r>
    </w:p>
  </w:comment>
  <w:comment w:id="80" w:author="Stuart Jones" w:date="2020-12-17T02:26:00Z" w:initials="SJ">
    <w:p w14:paraId="6BBD8AFD" w14:textId="3BD7C1BE" w:rsidR="003500FF" w:rsidRDefault="003500FF">
      <w:pPr>
        <w:pStyle w:val="CommentText"/>
      </w:pPr>
      <w:r>
        <w:rPr>
          <w:rStyle w:val="CommentReference"/>
        </w:rPr>
        <w:annotationRef/>
      </w:r>
      <w:r>
        <w:t>I don’t follow the second part of this sentence. Do you mean that they interact with each other and are harvested?</w:t>
      </w:r>
    </w:p>
  </w:comment>
  <w:comment w:id="84" w:author="Stuart Jones" w:date="2020-12-17T02:37:00Z" w:initials="SJ">
    <w:p w14:paraId="2179FEFA" w14:textId="71B88AFB" w:rsidR="00B51726" w:rsidRDefault="00B51726">
      <w:pPr>
        <w:pStyle w:val="CommentText"/>
      </w:pPr>
      <w:r>
        <w:rPr>
          <w:rStyle w:val="CommentReference"/>
        </w:rPr>
        <w:annotationRef/>
      </w:r>
      <w:r>
        <w:t xml:space="preserve">I’m a little unclear what you are trying to accomplish </w:t>
      </w:r>
      <w:r w:rsidR="000E0F70">
        <w:rPr>
          <w:noProof/>
        </w:rPr>
        <w:t xml:space="preserve">with these </w:t>
      </w:r>
      <w:r w:rsidR="000E0F70">
        <w:rPr>
          <w:noProof/>
        </w:rPr>
        <w:t>examples. I</w:t>
      </w:r>
      <w:r w:rsidR="000E0F70">
        <w:rPr>
          <w:noProof/>
        </w:rPr>
        <w:t xml:space="preserve"> </w:t>
      </w:r>
      <w:r w:rsidR="000E0F70">
        <w:rPr>
          <w:noProof/>
        </w:rPr>
        <w:t>think</w:t>
      </w:r>
      <w:r w:rsidR="000E0F70">
        <w:rPr>
          <w:noProof/>
        </w:rPr>
        <w:t xml:space="preserve"> an example or two is a good thing here, but what is the take home? These don't eem to support the topic sentence, os we need to change the e</w:t>
      </w:r>
      <w:r w:rsidR="000E0F70">
        <w:rPr>
          <w:noProof/>
        </w:rPr>
        <w:t>xamples or change the topic s</w:t>
      </w:r>
      <w:r w:rsidR="000E0F70">
        <w:rPr>
          <w:noProof/>
        </w:rPr>
        <w:t>entence</w:t>
      </w:r>
      <w:r w:rsidR="000E0F70">
        <w:rPr>
          <w:noProof/>
        </w:rPr>
        <w:t xml:space="preserve"> </w:t>
      </w:r>
    </w:p>
  </w:comment>
  <w:comment w:id="92" w:author="Sass, Gregory G" w:date="2020-12-14T13:07:00Z" w:initials="SGG-D">
    <w:p w14:paraId="20AA6E73" w14:textId="17D7E6F7" w:rsidR="00A13CC6" w:rsidRDefault="00A13CC6">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94" w:author="Stuart Jones" w:date="2020-12-17T02:37:00Z" w:initials="SJ">
    <w:p w14:paraId="15FBCD09" w14:textId="6ACED086" w:rsidR="00B51726" w:rsidRDefault="00B51726">
      <w:pPr>
        <w:pStyle w:val="CommentText"/>
      </w:pPr>
      <w:r>
        <w:rPr>
          <w:rStyle w:val="CommentReference"/>
        </w:rPr>
        <w:annotationRef/>
      </w:r>
      <w:r>
        <w:t>Not quite the right word</w:t>
      </w:r>
    </w:p>
  </w:comment>
  <w:comment w:id="96" w:author="Stuart Jones" w:date="2020-12-17T02:40:00Z" w:initials="SJ">
    <w:p w14:paraId="0D759426" w14:textId="338E5CD6" w:rsidR="00B51726" w:rsidRDefault="00B51726">
      <w:pPr>
        <w:pStyle w:val="CommentText"/>
      </w:pPr>
      <w:r>
        <w:rPr>
          <w:rStyle w:val="CommentReference"/>
        </w:rPr>
        <w:annotationRef/>
      </w:r>
      <w:r>
        <w:t>I wonder if this paragraph should be second given the focus</w:t>
      </w:r>
      <w:r w:rsidR="000E0F70">
        <w:rPr>
          <w:noProof/>
        </w:rPr>
        <w:t xml:space="preserve"> of the special issue (and therefore what needs to be </w:t>
      </w:r>
      <w:r w:rsidR="000E0F70">
        <w:rPr>
          <w:noProof/>
        </w:rPr>
        <w:t>a prominent part of this paper) on alternat</w:t>
      </w:r>
      <w:r w:rsidR="000E0F70">
        <w:rPr>
          <w:noProof/>
        </w:rPr>
        <w:t>e stable states</w:t>
      </w:r>
    </w:p>
  </w:comment>
  <w:comment w:id="100" w:author="Colin Dassow" w:date="2020-12-03T08:35:00Z" w:initials="CD">
    <w:p w14:paraId="35CF9EC6" w14:textId="77777777" w:rsidR="00A13CC6" w:rsidRDefault="00A13CC6"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A13CC6" w:rsidRDefault="00A13CC6" w:rsidP="005C55A5">
      <w:pPr>
        <w:pStyle w:val="CommentText"/>
      </w:pPr>
    </w:p>
  </w:comment>
  <w:comment w:id="101" w:author="Colin Dassow" w:date="2020-12-03T08:35:00Z" w:initials="CD">
    <w:p w14:paraId="30CA8FD9" w14:textId="77777777" w:rsidR="00A13CC6" w:rsidRDefault="00A13CC6"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02" w:author="Colin Dassow" w:date="2020-12-03T08:35:00Z" w:initials="CD">
    <w:p w14:paraId="65FD3532" w14:textId="77777777" w:rsidR="00A13CC6" w:rsidRDefault="00A13CC6"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10" w:author="Colin Dassow" w:date="2020-12-09T15:02:00Z" w:initials="CD">
    <w:p w14:paraId="2BC0031A" w14:textId="77777777" w:rsidR="00A13CC6" w:rsidRDefault="00A13CC6" w:rsidP="00AC1F3C">
      <w:pPr>
        <w:pStyle w:val="CommentText"/>
      </w:pPr>
      <w:r>
        <w:rPr>
          <w:rStyle w:val="CommentReference"/>
        </w:rPr>
        <w:annotationRef/>
      </w:r>
      <w:r>
        <w:t xml:space="preserve">Can also cite </w:t>
      </w:r>
      <w:proofErr w:type="spellStart"/>
      <w:r>
        <w:t>DeRoos</w:t>
      </w:r>
      <w:proofErr w:type="spellEnd"/>
      <w:r>
        <w:t xml:space="preserve"> and Persson (2002)</w:t>
      </w:r>
    </w:p>
  </w:comment>
  <w:comment w:id="118" w:author="Sass, Gregory G" w:date="2020-12-14T13:13:00Z" w:initials="SGG-D">
    <w:p w14:paraId="15DC0723" w14:textId="790E2267" w:rsidR="00A13CC6" w:rsidRDefault="00A13CC6">
      <w:pPr>
        <w:pStyle w:val="CommentText"/>
      </w:pPr>
      <w:r>
        <w:rPr>
          <w:rStyle w:val="CommentReference"/>
        </w:rPr>
        <w:annotationRef/>
      </w:r>
      <w:r>
        <w:t>I’d recommend avoiding density-independence language for right now.  We’re currently arguing with a reviewer over this in our depensation paper.</w:t>
      </w:r>
    </w:p>
  </w:comment>
  <w:comment w:id="111" w:author="Stuart Jones" w:date="2020-12-17T02:39:00Z" w:initials="SJ">
    <w:p w14:paraId="1B230BF9" w14:textId="4CED73AD" w:rsidR="00B51726" w:rsidRDefault="00B51726">
      <w:pPr>
        <w:pStyle w:val="CommentText"/>
      </w:pPr>
      <w:r>
        <w:rPr>
          <w:rStyle w:val="CommentReference"/>
        </w:rPr>
        <w:annotationRef/>
      </w:r>
      <w:r>
        <w:t>Maybe a bit too much detail on this. I think we c</w:t>
      </w:r>
      <w:r w:rsidR="000E0F70">
        <w:rPr>
          <w:noProof/>
        </w:rPr>
        <w:t>an describe this sufficiently with less text.</w:t>
      </w:r>
    </w:p>
  </w:comment>
  <w:comment w:id="124" w:author="Sass, Gregory G" w:date="2020-12-14T13:16:00Z" w:initials="SGG-D">
    <w:p w14:paraId="277698AA" w14:textId="0B32AF14" w:rsidR="00A13CC6" w:rsidRDefault="00A13CC6">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12" w:author="Colin Dassow" w:date="2020-12-09T13:32:00Z" w:initials="CD">
    <w:p w14:paraId="0043BB2A" w14:textId="0851C5B7" w:rsidR="00A13CC6" w:rsidRDefault="00A13CC6" w:rsidP="00AC1F3C">
      <w:pPr>
        <w:pStyle w:val="CommentText"/>
      </w:pPr>
      <w:r>
        <w:rPr>
          <w:rStyle w:val="CommentReference"/>
        </w:rPr>
        <w:annotationRef/>
      </w:r>
      <w:r>
        <w:t>This is maybe too jargon-y for our audience? Cut? Simplify?</w:t>
      </w:r>
    </w:p>
  </w:comment>
  <w:comment w:id="113" w:author="Chelsey Nieman" w:date="2020-12-10T12:54:00Z" w:initials="CLN">
    <w:p w14:paraId="357F414E" w14:textId="5286D6FB" w:rsidR="00A13CC6" w:rsidRDefault="00A13CC6">
      <w:pPr>
        <w:pStyle w:val="CommentText"/>
      </w:pPr>
      <w:r>
        <w:rPr>
          <w:rStyle w:val="CommentReference"/>
        </w:rPr>
        <w:annotationRef/>
      </w:r>
      <w:r>
        <w:t xml:space="preserve">For L&amp;O, slightly jargony, but for fisheries managers, I think its okay. I say </w:t>
      </w:r>
      <w:proofErr w:type="spellStart"/>
      <w:proofErr w:type="gramStart"/>
      <w:r>
        <w:t>lets</w:t>
      </w:r>
      <w:proofErr w:type="spellEnd"/>
      <w:proofErr w:type="gramEnd"/>
      <w:r>
        <w:t xml:space="preserve"> keep it and if a reviewer hates it we can cut it. </w:t>
      </w:r>
    </w:p>
  </w:comment>
  <w:comment w:id="129" w:author="Stuart Jones" w:date="2020-12-17T02:41:00Z" w:initials="SJ">
    <w:p w14:paraId="2A0B6DC2" w14:textId="22A1B46A" w:rsidR="00B51726" w:rsidRDefault="00B51726">
      <w:pPr>
        <w:pStyle w:val="CommentText"/>
      </w:pPr>
      <w:r>
        <w:rPr>
          <w:rStyle w:val="CommentReference"/>
        </w:rPr>
        <w:annotationRef/>
      </w:r>
      <w:r>
        <w:t>I agree this is helpful.</w:t>
      </w:r>
    </w:p>
  </w:comment>
  <w:comment w:id="133" w:author="Chelsey Nieman" w:date="2020-12-10T12:55:00Z" w:initials="CLN">
    <w:p w14:paraId="19F23793" w14:textId="73AD9DC2" w:rsidR="00A13CC6" w:rsidRDefault="00A13CC6">
      <w:pPr>
        <w:pStyle w:val="CommentText"/>
      </w:pPr>
      <w:r>
        <w:rPr>
          <w:rStyle w:val="CommentReference"/>
        </w:rPr>
        <w:annotationRef/>
      </w:r>
      <w:r>
        <w:t xml:space="preserve">This example does a nice job of tying real world examples into this idea of the consequences of human-induced regime shift. </w:t>
      </w:r>
    </w:p>
  </w:comment>
  <w:comment w:id="135" w:author="Colin Dassow" w:date="2020-12-03T08:37:00Z" w:initials="CD">
    <w:p w14:paraId="3DEEB64D" w14:textId="77777777" w:rsidR="00A13CC6" w:rsidRDefault="00A13CC6" w:rsidP="005C55A5">
      <w:pPr>
        <w:pStyle w:val="CommentText"/>
      </w:pPr>
      <w:r>
        <w:rPr>
          <w:rStyle w:val="CommentReference"/>
        </w:rPr>
        <w:annotationRef/>
      </w:r>
      <w:r>
        <w:t>Chelsey and I think this paragraph is important, we struggled to condense this one.</w:t>
      </w:r>
    </w:p>
  </w:comment>
  <w:comment w:id="137" w:author="Colin Dassow" w:date="2020-12-03T08:38:00Z" w:initials="CD">
    <w:p w14:paraId="09D47A79" w14:textId="77777777" w:rsidR="00A13CC6" w:rsidRDefault="00A13CC6" w:rsidP="005C55A5">
      <w:pPr>
        <w:pStyle w:val="CommentText"/>
      </w:pPr>
      <w:r>
        <w:rPr>
          <w:rStyle w:val="CommentReference"/>
        </w:rPr>
        <w:annotationRef/>
      </w:r>
      <w:r>
        <w:t xml:space="preserve">Can also cite </w:t>
      </w:r>
      <w:proofErr w:type="spellStart"/>
      <w:r>
        <w:t>DeRoos</w:t>
      </w:r>
      <w:proofErr w:type="spellEnd"/>
      <w:r>
        <w:t xml:space="preserve"> and Persson (2002)</w:t>
      </w:r>
    </w:p>
  </w:comment>
  <w:comment w:id="139" w:author="Stuart Jones" w:date="2020-12-17T02:44:00Z" w:initials="SJ">
    <w:p w14:paraId="405C3BFA" w14:textId="7B86AF0A" w:rsidR="00B51726" w:rsidRDefault="00B51726">
      <w:pPr>
        <w:pStyle w:val="CommentText"/>
      </w:pPr>
      <w:r>
        <w:rPr>
          <w:rStyle w:val="CommentReference"/>
        </w:rPr>
        <w:annotationRef/>
      </w:r>
      <w:r>
        <w:t>This is a very good paragraph, but it circles back to ideas covered in the first and maybe the current second paragraph.</w:t>
      </w:r>
    </w:p>
  </w:comment>
  <w:comment w:id="168" w:author="Colin Dassow" w:date="2020-12-09T15:04:00Z" w:initials="CD">
    <w:p w14:paraId="604510C7" w14:textId="2EA493C8" w:rsidR="00A13CC6" w:rsidRDefault="00A13CC6"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A13CC6" w:rsidRPr="005D5C8A" w:rsidRDefault="00A13CC6" w:rsidP="00AC1F3C">
      <w:pPr>
        <w:pStyle w:val="CommentText"/>
        <w:rPr>
          <w:rFonts w:ascii="Cambria" w:eastAsia="Cambria" w:hAnsi="Cambria" w:cs="Times New Roman"/>
        </w:rPr>
      </w:pPr>
      <w:r w:rsidRPr="005D5C8A">
        <w:rPr>
          <w:rFonts w:ascii="Cambria" w:eastAsia="Cambria" w:hAnsi="Cambria" w:cs="Times New Roman"/>
        </w:rPr>
        <w:t xml:space="preserve">Johnston, F.D., Arlinghaus,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A13CC6" w:rsidRPr="005D5C8A" w:rsidRDefault="00A13CC6" w:rsidP="00AC1F3C">
      <w:pPr>
        <w:rPr>
          <w:rFonts w:ascii="Cambria" w:eastAsia="Cambria" w:hAnsi="Cambria" w:cs="Times New Roman"/>
          <w:sz w:val="20"/>
          <w:szCs w:val="20"/>
        </w:rPr>
      </w:pPr>
    </w:p>
    <w:p w14:paraId="76BAF9B2" w14:textId="77777777" w:rsidR="00A13CC6" w:rsidRPr="005D5C8A" w:rsidRDefault="00A13CC6"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M. and Arlinghaus, R., 2015. Effectively managing angler satisfaction in recreational fisheries requires understanding the fish species and the anglers. Canadian Journal of Fisheries and Aquatic Sciences, 72(4), pp.500-513.</w:t>
      </w:r>
    </w:p>
    <w:p w14:paraId="7E0A2875" w14:textId="77777777" w:rsidR="00A13CC6" w:rsidRPr="005D5C8A" w:rsidRDefault="00A13CC6" w:rsidP="00AC1F3C">
      <w:pPr>
        <w:rPr>
          <w:rFonts w:ascii="Cambria" w:eastAsia="Cambria" w:hAnsi="Cambria" w:cs="Times New Roman"/>
          <w:sz w:val="20"/>
          <w:szCs w:val="20"/>
        </w:rPr>
      </w:pPr>
    </w:p>
    <w:p w14:paraId="66BF0803" w14:textId="77777777" w:rsidR="00A13CC6" w:rsidRPr="005D5C8A" w:rsidRDefault="00A13CC6" w:rsidP="00AC1F3C">
      <w:pPr>
        <w:rPr>
          <w:rFonts w:ascii="Cambria" w:eastAsia="Cambria" w:hAnsi="Cambria" w:cs="Times New Roman"/>
          <w:sz w:val="20"/>
          <w:szCs w:val="20"/>
        </w:rPr>
      </w:pPr>
      <w:r w:rsidRPr="005D5C8A">
        <w:rPr>
          <w:rFonts w:ascii="Cambria" w:eastAsia="Cambria" w:hAnsi="Cambria" w:cs="Times New Roman"/>
          <w:sz w:val="20"/>
          <w:szCs w:val="20"/>
        </w:rPr>
        <w:t xml:space="preserve">Arlinghaus,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A13CC6" w:rsidRDefault="00A13CC6" w:rsidP="00AC1F3C">
      <w:pPr>
        <w:pStyle w:val="CommentText"/>
      </w:pPr>
    </w:p>
  </w:comment>
  <w:comment w:id="138" w:author="Sass, Gregory G" w:date="2020-12-14T13:25:00Z" w:initials="SGG-D">
    <w:p w14:paraId="51071661" w14:textId="57DFE32C" w:rsidR="00A13CC6" w:rsidRDefault="00A13CC6">
      <w:pPr>
        <w:pStyle w:val="CommentText"/>
      </w:pPr>
      <w:r>
        <w:rPr>
          <w:rStyle w:val="CommentReference"/>
        </w:rPr>
        <w:annotationRef/>
      </w:r>
      <w:r>
        <w:t>It might just be me, but this paragraph seems better suited for the second paragraph of the Intro.</w:t>
      </w:r>
    </w:p>
  </w:comment>
  <w:comment w:id="174" w:author="Chelsey Nieman" w:date="2020-12-02T11:22:00Z" w:initials="CLN">
    <w:p w14:paraId="376B26E9" w14:textId="77777777" w:rsidR="00A13CC6" w:rsidRDefault="00A13CC6" w:rsidP="005C55A5">
      <w:pPr>
        <w:pStyle w:val="CommentText"/>
      </w:pPr>
      <w:r>
        <w:rPr>
          <w:rStyle w:val="CommentReference"/>
        </w:rPr>
        <w:annotationRef/>
      </w:r>
      <w:r w:rsidRPr="001C2E8A">
        <w:t xml:space="preserve">Johnston, F.D., Arlinghaus,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A13CC6" w:rsidRDefault="00A13CC6" w:rsidP="005C55A5">
      <w:pPr>
        <w:pStyle w:val="CommentText"/>
      </w:pPr>
    </w:p>
    <w:p w14:paraId="07F790CC" w14:textId="77777777" w:rsidR="00A13CC6" w:rsidRDefault="00A13CC6" w:rsidP="005C55A5">
      <w:pPr>
        <w:pStyle w:val="CommentText"/>
      </w:pPr>
      <w:r>
        <w:t xml:space="preserve">Beardmore, B., Hunt, L.M., Haider, W., </w:t>
      </w:r>
      <w:proofErr w:type="spellStart"/>
      <w:r>
        <w:t>Dorow</w:t>
      </w:r>
      <w:proofErr w:type="spellEnd"/>
      <w:r>
        <w:t>, M. and Arlinghaus, R., 2015. Effectively managing angler satisfaction in recreational fisheries requires understanding the fish species and the anglers. Canadian Journal of Fisheries and Aquatic Sciences, 72(4), pp.500-513.</w:t>
      </w:r>
    </w:p>
    <w:p w14:paraId="3F7A8759" w14:textId="77777777" w:rsidR="00A13CC6" w:rsidRDefault="00A13CC6" w:rsidP="005C55A5">
      <w:pPr>
        <w:pStyle w:val="CommentText"/>
      </w:pPr>
    </w:p>
    <w:p w14:paraId="5AA745BC" w14:textId="77777777" w:rsidR="00A13CC6" w:rsidRDefault="00A13CC6" w:rsidP="005C55A5">
      <w:pPr>
        <w:pStyle w:val="CommentText"/>
      </w:pPr>
      <w:r w:rsidRPr="001C2E8A">
        <w:t xml:space="preserve">Arlinghaus,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75" w:author="Chelsey Nieman" w:date="2020-12-10T13:11:00Z" w:initials="CLN">
    <w:p w14:paraId="2521DF04" w14:textId="4B4AFA52" w:rsidR="00A13CC6" w:rsidRDefault="00A13CC6">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76" w:author="Colin Dassow" w:date="2020-12-10T14:18:00Z" w:initials="CD">
    <w:p w14:paraId="1B360DB8" w14:textId="0123D9EC" w:rsidR="00A13CC6" w:rsidRDefault="00A13CC6">
      <w:pPr>
        <w:pStyle w:val="CommentText"/>
      </w:pPr>
      <w:r>
        <w:rPr>
          <w:rStyle w:val="CommentReference"/>
        </w:rPr>
        <w:annotationRef/>
      </w:r>
      <w:r>
        <w:t>I added a sentence after this one to define what we mean by achieving our goals.</w:t>
      </w:r>
    </w:p>
  </w:comment>
  <w:comment w:id="189" w:author="Sass, Gregory G" w:date="2020-12-14T13:28:00Z" w:initials="SGG-D">
    <w:p w14:paraId="65C4ADC3" w14:textId="422C024D" w:rsidR="00A13CC6" w:rsidRDefault="00A13CC6">
      <w:pPr>
        <w:pStyle w:val="CommentText"/>
      </w:pPr>
      <w:r>
        <w:rPr>
          <w:rStyle w:val="CommentReference"/>
        </w:rPr>
        <w:annotationRef/>
      </w:r>
      <w:r>
        <w:t>I’m not sure this is adding much here.  Perhaps this is something better suited for the Discussion.</w:t>
      </w:r>
    </w:p>
  </w:comment>
  <w:comment w:id="195" w:author="Stuart Jones" w:date="2020-12-17T02:51:00Z" w:initials="SJ">
    <w:p w14:paraId="27DA6335" w14:textId="40CFC291" w:rsidR="00A3236C" w:rsidRDefault="00A3236C">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01" w:author="Stuart Jones" w:date="2020-12-17T03:28:00Z" w:initials="SJ">
    <w:p w14:paraId="0BC0EE13" w14:textId="40511F94" w:rsidR="009A695B" w:rsidRDefault="009A695B">
      <w:pPr>
        <w:pStyle w:val="CommentText"/>
      </w:pPr>
      <w:r>
        <w:rPr>
          <w:rStyle w:val="CommentReference"/>
        </w:rPr>
        <w:annotationRef/>
      </w:r>
      <w:r>
        <w:t>Might want to have an overview experimental design paragraph here before jumping into the model</w:t>
      </w:r>
      <w:r w:rsidR="0071253C">
        <w:t>? This paragraph could also be a place to argue why you’ve adopted a modeling approach for this paper…</w:t>
      </w:r>
    </w:p>
  </w:comment>
  <w:comment w:id="206" w:author="Stuart Jones" w:date="2020-12-17T03:15:00Z" w:initials="SJ">
    <w:p w14:paraId="08B69884" w14:textId="04D0FBDD" w:rsidR="00B20BA4" w:rsidRDefault="00B20BA4">
      <w:pPr>
        <w:pStyle w:val="CommentText"/>
      </w:pPr>
      <w:r>
        <w:rPr>
          <w:rStyle w:val="CommentReference"/>
        </w:rPr>
        <w:annotationRef/>
      </w:r>
      <w:r>
        <w:t>Why underlined?</w:t>
      </w:r>
    </w:p>
  </w:comment>
  <w:comment w:id="209" w:author="Stuart Jones" w:date="2020-12-17T03:15:00Z" w:initials="SJ">
    <w:p w14:paraId="46EB01C7" w14:textId="5213F80F" w:rsidR="00B20BA4" w:rsidRDefault="00B20BA4">
      <w:pPr>
        <w:pStyle w:val="CommentText"/>
      </w:pPr>
      <w:r>
        <w:rPr>
          <w:rStyle w:val="CommentReference"/>
        </w:rPr>
        <w:annotationRef/>
      </w:r>
      <w:r>
        <w:t>Didn’t use this term in the introduction, so need to define it here or be consistent in language use</w:t>
      </w:r>
    </w:p>
  </w:comment>
  <w:comment w:id="210" w:author="Stuart Jones" w:date="2020-12-17T03:16:00Z" w:initials="SJ">
    <w:p w14:paraId="79615909" w14:textId="77777777" w:rsidR="00B20BA4" w:rsidRDefault="00B20BA4">
      <w:pPr>
        <w:pStyle w:val="CommentText"/>
      </w:pPr>
      <w:r>
        <w:rPr>
          <w:rStyle w:val="CommentReference"/>
        </w:rPr>
        <w:annotationRef/>
      </w:r>
      <w:r>
        <w:t>I wouldn’t say dynamics here. Do you mean parameterization of the two species?</w:t>
      </w:r>
    </w:p>
    <w:p w14:paraId="235BCD88" w14:textId="77777777" w:rsidR="00B20BA4" w:rsidRDefault="00B20BA4">
      <w:pPr>
        <w:pStyle w:val="CommentText"/>
      </w:pPr>
    </w:p>
    <w:p w14:paraId="438B4EAB" w14:textId="77467EF3" w:rsidR="00B20BA4" w:rsidRDefault="00B20BA4">
      <w:pPr>
        <w:pStyle w:val="CommentText"/>
      </w:pPr>
      <w:r>
        <w:t xml:space="preserve">May need to do a </w:t>
      </w:r>
      <w:proofErr w:type="spellStart"/>
      <w:r>
        <w:t>ssensitivity</w:t>
      </w:r>
      <w:proofErr w:type="spellEnd"/>
      <w:r>
        <w:t xml:space="preserve"> analysis for scenario where the </w:t>
      </w:r>
      <w:proofErr w:type="spellStart"/>
      <w:r>
        <w:t>popoulations</w:t>
      </w:r>
      <w:proofErr w:type="spellEnd"/>
      <w:r>
        <w:t xml:space="preserve"> differ in parameterization…</w:t>
      </w:r>
    </w:p>
  </w:comment>
  <w:comment w:id="212" w:author="Colin Dassow" w:date="2020-11-05T08:40:00Z" w:initials="CD">
    <w:p w14:paraId="4D988B7E" w14:textId="77777777" w:rsidR="00A13CC6" w:rsidRDefault="00A13CC6">
      <w:pPr>
        <w:pStyle w:val="CommentText"/>
      </w:pPr>
      <w:r>
        <w:rPr>
          <w:rStyle w:val="CommentReference"/>
        </w:rPr>
        <w:annotationRef/>
      </w:r>
      <w:r>
        <w:t>Anything more to add here?</w:t>
      </w:r>
    </w:p>
  </w:comment>
  <w:comment w:id="213" w:author="Chris Solomon" w:date="2020-11-15T09:38:00Z" w:initials="CS">
    <w:p w14:paraId="4BE51465" w14:textId="28FC313B" w:rsidR="00A13CC6" w:rsidRDefault="00A13CC6">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A13CC6" w:rsidRDefault="00A13CC6">
      <w:pPr>
        <w:pStyle w:val="CommentText"/>
      </w:pPr>
    </w:p>
    <w:p w14:paraId="5BFCCB29" w14:textId="77777777" w:rsidR="00A13CC6" w:rsidRDefault="00A13CC6">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A13CC6" w:rsidRDefault="00A13CC6">
      <w:pPr>
        <w:pStyle w:val="CommentText"/>
      </w:pPr>
    </w:p>
    <w:p w14:paraId="7CAAC9B1" w14:textId="1C83516E" w:rsidR="00A13CC6" w:rsidRDefault="00A13CC6">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14" w:author="Chris Solomon" w:date="2020-11-15T09:10:00Z" w:initials="CS">
    <w:p w14:paraId="685F99C7" w14:textId="596BCBBE" w:rsidR="00A13CC6" w:rsidRDefault="00A13CC6">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215" w:author="Stuart Jones" w:date="2020-12-17T03:17:00Z" w:initials="SJ">
    <w:p w14:paraId="23707D4A" w14:textId="4AE97374" w:rsidR="00B20BA4" w:rsidRDefault="00B20BA4">
      <w:pPr>
        <w:pStyle w:val="CommentText"/>
      </w:pPr>
      <w:r>
        <w:rPr>
          <w:rStyle w:val="CommentReference"/>
        </w:rPr>
        <w:annotationRef/>
      </w:r>
      <w:r>
        <w:t xml:space="preserve">Could use an I subscript and then get rid of duplicate equations and references to parameters throughout this </w:t>
      </w:r>
      <w:proofErr w:type="spellStart"/>
      <w:r>
        <w:t>section</w:t>
      </w:r>
      <w:proofErr w:type="spellEnd"/>
    </w:p>
  </w:comment>
  <w:comment w:id="217" w:author="Stuart Jones" w:date="2020-12-17T03:25:00Z" w:initials="SJ">
    <w:p w14:paraId="13474C6B" w14:textId="70CF3C71" w:rsidR="009A695B" w:rsidRDefault="009A695B">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218" w:author="Sass, Gregory G [2]" w:date="2020-11-11T18:10:00Z" w:initials="SGG">
    <w:p w14:paraId="4890C4F5" w14:textId="77D9F874" w:rsidR="00A13CC6" w:rsidRDefault="00A13CC6">
      <w:pPr>
        <w:pStyle w:val="CommentText"/>
      </w:pPr>
      <w:r>
        <w:rPr>
          <w:rStyle w:val="CommentReference"/>
        </w:rPr>
        <w:annotationRef/>
      </w:r>
      <w:r>
        <w:t>Does this need more description?  What alpha and beta parameters were used.  Are they the same for both species? What happens if you vary these parameters?</w:t>
      </w:r>
    </w:p>
  </w:comment>
  <w:comment w:id="219" w:author="Chris Solomon" w:date="2020-11-15T09:13:00Z" w:initials="CS">
    <w:p w14:paraId="39A037C3" w14:textId="377B6EC1" w:rsidR="00A13CC6" w:rsidRDefault="00A13CC6">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220" w:author="Colin Dassow" w:date="2020-12-01T16:10:00Z" w:initials="CD">
    <w:p w14:paraId="70252D73" w14:textId="79DE861E" w:rsidR="00A13CC6" w:rsidRDefault="00A13CC6">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221" w:author="Stuart Jones" w:date="2020-12-17T03:27:00Z" w:initials="SJ">
    <w:p w14:paraId="54471210" w14:textId="730AD3CE" w:rsidR="009A695B" w:rsidRDefault="009A695B">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222" w:author="Sass, Gregory G [2]" w:date="2020-11-11T18:14:00Z" w:initials="SGG">
    <w:p w14:paraId="100253D6" w14:textId="77694722" w:rsidR="00A13CC6" w:rsidRDefault="00A13CC6">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223" w:author="Colin Dassow" w:date="2020-12-09T15:35:00Z" w:initials="CD">
    <w:p w14:paraId="64B2DAE3" w14:textId="3841EEA5" w:rsidR="00A13CC6" w:rsidRDefault="00A13CC6">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224" w:author="Sass, Gregory G" w:date="2020-12-14T13:38:00Z" w:initials="SGG-D">
    <w:p w14:paraId="260EBC04" w14:textId="04321EFD" w:rsidR="00A13CC6" w:rsidRDefault="00A13CC6">
      <w:pPr>
        <w:pStyle w:val="CommentText"/>
      </w:pPr>
      <w:r>
        <w:rPr>
          <w:rStyle w:val="CommentReference"/>
        </w:rPr>
        <w:annotationRef/>
      </w:r>
      <w:r>
        <w:t>Should this be “removed” instead of “leave”?</w:t>
      </w:r>
    </w:p>
  </w:comment>
  <w:comment w:id="227" w:author="Chelsey Nieman" w:date="2020-11-30T13:54:00Z" w:initials="CLN">
    <w:p w14:paraId="2336319F" w14:textId="77777777" w:rsidR="00A13CC6" w:rsidRDefault="00A13CC6" w:rsidP="0085205D">
      <w:pPr>
        <w:pStyle w:val="CommentText"/>
      </w:pPr>
      <w:r>
        <w:rPr>
          <w:rStyle w:val="CommentReference"/>
        </w:rPr>
        <w:annotationRef/>
      </w:r>
      <w:r>
        <w:t xml:space="preserve">I wonder if we want to put this in an </w:t>
      </w:r>
      <w:proofErr w:type="gramStart"/>
      <w:r>
        <w:t>appendix?</w:t>
      </w:r>
      <w:proofErr w:type="gramEnd"/>
      <w:r>
        <w:t xml:space="preserve"> </w:t>
      </w:r>
    </w:p>
    <w:p w14:paraId="711A6EFC" w14:textId="77777777" w:rsidR="00A13CC6" w:rsidRDefault="00A13CC6" w:rsidP="0085205D">
      <w:pPr>
        <w:pStyle w:val="CommentText"/>
        <w:numPr>
          <w:ilvl w:val="0"/>
          <w:numId w:val="3"/>
        </w:numPr>
      </w:pPr>
      <w:r>
        <w:t>We should at least have an appendix that lists the parameter values for each of these.</w:t>
      </w:r>
    </w:p>
    <w:p w14:paraId="27AA310D" w14:textId="1E20ABAA" w:rsidR="00A13CC6" w:rsidRDefault="00A13CC6" w:rsidP="0085205D">
      <w:pPr>
        <w:pStyle w:val="CommentText"/>
      </w:pPr>
      <w:r>
        <w:t>I can format this as a table so it looks nice (when we get closer to polished)</w:t>
      </w:r>
    </w:p>
  </w:comment>
  <w:comment w:id="228" w:author="Colin Dassow" w:date="2020-12-01T16:09:00Z" w:initials="CD">
    <w:p w14:paraId="51C6AEB1" w14:textId="3EF7DFCB" w:rsidR="00A13CC6" w:rsidRDefault="00A13CC6">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230" w:author="Colin Dassow" w:date="2020-12-03T09:47:00Z" w:initials="CD">
    <w:p w14:paraId="3295F84C" w14:textId="77777777" w:rsidR="00A13CC6" w:rsidRDefault="00A13CC6" w:rsidP="00D17398">
      <w:pPr>
        <w:pStyle w:val="CommentText"/>
      </w:pPr>
      <w:r>
        <w:rPr>
          <w:rStyle w:val="CommentReference"/>
        </w:rPr>
        <w:annotationRef/>
      </w:r>
      <w:r>
        <w:t>Does a sensitivity analysis make sense for this model? What would we show?</w:t>
      </w:r>
    </w:p>
  </w:comment>
  <w:comment w:id="231" w:author="Colin Dassow" w:date="2020-12-03T09:45:00Z" w:initials="CD">
    <w:p w14:paraId="3E634677" w14:textId="77777777" w:rsidR="00A13CC6" w:rsidRDefault="00A13CC6"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232" w:author="Stuart Jones" w:date="2020-12-17T03:29:00Z" w:initials="SJ">
    <w:p w14:paraId="40F607EF" w14:textId="737FF862" w:rsidR="0071253C" w:rsidRDefault="0071253C">
      <w:pPr>
        <w:pStyle w:val="CommentText"/>
      </w:pPr>
      <w:r>
        <w:rPr>
          <w:rStyle w:val="CommentReference"/>
        </w:rPr>
        <w:annotationRef/>
      </w:r>
      <w:r>
        <w:t>Some of this should/could go in the “overview paragraph” before the model description?</w:t>
      </w:r>
    </w:p>
  </w:comment>
  <w:comment w:id="245" w:author="Stuart Jones" w:date="2020-12-17T03:30:00Z" w:initials="SJ">
    <w:p w14:paraId="514D4A2E" w14:textId="77777777" w:rsidR="0071253C" w:rsidRDefault="0071253C">
      <w:pPr>
        <w:pStyle w:val="CommentText"/>
      </w:pPr>
      <w:r>
        <w:rPr>
          <w:rStyle w:val="CommentReference"/>
        </w:rPr>
        <w:annotationRef/>
      </w:r>
      <w:r>
        <w:t>I think lead with the “real world” question/scenario and then how it was implemented in the model not the other way around.</w:t>
      </w:r>
    </w:p>
    <w:p w14:paraId="0E97F6F3" w14:textId="77777777" w:rsidR="0071253C" w:rsidRDefault="0071253C">
      <w:pPr>
        <w:pStyle w:val="CommentText"/>
      </w:pPr>
    </w:p>
    <w:p w14:paraId="3DFA8511" w14:textId="5A26AECC" w:rsidR="0071253C" w:rsidRDefault="0071253C">
      <w:pPr>
        <w:pStyle w:val="CommentText"/>
      </w:pPr>
      <w:proofErr w:type="gramStart"/>
      <w:r>
        <w:t>This experiment,</w:t>
      </w:r>
      <w:proofErr w:type="gramEnd"/>
      <w:r>
        <w:t xml:space="preserve"> might not actually be an experiment. This might simply be stuff you did to demonstrate general behavior. Might be worth separating this from the actual model experiments that come next.</w:t>
      </w:r>
    </w:p>
  </w:comment>
  <w:comment w:id="246" w:author="Stuart Jones" w:date="2020-12-17T03:31:00Z" w:initials="SJ">
    <w:p w14:paraId="5F7C14AF" w14:textId="6900E862" w:rsidR="0071253C" w:rsidRDefault="0071253C">
      <w:pPr>
        <w:pStyle w:val="CommentText"/>
      </w:pPr>
      <w:r>
        <w:rPr>
          <w:rStyle w:val="CommentReference"/>
        </w:rPr>
        <w:annotationRef/>
      </w:r>
      <w:r>
        <w:t>Implications of adopting a single-species management strategy</w:t>
      </w:r>
    </w:p>
  </w:comment>
  <w:comment w:id="251" w:author="Stuart Jones" w:date="2020-12-17T03:32:00Z" w:initials="SJ">
    <w:p w14:paraId="65A721D3" w14:textId="17623F7E" w:rsidR="0071253C" w:rsidRDefault="0071253C">
      <w:pPr>
        <w:pStyle w:val="CommentText"/>
      </w:pPr>
      <w:r>
        <w:rPr>
          <w:rStyle w:val="CommentReference"/>
        </w:rPr>
        <w:annotationRef/>
      </w:r>
      <w:r>
        <w:t>Too vague to understand what you did</w:t>
      </w:r>
    </w:p>
  </w:comment>
  <w:comment w:id="256" w:author="Stuart Jones" w:date="2020-12-17T03:32:00Z" w:initials="SJ">
    <w:p w14:paraId="6867EED5" w14:textId="68D55382" w:rsidR="0071253C" w:rsidRDefault="0071253C">
      <w:pPr>
        <w:pStyle w:val="CommentText"/>
      </w:pPr>
      <w:r>
        <w:rPr>
          <w:rStyle w:val="CommentReference"/>
        </w:rPr>
        <w:annotationRef/>
      </w:r>
      <w:r>
        <w:t>Worth mentioning safe operating space in the intro. Given this experiment?</w:t>
      </w:r>
    </w:p>
  </w:comment>
  <w:comment w:id="262" w:author="Colin Dassow" w:date="2020-11-05T10:12:00Z" w:initials="CD">
    <w:p w14:paraId="0F63DCAE" w14:textId="19722060" w:rsidR="00A13CC6" w:rsidRDefault="00A13CC6">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A13CC6" w:rsidRDefault="00A13CC6">
      <w:pPr>
        <w:pStyle w:val="CommentText"/>
      </w:pPr>
    </w:p>
    <w:p w14:paraId="47E7D1C8" w14:textId="1DD0D529" w:rsidR="00A13CC6" w:rsidRDefault="00A13CC6">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263" w:author="Stuart Jones" w:date="2020-12-17T03:33:00Z" w:initials="SJ">
    <w:p w14:paraId="29E5F105" w14:textId="5A65EAF1" w:rsidR="0071253C" w:rsidRDefault="0071253C">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264" w:author="Stuart Jones" w:date="2020-12-17T12:27:00Z" w:initials="SJ">
    <w:p w14:paraId="4687F7C8" w14:textId="0A3A8DD3" w:rsidR="00DB38DA" w:rsidRDefault="00DB38DA">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265" w:author="Sass, Gregory G [2]" w:date="2020-11-11T18:22:00Z" w:initials="SGG">
    <w:p w14:paraId="16BF57B8" w14:textId="24A35101" w:rsidR="00A13CC6" w:rsidRDefault="00A13CC6">
      <w:pPr>
        <w:pStyle w:val="CommentText"/>
      </w:pPr>
      <w:r>
        <w:rPr>
          <w:rStyle w:val="CommentReference"/>
        </w:rPr>
        <w:annotationRef/>
      </w:r>
      <w:r>
        <w:t>Avoid active voice in the Results section.</w:t>
      </w:r>
    </w:p>
  </w:comment>
  <w:comment w:id="270" w:author="Chelsey Nieman" w:date="2020-11-30T14:03:00Z" w:initials="CLN">
    <w:p w14:paraId="0117A5DE" w14:textId="237D5690" w:rsidR="00A13CC6" w:rsidRDefault="00A13CC6">
      <w:pPr>
        <w:pStyle w:val="CommentText"/>
      </w:pPr>
      <w:r>
        <w:rPr>
          <w:rStyle w:val="CommentReference"/>
        </w:rPr>
        <w:annotationRef/>
      </w:r>
      <w:r>
        <w:t xml:space="preserve">Are there units on this? I am guessing yes? We might want to add them. </w:t>
      </w:r>
    </w:p>
  </w:comment>
  <w:comment w:id="271" w:author="Colin Dassow" w:date="2020-12-01T16:43:00Z" w:initials="CD">
    <w:p w14:paraId="45D36DB7" w14:textId="576DC137" w:rsidR="00A13CC6" w:rsidRDefault="00A13CC6">
      <w:pPr>
        <w:pStyle w:val="CommentText"/>
      </w:pPr>
      <w:r>
        <w:rPr>
          <w:rStyle w:val="CommentReference"/>
        </w:rPr>
        <w:annotationRef/>
      </w:r>
      <w:r>
        <w:t>Fish per unit effort, we could talk about harvest-per-unit effort (HPUE)</w:t>
      </w:r>
    </w:p>
  </w:comment>
  <w:comment w:id="268" w:author="Sass, Gregory G" w:date="2020-12-14T13:49:00Z" w:initials="SGG-D">
    <w:p w14:paraId="22C2A328" w14:textId="07277DF1" w:rsidR="00A13CC6" w:rsidRDefault="00A13CC6">
      <w:pPr>
        <w:pStyle w:val="CommentText"/>
      </w:pPr>
      <w:r>
        <w:rPr>
          <w:rStyle w:val="CommentReference"/>
        </w:rPr>
        <w:annotationRef/>
      </w:r>
      <w:r>
        <w:t>Check this in figure below.  Looks like threshold is around 5 fish per unit effort.</w:t>
      </w:r>
    </w:p>
  </w:comment>
  <w:comment w:id="274" w:author="Stuart Jones" w:date="2020-12-17T12:30:00Z" w:initials="SJ">
    <w:p w14:paraId="678F27EC" w14:textId="77777777" w:rsidR="00DB38DA" w:rsidRDefault="00DB38DA">
      <w:pPr>
        <w:pStyle w:val="CommentText"/>
      </w:pPr>
      <w:r>
        <w:rPr>
          <w:rStyle w:val="CommentReference"/>
        </w:rPr>
        <w:annotationRef/>
      </w:r>
      <w:r>
        <w:t>Not sure what you mean here…</w:t>
      </w:r>
    </w:p>
    <w:p w14:paraId="727C9DCC" w14:textId="77777777" w:rsidR="00DB38DA" w:rsidRDefault="00DB38DA">
      <w:pPr>
        <w:pStyle w:val="CommentText"/>
      </w:pPr>
    </w:p>
    <w:p w14:paraId="05DA0F71" w14:textId="032EE110" w:rsidR="00DB38DA" w:rsidRDefault="00DB38DA">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275" w:author="Sass, Gregory G" w:date="2020-12-14T13:51:00Z" w:initials="SGG-D">
    <w:p w14:paraId="111742B9" w14:textId="54AAEC0D" w:rsidR="00A13CC6" w:rsidRDefault="00A13CC6">
      <w:pPr>
        <w:pStyle w:val="CommentText"/>
      </w:pPr>
      <w:r>
        <w:rPr>
          <w:rStyle w:val="CommentReference"/>
        </w:rPr>
        <w:annotationRef/>
      </w:r>
      <w:r>
        <w:t>This doesn’t seem like a complete sentence to me.</w:t>
      </w:r>
    </w:p>
  </w:comment>
  <w:comment w:id="278" w:author="Sass, Gregory G" w:date="2020-12-14T13:53:00Z" w:initials="SGG-D">
    <w:p w14:paraId="5F035BF3" w14:textId="0F3FEE8D" w:rsidR="00A13CC6" w:rsidRDefault="00A13CC6">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279" w:author="Colin Dassow" w:date="2020-12-02T16:01:00Z" w:initials="CD">
    <w:p w14:paraId="4FC22C4A" w14:textId="7C948970" w:rsidR="00A13CC6" w:rsidRDefault="00A13CC6">
      <w:pPr>
        <w:pStyle w:val="CommentText"/>
      </w:pPr>
      <w:r>
        <w:rPr>
          <w:rStyle w:val="CommentReference"/>
        </w:rPr>
        <w:annotationRef/>
      </w:r>
      <w:r>
        <w:t>Create a supplemental info to show these dynamics.</w:t>
      </w:r>
    </w:p>
  </w:comment>
  <w:comment w:id="283" w:author="Chris Solomon" w:date="2020-11-15T10:12:00Z" w:initials="CS">
    <w:p w14:paraId="72CB3988" w14:textId="22471B15" w:rsidR="00A13CC6" w:rsidRDefault="00A13CC6">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284" w:author="Colin Dassow" w:date="2020-12-01T16:49:00Z" w:initials="CD">
    <w:p w14:paraId="7D84045C" w14:textId="6F42709E" w:rsidR="00A13CC6" w:rsidRDefault="00A13CC6">
      <w:pPr>
        <w:pStyle w:val="CommentText"/>
      </w:pPr>
      <w:r>
        <w:rPr>
          <w:rStyle w:val="CommentReference"/>
        </w:rPr>
        <w:annotationRef/>
      </w:r>
      <w:r>
        <w:t>Maybe plotting abundance sp1 on the y axis and shading based on harvest or stocking?</w:t>
      </w:r>
    </w:p>
  </w:comment>
  <w:comment w:id="287" w:author="Colin Dassow" w:date="2020-11-05T10:02:00Z" w:initials="CD">
    <w:p w14:paraId="3A8A502C" w14:textId="77777777" w:rsidR="00A13CC6" w:rsidRDefault="00A13CC6">
      <w:pPr>
        <w:pStyle w:val="CommentText"/>
      </w:pPr>
      <w:r>
        <w:rPr>
          <w:rStyle w:val="CommentReference"/>
        </w:rPr>
        <w:annotationRef/>
      </w:r>
      <w:r>
        <w:t>Here I normalized both axes instead of using the raw numbers since it’s all relative. Not sure if this is better or not but thought it was worth a try</w:t>
      </w:r>
    </w:p>
  </w:comment>
  <w:comment w:id="288" w:author="Stuart Jones" w:date="2020-12-17T12:32:00Z" w:initials="SJ">
    <w:p w14:paraId="38A9E0C4" w14:textId="4C1171A4" w:rsidR="00DB38DA" w:rsidRDefault="00DB38DA">
      <w:pPr>
        <w:pStyle w:val="CommentText"/>
      </w:pPr>
      <w:r>
        <w:rPr>
          <w:rStyle w:val="CommentReference"/>
        </w:rPr>
        <w:annotationRef/>
      </w:r>
      <w:r>
        <w:t>Use your model experiments to guide what is presented!</w:t>
      </w:r>
    </w:p>
  </w:comment>
  <w:comment w:id="289" w:author="Colin Dassow" w:date="2020-11-05T08:42:00Z" w:initials="CD">
    <w:p w14:paraId="67327323" w14:textId="77777777" w:rsidR="00A13CC6" w:rsidRDefault="00A13CC6">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A13CC6" w:rsidRDefault="00A13CC6">
      <w:pPr>
        <w:pStyle w:val="CommentText"/>
      </w:pPr>
    </w:p>
    <w:p w14:paraId="33D92FF9" w14:textId="77777777" w:rsidR="00A13CC6" w:rsidRDefault="00A13CC6">
      <w:pPr>
        <w:pStyle w:val="CommentText"/>
      </w:pPr>
    </w:p>
    <w:p w14:paraId="2E1234FB" w14:textId="33B44EC6" w:rsidR="00A13CC6" w:rsidRPr="009C0A6B" w:rsidRDefault="00A13CC6">
      <w:pPr>
        <w:pStyle w:val="CommentText"/>
      </w:pPr>
      <w:r>
        <w:t>This is also a good spot to talk about cost of stocking vs. cost of having anglers harvest a competitor. Most of this should come in the discussion though I think.</w:t>
      </w:r>
    </w:p>
  </w:comment>
  <w:comment w:id="290" w:author="Sass, Gregory G [2]" w:date="2020-11-11T18:37:00Z" w:initials="SGG">
    <w:p w14:paraId="09EC8D89" w14:textId="25408FB4" w:rsidR="00A13CC6" w:rsidRDefault="00A13CC6">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291" w:author="Sass, Gregory G [2]" w:date="2020-11-11T18:41:00Z" w:initials="SGG">
    <w:p w14:paraId="467E272C" w14:textId="2B9EDB7C" w:rsidR="00A13CC6" w:rsidRDefault="00A13CC6">
      <w:pPr>
        <w:pStyle w:val="CommentText"/>
      </w:pPr>
      <w:r>
        <w:rPr>
          <w:rStyle w:val="CommentReference"/>
        </w:rPr>
        <w:annotationRef/>
      </w:r>
      <w:r>
        <w:t>This figure certainly lends to discussion of the safe operating space concept.</w:t>
      </w:r>
    </w:p>
  </w:comment>
  <w:comment w:id="292" w:author="Colin Dassow" w:date="2020-11-05T10:16:00Z" w:initials="CD">
    <w:p w14:paraId="273EDAF2" w14:textId="1A1927A7" w:rsidR="00A13CC6" w:rsidRDefault="00A13CC6">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293" w:author="Stuart Jones" w:date="2020-12-17T12:36:00Z" w:initials="SJ">
    <w:p w14:paraId="65AED569" w14:textId="379C0EF3" w:rsidR="007009A3" w:rsidRDefault="007009A3">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7009A3" w:rsidRDefault="007009A3">
      <w:pPr>
        <w:pStyle w:val="CommentText"/>
      </w:pPr>
    </w:p>
    <w:p w14:paraId="07637E92" w14:textId="77777777" w:rsidR="007009A3" w:rsidRDefault="007009A3">
      <w:pPr>
        <w:pStyle w:val="CommentText"/>
      </w:pPr>
      <w:r>
        <w:t xml:space="preserve">Potential </w:t>
      </w:r>
      <w:proofErr w:type="spellStart"/>
      <w:r>
        <w:t>takehomes</w:t>
      </w:r>
      <w:proofErr w:type="spellEnd"/>
      <w:r>
        <w:t>:</w:t>
      </w:r>
    </w:p>
    <w:p w14:paraId="54773AEF" w14:textId="77777777" w:rsidR="007009A3" w:rsidRDefault="007009A3">
      <w:pPr>
        <w:pStyle w:val="CommentText"/>
      </w:pPr>
      <w:r>
        <w:t xml:space="preserve">Single species management is bad, especially with alternate </w:t>
      </w:r>
      <w:proofErr w:type="spellStart"/>
      <w:r>
        <w:t>sstable</w:t>
      </w:r>
      <w:proofErr w:type="spellEnd"/>
      <w:r>
        <w:t xml:space="preserve"> states</w:t>
      </w:r>
    </w:p>
    <w:p w14:paraId="25508077" w14:textId="77777777" w:rsidR="007009A3" w:rsidRDefault="007009A3">
      <w:pPr>
        <w:pStyle w:val="CommentText"/>
      </w:pPr>
      <w:r>
        <w:t>Multi-species management allows for:</w:t>
      </w:r>
    </w:p>
    <w:p w14:paraId="54B1F832" w14:textId="77777777" w:rsidR="007009A3" w:rsidRDefault="007009A3">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7009A3" w:rsidRDefault="007009A3">
      <w:pPr>
        <w:pStyle w:val="CommentText"/>
      </w:pPr>
      <w:r>
        <w:tab/>
        <w:t>-some alternative strategies for management</w:t>
      </w:r>
    </w:p>
    <w:p w14:paraId="57D87EDA" w14:textId="36B11357" w:rsidR="007009A3" w:rsidRDefault="007009A3">
      <w:pPr>
        <w:pStyle w:val="CommentText"/>
      </w:pPr>
      <w:r>
        <w:t>Safe operating space stuff</w:t>
      </w:r>
    </w:p>
  </w:comment>
  <w:comment w:id="299" w:author="Chelsey Nieman" w:date="2020-12-09T10:13:00Z" w:initials="CLN">
    <w:p w14:paraId="42A42C2C" w14:textId="40F2A1B7" w:rsidR="00A13CC6" w:rsidRDefault="00A13CC6">
      <w:pPr>
        <w:pStyle w:val="CommentText"/>
      </w:pPr>
      <w:r>
        <w:rPr>
          <w:rStyle w:val="CommentReference"/>
        </w:rPr>
        <w:annotationRef/>
      </w:r>
      <w:proofErr w:type="gramStart"/>
      <w:r>
        <w:t>So</w:t>
      </w:r>
      <w:proofErr w:type="gramEnd"/>
      <w:r>
        <w:t xml:space="preserve">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300" w:author="Stuart Jones" w:date="2020-12-17T12:32:00Z" w:initials="SJ">
    <w:p w14:paraId="2E3D0E36" w14:textId="7B8B3858" w:rsidR="00DB38DA" w:rsidRDefault="00DB38DA">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307" w:author="Stuart Jones" w:date="2020-12-17T12:34:00Z" w:initials="SJ">
    <w:p w14:paraId="655796BA" w14:textId="5E8FDC2D" w:rsidR="00DB38DA" w:rsidRDefault="00DB38DA">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329" w:author="Colin Dassow" w:date="2020-12-03T10:29:00Z" w:initials="CD">
    <w:p w14:paraId="394932B8" w14:textId="16F4A35F" w:rsidR="00A13CC6" w:rsidRDefault="00A13CC6">
      <w:pPr>
        <w:pStyle w:val="CommentText"/>
      </w:pPr>
      <w:r>
        <w:rPr>
          <w:rStyle w:val="CommentReference"/>
        </w:rPr>
        <w:annotationRef/>
      </w:r>
      <w:r>
        <w:t>This is a good paragraph to revisit safe-operating-space ideas as we talk about limitations on managers and trying to keep systems in a SOS</w:t>
      </w:r>
    </w:p>
  </w:comment>
  <w:comment w:id="330" w:author="Stuart Jones" w:date="2020-12-17T12:33:00Z" w:initials="SJ">
    <w:p w14:paraId="701BE0DE" w14:textId="6F5E3565" w:rsidR="00DB38DA" w:rsidRDefault="00DB38DA">
      <w:pPr>
        <w:pStyle w:val="CommentText"/>
      </w:pPr>
      <w:r>
        <w:rPr>
          <w:rStyle w:val="CommentReference"/>
        </w:rPr>
        <w:annotationRef/>
      </w:r>
      <w:r>
        <w:t>Good, but need to plant this seed a bit more in the intro if the discussion will take this head on</w:t>
      </w:r>
    </w:p>
  </w:comment>
  <w:comment w:id="331" w:author="Colin Dassow" w:date="2020-12-03T10:52:00Z" w:initials="CD">
    <w:p w14:paraId="1501F7C1" w14:textId="21FE9C35" w:rsidR="00A13CC6" w:rsidRDefault="00A13CC6">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332" w:author="Chelsey Nieman" w:date="2020-12-09T10:41:00Z" w:initials="CLN">
    <w:p w14:paraId="510389C2" w14:textId="670A082A" w:rsidR="00A13CC6" w:rsidRDefault="00A13CC6">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333" w:author="Colin Dassow" w:date="2020-12-09T15:43:00Z" w:initials="CD">
    <w:p w14:paraId="56E7DD0B" w14:textId="2870CB23" w:rsidR="00A13CC6" w:rsidRDefault="00A13CC6">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338" w:author="Sass, Gregory G" w:date="2020-12-14T14:06:00Z" w:initials="SGG-D">
    <w:p w14:paraId="638D719F" w14:textId="3BF3CC04" w:rsidR="00A13CC6" w:rsidRDefault="00A13CC6">
      <w:pPr>
        <w:pStyle w:val="CommentText"/>
      </w:pPr>
      <w:r>
        <w:rPr>
          <w:rStyle w:val="CommentReference"/>
        </w:rPr>
        <w:annotationRef/>
      </w:r>
      <w:r>
        <w:t>Carpenter et al. (2017) also discusses how valuation of fisheries can influence keeping them in a safe operating space.</w:t>
      </w:r>
    </w:p>
  </w:comment>
  <w:comment w:id="364" w:author="Chelsey Nieman" w:date="2020-12-09T12:08:00Z" w:initials="CLN">
    <w:p w14:paraId="7D111F3A" w14:textId="77777777" w:rsidR="00A13CC6" w:rsidRDefault="00A13CC6">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A13CC6" w:rsidRDefault="00A13CC6">
      <w:pPr>
        <w:pStyle w:val="CommentText"/>
      </w:pPr>
      <w:r>
        <w:t xml:space="preserve">This might (1) bring some solid support for our model and (2) highlight the importance of considering these interactions when we think about management. </w:t>
      </w:r>
    </w:p>
  </w:comment>
  <w:comment w:id="365" w:author="Colin Dassow" w:date="2020-12-09T16:05:00Z" w:initials="CD">
    <w:p w14:paraId="0118F5B7" w14:textId="7DA10FB0" w:rsidR="00A13CC6" w:rsidRDefault="00A13CC6">
      <w:pPr>
        <w:pStyle w:val="CommentText"/>
      </w:pPr>
      <w:r>
        <w:rPr>
          <w:rStyle w:val="CommentReference"/>
        </w:rPr>
        <w:annotationRef/>
      </w:r>
      <w:proofErr w:type="spellStart"/>
      <w:r>
        <w:t>Ya</w:t>
      </w:r>
      <w:proofErr w:type="spellEnd"/>
      <w:r>
        <w:t>, I like that idea</w:t>
      </w:r>
    </w:p>
  </w:comment>
  <w:comment w:id="366" w:author="Sass, Gregory G" w:date="2020-12-14T14:07:00Z" w:initials="SGG-D">
    <w:p w14:paraId="12E691EB" w14:textId="4C02F9C6" w:rsidR="00A13CC6" w:rsidRDefault="00A13CC6">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374" w:author="Sass, Gregory G" w:date="2020-12-14T14:09:00Z" w:initials="SGG-D">
    <w:p w14:paraId="4A33706D" w14:textId="6DDB883A" w:rsidR="00A13CC6" w:rsidRDefault="00A13CC6">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376" w:author="Chelsey Nieman" w:date="2020-12-09T12:19:00Z" w:initials="CLN">
    <w:p w14:paraId="2B8C7C1B" w14:textId="52C61AE3" w:rsidR="00A13CC6" w:rsidRDefault="00A13CC6">
      <w:pPr>
        <w:pStyle w:val="CommentText"/>
      </w:pPr>
      <w:r>
        <w:rPr>
          <w:rStyle w:val="CommentReference"/>
        </w:rPr>
        <w:annotationRef/>
      </w:r>
      <w:r>
        <w:t xml:space="preserve">I think this could probably use a sprinkling of citations. </w:t>
      </w:r>
    </w:p>
  </w:comment>
  <w:comment w:id="385" w:author="Chelsey Nieman" w:date="2020-12-09T12:20:00Z" w:initials="CLN">
    <w:p w14:paraId="15025746" w14:textId="76E29810" w:rsidR="00A13CC6" w:rsidRDefault="00A13CC6">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386" w:author="Colin Dassow" w:date="2020-12-09T16:10:00Z" w:initials="CD">
    <w:p w14:paraId="4D88903E" w14:textId="66A987D6" w:rsidR="00A13CC6" w:rsidRDefault="00A13CC6">
      <w:pPr>
        <w:pStyle w:val="CommentText"/>
      </w:pPr>
      <w:r>
        <w:rPr>
          <w:rStyle w:val="CommentReference"/>
        </w:rPr>
        <w:annotationRef/>
      </w:r>
      <w:proofErr w:type="spellStart"/>
      <w:r>
        <w:t>Ya</w:t>
      </w:r>
      <w:proofErr w:type="spellEnd"/>
      <w:r>
        <w:t xml:space="preserve"> I think for our audience we might just want to </w:t>
      </w:r>
      <w:proofErr w:type="gramStart"/>
      <w:r>
        <w:t>say  that</w:t>
      </w:r>
      <w:proofErr w:type="gramEnd"/>
      <w:r>
        <w:t xml:space="preserve"> stocking can be expensive and isn’t always as effective as we might expect, this could be from predator effects on stocked fish survival or other factors (habitat loss, climate change)</w:t>
      </w:r>
    </w:p>
  </w:comment>
  <w:comment w:id="398" w:author="Chelsey Nieman" w:date="2020-12-09T12:33:00Z" w:initials="CLN">
    <w:p w14:paraId="5E774DF2" w14:textId="77777777" w:rsidR="00A13CC6" w:rsidRDefault="00A13CC6">
      <w:pPr>
        <w:pStyle w:val="CommentText"/>
      </w:pPr>
      <w:r>
        <w:rPr>
          <w:rStyle w:val="CommentReference"/>
        </w:rPr>
        <w:annotationRef/>
      </w:r>
      <w:r>
        <w:t xml:space="preserve">This is the call out to q1: I think we keep it vague, (not sure we need the say specifically bass-walleye. </w:t>
      </w:r>
    </w:p>
    <w:p w14:paraId="23E6830F" w14:textId="0A396142" w:rsidR="00A13CC6" w:rsidRDefault="00A13CC6">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399" w:author="Colin Dassow" w:date="2020-12-09T16:14:00Z" w:initials="CD">
    <w:p w14:paraId="7DEF3C15" w14:textId="4294EA00" w:rsidR="00A13CC6" w:rsidRDefault="00A13CC6">
      <w:pPr>
        <w:pStyle w:val="CommentText"/>
      </w:pPr>
      <w:r>
        <w:rPr>
          <w:rStyle w:val="CommentReference"/>
        </w:rPr>
        <w:annotationRef/>
      </w:r>
      <w:r>
        <w:t>I agree, seems like the right way to talk about the two papers</w:t>
      </w:r>
    </w:p>
  </w:comment>
  <w:comment w:id="406" w:author="Sass, Gregory G" w:date="2020-12-14T14:12:00Z" w:initials="SGG-D">
    <w:p w14:paraId="71DDC9B0" w14:textId="15905AA1" w:rsidR="00A13CC6" w:rsidRDefault="00A13CC6">
      <w:pPr>
        <w:pStyle w:val="CommentText"/>
      </w:pPr>
      <w:r>
        <w:rPr>
          <w:rStyle w:val="CommentReference"/>
        </w:rPr>
        <w:annotationRef/>
      </w:r>
      <w:r>
        <w:t xml:space="preserve">This isn’t well published on, but we’re planning another grant proposal to address it.  </w:t>
      </w:r>
      <w:proofErr w:type="gramStart"/>
      <w:r>
        <w:t>But,</w:t>
      </w:r>
      <w:proofErr w:type="gramEnd"/>
      <w:r>
        <w:t xml:space="preserve">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408" w:author="Chelsey Nieman" w:date="2020-12-09T12:23:00Z" w:initials="CLN">
    <w:p w14:paraId="0C9B1E61" w14:textId="3E6A44E5" w:rsidR="00A13CC6" w:rsidRDefault="00A13CC6">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409" w:author="Colin Dassow" w:date="2020-12-09T16:14:00Z" w:initials="CD">
    <w:p w14:paraId="6B145F9B" w14:textId="0E390221" w:rsidR="00A13CC6" w:rsidRDefault="00A13CC6">
      <w:pPr>
        <w:pStyle w:val="CommentText"/>
      </w:pPr>
      <w:r>
        <w:rPr>
          <w:rStyle w:val="CommentReference"/>
        </w:rPr>
        <w:annotationRef/>
      </w:r>
      <w:r>
        <w:t>I think I like this alternative text a little more</w:t>
      </w:r>
    </w:p>
  </w:comment>
  <w:comment w:id="410" w:author="Colin Dassow" w:date="2020-12-03T10:32:00Z" w:initials="CD">
    <w:p w14:paraId="3706765C" w14:textId="28E78407" w:rsidR="00A13CC6" w:rsidRDefault="00A13CC6">
      <w:pPr>
        <w:pStyle w:val="CommentText"/>
      </w:pPr>
      <w:r>
        <w:rPr>
          <w:rStyle w:val="CommentReference"/>
        </w:rPr>
        <w:annotationRef/>
      </w:r>
      <w:r>
        <w:t>We have increased in complexity compared to most models but need to recognize that there’s still a lot more complexity out there to understand.</w:t>
      </w:r>
    </w:p>
  </w:comment>
  <w:comment w:id="429" w:author="Sass, Gregory G" w:date="2020-12-14T14:15:00Z" w:initials="SGG-D">
    <w:p w14:paraId="7AEFF447" w14:textId="5FF6F350" w:rsidR="00A13CC6" w:rsidRDefault="00A13CC6">
      <w:pPr>
        <w:pStyle w:val="CommentText"/>
      </w:pPr>
      <w:r>
        <w:rPr>
          <w:rStyle w:val="CommentReference"/>
        </w:rPr>
        <w:annotationRef/>
      </w:r>
      <w:r>
        <w:t>If you’re going to go with adaptive management, some language about “deliberate experiments for learning” would be important.</w:t>
      </w:r>
    </w:p>
  </w:comment>
  <w:comment w:id="434" w:author="Colin Dassow" w:date="2020-12-03T10:32:00Z" w:initials="CD">
    <w:p w14:paraId="47303DB9" w14:textId="77777777" w:rsidR="00A13CC6" w:rsidRDefault="00A13CC6" w:rsidP="00214784">
      <w:pPr>
        <w:pStyle w:val="CommentText"/>
      </w:pPr>
      <w:r>
        <w:rPr>
          <w:rStyle w:val="CommentReference"/>
        </w:rPr>
        <w:annotationRef/>
      </w:r>
      <w:r>
        <w:t>Call out to adaptive management</w:t>
      </w:r>
    </w:p>
  </w:comment>
  <w:comment w:id="454" w:author="Colin Dassow" w:date="2020-12-03T10:31:00Z" w:initials="CD">
    <w:p w14:paraId="7D24778F" w14:textId="7E469112" w:rsidR="00A13CC6" w:rsidRDefault="00A13CC6">
      <w:pPr>
        <w:pStyle w:val="CommentText"/>
      </w:pPr>
      <w:r>
        <w:rPr>
          <w:rStyle w:val="CommentReference"/>
        </w:rPr>
        <w:annotationRef/>
      </w:r>
      <w:r>
        <w:t>Trying to end on a sort of optimistic note/call to action, does this make sense?</w:t>
      </w:r>
    </w:p>
  </w:comment>
  <w:comment w:id="455" w:author="Chelsey Nieman" w:date="2020-12-09T12:43:00Z" w:initials="CLN">
    <w:p w14:paraId="65F6C0DE" w14:textId="3DFFE58A" w:rsidR="00A13CC6" w:rsidRDefault="00A13CC6">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458" w:author="Colin Dassow" w:date="2020-12-03T10:32:00Z" w:initials="CD">
    <w:p w14:paraId="558C440D" w14:textId="77777777" w:rsidR="00A13CC6" w:rsidRDefault="00A13CC6" w:rsidP="00214784">
      <w:pPr>
        <w:pStyle w:val="CommentText"/>
      </w:pPr>
      <w:r>
        <w:rPr>
          <w:rStyle w:val="CommentReference"/>
        </w:rPr>
        <w:annotationRef/>
      </w:r>
      <w:r>
        <w:t>Call out to adaptive management</w:t>
      </w:r>
    </w:p>
  </w:comment>
  <w:comment w:id="471" w:author="Colin Dassow" w:date="2020-12-03T10:32:00Z" w:initials="CD">
    <w:p w14:paraId="5F43A85D" w14:textId="14B716B2" w:rsidR="00A13CC6" w:rsidRDefault="00A13CC6">
      <w:pPr>
        <w:pStyle w:val="CommentText"/>
      </w:pPr>
      <w:r>
        <w:rPr>
          <w:rStyle w:val="CommentReference"/>
        </w:rPr>
        <w:annotationRef/>
      </w:r>
      <w:r>
        <w:t>Call out to adaptive management</w:t>
      </w:r>
    </w:p>
  </w:comment>
  <w:comment w:id="472" w:author="Sass, Gregory G [2]" w:date="2020-11-11T18:42:00Z" w:initials="SGG">
    <w:p w14:paraId="55219110" w14:textId="77777777" w:rsidR="00A13CC6" w:rsidRDefault="00A13CC6" w:rsidP="00686B5C">
      <w:pPr>
        <w:pStyle w:val="CommentText"/>
      </w:pPr>
      <w:r>
        <w:rPr>
          <w:rStyle w:val="CommentReference"/>
        </w:rPr>
        <w:annotationRef/>
      </w:r>
      <w:r>
        <w:t>You’ve got a two species stage structured model for both species now.  Highlight that as an advancement from Carpenter and Brock.</w:t>
      </w:r>
    </w:p>
  </w:comment>
  <w:comment w:id="473" w:author="Chris Solomon" w:date="2020-11-15T10:15:00Z" w:initials="CS">
    <w:p w14:paraId="03C6FB31" w14:textId="77777777" w:rsidR="00A13CC6" w:rsidRDefault="00A13CC6"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474" w:author="Colin Dassow" w:date="2020-12-03T10:27:00Z" w:initials="CD">
    <w:p w14:paraId="632DBEE8" w14:textId="4C2A3FD5" w:rsidR="00A13CC6" w:rsidRDefault="00A13CC6">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A13CC6" w:rsidRDefault="00A13CC6">
      <w:pPr>
        <w:pStyle w:val="CommentText"/>
      </w:pPr>
    </w:p>
    <w:p w14:paraId="62FD6826" w14:textId="0475540A" w:rsidR="00A13CC6" w:rsidRDefault="00A13CC6">
      <w:pPr>
        <w:pStyle w:val="CommentText"/>
      </w:pPr>
      <w:r>
        <w:t>These are points 2 &amp; 3 in the outline above</w:t>
      </w:r>
    </w:p>
  </w:comment>
  <w:comment w:id="475" w:author="Sass, Gregory G [2]" w:date="2020-11-11T18:43:00Z" w:initials="SGG">
    <w:p w14:paraId="039F3B41" w14:textId="77777777" w:rsidR="00A13CC6" w:rsidRDefault="00A13CC6"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476" w:author="Colin Dassow" w:date="2020-12-04T11:05:00Z" w:initials="CD">
    <w:p w14:paraId="61376CD5" w14:textId="5DA3B4E5" w:rsidR="00A13CC6" w:rsidRDefault="00A13CC6">
      <w:pPr>
        <w:pStyle w:val="CommentText"/>
      </w:pPr>
      <w:r>
        <w:rPr>
          <w:rStyle w:val="CommentReference"/>
        </w:rPr>
        <w:annotationRef/>
      </w:r>
      <w:r>
        <w:t>I think now in point 3 of the outline above I’ve created a space to do this.</w:t>
      </w:r>
    </w:p>
  </w:comment>
  <w:comment w:id="477" w:author="Chelsey Nieman" w:date="2020-11-30T13:29:00Z" w:initials="CLN">
    <w:p w14:paraId="0EB0E5C9" w14:textId="77777777" w:rsidR="00A13CC6" w:rsidRDefault="00A13CC6"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478" w:author="Sass, Gregory G [2]" w:date="2020-11-11T18:52:00Z" w:initials="SGG">
    <w:p w14:paraId="336C1A33" w14:textId="77777777" w:rsidR="00A13CC6" w:rsidRDefault="00A13CC6"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292026" w15:done="0"/>
  <w15:commentEx w15:paraId="73C072E3" w15:done="0"/>
  <w15:commentEx w15:paraId="630756CD" w15:paraIdParent="73C072E3" w15:done="0"/>
  <w15:commentEx w15:paraId="55C08B86" w15:paraIdParent="73C072E3" w15:done="0"/>
  <w15:commentEx w15:paraId="00D5D8B1" w15:done="0"/>
  <w15:commentEx w15:paraId="480CFD9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08B69884" w15:done="0"/>
  <w15:commentEx w15:paraId="46EB01C7" w15:done="0"/>
  <w15:commentEx w15:paraId="438B4EAB" w15:done="0"/>
  <w15:commentEx w15:paraId="4D988B7E" w15:done="0"/>
  <w15:commentEx w15:paraId="7CAAC9B1" w15:done="1"/>
  <w15:commentEx w15:paraId="685F99C7" w15:done="1"/>
  <w15:commentEx w15:paraId="23707D4A" w15:done="0"/>
  <w15:commentEx w15:paraId="13474C6B" w15:done="0"/>
  <w15:commentEx w15:paraId="4890C4F5" w15:done="0"/>
  <w15:commentEx w15:paraId="39A037C3" w15:paraIdParent="4890C4F5" w15:done="0"/>
  <w15:commentEx w15:paraId="70252D73" w15:paraIdParent="4890C4F5" w15:done="0"/>
  <w15:commentEx w15:paraId="54471210" w15:done="0"/>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0"/>
  <w15:commentEx w15:paraId="5F7C14AF" w15:done="0"/>
  <w15:commentEx w15:paraId="65A721D3" w15:done="0"/>
  <w15:commentEx w15:paraId="6867EED5" w15:done="0"/>
  <w15:commentEx w15:paraId="47E7D1C8" w15:done="0"/>
  <w15:commentEx w15:paraId="29E5F105" w15:paraIdParent="47E7D1C8" w15:done="0"/>
  <w15:commentEx w15:paraId="4687F7C8" w15:done="0"/>
  <w15:commentEx w15:paraId="16BF57B8" w15:done="1"/>
  <w15:commentEx w15:paraId="0117A5DE" w15:done="1"/>
  <w15:commentEx w15:paraId="45D36DB7" w15:paraIdParent="0117A5DE" w15:done="1"/>
  <w15:commentEx w15:paraId="22C2A328"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38A9E0C4" w15:done="0"/>
  <w15:commentEx w15:paraId="2E1234FB" w15:done="0"/>
  <w15:commentEx w15:paraId="09EC8D89" w15:done="0"/>
  <w15:commentEx w15:paraId="467E272C" w15:done="0"/>
  <w15:commentEx w15:paraId="273EDAF2" w15:done="1"/>
  <w15:commentEx w15:paraId="57D87EDA" w15:done="0"/>
  <w15:commentEx w15:paraId="42A42C2C" w15:done="0"/>
  <w15:commentEx w15:paraId="2E3D0E36" w15:paraIdParent="42A42C2C" w15:done="0"/>
  <w15:commentEx w15:paraId="655796BA"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4A33706D"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71DDC9B0" w15:done="0"/>
  <w15:commentEx w15:paraId="0C9B1E61" w15:done="0"/>
  <w15:commentEx w15:paraId="6B145F9B" w15:paraIdParent="0C9B1E61" w15:done="0"/>
  <w15:commentEx w15:paraId="3706765C" w15:done="0"/>
  <w15:commentEx w15:paraId="7AEFF447"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5AC763" w16cex:dateUtc="2020-11-15T02:15: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4FEA" w16cex:dateUtc="2020-12-17T08:32:00Z"/>
  <w16cex:commentExtensible w16cex:durableId="23855011" w16cex:dateUtc="2020-12-17T08:33:00Z"/>
  <w16cex:commentExtensible w16cex:durableId="2385CD3F" w16cex:dateUtc="2020-12-17T17:27:00Z"/>
  <w16cex:commentExtensible w16cex:durableId="236F7A31" w16cex:dateUtc="2020-11-30T20:03:00Z"/>
  <w16cex:commentExtensible w16cex:durableId="2385CDD1" w16cex:dateUtc="2020-12-17T17:30:00Z"/>
  <w16cex:commentExtensible w16cex:durableId="235B7D8D" w16cex:dateUtc="2020-11-15T15:12:00Z"/>
  <w16cex:commentExtensible w16cex:durableId="2385CE41" w16cex:dateUtc="2020-12-17T17:32: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5CE87" w16cex:dateUtc="2020-12-17T17:3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6867EED5" w16cid:durableId="23854FEA"/>
  <w16cid:commentId w16cid:paraId="47E7D1C8" w16cid:durableId="23552BCF"/>
  <w16cid:commentId w16cid:paraId="29E5F105" w16cid:durableId="23855011"/>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38A9E0C4" w16cid:durableId="2385CE41"/>
  <w16cid:commentId w16cid:paraId="2E1234FB" w16cid:durableId="23552BD1"/>
  <w16cid:commentId w16cid:paraId="09EC8D89" w16cid:durableId="2356AE01"/>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655796BA" w16cid:durableId="2385CEC9"/>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4A33706D" w16cid:durableId="2381F08C"/>
  <w16cid:commentId w16cid:paraId="2B8C7C1B" w16cid:durableId="237B3F34"/>
  <w16cid:commentId w16cid:paraId="15025746" w16cid:durableId="237B3F72"/>
  <w16cid:commentId w16cid:paraId="4D88903E" w16cid:durableId="237C9375"/>
  <w16cid:commentId w16cid:paraId="23E6830F" w16cid:durableId="237B4289"/>
  <w16cid:commentId w16cid:paraId="7DEF3C15" w16cid:durableId="237C9377"/>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830FB" w14:textId="77777777" w:rsidR="000E0F70" w:rsidRDefault="000E0F70">
      <w:pPr>
        <w:spacing w:after="0"/>
      </w:pPr>
      <w:r>
        <w:separator/>
      </w:r>
    </w:p>
  </w:endnote>
  <w:endnote w:type="continuationSeparator" w:id="0">
    <w:p w14:paraId="2E2AA901" w14:textId="77777777" w:rsidR="000E0F70" w:rsidRDefault="000E0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8249202"/>
      <w:docPartObj>
        <w:docPartGallery w:val="Page Numbers (Bottom of Page)"/>
        <w:docPartUnique/>
      </w:docPartObj>
    </w:sdtPr>
    <w:sdtContent>
      <w:p w14:paraId="2B6D06BA" w14:textId="104F27E5" w:rsidR="00A13CC6" w:rsidRDefault="00A13CC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A13CC6" w:rsidRDefault="00A13CC6" w:rsidP="003A2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4447234"/>
      <w:docPartObj>
        <w:docPartGallery w:val="Page Numbers (Bottom of Page)"/>
        <w:docPartUnique/>
      </w:docPartObj>
    </w:sdtPr>
    <w:sdtContent>
      <w:p w14:paraId="1C49B948" w14:textId="5C80D97F" w:rsidR="00A13CC6" w:rsidRDefault="00A13CC6"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17B52B45" w14:textId="77777777" w:rsidR="00A13CC6" w:rsidRDefault="00A13CC6" w:rsidP="003A2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B76155" w14:textId="77777777" w:rsidR="000E0F70" w:rsidRDefault="000E0F70">
      <w:r>
        <w:separator/>
      </w:r>
    </w:p>
  </w:footnote>
  <w:footnote w:type="continuationSeparator" w:id="0">
    <w:p w14:paraId="4F8E181A" w14:textId="77777777" w:rsidR="000E0F70" w:rsidRDefault="000E0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Gregory.Sass@wisconsin.gov::56aa3099-310a-4dcc-b9fd-7f7ae6dd5b00"/>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2EE2"/>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B7BDD"/>
    <w:rsid w:val="001F6C94"/>
    <w:rsid w:val="002033DF"/>
    <w:rsid w:val="00214784"/>
    <w:rsid w:val="00221E85"/>
    <w:rsid w:val="00235F33"/>
    <w:rsid w:val="00235FC1"/>
    <w:rsid w:val="002753B0"/>
    <w:rsid w:val="002877E7"/>
    <w:rsid w:val="00293299"/>
    <w:rsid w:val="002A36AE"/>
    <w:rsid w:val="002B1FE8"/>
    <w:rsid w:val="002B2F5F"/>
    <w:rsid w:val="002D7728"/>
    <w:rsid w:val="0031245F"/>
    <w:rsid w:val="00312680"/>
    <w:rsid w:val="00316186"/>
    <w:rsid w:val="00325664"/>
    <w:rsid w:val="003431E2"/>
    <w:rsid w:val="003500FF"/>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03C31"/>
    <w:rsid w:val="006221BE"/>
    <w:rsid w:val="006265B4"/>
    <w:rsid w:val="006312AF"/>
    <w:rsid w:val="00635D1F"/>
    <w:rsid w:val="006428D8"/>
    <w:rsid w:val="006471FF"/>
    <w:rsid w:val="00660332"/>
    <w:rsid w:val="006632F5"/>
    <w:rsid w:val="006643D3"/>
    <w:rsid w:val="00683CAE"/>
    <w:rsid w:val="00685952"/>
    <w:rsid w:val="00686B5C"/>
    <w:rsid w:val="0069130D"/>
    <w:rsid w:val="006968BD"/>
    <w:rsid w:val="006D769C"/>
    <w:rsid w:val="007009A3"/>
    <w:rsid w:val="0071253C"/>
    <w:rsid w:val="00733BCC"/>
    <w:rsid w:val="00747CAE"/>
    <w:rsid w:val="00765317"/>
    <w:rsid w:val="00784D58"/>
    <w:rsid w:val="007A2BF4"/>
    <w:rsid w:val="007A529D"/>
    <w:rsid w:val="007A5C98"/>
    <w:rsid w:val="007C0D1C"/>
    <w:rsid w:val="007C4C65"/>
    <w:rsid w:val="007E3E3C"/>
    <w:rsid w:val="0082052B"/>
    <w:rsid w:val="008211DD"/>
    <w:rsid w:val="008365C7"/>
    <w:rsid w:val="00841590"/>
    <w:rsid w:val="0085205D"/>
    <w:rsid w:val="008535EE"/>
    <w:rsid w:val="00855018"/>
    <w:rsid w:val="00863375"/>
    <w:rsid w:val="00863E39"/>
    <w:rsid w:val="00876889"/>
    <w:rsid w:val="0088303F"/>
    <w:rsid w:val="008B40CF"/>
    <w:rsid w:val="008D6863"/>
    <w:rsid w:val="008D7C62"/>
    <w:rsid w:val="008E6B0F"/>
    <w:rsid w:val="008F5048"/>
    <w:rsid w:val="00913B96"/>
    <w:rsid w:val="009227FD"/>
    <w:rsid w:val="00933894"/>
    <w:rsid w:val="00935D0A"/>
    <w:rsid w:val="00951413"/>
    <w:rsid w:val="00960373"/>
    <w:rsid w:val="0097008B"/>
    <w:rsid w:val="00985164"/>
    <w:rsid w:val="0099185D"/>
    <w:rsid w:val="009A01BC"/>
    <w:rsid w:val="009A48E8"/>
    <w:rsid w:val="009A5FC5"/>
    <w:rsid w:val="009A695B"/>
    <w:rsid w:val="009B7CE4"/>
    <w:rsid w:val="009C0A6B"/>
    <w:rsid w:val="009C36FD"/>
    <w:rsid w:val="009D2FB0"/>
    <w:rsid w:val="009D5984"/>
    <w:rsid w:val="00A06286"/>
    <w:rsid w:val="00A12345"/>
    <w:rsid w:val="00A13CC6"/>
    <w:rsid w:val="00A1662B"/>
    <w:rsid w:val="00A1768F"/>
    <w:rsid w:val="00A20672"/>
    <w:rsid w:val="00A21444"/>
    <w:rsid w:val="00A3236C"/>
    <w:rsid w:val="00AC1F3C"/>
    <w:rsid w:val="00AC53AD"/>
    <w:rsid w:val="00AD495E"/>
    <w:rsid w:val="00AD4E9A"/>
    <w:rsid w:val="00AF05EC"/>
    <w:rsid w:val="00B20BA4"/>
    <w:rsid w:val="00B233A4"/>
    <w:rsid w:val="00B301C9"/>
    <w:rsid w:val="00B40165"/>
    <w:rsid w:val="00B51726"/>
    <w:rsid w:val="00B52EC6"/>
    <w:rsid w:val="00B5453D"/>
    <w:rsid w:val="00B7735F"/>
    <w:rsid w:val="00B837B3"/>
    <w:rsid w:val="00B84C5F"/>
    <w:rsid w:val="00B85634"/>
    <w:rsid w:val="00B86B75"/>
    <w:rsid w:val="00BB10B5"/>
    <w:rsid w:val="00BB26B6"/>
    <w:rsid w:val="00BB690A"/>
    <w:rsid w:val="00BC48D5"/>
    <w:rsid w:val="00BD2A9B"/>
    <w:rsid w:val="00BD51F6"/>
    <w:rsid w:val="00C20BA6"/>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B38DA"/>
    <w:rsid w:val="00DB5BA4"/>
    <w:rsid w:val="00DC37BF"/>
    <w:rsid w:val="00DE0B74"/>
    <w:rsid w:val="00DE1EA5"/>
    <w:rsid w:val="00DF3188"/>
    <w:rsid w:val="00E0435F"/>
    <w:rsid w:val="00E05CA0"/>
    <w:rsid w:val="00E315A3"/>
    <w:rsid w:val="00E331BE"/>
    <w:rsid w:val="00E50F0E"/>
    <w:rsid w:val="00E62FB3"/>
    <w:rsid w:val="00E73809"/>
    <w:rsid w:val="00E91950"/>
    <w:rsid w:val="00E9216A"/>
    <w:rsid w:val="00E9399D"/>
    <w:rsid w:val="00EB4681"/>
    <w:rsid w:val="00EC324C"/>
    <w:rsid w:val="00EC5EE0"/>
    <w:rsid w:val="00ED0067"/>
    <w:rsid w:val="00ED567B"/>
    <w:rsid w:val="00F04161"/>
    <w:rsid w:val="00F21E9D"/>
    <w:rsid w:val="00F2262C"/>
    <w:rsid w:val="00F30DFE"/>
    <w:rsid w:val="00F3526A"/>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9038E-37E7-4AE9-9B3D-5EE714E6A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Stuart Jones</cp:lastModifiedBy>
  <cp:revision>5</cp:revision>
  <dcterms:created xsi:type="dcterms:W3CDTF">2020-12-16T22:00:00Z</dcterms:created>
  <dcterms:modified xsi:type="dcterms:W3CDTF">2020-12-17T17:40:00Z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