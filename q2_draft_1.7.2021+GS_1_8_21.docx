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C266" w14:textId="77777777" w:rsidR="00986444" w:rsidRDefault="007F78D3" w:rsidP="00FA2D61">
      <w:pPr>
        <w:pStyle w:val="BodyText"/>
        <w:rPr>
          <w:rFonts w:ascii="Times" w:hAnsi="Times"/>
        </w:rPr>
      </w:pPr>
      <w:commentRangeStart w:id="0"/>
      <w:r w:rsidRPr="00FA2D61">
        <w:rPr>
          <w:rFonts w:ascii="Times" w:hAnsi="Times"/>
        </w:rPr>
        <w:t>Title</w:t>
      </w:r>
      <w:r w:rsidR="00986444">
        <w:rPr>
          <w:rFonts w:ascii="Times" w:hAnsi="Times"/>
        </w:rPr>
        <w:t>:</w:t>
      </w:r>
      <w:commentRangeEnd w:id="0"/>
      <w:r w:rsidR="00986444">
        <w:rPr>
          <w:rStyle w:val="CommentReference"/>
        </w:rPr>
        <w:commentReference w:id="0"/>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1" w:author="Sass, Gregory G" w:date="2021-01-08T13:37:00Z">
        <w:r w:rsidR="00EC7ABF">
          <w:rPr>
            <w:rFonts w:ascii="Times" w:hAnsi="Times"/>
          </w:rPr>
          <w:t xml:space="preserve">multi-species </w:t>
        </w:r>
      </w:ins>
      <w:r>
        <w:rPr>
          <w:rFonts w:ascii="Times" w:hAnsi="Times"/>
        </w:rPr>
        <w:t>recreational fisheries</w:t>
      </w:r>
      <w:del w:id="2"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3"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4"/>
      <w:r>
        <w:rPr>
          <w:rFonts w:ascii="Times" w:hAnsi="Times"/>
        </w:rPr>
        <w:t>states</w:t>
      </w:r>
      <w:commentRangeEnd w:id="4"/>
      <w:r w:rsidR="00EC7ABF">
        <w:rPr>
          <w:rStyle w:val="CommentReference"/>
        </w:rPr>
        <w:commentReference w:id="4"/>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5"/>
      <w:r w:rsidRPr="00FA2D61">
        <w:rPr>
          <w:rFonts w:ascii="Times New Roman" w:hAnsi="Times New Roman" w:cs="Times New Roman"/>
          <w:b/>
          <w:bCs/>
        </w:rPr>
        <w:t>Statement of Significance</w:t>
      </w:r>
      <w:commentRangeEnd w:id="5"/>
      <w:r>
        <w:rPr>
          <w:rStyle w:val="CommentReference"/>
        </w:rPr>
        <w:commentReference w:id="5"/>
      </w:r>
    </w:p>
    <w:p w14:paraId="0C57820D" w14:textId="2A060846" w:rsidR="00C45CD2" w:rsidRDefault="00C45CD2" w:rsidP="00C45CD2">
      <w:pPr>
        <w:pStyle w:val="BodyText"/>
        <w:rPr>
          <w:rFonts w:ascii="Times New Roman" w:hAnsi="Times New Roman" w:cs="Times New Roman"/>
          <w:b/>
          <w:bCs/>
        </w:rPr>
      </w:pPr>
      <w:commentRangeStart w:id="6"/>
      <w:r w:rsidRPr="00FA2D61">
        <w:rPr>
          <w:rFonts w:ascii="Times New Roman" w:hAnsi="Times New Roman" w:cs="Times New Roman"/>
          <w:b/>
          <w:bCs/>
        </w:rPr>
        <w:t>Abstract</w:t>
      </w:r>
      <w:commentRangeEnd w:id="6"/>
      <w:r>
        <w:rPr>
          <w:rStyle w:val="CommentReference"/>
        </w:rPr>
        <w:commentReference w:id="6"/>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7" w:name="introduction"/>
      <w:r w:rsidRPr="00FA2D61">
        <w:rPr>
          <w:rFonts w:ascii="Times New Roman" w:hAnsi="Times New Roman" w:cs="Times New Roman"/>
          <w:color w:val="auto"/>
          <w:sz w:val="24"/>
          <w:szCs w:val="24"/>
        </w:rPr>
        <w:t>Introduction</w:t>
      </w:r>
      <w:bookmarkEnd w:id="7"/>
    </w:p>
    <w:p w14:paraId="5765BE4F" w14:textId="039FF2A8"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8"/>
      <w:commentRangeStart w:id="9"/>
      <w:del w:id="10" w:author="Chris Solomon" w:date="2021-01-07T16:10:00Z">
        <w:r w:rsidRPr="003830E1" w:rsidDel="00203677">
          <w:rPr>
            <w:rFonts w:ascii="Times New Roman" w:hAnsi="Times New Roman" w:cs="Times New Roman"/>
          </w:rPr>
          <w:delText>managers</w:delText>
        </w:r>
      </w:del>
      <w:commentRangeEnd w:id="9"/>
      <w:r w:rsidR="000F4677">
        <w:rPr>
          <w:rStyle w:val="CommentReference"/>
        </w:rPr>
        <w:commentReference w:id="9"/>
      </w:r>
      <w:del w:id="11"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2"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8"/>
      <w:r w:rsidR="00203677">
        <w:rPr>
          <w:rStyle w:val="CommentReference"/>
        </w:rPr>
        <w:commentReference w:id="8"/>
      </w:r>
      <w:del w:id="13"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4"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5"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16" w:author="Chris Solomon" w:date="2021-01-07T16:10:00Z">
        <w:r w:rsidR="00203677">
          <w:rPr>
            <w:rFonts w:ascii="Times New Roman" w:hAnsi="Times New Roman" w:cs="Times New Roman"/>
          </w:rPr>
          <w:t xml:space="preserve">prove to </w:t>
        </w:r>
      </w:ins>
      <w:ins w:id="17" w:author="Sass, Gregory G" w:date="2021-01-08T13:40:00Z">
        <w:r w:rsidR="000F4677">
          <w:rPr>
            <w:rFonts w:ascii="Times New Roman" w:hAnsi="Times New Roman" w:cs="Times New Roman"/>
          </w:rPr>
          <w:t>be</w:t>
        </w:r>
      </w:ins>
      <w:ins w:id="18" w:author="Chris Solomon" w:date="2021-01-07T16:10:00Z">
        <w:del w:id="19"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commentRangeStart w:id="20"/>
      <w:r>
        <w:rPr>
          <w:rFonts w:ascii="Times New Roman" w:hAnsi="Times New Roman" w:cs="Times New Roman"/>
        </w:rPr>
        <w:t>For example, Barents Sea capelin (</w:t>
      </w:r>
      <w:r>
        <w:rPr>
          <w:rFonts w:ascii="Times New Roman" w:hAnsi="Times New Roman" w:cs="Times New Roman"/>
          <w:i/>
        </w:rPr>
        <w:t xml:space="preserve">Mallotus </w:t>
      </w:r>
      <w:r w:rsidRPr="009F332E">
        <w:rPr>
          <w:rFonts w:ascii="Times New Roman" w:hAnsi="Times New Roman" w:cs="Times New Roman"/>
          <w:i/>
        </w:rPr>
        <w:t>villosus</w:t>
      </w:r>
      <w:r>
        <w:rPr>
          <w:rFonts w:ascii="Times New Roman" w:hAnsi="Times New Roman" w:cs="Times New Roman"/>
        </w:rPr>
        <w:t>) stocks have crashed due to interacting effects of overfishing and predation by Atlantic herring (</w:t>
      </w:r>
      <w:r>
        <w:rPr>
          <w:rFonts w:ascii="Times New Roman" w:hAnsi="Times New Roman" w:cs="Times New Roman"/>
          <w:i/>
        </w:rPr>
        <w:t xml:space="preserve">Clupea </w:t>
      </w:r>
      <w:r w:rsidRPr="009F332E">
        <w:rPr>
          <w:rFonts w:ascii="Times New Roman" w:hAnsi="Times New Roman" w:cs="Times New Roman"/>
          <w:i/>
        </w:rPr>
        <w:t>harengus</w:t>
      </w:r>
      <w:r>
        <w:rPr>
          <w:rFonts w:ascii="Times New Roman" w:hAnsi="Times New Roman" w:cs="Times New Roman"/>
        </w:rPr>
        <w:t>), and subsequent predation of Atlantic herring by Atlantic cod (</w:t>
      </w:r>
      <w:r>
        <w:rPr>
          <w:rFonts w:ascii="Times New Roman" w:hAnsi="Times New Roman" w:cs="Times New Roman"/>
          <w:i/>
        </w:rPr>
        <w:t xml:space="preserve">Gadus </w:t>
      </w:r>
      <w:r w:rsidRPr="009F332E">
        <w:rPr>
          <w:rFonts w:ascii="Times New Roman" w:hAnsi="Times New Roman" w:cs="Times New Roman"/>
          <w:i/>
        </w:rPr>
        <w:t>morhua</w:t>
      </w:r>
      <w:r>
        <w:rPr>
          <w:rFonts w:ascii="Times New Roman" w:hAnsi="Times New Roman" w:cs="Times New Roman"/>
        </w:rPr>
        <w:t>) delayed the stock’s recovery (Hjermann et al. 2004)</w:t>
      </w:r>
      <w:commentRangeEnd w:id="20"/>
      <w:r w:rsidR="003A7BF1">
        <w:rPr>
          <w:rStyle w:val="CommentReference"/>
        </w:rPr>
        <w:commentReference w:id="20"/>
      </w:r>
      <w:r>
        <w:rPr>
          <w:rFonts w:ascii="Times New Roman" w:hAnsi="Times New Roman" w:cs="Times New Roman"/>
        </w:rPr>
        <w:t xml:space="preserve">.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21" w:author="Sass, Gregory G" w:date="2021-01-08T13:42:00Z">
        <w:r w:rsidR="000F4677">
          <w:rPr>
            <w:rFonts w:ascii="Times New Roman" w:hAnsi="Times New Roman" w:cs="Times New Roman"/>
          </w:rPr>
          <w:t>decision makers</w:t>
        </w:r>
      </w:ins>
      <w:commentRangeStart w:id="22"/>
      <w:del w:id="23" w:author="Sass, Gregory G" w:date="2021-01-08T13:42:00Z">
        <w:r w:rsidDel="000F4677">
          <w:rPr>
            <w:rFonts w:ascii="Times New Roman" w:hAnsi="Times New Roman" w:cs="Times New Roman"/>
          </w:rPr>
          <w:delText>managers</w:delText>
        </w:r>
      </w:del>
      <w:r>
        <w:rPr>
          <w:rFonts w:ascii="Times New Roman" w:hAnsi="Times New Roman" w:cs="Times New Roman"/>
        </w:rPr>
        <w:t xml:space="preserve"> </w:t>
      </w:r>
      <w:r w:rsidRPr="00020BE5">
        <w:rPr>
          <w:rFonts w:ascii="Times New Roman" w:hAnsi="Times New Roman" w:cs="Times New Roman"/>
        </w:rPr>
        <w:t xml:space="preserve">failed to consider </w:t>
      </w:r>
      <w:commentRangeEnd w:id="22"/>
      <w:r w:rsidR="00460E9F">
        <w:rPr>
          <w:rStyle w:val="CommentReference"/>
        </w:rPr>
        <w:commentReference w:id="22"/>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Hansen et al. 2017; Embke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24"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inter-specific interactions and human decision making) </w:t>
      </w:r>
      <w:r w:rsidRPr="00020BE5">
        <w:rPr>
          <w:rFonts w:ascii="Times New Roman" w:hAnsi="Times New Roman" w:cs="Times New Roman"/>
        </w:rPr>
        <w:t xml:space="preserve">can help </w:t>
      </w:r>
      <w:ins w:id="25" w:author="Sass, Gregory G" w:date="2021-01-08T13:42:00Z">
        <w:r w:rsidR="000F4677">
          <w:rPr>
            <w:rFonts w:ascii="Times New Roman" w:hAnsi="Times New Roman" w:cs="Times New Roman"/>
          </w:rPr>
          <w:t>decision makers</w:t>
        </w:r>
      </w:ins>
      <w:del w:id="26"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63523514" w:rsidR="00071E43" w:rsidRPr="00B233A4" w:rsidRDefault="00071E43" w:rsidP="00071E43">
      <w:pPr>
        <w:spacing w:before="240"/>
        <w:ind w:firstLine="720"/>
        <w:rPr>
          <w:rFonts w:ascii="Times New Roman" w:hAnsi="Times New Roman" w:cs="Times New Roman"/>
        </w:rPr>
      </w:pPr>
      <w:r>
        <w:rPr>
          <w:rFonts w:ascii="Times New Roman" w:hAnsi="Times New Roman" w:cs="Times New Roman"/>
        </w:rPr>
        <w:t xml:space="preserve">Perhaps </w:t>
      </w:r>
      <w:commentRangeStart w:id="27"/>
      <w:r>
        <w:rPr>
          <w:rFonts w:ascii="Times New Roman" w:hAnsi="Times New Roman" w:cs="Times New Roman"/>
        </w:rPr>
        <w:t xml:space="preserve">the most undesirable scenario </w:t>
      </w:r>
      <w:commentRangeEnd w:id="27"/>
      <w:r w:rsidR="009C186E">
        <w:rPr>
          <w:rStyle w:val="CommentReference"/>
        </w:rPr>
        <w:commentReference w:id="27"/>
      </w:r>
      <w:r>
        <w:rPr>
          <w:rFonts w:ascii="Times New Roman" w:hAnsi="Times New Roman" w:cs="Times New Roman"/>
        </w:rPr>
        <w:t xml:space="preserve">for </w:t>
      </w:r>
      <w:commentRangeStart w:id="28"/>
      <w:r>
        <w:rPr>
          <w:rFonts w:ascii="Times New Roman" w:hAnsi="Times New Roman" w:cs="Times New Roman"/>
        </w:rPr>
        <w:t xml:space="preserve">a </w:t>
      </w:r>
      <w:ins w:id="29" w:author="Sass, Gregory G" w:date="2021-01-08T13:43:00Z">
        <w:r w:rsidR="000F4677">
          <w:rPr>
            <w:rFonts w:ascii="Times New Roman" w:hAnsi="Times New Roman" w:cs="Times New Roman"/>
          </w:rPr>
          <w:t>decision maker</w:t>
        </w:r>
      </w:ins>
      <w:del w:id="30" w:author="Sass, Gregory G" w:date="2021-01-08T13:43:00Z">
        <w:r w:rsidDel="000F4677">
          <w:rPr>
            <w:rFonts w:ascii="Times New Roman" w:hAnsi="Times New Roman" w:cs="Times New Roman"/>
          </w:rPr>
          <w:delText>manager</w:delText>
        </w:r>
      </w:del>
      <w:r>
        <w:rPr>
          <w:rFonts w:ascii="Times New Roman" w:hAnsi="Times New Roman" w:cs="Times New Roman"/>
        </w:rPr>
        <w:t xml:space="preserve"> whose single-species focused intervention has led to an unexpected response </w:t>
      </w:r>
      <w:commentRangeEnd w:id="28"/>
      <w:r w:rsidR="009C186E">
        <w:rPr>
          <w:rStyle w:val="CommentReference"/>
        </w:rPr>
        <w:commentReference w:id="28"/>
      </w:r>
      <w:r>
        <w:rPr>
          <w:rFonts w:ascii="Times New Roman" w:hAnsi="Times New Roman" w:cs="Times New Roman"/>
        </w:rPr>
        <w:t>is one that pushes the system to an undesirable alternative stable state. Regime shifts have been well documented in aquatic systems and are often exceedingly difficult to reverse once they have occurred (Carpenter and Kinne 2003). Regime shifts represent an abrupt change in ecosystem configuration that can be self-reinforcing (</w:t>
      </w:r>
      <w:r w:rsidRPr="001D16D9">
        <w:rPr>
          <w:rFonts w:ascii="Times New Roman" w:hAnsi="Times New Roman" w:cs="Times New Roman"/>
          <w:bCs/>
        </w:rPr>
        <w:t>Carpenter</w:t>
      </w:r>
      <w:r>
        <w:rPr>
          <w:rFonts w:ascii="Times New Roman" w:hAnsi="Times New Roman" w:cs="Times New Roman"/>
          <w:bCs/>
        </w:rPr>
        <w:t xml:space="preserve"> and Kinne</w:t>
      </w:r>
      <w:r w:rsidRPr="001D16D9">
        <w:rPr>
          <w:rFonts w:ascii="Times New Roman" w:hAnsi="Times New Roman" w:cs="Times New Roman"/>
          <w:bCs/>
        </w:rPr>
        <w:t xml:space="preserve"> 2003</w:t>
      </w:r>
      <w:r w:rsidRPr="00A62832">
        <w:rPr>
          <w:rFonts w:ascii="Times New Roman" w:hAnsi="Times New Roman" w:cs="Times New Roman"/>
          <w:bCs/>
        </w:rPr>
        <w:t>).</w:t>
      </w:r>
      <w:r>
        <w:rPr>
          <w:rFonts w:ascii="Times New Roman" w:hAnsi="Times New Roman" w:cs="Times New Roman"/>
        </w:rPr>
        <w:t xml:space="preserve"> C</w:t>
      </w:r>
      <w:r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w:t>
      </w:r>
      <w:ins w:id="31" w:author="Sass, Gregory G" w:date="2021-01-08T13:44:00Z">
        <w:r w:rsidR="000F4677">
          <w:rPr>
            <w:rFonts w:ascii="Times New Roman" w:hAnsi="Times New Roman" w:cs="Times New Roman"/>
          </w:rPr>
          <w:t>decision makers</w:t>
        </w:r>
      </w:ins>
      <w:del w:id="32" w:author="Sass, Gregory G" w:date="2021-01-08T13:44:00Z">
        <w:r w:rsidRPr="00AC1F3C" w:rsidDel="000F4677">
          <w:rPr>
            <w:rFonts w:ascii="Times New Roman" w:hAnsi="Times New Roman" w:cs="Times New Roman"/>
          </w:rPr>
          <w:delText>managers</w:delText>
        </w:r>
      </w:del>
      <w:r w:rsidRPr="00AC1F3C">
        <w:rPr>
          <w:rFonts w:ascii="Times New Roman" w:hAnsi="Times New Roman" w:cs="Times New Roman"/>
        </w:rPr>
        <w:t xml:space="preserve"> to change the stable state may </w:t>
      </w:r>
      <w:del w:id="33" w:author="Chris Solomon" w:date="2021-01-07T16:18:00Z">
        <w:r w:rsidRPr="00AC1F3C" w:rsidDel="00EA5F77">
          <w:rPr>
            <w:rFonts w:ascii="Times New Roman" w:hAnsi="Times New Roman" w:cs="Times New Roman"/>
          </w:rPr>
          <w:delText>have no or</w:delText>
        </w:r>
      </w:del>
      <w:ins w:id="34" w:author="Chris Solomon" w:date="2021-01-07T16:18:00Z">
        <w:r w:rsidR="00EA5F77">
          <w:rPr>
            <w:rFonts w:ascii="Times New Roman" w:hAnsi="Times New Roman" w:cs="Times New Roman"/>
          </w:rPr>
          <w:t>not have their</w:t>
        </w:r>
      </w:ins>
      <w:r w:rsidRPr="00AC1F3C">
        <w:rPr>
          <w:rFonts w:ascii="Times New Roman" w:hAnsi="Times New Roman" w:cs="Times New Roman"/>
        </w:rPr>
        <w:t xml:space="preserve"> </w:t>
      </w:r>
      <w:del w:id="35" w:author="Chris Solomon" w:date="2021-01-07T16:18:00Z">
        <w:r w:rsidRPr="00AC1F3C" w:rsidDel="00EA5F77">
          <w:rPr>
            <w:rFonts w:ascii="Times New Roman" w:hAnsi="Times New Roman" w:cs="Times New Roman"/>
          </w:rPr>
          <w:delText>un</w:delText>
        </w:r>
      </w:del>
      <w:r w:rsidRPr="00AC1F3C">
        <w:rPr>
          <w:rFonts w:ascii="Times New Roman" w:hAnsi="Times New Roman" w:cs="Times New Roman"/>
        </w:rPr>
        <w:t xml:space="preserve">intended effects. </w:t>
      </w:r>
      <w:commentRangeStart w:id="36"/>
      <w:ins w:id="37" w:author="Chris Solomon" w:date="2021-01-07T16:18:00Z">
        <w:r w:rsidR="000957ED">
          <w:rPr>
            <w:rFonts w:ascii="Times New Roman" w:hAnsi="Times New Roman" w:cs="Times New Roman"/>
          </w:rPr>
          <w:t>For instance,</w:t>
        </w:r>
        <w:commentRangeEnd w:id="36"/>
        <w:r w:rsidR="000957ED">
          <w:rPr>
            <w:rStyle w:val="CommentReference"/>
          </w:rPr>
          <w:commentReference w:id="36"/>
        </w:r>
        <w:r w:rsidR="000957ED">
          <w:rPr>
            <w:rFonts w:ascii="Times New Roman" w:hAnsi="Times New Roman" w:cs="Times New Roman"/>
          </w:rPr>
          <w:t xml:space="preserve"> </w:t>
        </w:r>
      </w:ins>
      <w:r w:rsidRPr="00AC1F3C">
        <w:rPr>
          <w:rFonts w:ascii="Times New Roman" w:hAnsi="Times New Roman" w:cs="Times New Roman"/>
        </w:rPr>
        <w:t xml:space="preserve">Walters and Kitchell (2001) described how positive feedback </w:t>
      </w:r>
      <w:r w:rsidRPr="00AC1F3C">
        <w:rPr>
          <w:rFonts w:ascii="Times New Roman" w:hAnsi="Times New Roman" w:cs="Times New Roman"/>
        </w:rPr>
        <w:lastRenderedPageBreak/>
        <w:t>loops</w:t>
      </w:r>
      <w:r>
        <w:rPr>
          <w:rFonts w:ascii="Times New Roman" w:hAnsi="Times New Roman" w:cs="Times New Roman"/>
        </w:rPr>
        <w:t xml:space="preserve"> due to cultivation effects</w:t>
      </w:r>
      <w:r w:rsidRPr="00AC1F3C">
        <w:rPr>
          <w:rFonts w:ascii="Times New Roman" w:hAnsi="Times New Roman" w:cs="Times New Roman"/>
        </w:rPr>
        <w:t xml:space="preserve"> c</w:t>
      </w:r>
      <w:r>
        <w:rPr>
          <w:rFonts w:ascii="Times New Roman" w:hAnsi="Times New Roman" w:cs="Times New Roman"/>
        </w:rPr>
        <w:t>ould</w:t>
      </w:r>
      <w:r w:rsidRPr="00AC1F3C">
        <w:rPr>
          <w:rFonts w:ascii="Times New Roman" w:hAnsi="Times New Roman" w:cs="Times New Roman"/>
        </w:rPr>
        <w:t xml:space="preserve"> create two </w:t>
      </w:r>
      <w:r>
        <w:rPr>
          <w:rFonts w:ascii="Times New Roman" w:hAnsi="Times New Roman" w:cs="Times New Roman"/>
        </w:rPr>
        <w:t xml:space="preserve">alternative </w:t>
      </w:r>
      <w:r w:rsidRPr="00AC1F3C">
        <w:rPr>
          <w:rFonts w:ascii="Times New Roman" w:hAnsi="Times New Roman" w:cs="Times New Roman"/>
        </w:rPr>
        <w:t xml:space="preserve">stable states in a </w:t>
      </w:r>
      <w:r>
        <w:rPr>
          <w:rFonts w:ascii="Times New Roman" w:hAnsi="Times New Roman" w:cs="Times New Roman"/>
        </w:rPr>
        <w:t xml:space="preserve">“trophic triangle” </w:t>
      </w:r>
      <w:r w:rsidRPr="00AC1F3C">
        <w:rPr>
          <w:rFonts w:ascii="Times New Roman" w:hAnsi="Times New Roman" w:cs="Times New Roman"/>
        </w:rPr>
        <w:t>food web consisting of</w:t>
      </w:r>
      <w:r>
        <w:rPr>
          <w:rFonts w:ascii="Times New Roman" w:hAnsi="Times New Roman" w:cs="Times New Roman"/>
        </w:rPr>
        <w:t xml:space="preserve"> adult and juvenile stages of </w:t>
      </w:r>
      <w:r w:rsidRPr="00AC1F3C">
        <w:rPr>
          <w:rFonts w:ascii="Times New Roman" w:hAnsi="Times New Roman" w:cs="Times New Roman"/>
        </w:rPr>
        <w:t>a top predator and a forage species</w:t>
      </w:r>
      <w:r>
        <w:rPr>
          <w:rFonts w:ascii="Times New Roman" w:hAnsi="Times New Roman" w:cs="Times New Roman"/>
        </w:rPr>
        <w:t>. Further, size- and food-dependent individual growth can result in depensatory population growth, also known as an ‘Allee Effect’ (De Roos and Persson, 2002). Under</w:t>
      </w:r>
      <w:r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Pr>
          <w:rFonts w:ascii="Times New Roman" w:hAnsi="Times New Roman" w:cs="Times New Roman"/>
        </w:rPr>
        <w:t>Depensatory growth effects on the predator population further limit its ability to rebound and become abundant again.</w:t>
      </w:r>
      <w:r w:rsidRPr="00AC1F3C">
        <w:rPr>
          <w:rFonts w:ascii="Times New Roman" w:hAnsi="Times New Roman" w:cs="Times New Roman"/>
        </w:rPr>
        <w:t xml:space="preserve"> </w:t>
      </w:r>
    </w:p>
    <w:p w14:paraId="1F2D3218" w14:textId="5E41AA32"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38" w:author="Chris Solomon" w:date="2021-01-07T16:19:00Z">
        <w:r w:rsidDel="00C429E0">
          <w:rPr>
            <w:rFonts w:ascii="Times New Roman" w:hAnsi="Times New Roman"/>
          </w:rPr>
          <w:delText xml:space="preserve">where </w:delText>
        </w:r>
      </w:del>
      <w:ins w:id="39"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Oken et al. 2016). Essington et al. (2015) used competing objectives for a predator fishery (Atlantic cod, </w:t>
      </w:r>
      <w:r w:rsidRPr="007D2410">
        <w:rPr>
          <w:rFonts w:ascii="Times New Roman" w:hAnsi="Times New Roman"/>
          <w:i/>
        </w:rPr>
        <w:t>Gadus morhua</w:t>
      </w:r>
      <w:r w:rsidRPr="00AC1F3C">
        <w:rPr>
          <w:rFonts w:ascii="Times New Roman" w:hAnsi="Times New Roman"/>
        </w:rPr>
        <w:t xml:space="preserve">) and a forage species fishery (Atlantic herring, </w:t>
      </w:r>
      <w:r w:rsidRPr="007D2410">
        <w:rPr>
          <w:rFonts w:ascii="Times New Roman" w:hAnsi="Times New Roman"/>
          <w:i/>
        </w:rPr>
        <w:t>Clupea harengus</w:t>
      </w:r>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40" w:author="Sass, Gregory G [3]" w:date="2021-01-08T13:51:00Z">
        <w:r w:rsidR="005D5194">
          <w:rPr>
            <w:rFonts w:ascii="Times New Roman" w:hAnsi="Times New Roman"/>
          </w:rPr>
          <w:t>Decision makers</w:t>
        </w:r>
      </w:ins>
      <w:del w:id="41" w:author="Sass, Gregory G [3]" w:date="2021-01-08T13:51:00Z">
        <w:r w:rsidR="0087106B" w:rsidDel="005D5194">
          <w:rPr>
            <w:rFonts w:ascii="Times New Roman" w:hAnsi="Times New Roman"/>
          </w:rPr>
          <w:delText>Managers</w:delText>
        </w:r>
      </w:del>
      <w:r w:rsidR="0087106B">
        <w:rPr>
          <w:rFonts w:ascii="Times New Roman" w:hAnsi="Times New Roman"/>
        </w:rPr>
        <w:t xml:space="preserve"> accounting for inter-specific interactions could leverage th</w:t>
      </w:r>
      <w:ins w:id="42" w:author="Sass, Gregory G [4]" w:date="2021-01-08T13:49:00Z">
        <w:r w:rsidR="005D5194">
          <w:rPr>
            <w:rFonts w:ascii="Times New Roman" w:hAnsi="Times New Roman"/>
          </w:rPr>
          <w:t xml:space="preserve">ese </w:t>
        </w:r>
        <w:commentRangeStart w:id="43"/>
        <w:r w:rsidR="005D5194">
          <w:rPr>
            <w:rFonts w:ascii="Times New Roman" w:hAnsi="Times New Roman"/>
          </w:rPr>
          <w:t>dynamics</w:t>
        </w:r>
      </w:ins>
      <w:del w:id="44" w:author="Sass, Gregory G [4]" w:date="2021-01-08T13:49:00Z">
        <w:r w:rsidR="0087106B" w:rsidDel="005D5194">
          <w:rPr>
            <w:rFonts w:ascii="Times New Roman" w:hAnsi="Times New Roman"/>
          </w:rPr>
          <w:delText>em</w:delText>
        </w:r>
      </w:del>
      <w:commentRangeEnd w:id="43"/>
      <w:r w:rsidR="005D5194">
        <w:rPr>
          <w:rStyle w:val="CommentReference"/>
        </w:rPr>
        <w:commentReference w:id="43"/>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7619B1D2" w:rsidR="00071E43" w:rsidRPr="00472840" w:rsidRDefault="00071E43" w:rsidP="00071E43">
      <w:pPr>
        <w:ind w:firstLine="720"/>
        <w:rPr>
          <w:rFonts w:ascii="Times New Roman" w:hAnsi="Times New Roman"/>
        </w:rPr>
      </w:pPr>
      <w:commentRangeStart w:id="45"/>
      <w:r>
        <w:rPr>
          <w:rFonts w:ascii="Times New Roman" w:hAnsi="Times New Roman"/>
        </w:rPr>
        <w:t xml:space="preserve">Recreational </w:t>
      </w:r>
      <w:commentRangeEnd w:id="45"/>
      <w:r w:rsidR="0040225B">
        <w:rPr>
          <w:rStyle w:val="CommentReference"/>
        </w:rPr>
        <w:commentReference w:id="45"/>
      </w:r>
      <w:r>
        <w:rPr>
          <w:rFonts w:ascii="Times New Roman" w:hAnsi="Times New Roman"/>
        </w:rPr>
        <w:t>fisheries are</w:t>
      </w:r>
      <w:del w:id="46" w:author="Sass, Gregory G [3]" w:date="2021-01-08T13:50:00Z">
        <w:r w:rsidDel="005D5194">
          <w:rPr>
            <w:rFonts w:ascii="Times New Roman" w:hAnsi="Times New Roman"/>
          </w:rPr>
          <w:delText xml:space="preserve"> an</w:delText>
        </w:r>
      </w:del>
      <w:r>
        <w:rPr>
          <w:rFonts w:ascii="Times New Roman" w:hAnsi="Times New Roman"/>
        </w:rPr>
        <w:t xml:space="preserve"> ideal study system</w:t>
      </w:r>
      <w:ins w:id="47" w:author="Sass, Gregory G [3]" w:date="2021-01-08T13:50:00Z">
        <w:r w:rsidR="005D5194">
          <w:rPr>
            <w:rFonts w:ascii="Times New Roman" w:hAnsi="Times New Roman"/>
          </w:rPr>
          <w:t>s</w:t>
        </w:r>
      </w:ins>
      <w:r>
        <w:rPr>
          <w:rFonts w:ascii="Times New Roman" w:hAnsi="Times New Roman"/>
        </w:rPr>
        <w:t xml:space="preserve"> where </w:t>
      </w:r>
      <w:ins w:id="48" w:author="Sass, Gregory G [3]" w:date="2021-01-08T13:51:00Z">
        <w:r w:rsidR="005D5194">
          <w:rPr>
            <w:rFonts w:ascii="Times New Roman" w:hAnsi="Times New Roman"/>
          </w:rPr>
          <w:t>decision makers</w:t>
        </w:r>
      </w:ins>
      <w:del w:id="49" w:author="Sass, Gregory G [3]" w:date="2021-01-08T13:51:00Z">
        <w:r w:rsidDel="005D5194">
          <w:rPr>
            <w:rFonts w:ascii="Times New Roman" w:hAnsi="Times New Roman"/>
          </w:rPr>
          <w:delText>managers</w:delText>
        </w:r>
      </w:del>
      <w:r>
        <w:rPr>
          <w:rFonts w:ascii="Times New Roman" w:hAnsi="Times New Roman"/>
        </w:rPr>
        <w:t xml:space="preserve"> can take advantage of inter-specific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50" w:author="Sass, Gregory G [3]" w:date="2021-01-08T13:51:00Z">
        <w:r w:rsidR="005D5194">
          <w:rPr>
            <w:rFonts w:ascii="Times New Roman" w:hAnsi="Times New Roman"/>
          </w:rPr>
          <w:t>decision makers</w:t>
        </w:r>
      </w:ins>
      <w:del w:id="51" w:author="Sass, Gregory G [3]"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 </w:t>
      </w:r>
      <w:ins w:id="52" w:author="Sass, Gregory G [3]" w:date="2021-01-08T13:52:00Z">
        <w:r w:rsidR="005D5194">
          <w:rPr>
            <w:rFonts w:ascii="Times New Roman" w:hAnsi="Times New Roman"/>
          </w:rPr>
          <w:t>Decision makers</w:t>
        </w:r>
      </w:ins>
      <w:del w:id="53" w:author="Sass, Gregory G [3]"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54" w:author="Sass, Gregory G [3]" w:date="2021-01-08T13:52:00Z">
        <w:r w:rsidR="005D5194">
          <w:rPr>
            <w:rFonts w:ascii="Times New Roman" w:hAnsi="Times New Roman"/>
          </w:rPr>
          <w:t>decision makers</w:t>
        </w:r>
      </w:ins>
      <w:del w:id="55" w:author="Sass, Gregory G [3]"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272BF58D"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56" w:author="Sass, Gregory G [3]" w:date="2021-01-08T13:53:00Z">
        <w:r w:rsidR="005D5194">
          <w:rPr>
            <w:rFonts w:ascii="Times New Roman" w:hAnsi="Times New Roman"/>
          </w:rPr>
          <w:t>decision makers</w:t>
        </w:r>
      </w:ins>
      <w:del w:id="57" w:author="Sass, Gregory G [3]"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58"/>
      <w:r w:rsidRPr="00AC1F3C">
        <w:rPr>
          <w:rFonts w:ascii="Times New Roman" w:hAnsi="Times New Roman"/>
        </w:rPr>
        <w:t>ecological</w:t>
      </w:r>
      <w:r>
        <w:rPr>
          <w:rFonts w:ascii="Times New Roman" w:hAnsi="Times New Roman"/>
        </w:rPr>
        <w:t>, interspecific</w:t>
      </w:r>
      <w:r w:rsidRPr="00AC1F3C">
        <w:rPr>
          <w:rFonts w:ascii="Times New Roman" w:hAnsi="Times New Roman"/>
        </w:rPr>
        <w:t xml:space="preserve"> </w:t>
      </w:r>
      <w:commentRangeEnd w:id="58"/>
      <w:r w:rsidR="00E96462">
        <w:rPr>
          <w:rStyle w:val="CommentReference"/>
        </w:rPr>
        <w:commentReference w:id="58"/>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ins w:id="59" w:author="Sass, Gregory G [3]" w:date="2021-01-08T13:53:00Z">
        <w:r w:rsidR="005D5194">
          <w:rPr>
            <w:rFonts w:ascii="Times New Roman" w:hAnsi="Times New Roman"/>
          </w:rPr>
          <w:t>decision makers</w:t>
        </w:r>
      </w:ins>
      <w:del w:id="60" w:author="Sass, Gregory G [3]" w:date="2021-01-08T13:53:00Z">
        <w:r w:rsidDel="005D5194">
          <w:rPr>
            <w:rFonts w:ascii="Times New Roman" w:hAnsi="Times New Roman"/>
          </w:rPr>
          <w:delText>manager</w:delText>
        </w:r>
      </w:del>
      <w:r>
        <w:rPr>
          <w:rFonts w:ascii="Times New Roman" w:hAnsi="Times New Roman"/>
        </w:rPr>
        <w:t xml:space="preserve">’s motivation in our modeling </w:t>
      </w:r>
      <w:r>
        <w:rPr>
          <w:rFonts w:ascii="Times New Roman" w:hAnsi="Times New Roman"/>
        </w:rPr>
        <w:lastRenderedPageBreak/>
        <w:t xml:space="preserve">experiments is to promote </w:t>
      </w:r>
      <w:r w:rsidRPr="00AC1F3C">
        <w:rPr>
          <w:rFonts w:ascii="Times New Roman" w:hAnsi="Times New Roman"/>
        </w:rPr>
        <w:t xml:space="preserve">stable states </w:t>
      </w:r>
      <w:commentRangeStart w:id="61"/>
      <w:del w:id="62" w:author="Chris Solomon" w:date="2021-01-07T16:27:00Z">
        <w:r w:rsidRPr="00AC1F3C" w:rsidDel="00B87C90">
          <w:rPr>
            <w:rFonts w:ascii="Times New Roman" w:hAnsi="Times New Roman"/>
          </w:rPr>
          <w:delText xml:space="preserve">where </w:delText>
        </w:r>
      </w:del>
      <w:ins w:id="63"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61"/>
        <w:r w:rsidR="004C384D">
          <w:rPr>
            <w:rStyle w:val="CommentReference"/>
          </w:rPr>
          <w:commentReference w:id="61"/>
        </w:r>
      </w:ins>
      <w:r w:rsidRPr="00AC1F3C">
        <w:rPr>
          <w:rFonts w:ascii="Times New Roman" w:hAnsi="Times New Roman"/>
        </w:rPr>
        <w:t xml:space="preserve">the desired species dominates, resulting in higher economic benefits and user satisfaction. Our model, like all models, makes </w:t>
      </w:r>
      <w:del w:id="64"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65"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66"/>
        <w:r w:rsidRPr="00AC1F3C" w:rsidDel="00806C4D">
          <w:rPr>
            <w:rFonts w:ascii="Times New Roman" w:hAnsi="Times New Roman"/>
          </w:rPr>
          <w:delText>which is an improvement over many of the single species models used to date</w:delText>
        </w:r>
      </w:del>
      <w:commentRangeEnd w:id="66"/>
      <w:r w:rsidR="009E3333">
        <w:rPr>
          <w:rStyle w:val="CommentReference"/>
        </w:rPr>
        <w:commentReference w:id="66"/>
      </w:r>
      <w:r w:rsidRPr="00AC1F3C">
        <w:rPr>
          <w:rFonts w:ascii="Times New Roman" w:hAnsi="Times New Roman"/>
        </w:rPr>
        <w:t xml:space="preserve">. </w:t>
      </w:r>
      <w:del w:id="67" w:author="Chris Solomon" w:date="2021-01-07T16:38:00Z">
        <w:r w:rsidDel="00EF4650">
          <w:rPr>
            <w:rFonts w:ascii="Times New Roman" w:hAnsi="Times New Roman"/>
          </w:rPr>
          <w:delText>In this model,</w:delText>
        </w:r>
      </w:del>
      <w:ins w:id="68" w:author="Chris Solomon" w:date="2021-01-07T16:38:00Z">
        <w:r w:rsidR="00EF4650">
          <w:rPr>
            <w:rFonts w:ascii="Times New Roman" w:hAnsi="Times New Roman"/>
          </w:rPr>
          <w:t xml:space="preserve">Our model </w:t>
        </w:r>
        <w:commentRangeStart w:id="69"/>
        <w:r w:rsidR="00EF4650">
          <w:rPr>
            <w:rFonts w:ascii="Times New Roman" w:hAnsi="Times New Roman"/>
          </w:rPr>
          <w:t xml:space="preserve">imagines </w:t>
        </w:r>
        <w:commentRangeEnd w:id="69"/>
        <w:r w:rsidR="00EF4650">
          <w:rPr>
            <w:rStyle w:val="CommentReference"/>
          </w:rPr>
          <w:commentReference w:id="69"/>
        </w:r>
        <w:r w:rsidR="00EF4650">
          <w:rPr>
            <w:rFonts w:ascii="Times New Roman" w:hAnsi="Times New Roman"/>
          </w:rPr>
          <w:t>that</w:t>
        </w:r>
      </w:ins>
      <w:r>
        <w:rPr>
          <w:rFonts w:ascii="Times New Roman" w:hAnsi="Times New Roman"/>
        </w:rPr>
        <w:t xml:space="preserve"> </w:t>
      </w:r>
      <w:ins w:id="70" w:author="Sass, Gregory G [3]" w:date="2021-01-08T13:54:00Z">
        <w:r w:rsidR="005D5194">
          <w:rPr>
            <w:rFonts w:ascii="Times New Roman" w:hAnsi="Times New Roman"/>
          </w:rPr>
          <w:t>decision makers</w:t>
        </w:r>
      </w:ins>
      <w:del w:id="71" w:author="Sass, Gregory G [3]" w:date="2021-01-08T13:54:00Z">
        <w:r w:rsidDel="005D5194">
          <w:rPr>
            <w:rFonts w:ascii="Times New Roman" w:hAnsi="Times New Roman"/>
          </w:rPr>
          <w:delText>managers</w:delText>
        </w:r>
      </w:del>
      <w:r>
        <w:rPr>
          <w:rFonts w:ascii="Times New Roman" w:hAnsi="Times New Roman"/>
        </w:rPr>
        <w:t xml:space="preserve"> can take advantage of inter-specific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72"/>
      <w:r>
        <w:rPr>
          <w:rFonts w:ascii="Times New Roman" w:hAnsi="Times New Roman"/>
        </w:rPr>
        <w:t xml:space="preserve">and the effects of slow change on the stable state of the </w:t>
      </w:r>
      <w:commentRangeStart w:id="73"/>
      <w:r>
        <w:rPr>
          <w:rFonts w:ascii="Times New Roman" w:hAnsi="Times New Roman"/>
        </w:rPr>
        <w:t>system</w:t>
      </w:r>
      <w:commentRangeEnd w:id="72"/>
      <w:r w:rsidR="004910CD">
        <w:rPr>
          <w:rStyle w:val="CommentReference"/>
        </w:rPr>
        <w:commentReference w:id="72"/>
      </w:r>
      <w:commentRangeEnd w:id="73"/>
      <w:r w:rsidR="00DE6CA6">
        <w:rPr>
          <w:rStyle w:val="CommentReference"/>
        </w:rPr>
        <w:commentReference w:id="73"/>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74" w:name="methods"/>
      <w:r w:rsidRPr="00FA2D61">
        <w:rPr>
          <w:rFonts w:ascii="Times New Roman" w:hAnsi="Times New Roman" w:cs="Times New Roman"/>
          <w:color w:val="auto"/>
          <w:sz w:val="24"/>
          <w:szCs w:val="24"/>
        </w:rPr>
        <w:t>Methods</w:t>
      </w:r>
    </w:p>
    <w:p w14:paraId="7C263122" w14:textId="15CB0E51" w:rsidR="003E598E" w:rsidRPr="00FA2D61" w:rsidRDefault="003E598E" w:rsidP="003E598E">
      <w:pPr>
        <w:pStyle w:val="BodyText"/>
        <w:ind w:firstLine="720"/>
        <w:rPr>
          <w:rFonts w:ascii="Times New Roman" w:hAnsi="Times New Roman" w:cs="Times New Roman"/>
        </w:rPr>
      </w:pPr>
      <w:commentRangeStart w:id="75"/>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75"/>
      <w:r w:rsidR="00696B49">
        <w:rPr>
          <w:rStyle w:val="CommentReference"/>
        </w:rPr>
        <w:commentReference w:id="75"/>
      </w:r>
      <w:r w:rsidRPr="00FA2D61">
        <w:rPr>
          <w:rFonts w:ascii="Times New Roman" w:hAnsi="Times New Roman" w:cs="Times New Roman"/>
        </w:rPr>
        <w:t xml:space="preserve"> Our modeling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76"/>
      <w:r w:rsidRPr="00FA2D61">
        <w:rPr>
          <w:rFonts w:ascii="Times New Roman" w:hAnsi="Times New Roman" w:cs="Times New Roman"/>
        </w:rPr>
        <w:t>to explore the risks of not considering inter</w:t>
      </w:r>
      <w:r>
        <w:rPr>
          <w:rFonts w:ascii="Times New Roman" w:hAnsi="Times New Roman" w:cs="Times New Roman"/>
        </w:rPr>
        <w:t>-specific interactions</w:t>
      </w:r>
      <w:r w:rsidRPr="00FA2D61">
        <w:rPr>
          <w:rFonts w:ascii="Times New Roman" w:hAnsi="Times New Roman" w:cs="Times New Roman"/>
        </w:rPr>
        <w:t>, including harvest of multiple species, and potential opportunities afforded by an ecosystem-based management approach.</w:t>
      </w:r>
      <w:commentRangeEnd w:id="76"/>
      <w:r w:rsidR="00696B49">
        <w:rPr>
          <w:rStyle w:val="CommentReference"/>
        </w:rPr>
        <w:commentReference w:id="76"/>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where the hypothetical </w:t>
      </w:r>
      <w:ins w:id="77" w:author="Sass, Gregory G [5]" w:date="2021-01-08T13:58:00Z">
        <w:r w:rsidR="00853C3B">
          <w:rPr>
            <w:rFonts w:ascii="Times New Roman" w:hAnsi="Times New Roman" w:cs="Times New Roman"/>
          </w:rPr>
          <w:t>decision maker</w:t>
        </w:r>
      </w:ins>
      <w:del w:id="78" w:author="Sass, Gregory G [5]"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inter</w:t>
      </w:r>
      <w:r>
        <w:rPr>
          <w:rFonts w:ascii="Times New Roman" w:hAnsi="Times New Roman" w:cs="Times New Roman"/>
        </w:rPr>
        <w:t>-</w:t>
      </w:r>
      <w:r w:rsidRPr="00FA2D61">
        <w:rPr>
          <w:rFonts w:ascii="Times New Roman" w:hAnsi="Times New Roman" w:cs="Times New Roman"/>
        </w:rPr>
        <w:t xml:space="preserve">specific interactions. Our </w:t>
      </w:r>
      <w:r>
        <w:rPr>
          <w:rFonts w:ascii="Times New Roman" w:hAnsi="Times New Roman" w:cs="Times New Roman"/>
        </w:rPr>
        <w:t xml:space="preserve">theoretical </w:t>
      </w:r>
      <w:r w:rsidRPr="00FA2D61">
        <w:rPr>
          <w:rFonts w:ascii="Times New Roman" w:hAnsi="Times New Roman" w:cs="Times New Roman"/>
        </w:rPr>
        <w:t xml:space="preserve">model was </w:t>
      </w:r>
      <w:r>
        <w:rPr>
          <w:rFonts w:ascii="Times New Roman" w:hAnsi="Times New Roman" w:cs="Times New Roman"/>
        </w:rPr>
        <w:t>based on</w:t>
      </w:r>
      <w:r w:rsidRPr="00FA2D61">
        <w:rPr>
          <w:rFonts w:ascii="Times New Roman" w:hAnsi="Times New Roman" w:cs="Times New Roman"/>
        </w:rPr>
        <w:t xml:space="preserve"> interactions between walleye (</w:t>
      </w:r>
      <w:r w:rsidRPr="00FA2D61">
        <w:rPr>
          <w:rFonts w:ascii="Times New Roman" w:hAnsi="Times New Roman" w:cs="Times New Roman"/>
          <w:i/>
        </w:rPr>
        <w:t>Sander vitreus</w:t>
      </w:r>
      <w:r w:rsidRPr="00FA2D61">
        <w:rPr>
          <w:rFonts w:ascii="Times New Roman" w:hAnsi="Times New Roman" w:cs="Times New Roman"/>
        </w:rPr>
        <w:t>) and largemouth bass (</w:t>
      </w:r>
      <w:r w:rsidRPr="00FA2D61">
        <w:rPr>
          <w:rFonts w:ascii="Times New Roman" w:hAnsi="Times New Roman" w:cs="Times New Roman"/>
          <w:i/>
        </w:rPr>
        <w:t>Micropterus salmoides</w:t>
      </w:r>
      <w:r w:rsidRPr="00FA2D61">
        <w:rPr>
          <w:rFonts w:ascii="Times New Roman" w:hAnsi="Times New Roman" w:cs="Times New Roman"/>
        </w:rPr>
        <w:t>)</w:t>
      </w:r>
      <w:ins w:id="79" w:author="Sass, Gregory G [5]" w:date="2021-01-08T13:58:00Z">
        <w:r w:rsidR="00853C3B">
          <w:rPr>
            <w:rFonts w:ascii="Times New Roman" w:hAnsi="Times New Roman" w:cs="Times New Roman"/>
          </w:rPr>
          <w:t xml:space="preserve"> in North American north-temperate lakes</w:t>
        </w:r>
      </w:ins>
      <w:r w:rsidRPr="00FA2D61">
        <w:rPr>
          <w:rFonts w:ascii="Times New Roman" w:hAnsi="Times New Roman" w:cs="Times New Roman"/>
        </w:rPr>
        <w:t>, but we</w:t>
      </w:r>
      <w:r>
        <w:rPr>
          <w:rFonts w:ascii="Times New Roman" w:hAnsi="Times New Roman" w:cs="Times New Roman"/>
        </w:rPr>
        <w:t xml:space="preserve"> have</w:t>
      </w:r>
      <w:r w:rsidRPr="00FA2D61">
        <w:rPr>
          <w:rFonts w:ascii="Times New Roman" w:hAnsi="Times New Roman" w:cs="Times New Roman"/>
        </w:rPr>
        <w:t xml:space="preserve"> adopted a general model parameterization that should apply to many interacting, </w:t>
      </w:r>
      <w:r>
        <w:rPr>
          <w:rFonts w:ascii="Times New Roman" w:hAnsi="Times New Roman" w:cs="Times New Roman"/>
        </w:rPr>
        <w:t>exploited</w:t>
      </w:r>
      <w:r w:rsidRPr="00FA2D61">
        <w:rPr>
          <w:rFonts w:ascii="Times New Roman" w:hAnsi="Times New Roman" w:cs="Times New Roman"/>
        </w:rPr>
        <w:t xml:space="preserve"> species.</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3CCCB9A8"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80"/>
      <w:r w:rsidRPr="00B233A4">
        <w:rPr>
          <w:rFonts w:ascii="Times New Roman" w:hAnsi="Times New Roman" w:cs="Times New Roman"/>
        </w:rPr>
        <w:t xml:space="preserve">between </w:t>
      </w:r>
      <w:commentRangeEnd w:id="80"/>
      <w:r w:rsidR="00517152">
        <w:rPr>
          <w:rStyle w:val="CommentReference"/>
        </w:rPr>
        <w:commentReference w:id="80"/>
      </w:r>
      <w:ins w:id="81" w:author="Chris Solomon" w:date="2021-01-08T07:49:00Z">
        <w:r w:rsidR="00517152">
          <w:rPr>
            <w:rFonts w:ascii="Times New Roman" w:hAnsi="Times New Roman" w:cs="Times New Roman"/>
          </w:rPr>
          <w:t>the juvenile and adult stages o</w:t>
        </w:r>
      </w:ins>
      <w:ins w:id="82" w:author="Chris Solomon" w:date="2021-01-08T07:50:00Z">
        <w:r w:rsidR="00517152">
          <w:rPr>
            <w:rFonts w:ascii="Times New Roman" w:hAnsi="Times New Roman" w:cs="Times New Roman"/>
          </w:rPr>
          <w:t xml:space="preserve">f </w:t>
        </w:r>
      </w:ins>
      <w:commentRangeStart w:id="83"/>
      <w:r w:rsidRPr="00B233A4">
        <w:rPr>
          <w:rFonts w:ascii="Times New Roman" w:hAnsi="Times New Roman" w:cs="Times New Roman"/>
        </w:rPr>
        <w:t>a harvest</w:t>
      </w:r>
      <w:ins w:id="84" w:author="Chris Solomon" w:date="2021-01-08T07:51:00Z">
        <w:r w:rsidR="005D0210">
          <w:rPr>
            <w:rFonts w:ascii="Times New Roman" w:hAnsi="Times New Roman" w:cs="Times New Roman"/>
          </w:rPr>
          <w:t>ed</w:t>
        </w:r>
      </w:ins>
      <w:del w:id="85"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83"/>
      <w:r w:rsidR="00C706B9">
        <w:rPr>
          <w:rStyle w:val="CommentReference"/>
        </w:rPr>
        <w:commentReference w:id="83"/>
      </w:r>
      <w:r w:rsidRPr="00B233A4">
        <w:rPr>
          <w:rFonts w:ascii="Times New Roman" w:hAnsi="Times New Roman" w:cs="Times New Roman"/>
        </w:rPr>
        <w:t xml:space="preserve"> </w:t>
      </w:r>
      <w:del w:id="86"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87"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88"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89" w:author="Chris Solomon" w:date="2021-01-08T07:52:00Z">
        <w:r w:rsidRPr="00B233A4" w:rsidDel="002E1447">
          <w:rPr>
            <w:rFonts w:ascii="Times New Roman" w:hAnsi="Times New Roman" w:cs="Times New Roman"/>
          </w:rPr>
          <w:delText xml:space="preserve">where </w:delText>
        </w:r>
      </w:del>
      <w:ins w:id="90"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91"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92"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Juanes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Pr>
          <w:rFonts w:ascii="Times New Roman" w:hAnsi="Times New Roman" w:cs="Times New Roman"/>
        </w:rPr>
        <w:t>,</w:t>
      </w:r>
      <w:r w:rsidRPr="00B233A4">
        <w:rPr>
          <w:rFonts w:ascii="Times New Roman" w:hAnsi="Times New Roman" w:cs="Times New Roman"/>
        </w:rPr>
        <w:t xml:space="preserve"> adult</w:t>
      </w:r>
      <w:ins w:id="93"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94"/>
      <w:del w:id="95" w:author="Chris Solomon" w:date="2021-01-08T07:52:00Z">
        <w:r w:rsidRPr="00B233A4" w:rsidDel="002E1447">
          <w:rPr>
            <w:rFonts w:ascii="Times New Roman" w:hAnsi="Times New Roman" w:cs="Times New Roman"/>
          </w:rPr>
          <w:delText xml:space="preserve">sportfish </w:delText>
        </w:r>
      </w:del>
      <w:commentRangeEnd w:id="94"/>
      <w:r w:rsidR="002E1447">
        <w:rPr>
          <w:rStyle w:val="CommentReference"/>
        </w:rPr>
        <w:commentReference w:id="94"/>
      </w:r>
      <w:r w:rsidRPr="00B233A4">
        <w:rPr>
          <w:rFonts w:ascii="Times New Roman" w:hAnsi="Times New Roman" w:cs="Times New Roman"/>
        </w:rPr>
        <w:t xml:space="preserve">can prey </w:t>
      </w:r>
      <w:del w:id="96"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97"/>
      <w:r w:rsidRPr="00B233A4">
        <w:rPr>
          <w:rFonts w:ascii="Times New Roman" w:hAnsi="Times New Roman" w:cs="Times New Roman"/>
        </w:rPr>
        <w:t xml:space="preserve">and </w:t>
      </w:r>
      <w:ins w:id="98"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99" w:author="Sass, Gregory G [5]"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 when they are in the foraging arena</w:t>
      </w:r>
      <w:commentRangeEnd w:id="97"/>
      <w:r w:rsidR="003251D6">
        <w:rPr>
          <w:rStyle w:val="CommentReference"/>
        </w:rPr>
        <w:commentReference w:id="97"/>
      </w:r>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100" w:author="Chris Solomon" w:date="2021-01-08T08:01:00Z">
        <w:r w:rsidDel="00564631">
          <w:rPr>
            <w:rFonts w:ascii="Times New Roman" w:hAnsi="Times New Roman" w:cs="Times New Roman"/>
          </w:rPr>
          <w:delText xml:space="preserve">while </w:delText>
        </w:r>
      </w:del>
      <w:ins w:id="101"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lastRenderedPageBreak/>
        <w:t>Adult Dynamics</w:t>
      </w:r>
    </w:p>
    <w:p w14:paraId="0C17BD2F" w14:textId="77777777" w:rsidR="003E598E" w:rsidRPr="00B233A4" w:rsidRDefault="000F467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0F467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ins w:id="102" w:author="Chris Solomon" w:date="2021-01-08T08:03:00Z">
        <w:r w:rsidR="0084119F">
          <w:rPr>
            <w:rFonts w:ascii="Times New Roman" w:hAnsi="Times New Roman" w:cs="Times New Roman"/>
          </w:rPr>
          <w:t>o</w:t>
        </w:r>
      </w:ins>
      <w:ins w:id="103"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104"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0F467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0F467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45022196"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ins w:id="105" w:author="Sass, Gregory G [5]" w:date="2021-01-08T14:01:00Z">
        <w:r w:rsidR="000214CF">
          <w:rPr>
            <w:rFonts w:ascii="Times New Roman" w:hAnsi="Times New Roman" w:cs="Times New Roman"/>
          </w:rPr>
          <w:t>Beverton-</w:t>
        </w:r>
        <w:commentRangeStart w:id="106"/>
        <w:r w:rsidR="000214CF">
          <w:rPr>
            <w:rFonts w:ascii="Times New Roman" w:hAnsi="Times New Roman" w:cs="Times New Roman"/>
          </w:rPr>
          <w:t>Holt</w:t>
        </w:r>
      </w:ins>
      <w:del w:id="107" w:author="Sass, Gregory G [5]" w:date="2021-01-08T14:01:00Z">
        <w:r w:rsidRPr="00B233A4" w:rsidDel="000214CF">
          <w:rPr>
            <w:rFonts w:ascii="Times New Roman" w:hAnsi="Times New Roman" w:cs="Times New Roman"/>
          </w:rPr>
          <w:delText>Ricker</w:delText>
        </w:r>
      </w:del>
      <w:commentRangeEnd w:id="106"/>
      <w:r w:rsidR="000214CF">
        <w:rPr>
          <w:rStyle w:val="CommentReference"/>
        </w:rPr>
        <w:commentReference w:id="106"/>
      </w:r>
      <w:r w:rsidRPr="00B233A4">
        <w:rPr>
          <w:rFonts w:ascii="Times New Roman" w:hAnsi="Times New Roman" w:cs="Times New Roman"/>
        </w:rPr>
        <w:t xml:space="preserve"> stock-recruitment relationships</w:t>
      </w:r>
      <w:r>
        <w:rPr>
          <w:rFonts w:ascii="Times New Roman" w:hAnsi="Times New Roman" w:cs="Times New Roman"/>
        </w:rPr>
        <w:t xml:space="preserve"> (Ricker, 1975)</w:t>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108"/>
      <w:r>
        <w:rPr>
          <w:rFonts w:ascii="Times New Roman" w:hAnsi="Times New Roman" w:cs="Times New Roman"/>
        </w:rPr>
        <w:t>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108"/>
      <w:r w:rsidR="00CB4A16">
        <w:rPr>
          <w:rStyle w:val="CommentReference"/>
        </w:rPr>
        <w:commentReference w:id="108"/>
      </w:r>
      <w:r w:rsidRPr="00B233A4">
        <w:rPr>
          <w:rFonts w:ascii="Times New Roman" w:hAnsi="Times New Roman" w:cs="Times New Roman"/>
        </w:rPr>
        <w:t xml:space="preserve">. </w:t>
      </w:r>
      <w:commentRangeStart w:id="109"/>
      <w:r>
        <w:rPr>
          <w:rFonts w:ascii="Times New Roman" w:hAnsi="Times New Roman" w:cs="Times New Roman"/>
        </w:rPr>
        <w:t>However, it is important to note that the influence of refuge availability on juvenile mortality is still debated in some systems (Zeigler et al. 2018). Refuge availability is commonly assumed to decrease predation risk (Walters and Juanes 1993, Ahrens et al. 2012)</w:t>
      </w:r>
      <w:commentRangeEnd w:id="109"/>
      <w:r w:rsidR="0098364C">
        <w:rPr>
          <w:rStyle w:val="CommentReference"/>
        </w:rPr>
        <w:commentReference w:id="109"/>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110" w:author="Chris Solomon" w:date="2021-01-08T08:12:00Z">
        <w:r w:rsidR="00E74FB8">
          <w:rPr>
            <w:rFonts w:ascii="Times New Roman" w:hAnsi="Times New Roman" w:cs="Times New Roman"/>
          </w:rPr>
          <w:t xml:space="preserve">, </w:t>
        </w:r>
        <w:commentRangeStart w:id="111"/>
        <w:r w:rsidR="00E74FB8">
          <w:rPr>
            <w:rFonts w:ascii="Times New Roman" w:hAnsi="Times New Roman" w:cs="Times New Roman"/>
          </w:rPr>
          <w:t>such as might occur</w:t>
        </w:r>
      </w:ins>
      <w:r w:rsidRPr="00B233A4">
        <w:rPr>
          <w:rFonts w:ascii="Times New Roman" w:hAnsi="Times New Roman" w:cs="Times New Roman"/>
        </w:rPr>
        <w:t xml:space="preserve"> </w:t>
      </w:r>
      <w:commentRangeEnd w:id="111"/>
      <w:r w:rsidR="00016863">
        <w:rPr>
          <w:rStyle w:val="CommentReference"/>
        </w:rPr>
        <w:commentReference w:id="111"/>
      </w:r>
      <w:del w:id="112"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113" w:author="Chris Solomon" w:date="2021-01-08T08:14:00Z">
        <w:r w:rsidR="00C007BC">
          <w:rPr>
            <w:rFonts w:ascii="Times New Roman" w:hAnsi="Times New Roman" w:cs="Times New Roman"/>
          </w:rPr>
          <w:t>;</w:t>
        </w:r>
      </w:ins>
      <w:r>
        <w:rPr>
          <w:rFonts w:ascii="Times New Roman" w:hAnsi="Times New Roman" w:cs="Times New Roman"/>
        </w:rPr>
        <w:t xml:space="preserve"> </w:t>
      </w:r>
      <w:del w:id="114"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commentRangeStart w:id="115"/>
            <w:r w:rsidRPr="00F31BBC">
              <w:rPr>
                <w:rFonts w:ascii="Times New Roman" w:hAnsi="Times New Roman" w:cs="Times New Roman"/>
              </w:rPr>
              <w:t>FA</w:t>
            </w:r>
            <w:r>
              <w:rPr>
                <w:rFonts w:ascii="Times New Roman" w:hAnsi="Times New Roman" w:cs="Times New Roman"/>
              </w:rPr>
              <w:t>*</w:t>
            </w:r>
            <w:commentRangeEnd w:id="115"/>
            <w:r w:rsidR="009F4521">
              <w:rPr>
                <w:rStyle w:val="CommentReference"/>
              </w:rPr>
              <w:commentReference w:id="115"/>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0F467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r w:rsidRPr="00F31BBC">
        <w:rPr>
          <w:rFonts w:ascii="Times New Roman" w:hAnsi="Times New Roman" w:cs="Times New Roman"/>
        </w:rPr>
        <w:t>*foraging arena</w:t>
      </w:r>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116"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01B48D8A" w:rsidR="003E598E" w:rsidDel="00EB01C8" w:rsidRDefault="003E598E" w:rsidP="003E598E">
      <w:pPr>
        <w:pStyle w:val="FirstParagraph"/>
        <w:widowControl w:val="0"/>
        <w:suppressLineNumbers/>
        <w:ind w:firstLine="720"/>
        <w:rPr>
          <w:del w:id="117"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118" w:author="Chris Solomon" w:date="2021-01-08T08:17:00Z">
        <w:r w:rsidDel="000F2946">
          <w:rPr>
            <w:rFonts w:ascii="Times New Roman" w:hAnsi="Times New Roman" w:cs="Times New Roman"/>
          </w:rPr>
          <w:delText xml:space="preserve">where </w:delText>
        </w:r>
      </w:del>
      <w:ins w:id="119"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120"/>
      <w:r>
        <w:rPr>
          <w:rFonts w:ascii="Times New Roman" w:hAnsi="Times New Roman" w:cs="Times New Roman"/>
        </w:rPr>
        <w:t>feed</w:t>
      </w:r>
      <w:ins w:id="121"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120"/>
      <w:r w:rsidR="000E7097">
        <w:rPr>
          <w:rStyle w:val="CommentReference"/>
        </w:rPr>
        <w:commentReference w:id="120"/>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122" w:author="Sass, Gregory G [6]" w:date="2021-01-08T14:08:00Z">
        <w:r w:rsidR="001459A2">
          <w:rPr>
            <w:rFonts w:ascii="Times New Roman" w:hAnsi="Times New Roman" w:cs="Times New Roman"/>
          </w:rPr>
          <w:t>decision makers</w:t>
        </w:r>
      </w:ins>
      <w:del w:id="123" w:author="Sass, Gregory G [6]"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124"/>
      <w:r>
        <w:rPr>
          <w:rFonts w:ascii="Times New Roman" w:hAnsi="Times New Roman" w:cs="Times New Roman"/>
        </w:rPr>
        <w:t>model</w:t>
      </w:r>
      <w:del w:id="125" w:author="Sass, Gregory G [6]" w:date="2021-01-08T14:08:00Z">
        <w:r w:rsidDel="001459A2">
          <w:rPr>
            <w:rFonts w:ascii="Times New Roman" w:hAnsi="Times New Roman" w:cs="Times New Roman"/>
          </w:rPr>
          <w:delText>ing</w:delText>
        </w:r>
      </w:del>
      <w:commentRangeEnd w:id="124"/>
      <w:r w:rsidR="001459A2">
        <w:rPr>
          <w:rStyle w:val="CommentReference"/>
        </w:rPr>
        <w:commentReference w:id="124"/>
      </w:r>
      <w:r>
        <w:rPr>
          <w:rFonts w:ascii="Times New Roman" w:hAnsi="Times New Roman" w:cs="Times New Roman"/>
        </w:rPr>
        <w:t xml:space="preserve"> experiments were designed to mimic this situation. Species 1 in our models represents the </w:t>
      </w:r>
      <w:commentRangeStart w:id="126"/>
      <w:r>
        <w:rPr>
          <w:rFonts w:ascii="Times New Roman" w:hAnsi="Times New Roman" w:cs="Times New Roman"/>
        </w:rPr>
        <w:t>dominant,</w:t>
      </w:r>
      <w:commentRangeEnd w:id="126"/>
      <w:r w:rsidR="00B72C06">
        <w:rPr>
          <w:rStyle w:val="CommentReference"/>
        </w:rPr>
        <w:commentReference w:id="126"/>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127" w:author="Sass, Gregory G [7]" w:date="2021-01-08T14:11:00Z">
        <w:r w:rsidR="002C5DE8">
          <w:rPr>
            <w:rFonts w:ascii="Times New Roman" w:hAnsi="Times New Roman" w:cs="Times New Roman"/>
          </w:rPr>
          <w:t>decision makers</w:t>
        </w:r>
      </w:ins>
      <w:del w:id="128" w:author="Sass, Gregory G [7]"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 When managing both species simultaneously, </w:t>
      </w:r>
      <w:ins w:id="129" w:author="Sass, Gregory G [7]" w:date="2021-01-08T14:12:00Z">
        <w:r w:rsidR="002C5DE8">
          <w:rPr>
            <w:rFonts w:ascii="Times New Roman" w:hAnsi="Times New Roman" w:cs="Times New Roman"/>
          </w:rPr>
          <w:t>decision makers</w:t>
        </w:r>
      </w:ins>
      <w:commentRangeStart w:id="130"/>
      <w:del w:id="131" w:author="Sass, Gregory G [7]"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 for both species. Given the hypothetical goals of </w:t>
      </w:r>
      <w:ins w:id="132" w:author="Sass, Gregory G [7]" w:date="2021-01-08T14:12:00Z">
        <w:r w:rsidR="002C5DE8">
          <w:rPr>
            <w:rFonts w:ascii="Times New Roman" w:hAnsi="Times New Roman" w:cs="Times New Roman"/>
          </w:rPr>
          <w:t>decision makers</w:t>
        </w:r>
      </w:ins>
      <w:del w:id="133" w:author="Sass, Gregory G [7]" w:date="2021-01-08T14:12:00Z">
        <w:r w:rsidDel="002C5DE8">
          <w:rPr>
            <w:rFonts w:ascii="Times New Roman" w:hAnsi="Times New Roman" w:cs="Times New Roman"/>
          </w:rPr>
          <w:delText>managers</w:delText>
        </w:r>
      </w:del>
      <w:r>
        <w:rPr>
          <w:rFonts w:ascii="Times New Roman" w:hAnsi="Times New Roman" w:cs="Times New Roman"/>
        </w:rPr>
        <w:t xml:space="preserve"> in our simulations, managing species 2 will always take the form of setting harvest limits and not stocking.</w:t>
      </w:r>
      <w:commentRangeEnd w:id="130"/>
      <w:r w:rsidR="00BC4274">
        <w:rPr>
          <w:rStyle w:val="CommentReference"/>
        </w:rPr>
        <w:commentReference w:id="130"/>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134" w:author="Chris Solomon" w:date="2021-01-08T08:35:00Z">
          <w:pPr>
            <w:pStyle w:val="FirstParagraph"/>
          </w:pPr>
        </w:pPrChange>
      </w:pPr>
      <w:del w:id="135"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3BB8BF01" w:rsidR="006C40A7" w:rsidRDefault="00B7231B" w:rsidP="00473742">
      <w:pPr>
        <w:pStyle w:val="FirstParagraph"/>
        <w:rPr>
          <w:ins w:id="136" w:author="Chris Solomon" w:date="2021-01-08T08:37:00Z"/>
          <w:rFonts w:ascii="Times New Roman" w:hAnsi="Times New Roman" w:cs="Times New Roman"/>
        </w:rPr>
      </w:pPr>
      <w:commentRangeStart w:id="137"/>
      <w:ins w:id="138" w:author="Chris Solomon" w:date="2021-01-08T08:34:00Z">
        <w:r>
          <w:rPr>
            <w:rFonts w:ascii="Times New Roman" w:hAnsi="Times New Roman" w:cs="Times New Roman"/>
          </w:rPr>
          <w:t>After</w:t>
        </w:r>
      </w:ins>
      <w:ins w:id="139" w:author="Sass, Gregory G [7]" w:date="2021-01-08T14:13:00Z">
        <w:r w:rsidR="002C5DE8">
          <w:rPr>
            <w:rFonts w:ascii="Times New Roman" w:hAnsi="Times New Roman" w:cs="Times New Roman"/>
          </w:rPr>
          <w:t xml:space="preserve"> exploring its basic dynamics and</w:t>
        </w:r>
      </w:ins>
      <w:ins w:id="140" w:author="Chris Solomon" w:date="2021-01-08T08:34:00Z">
        <w:r>
          <w:rPr>
            <w:rFonts w:ascii="Times New Roman" w:hAnsi="Times New Roman" w:cs="Times New Roman"/>
          </w:rPr>
          <w:t xml:space="preserve"> validating </w:t>
        </w:r>
        <w:r w:rsidR="00EB01C8">
          <w:rPr>
            <w:rFonts w:ascii="Times New Roman" w:hAnsi="Times New Roman" w:cs="Times New Roman"/>
          </w:rPr>
          <w:t xml:space="preserve">that the model produced alternate stable states </w:t>
        </w:r>
      </w:ins>
      <w:ins w:id="141" w:author="Chris Solomon" w:date="2021-01-08T08:35:00Z">
        <w:del w:id="142" w:author="Sass, Gregory G [7]"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137"/>
      <w:ins w:id="143" w:author="Chris Solomon" w:date="2021-01-08T08:36:00Z">
        <w:r w:rsidR="006C40A7">
          <w:rPr>
            <w:rStyle w:val="CommentReference"/>
          </w:rPr>
          <w:commentReference w:id="137"/>
        </w:r>
      </w:ins>
      <w:ins w:id="144" w:author="Chris Solomon" w:date="2021-01-08T08:35:00Z">
        <w:r w:rsidR="00EB01C8">
          <w:rPr>
            <w:rFonts w:ascii="Times New Roman" w:hAnsi="Times New Roman" w:cs="Times New Roman"/>
          </w:rPr>
          <w:t xml:space="preserve"> w</w:t>
        </w:r>
      </w:ins>
      <w:del w:id="145"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146"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del w:id="147" w:author="Sass, Gregory G [7]"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148"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149" w:author="Sass, Gregory G [7]" w:date="2021-01-08T14:13:00Z">
        <w:r w:rsidR="002C5DE8">
          <w:rPr>
            <w:rFonts w:ascii="Times New Roman" w:hAnsi="Times New Roman" w:cs="Times New Roman"/>
          </w:rPr>
          <w:t>decision makers</w:t>
        </w:r>
      </w:ins>
      <w:del w:id="150" w:author="Sass, Gregory G [7]" w:date="2021-01-08T14:13:00Z">
        <w:r w:rsidR="003E598E" w:rsidRPr="00473742" w:rsidDel="002C5DE8">
          <w:rPr>
            <w:rFonts w:ascii="Times New Roman" w:hAnsi="Times New Roman" w:cs="Times New Roman"/>
          </w:rPr>
          <w:delText>managers</w:delText>
        </w:r>
      </w:del>
      <w:commentRangeStart w:id="151"/>
      <w:r w:rsidR="003E598E" w:rsidRPr="00473742">
        <w:rPr>
          <w:rFonts w:ascii="Times New Roman" w:hAnsi="Times New Roman" w:cs="Times New Roman"/>
        </w:rPr>
        <w:t>.</w:t>
      </w:r>
      <w:commentRangeEnd w:id="151"/>
      <w:r w:rsidR="007C47CC">
        <w:rPr>
          <w:rStyle w:val="CommentReference"/>
        </w:rPr>
        <w:commentReference w:id="151"/>
      </w:r>
    </w:p>
    <w:p w14:paraId="358DE2B1" w14:textId="63DA80D3" w:rsidR="006C40A7" w:rsidRDefault="003E598E" w:rsidP="00473742">
      <w:pPr>
        <w:pStyle w:val="FirstParagraph"/>
        <w:rPr>
          <w:ins w:id="152" w:author="Chris Solomon" w:date="2021-01-08T08:37:00Z"/>
          <w:rFonts w:ascii="Times New Roman" w:hAnsi="Times New Roman" w:cs="Times New Roman"/>
        </w:rPr>
      </w:pPr>
      <w:del w:id="153" w:author="Chris Solomon" w:date="2021-01-08T08:36:00Z">
        <w:r w:rsidRPr="00473742" w:rsidDel="006C40A7">
          <w:rPr>
            <w:rFonts w:ascii="Times New Roman" w:hAnsi="Times New Roman" w:cs="Times New Roman"/>
          </w:rPr>
          <w:lastRenderedPageBreak/>
          <w:delText xml:space="preserve"> </w:delText>
        </w:r>
      </w:del>
      <w:r w:rsidRPr="00473742">
        <w:rPr>
          <w:rFonts w:ascii="Times New Roman" w:hAnsi="Times New Roman" w:cs="Times New Roman"/>
        </w:rPr>
        <w:t>In our first experiment (</w:t>
      </w:r>
      <w:commentRangeStart w:id="154"/>
      <w:r w:rsidRPr="00473742">
        <w:rPr>
          <w:rFonts w:ascii="Times New Roman" w:hAnsi="Times New Roman" w:cs="Times New Roman"/>
        </w:rPr>
        <w:t>Leveraging Interactions Experiment</w:t>
      </w:r>
      <w:commentRangeEnd w:id="154"/>
      <w:r w:rsidR="00A31A29">
        <w:rPr>
          <w:rStyle w:val="CommentReference"/>
        </w:rPr>
        <w:commentReference w:id="154"/>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ins w:id="155" w:author="Sass, Gregory G [7]" w:date="2021-01-08T14:14:00Z">
        <w:r w:rsidR="002C5DE8">
          <w:rPr>
            <w:rFonts w:ascii="Times New Roman" w:hAnsi="Times New Roman" w:cs="Times New Roman"/>
          </w:rPr>
          <w:t>infuence</w:t>
        </w:r>
      </w:ins>
      <w:del w:id="156" w:author="Sass, Gregory G [7]"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157" w:author="Sass, Gregory G [7]" w:date="2021-01-08T14:14:00Z">
        <w:r w:rsidR="002C5DE8">
          <w:rPr>
            <w:rFonts w:ascii="Times New Roman" w:hAnsi="Times New Roman" w:cs="Times New Roman"/>
          </w:rPr>
          <w:t>decision maker</w:t>
        </w:r>
      </w:ins>
      <w:del w:id="158" w:author="Sass, Gregory G [7]"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p>
    <w:p w14:paraId="37D86BAB" w14:textId="46B82171" w:rsidR="006C40A7" w:rsidRDefault="003E598E" w:rsidP="00473742">
      <w:pPr>
        <w:pStyle w:val="FirstParagraph"/>
        <w:rPr>
          <w:ins w:id="159" w:author="Chris Solomon" w:date="2021-01-08T08:37:00Z"/>
          <w:rFonts w:ascii="Times New Roman" w:hAnsi="Times New Roman" w:cs="Times New Roman"/>
        </w:rPr>
      </w:pPr>
      <w:del w:id="160"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 xml:space="preserve">Our second modeling experiment focused on the diversity of management options available to </w:t>
      </w:r>
      <w:ins w:id="161" w:author="Sass, Gregory G [7]" w:date="2021-01-08T14:14:00Z">
        <w:r w:rsidR="002C5DE8">
          <w:rPr>
            <w:rFonts w:ascii="Times New Roman" w:hAnsi="Times New Roman" w:cs="Times New Roman"/>
          </w:rPr>
          <w:t>de</w:t>
        </w:r>
      </w:ins>
      <w:ins w:id="162" w:author="Sass, Gregory G [7]" w:date="2021-01-08T14:15:00Z">
        <w:r w:rsidR="002C5DE8">
          <w:rPr>
            <w:rFonts w:ascii="Times New Roman" w:hAnsi="Times New Roman" w:cs="Times New Roman"/>
          </w:rPr>
          <w:t>cision makers</w:t>
        </w:r>
      </w:ins>
      <w:del w:id="163" w:author="Sass, Gregory G [7]"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164" w:author="Sass, Gregory G [7]" w:date="2021-01-08T14:15:00Z">
        <w:r w:rsidR="002C5DE8">
          <w:rPr>
            <w:rFonts w:ascii="Times New Roman" w:hAnsi="Times New Roman" w:cs="Times New Roman"/>
          </w:rPr>
          <w:t>decision makers</w:t>
        </w:r>
      </w:ins>
      <w:del w:id="165" w:author="Sass, Gregory G [7]"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19CA1B82" w:rsidR="007C47CC" w:rsidRDefault="003E598E" w:rsidP="00473742">
      <w:pPr>
        <w:pStyle w:val="FirstParagraph"/>
        <w:rPr>
          <w:ins w:id="166" w:author="Chris Solomon" w:date="2021-01-08T08:37:00Z"/>
          <w:rFonts w:ascii="Times New Roman" w:hAnsi="Times New Roman" w:cs="Times New Roman"/>
        </w:rPr>
      </w:pPr>
      <w:del w:id="167"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168" w:author="Sass, Gregory G [7]" w:date="2021-01-08T14:16:00Z">
        <w:r w:rsidR="00D80C95">
          <w:rPr>
            <w:rFonts w:ascii="Times New Roman" w:hAnsi="Times New Roman" w:cs="Times New Roman"/>
          </w:rPr>
          <w:t xml:space="preserve"> (i.e., those outside of managerial </w:t>
        </w:r>
        <w:commentRangeStart w:id="169"/>
        <w:r w:rsidR="00D80C95">
          <w:rPr>
            <w:rFonts w:ascii="Times New Roman" w:hAnsi="Times New Roman" w:cs="Times New Roman"/>
          </w:rPr>
          <w:t>control</w:t>
        </w:r>
        <w:commentRangeEnd w:id="169"/>
        <w:r w:rsidR="00D80C95">
          <w:rPr>
            <w:rStyle w:val="CommentReference"/>
          </w:rPr>
          <w:commentReference w:id="169"/>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170"/>
      <w:r w:rsidRPr="00473742">
        <w:rPr>
          <w:rFonts w:ascii="Times New Roman" w:hAnsi="Times New Roman" w:cs="Times New Roman"/>
        </w:rPr>
        <w:t>(Safe Operating Space Experiment</w:t>
      </w:r>
      <w:commentRangeEnd w:id="170"/>
      <w:r w:rsidRPr="00473742">
        <w:rPr>
          <w:rStyle w:val="CommentReference"/>
          <w:rFonts w:ascii="Times New Roman" w:hAnsi="Times New Roman" w:cs="Times New Roman"/>
          <w:sz w:val="24"/>
          <w:szCs w:val="24"/>
        </w:rPr>
        <w:commentReference w:id="170"/>
      </w:r>
      <w:r w:rsidRPr="00473742">
        <w:rPr>
          <w:rFonts w:ascii="Times New Roman" w:hAnsi="Times New Roman" w:cs="Times New Roman"/>
        </w:rPr>
        <w:t xml:space="preserve">). </w:t>
      </w:r>
      <w:del w:id="171" w:author="Chris Solomon" w:date="2021-01-08T08:41:00Z">
        <w:r w:rsidRPr="00473742" w:rsidDel="00A31A29">
          <w:rPr>
            <w:rFonts w:ascii="Times New Roman" w:hAnsi="Times New Roman" w:cs="Times New Roman"/>
          </w:rPr>
          <w:delText>Within this experiment, we</w:delText>
        </w:r>
      </w:del>
      <w:ins w:id="172"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173" w:author="Chris Solomon" w:date="2021-01-08T08:41:00Z">
        <w:r w:rsidRPr="00473742" w:rsidDel="00A31A29">
          <w:rPr>
            <w:rFonts w:ascii="Times New Roman" w:hAnsi="Times New Roman" w:cs="Times New Roman"/>
          </w:rPr>
          <w:delText xml:space="preserve">where </w:delText>
        </w:r>
      </w:del>
      <w:ins w:id="174"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175" w:author="Sass, Gregory G [8]" w:date="2021-01-08T14:17:00Z">
        <w:r w:rsidR="00D80C95">
          <w:rPr>
            <w:rFonts w:ascii="Times New Roman" w:hAnsi="Times New Roman" w:cs="Times New Roman"/>
          </w:rPr>
          <w:t>decision makers</w:t>
        </w:r>
      </w:ins>
      <w:del w:id="176" w:author="Sass, Gregory G [8]"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(Carpenter et al. 2017). </w:t>
      </w:r>
      <w:del w:id="177" w:author="Chris Solomon" w:date="2021-01-08T08:41:00Z">
        <w:r w:rsidRPr="00473742" w:rsidDel="004029C0">
          <w:rPr>
            <w:rFonts w:ascii="Times New Roman" w:hAnsi="Times New Roman" w:cs="Times New Roman"/>
          </w:rPr>
          <w:delText>Here, we</w:delText>
        </w:r>
      </w:del>
      <w:ins w:id="178"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flip in stable state from species 1 to species 2</w:t>
      </w:r>
      <w:ins w:id="179" w:author="Chris Solomon" w:date="2021-01-08T08:41:00Z">
        <w:r w:rsidR="00B27605">
          <w:rPr>
            <w:rFonts w:ascii="Times New Roman" w:hAnsi="Times New Roman" w:cs="Times New Roman"/>
          </w:rPr>
          <w:t>, mimicking</w:t>
        </w:r>
      </w:ins>
      <w:del w:id="180"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181" w:author="Chris Solomon" w:date="2021-01-08T08:41:00Z">
        <w:r w:rsidR="00B27605">
          <w:rPr>
            <w:rFonts w:ascii="Times New Roman" w:hAnsi="Times New Roman" w:cs="Times New Roman"/>
          </w:rPr>
          <w:t>r</w:t>
        </w:r>
      </w:ins>
      <w:del w:id="182"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183"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184" w:author="Chris Solomon" w:date="2021-01-08T08:42:00Z">
        <w:r w:rsidR="00B27605">
          <w:rPr>
            <w:rFonts w:ascii="Times New Roman" w:hAnsi="Times New Roman" w:cs="Times New Roman"/>
          </w:rPr>
          <w:t xml:space="preserve"> (</w:t>
        </w:r>
      </w:ins>
      <w:del w:id="185"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186" w:author="Chris Solomon" w:date="2021-01-08T08:42:00Z">
        <w:r w:rsidR="00B27605">
          <w:rPr>
            <w:rFonts w:ascii="Times New Roman" w:hAnsi="Times New Roman" w:cs="Times New Roman"/>
          </w:rPr>
          <w:t>)</w:t>
        </w:r>
      </w:ins>
      <w:del w:id="187"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188"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32AF5E9D" w:rsidR="0074794C" w:rsidRDefault="003E598E" w:rsidP="00473742">
      <w:pPr>
        <w:pStyle w:val="FirstParagraph"/>
        <w:rPr>
          <w:rFonts w:ascii="Times New Roman" w:hAnsi="Times New Roman" w:cs="Times New Roman"/>
        </w:rPr>
      </w:pPr>
      <w:commentRangeStart w:id="189"/>
      <w:del w:id="190"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commentRangeStart w:id="191"/>
      <w:r w:rsidR="00C82B8B">
        <w:rPr>
          <w:rFonts w:ascii="Times New Roman" w:hAnsi="Times New Roman" w:cs="Times New Roman"/>
        </w:rPr>
        <w:t>Our model is</w:t>
      </w:r>
      <w:ins w:id="192" w:author="Sass, Gregory G [8]" w:date="2021-01-08T14:18:00Z">
        <w:r w:rsidR="00D80C95">
          <w:rPr>
            <w:rFonts w:ascii="Times New Roman" w:hAnsi="Times New Roman" w:cs="Times New Roman"/>
          </w:rPr>
          <w:t xml:space="preserve"> based on walleye-largemouth bass interactions</w:t>
        </w:r>
      </w:ins>
      <w:ins w:id="193" w:author="Sass, Gregory G [8]" w:date="2021-01-08T14:19:00Z">
        <w:r w:rsidR="00D80C95">
          <w:rPr>
            <w:rFonts w:ascii="Times New Roman" w:hAnsi="Times New Roman" w:cs="Times New Roman"/>
          </w:rPr>
          <w:t>, but generalizable as to</w:t>
        </w:r>
      </w:ins>
      <w:r w:rsidR="00C82B8B">
        <w:rPr>
          <w:rFonts w:ascii="Times New Roman" w:hAnsi="Times New Roman" w:cs="Times New Roman"/>
        </w:rPr>
        <w:t xml:space="preserve"> not</w:t>
      </w:r>
      <w:ins w:id="194" w:author="Sass, Gregory G [8]" w:date="2021-01-08T14:19:00Z">
        <w:r w:rsidR="00D80C95">
          <w:rPr>
            <w:rFonts w:ascii="Times New Roman" w:hAnsi="Times New Roman" w:cs="Times New Roman"/>
          </w:rPr>
          <w:t xml:space="preserve"> be</w:t>
        </w:r>
      </w:ins>
      <w:r w:rsidR="00C82B8B">
        <w:rPr>
          <w:rFonts w:ascii="Times New Roman" w:hAnsi="Times New Roman" w:cs="Times New Roman"/>
        </w:rPr>
        <w:t xml:space="preserve"> representative of a specific population of fish</w:t>
      </w:r>
      <w:ins w:id="195" w:author="Sass, Gregory G [8]" w:date="2021-01-08T14:19:00Z">
        <w:r w:rsidR="00D80C95">
          <w:rPr>
            <w:rFonts w:ascii="Times New Roman" w:hAnsi="Times New Roman" w:cs="Times New Roman"/>
          </w:rPr>
          <w:t>.  A</w:t>
        </w:r>
      </w:ins>
      <w:del w:id="196" w:author="Sass, Gregory G [8]"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197" w:author="Sass, Gregory G [8]"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not meant to be interpreted literally. </w:t>
      </w:r>
      <w:commentRangeEnd w:id="191"/>
      <w:r w:rsidR="00E35618">
        <w:rPr>
          <w:rStyle w:val="CommentReference"/>
        </w:rPr>
        <w:commentReference w:id="191"/>
      </w:r>
      <w:r w:rsidR="00C82B8B">
        <w:rPr>
          <w:rFonts w:ascii="Times New Roman" w:hAnsi="Times New Roman" w:cs="Times New Roman"/>
        </w:rPr>
        <w:t xml:space="preserve">The stocking and harvest rates in this experiment are relatively small and represent </w:t>
      </w:r>
      <w:ins w:id="198" w:author="Sass, Gregory G [8]" w:date="2021-01-08T14:19:00Z">
        <w:r w:rsidR="00D80C95">
          <w:rPr>
            <w:rFonts w:ascii="Times New Roman" w:hAnsi="Times New Roman" w:cs="Times New Roman"/>
          </w:rPr>
          <w:t>influences</w:t>
        </w:r>
      </w:ins>
      <w:del w:id="199" w:author="Sass, Gregory G [8]"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200" w:author="Sass, Gregory G [8]" w:date="2021-01-08T14:19:00Z">
        <w:r w:rsidR="00D80C95">
          <w:rPr>
            <w:rFonts w:ascii="Times New Roman" w:hAnsi="Times New Roman" w:cs="Times New Roman"/>
          </w:rPr>
          <w:t>decision maker</w:t>
        </w:r>
      </w:ins>
      <w:del w:id="201" w:author="Sass, Gregory G [8]"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 given other constraints. </w:t>
      </w:r>
      <w:r w:rsidRPr="00473742">
        <w:rPr>
          <w:rFonts w:ascii="Times New Roman" w:hAnsi="Times New Roman" w:cs="Times New Roman"/>
        </w:rPr>
        <w:t>Model simulations were performed in R using RStudio and the deSolve package (Soetaert et al. 2010, R Core Team 2020, RStudio Team 2020).</w:t>
      </w:r>
      <w:bookmarkEnd w:id="74"/>
      <w:r w:rsidR="00917188" w:rsidRPr="00473742" w:rsidDel="003E598E">
        <w:rPr>
          <w:rFonts w:ascii="Times New Roman" w:hAnsi="Times New Roman" w:cs="Times New Roman"/>
        </w:rPr>
        <w:t xml:space="preserve"> </w:t>
      </w:r>
      <w:bookmarkStart w:id="202" w:name="results"/>
      <w:commentRangeEnd w:id="189"/>
      <w:r w:rsidR="007C47CC">
        <w:rPr>
          <w:rStyle w:val="CommentReference"/>
        </w:rPr>
        <w:commentReference w:id="189"/>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12BED241"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203" w:author="Sass, Gregory G [8]"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204"/>
      <w:del w:id="205" w:author="Sass, Gregory G [8]"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204"/>
      <w:r w:rsidR="009C0FCF">
        <w:rPr>
          <w:rStyle w:val="CommentReference"/>
        </w:rPr>
        <w:commentReference w:id="204"/>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commentRangeStart w:id="206"/>
      <w:r>
        <w:rPr>
          <w:rFonts w:ascii="Times New Roman" w:hAnsi="Times New Roman" w:cs="Times New Roman"/>
        </w:rPr>
        <w:t xml:space="preserve">In general, in scenarios where species 2 initially dominated, increasing harvest on species 1 resulted </w:t>
      </w:r>
      <w:r>
        <w:rPr>
          <w:rFonts w:ascii="Times New Roman" w:hAnsi="Times New Roman" w:cs="Times New Roman"/>
        </w:rPr>
        <w:lastRenderedPageBreak/>
        <w:t>in a stable state where species 2 remains dominant. However, when reversing this scenario (initial system dominated by species 1), increasing harvest on species 1 resulted in the eventual transition to an alternate stable state where species 2 dominated.</w:t>
      </w:r>
      <w:commentRangeEnd w:id="206"/>
      <w:r w:rsidR="00414AB9">
        <w:rPr>
          <w:rStyle w:val="CommentReference"/>
        </w:rPr>
        <w:commentReference w:id="206"/>
      </w:r>
      <w:r>
        <w:rPr>
          <w:rFonts w:ascii="Times New Roman" w:hAnsi="Times New Roman" w:cs="Times New Roman"/>
        </w:rPr>
        <w:t xml:space="preserve"> 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207" w:author="Chris Solomon" w:date="2021-01-08T09:14:00Z">
        <w:r w:rsidDel="00415E2C">
          <w:rPr>
            <w:rFonts w:ascii="Times New Roman" w:hAnsi="Times New Roman" w:cs="Times New Roman"/>
          </w:rPr>
          <w:delText xml:space="preserve">found </w:delText>
        </w:r>
      </w:del>
      <w:ins w:id="208" w:author="Chris Solomon" w:date="2021-01-08T09:14:00Z">
        <w:r w:rsidR="00415E2C">
          <w:rPr>
            <w:rFonts w:ascii="Times New Roman" w:hAnsi="Times New Roman" w:cs="Times New Roman"/>
          </w:rPr>
          <w:t xml:space="preserve">showed that </w:t>
        </w:r>
      </w:ins>
      <w:r>
        <w:rPr>
          <w:rFonts w:ascii="Times New Roman" w:hAnsi="Times New Roman" w:cs="Times New Roman"/>
        </w:rPr>
        <w:t>alternative stable states persisted across different values for species interaction 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 xml:space="preserve">Harvest </w:t>
      </w:r>
      <w:del w:id="209" w:author="Chris Solomon" w:date="2021-01-08T09:14:00Z">
        <w:r w:rsidDel="00415E2C">
          <w:rPr>
            <w:rFonts w:ascii="Times New Roman" w:hAnsi="Times New Roman" w:cs="Times New Roman"/>
          </w:rPr>
          <w:delText xml:space="preserve">values </w:delText>
        </w:r>
      </w:del>
      <w:ins w:id="210"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211"/>
      <w:r>
        <w:rPr>
          <w:rFonts w:ascii="Times New Roman" w:hAnsi="Times New Roman" w:cs="Times New Roman"/>
        </w:rPr>
        <w:t xml:space="preserve">system flipped </w:t>
      </w:r>
      <w:commentRangeEnd w:id="211"/>
      <w:r w:rsidR="008B3C50">
        <w:rPr>
          <w:rStyle w:val="CommentReference"/>
        </w:rPr>
        <w:commentReference w:id="211"/>
      </w:r>
      <w:r>
        <w:rPr>
          <w:rFonts w:ascii="Times New Roman" w:hAnsi="Times New Roman" w:cs="Times New Roman"/>
        </w:rPr>
        <w:t>differed with variation in parameter values (Figs S5-13). The point at which the lines for species 1 and 2 cross represents a stable state change.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w:t>
      </w:r>
      <w:ins w:id="212" w:author="Sass, Gregory G [8]" w:date="2021-01-08T14:23:00Z">
        <w:r w:rsidR="00D80C95">
          <w:rPr>
            <w:rFonts w:ascii="Times New Roman" w:eastAsiaTheme="minorEastAsia" w:hAnsi="Times New Roman" w:cs="Times New Roman"/>
          </w:rPr>
          <w:t>the threshold</w:t>
        </w:r>
      </w:ins>
      <w:del w:id="213" w:author="Sass, Gregory G [8]"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further right </w:t>
      </w:r>
      <w:commentRangeStart w:id="214"/>
      <w:r>
        <w:rPr>
          <w:rFonts w:ascii="Times New Roman" w:eastAsiaTheme="minorEastAsia" w:hAnsi="Times New Roman" w:cs="Times New Roman"/>
        </w:rPr>
        <w:t xml:space="preserve">indicating that the range of harvests over which alternative stable states occur is increased </w:t>
      </w:r>
      <w:commentRangeEnd w:id="214"/>
      <w:r w:rsidR="00C217EC">
        <w:rPr>
          <w:rStyle w:val="CommentReference"/>
        </w:rPr>
        <w:commentReference w:id="214"/>
      </w:r>
      <w:r>
        <w:rPr>
          <w:rFonts w:ascii="Times New Roman" w:eastAsiaTheme="minorEastAsia" w:hAnsi="Times New Roman" w:cs="Times New Roman"/>
        </w:rPr>
        <w:t>(</w:t>
      </w:r>
      <w:commentRangeStart w:id="215"/>
      <w:r>
        <w:rPr>
          <w:rFonts w:ascii="Times New Roman" w:eastAsiaTheme="minorEastAsia" w:hAnsi="Times New Roman" w:cs="Times New Roman"/>
        </w:rPr>
        <w:t>Fig. S5</w:t>
      </w:r>
      <w:commentRangeEnd w:id="215"/>
      <w:r w:rsidR="00B75C10">
        <w:rPr>
          <w:rStyle w:val="CommentReference"/>
        </w:rPr>
        <w:commentReference w:id="215"/>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216"/>
      <w:r>
        <w:rPr>
          <w:rFonts w:ascii="Times New Roman" w:hAnsi="Times New Roman" w:cs="Times New Roman"/>
        </w:rPr>
        <w:t xml:space="preserve">most sensitive </w:t>
      </w:r>
      <w:commentRangeEnd w:id="216"/>
      <w:r w:rsidR="00C64D15">
        <w:rPr>
          <w:rStyle w:val="CommentReference"/>
        </w:rPr>
        <w:commentReference w:id="216"/>
      </w:r>
      <w:r>
        <w:rPr>
          <w:rFonts w:ascii="Times New Roman" w:hAnsi="Times New Roman" w:cs="Times New Roman"/>
        </w:rPr>
        <w:t>to changes in competition amongst juveniles, and</w:t>
      </w:r>
      <w:ins w:id="217"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218"/>
      <w:r>
        <w:rPr>
          <w:rFonts w:ascii="Times New Roman" w:hAnsi="Times New Roman" w:cs="Times New Roman"/>
        </w:rPr>
        <w:t>Ricker</w:t>
      </w:r>
      <w:commentRangeEnd w:id="218"/>
      <w:r w:rsidR="00D80C95">
        <w:rPr>
          <w:rStyle w:val="CommentReference"/>
        </w:rPr>
        <w:commentReference w:id="218"/>
      </w:r>
      <w:r>
        <w:rPr>
          <w:rFonts w:ascii="Times New Roman" w:hAnsi="Times New Roman" w:cs="Times New Roman"/>
        </w:rPr>
        <w:t xml:space="preserve"> 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w:t>
      </w:r>
      <w:ins w:id="219"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10,</w:t>
      </w:r>
      <w:ins w:id="220"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12,</w:t>
      </w:r>
      <w:ins w:id="221"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13</w:t>
      </w:r>
      <w:r>
        <w:rPr>
          <w:rFonts w:ascii="Times New Roman" w:eastAsiaTheme="minorEastAsia" w:hAnsi="Times New Roman" w:cs="Times New Roman"/>
          <w:b/>
        </w:rPr>
        <w:t>)</w:t>
      </w:r>
      <w:r>
        <w:rPr>
          <w:rFonts w:ascii="Times New Roman" w:hAnsi="Times New Roman" w:cs="Times New Roman"/>
        </w:rPr>
        <w:t>.</w:t>
      </w:r>
    </w:p>
    <w:p w14:paraId="44C92001" w14:textId="3F3A66CE" w:rsidR="003E598E" w:rsidRPr="00B233A4" w:rsidRDefault="00C82B8B" w:rsidP="00F37410">
      <w:pPr>
        <w:pStyle w:val="FirstParagraph"/>
        <w:widowControl w:val="0"/>
        <w:suppressLineNumbers/>
        <w:ind w:firstLine="720"/>
        <w:jc w:val="center"/>
        <w:rPr>
          <w:rFonts w:ascii="Times New Roman" w:hAnsi="Times New Roman" w:cs="Times New Roman"/>
        </w:rPr>
      </w:pPr>
      <w:r>
        <w:rPr>
          <w:noProof/>
        </w:rPr>
        <w:drawing>
          <wp:inline distT="0" distB="0" distL="0" distR="0" wp14:anchorId="2A4AD388" wp14:editId="13A1C9AC">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42857"/>
                    </a:xfrm>
                    <a:prstGeom prst="rect">
                      <a:avLst/>
                    </a:prstGeom>
                  </pic:spPr>
                </pic:pic>
              </a:graphicData>
            </a:graphic>
          </wp:inline>
        </w:drawing>
      </w:r>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222"/>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222"/>
      <w:r w:rsidR="00AF361C">
        <w:rPr>
          <w:rStyle w:val="CommentReference"/>
          <w:i w:val="0"/>
        </w:rPr>
        <w:commentReference w:id="222"/>
      </w:r>
      <w:r w:rsidRPr="00B233A4">
        <w:rPr>
          <w:rFonts w:ascii="Times New Roman" w:hAnsi="Times New Roman" w:cs="Times New Roman"/>
        </w:rPr>
        <w:t xml:space="preserve">. </w:t>
      </w:r>
      <w:del w:id="223" w:author="Chris Solomon" w:date="2021-01-08T08:55:00Z">
        <w:r w:rsidDel="000A57CB">
          <w:rPr>
            <w:rFonts w:ascii="Times New Roman" w:hAnsi="Times New Roman" w:cs="Times New Roman"/>
          </w:rPr>
          <w:delText xml:space="preserve">Basic </w:delText>
        </w:r>
      </w:del>
      <w:ins w:id="224" w:author="Chris Solomon" w:date="2021-01-08T08:55:00Z">
        <w:r w:rsidR="000A57CB">
          <w:rPr>
            <w:rFonts w:ascii="Times New Roman" w:hAnsi="Times New Roman" w:cs="Times New Roman"/>
          </w:rPr>
          <w:t>M</w:t>
        </w:r>
      </w:ins>
      <w:del w:id="225"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226"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227"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228"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229"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230"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231" w:author="Chris Solomon" w:date="2021-01-08T08:57:00Z">
        <w:r w:rsidR="00D6770F">
          <w:rPr>
            <w:rFonts w:ascii="Times New Roman" w:hAnsi="Times New Roman" w:cs="Times New Roman"/>
          </w:rPr>
          <w:t xml:space="preserve">Panels show </w:t>
        </w:r>
      </w:ins>
      <w:ins w:id="232" w:author="Chris Solomon" w:date="2021-01-08T09:01:00Z">
        <w:r w:rsidR="00BC54D1">
          <w:rPr>
            <w:rFonts w:ascii="Times New Roman" w:hAnsi="Times New Roman" w:cs="Times New Roman"/>
          </w:rPr>
          <w:t xml:space="preserve">equilibrium </w:t>
        </w:r>
      </w:ins>
      <w:ins w:id="233" w:author="Chris Solomon" w:date="2021-01-08T08:57:00Z">
        <w:r w:rsidR="00D6770F">
          <w:rPr>
            <w:rFonts w:ascii="Times New Roman" w:hAnsi="Times New Roman" w:cs="Times New Roman"/>
          </w:rPr>
          <w:t xml:space="preserve">results when </w:t>
        </w:r>
      </w:ins>
      <w:commentRangeStart w:id="234"/>
      <w:ins w:id="235" w:author="Chris Solomon" w:date="2021-01-08T08:58:00Z">
        <w:r w:rsidR="001062E0">
          <w:rPr>
            <w:rFonts w:ascii="Times New Roman" w:hAnsi="Times New Roman" w:cs="Times New Roman"/>
          </w:rPr>
          <w:t xml:space="preserve">(A) </w:t>
        </w:r>
      </w:ins>
      <w:del w:id="236" w:author="Chris Solomon" w:date="2021-01-08T08:58:00Z">
        <w:r w:rsidRPr="00B233A4" w:rsidDel="00D6770F">
          <w:rPr>
            <w:rFonts w:ascii="Times New Roman" w:hAnsi="Times New Roman" w:cs="Times New Roman"/>
          </w:rPr>
          <w:delText>Top panel shows equilibrium abundances for the range of harvest</w:delText>
        </w:r>
      </w:del>
      <w:del w:id="237" w:author="Chris Solomon" w:date="2021-01-08T08:57:00Z">
        <w:r w:rsidRPr="00B233A4" w:rsidDel="00E10CE9">
          <w:rPr>
            <w:rFonts w:ascii="Times New Roman" w:hAnsi="Times New Roman" w:cs="Times New Roman"/>
          </w:rPr>
          <w:delText>s</w:delText>
        </w:r>
      </w:del>
      <w:del w:id="238"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239" w:author="Chris Solomon" w:date="2021-01-08T08:58:00Z">
        <w:r w:rsidR="001062E0">
          <w:rPr>
            <w:rFonts w:ascii="Times New Roman" w:hAnsi="Times New Roman" w:cs="Times New Roman"/>
          </w:rPr>
          <w:t xml:space="preserve"> or (B)</w:t>
        </w:r>
      </w:ins>
      <w:del w:id="240"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241"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234"/>
      <w:r w:rsidR="00DE5A97">
        <w:rPr>
          <w:rStyle w:val="CommentReference"/>
          <w:i w:val="0"/>
        </w:rPr>
        <w:commentReference w:id="234"/>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242" w:author="Sass, Gregory G [9]" w:date="2021-01-08T14:24:00Z">
        <w:r w:rsidR="00D80C95">
          <w:rPr>
            <w:rFonts w:ascii="Times New Roman" w:hAnsi="Times New Roman" w:cs="Times New Roman"/>
          </w:rPr>
          <w:t>thresholds</w:t>
        </w:r>
      </w:ins>
      <w:del w:id="243" w:author="Sass, Gregory G [9]"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244" w:author="Chris Solomon" w:date="2021-01-08T09:00:00Z">
        <w:r w:rsidDel="005E5421">
          <w:rPr>
            <w:rFonts w:ascii="Times New Roman" w:hAnsi="Times New Roman" w:cs="Times New Roman"/>
          </w:rPr>
          <w:delText xml:space="preserve">here, </w:delText>
        </w:r>
      </w:del>
      <w:ins w:id="245" w:author="Chris Solomon" w:date="2021-01-08T09:00:00Z">
        <w:r w:rsidR="000F0F93">
          <w:rPr>
            <w:rFonts w:ascii="Times New Roman" w:hAnsi="Times New Roman" w:cs="Times New Roman"/>
          </w:rPr>
          <w:t>over this range of harvest rates it is the</w:t>
        </w:r>
      </w:ins>
      <w:ins w:id="246"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247" w:author="Chris Solomon" w:date="2021-01-08T09:01:00Z">
        <w:r w:rsidR="000F0F93">
          <w:rPr>
            <w:rFonts w:ascii="Times New Roman" w:hAnsi="Times New Roman" w:cs="Times New Roman"/>
          </w:rPr>
          <w:t>s</w:t>
        </w:r>
      </w:ins>
      <w:ins w:id="248" w:author="Chris Solomon" w:date="2021-01-08T09:00:00Z">
        <w:r w:rsidR="000F0F93">
          <w:rPr>
            <w:rFonts w:ascii="Times New Roman" w:hAnsi="Times New Roman" w:cs="Times New Roman"/>
          </w:rPr>
          <w:t xml:space="preserve">, not </w:t>
        </w:r>
      </w:ins>
      <w:ins w:id="249" w:author="Chris Solomon" w:date="2021-01-08T09:01:00Z">
        <w:r w:rsidR="000F0F93">
          <w:rPr>
            <w:rFonts w:ascii="Times New Roman" w:hAnsi="Times New Roman" w:cs="Times New Roman"/>
          </w:rPr>
          <w:t xml:space="preserve">the </w:t>
        </w:r>
      </w:ins>
      <w:ins w:id="250" w:author="Chris Solomon" w:date="2021-01-08T09:00:00Z">
        <w:r w:rsidR="000F0F93">
          <w:rPr>
            <w:rFonts w:ascii="Times New Roman" w:hAnsi="Times New Roman" w:cs="Times New Roman"/>
          </w:rPr>
          <w:t>harvest rate</w:t>
        </w:r>
      </w:ins>
      <w:ins w:id="251" w:author="Chris Solomon" w:date="2021-01-08T09:01:00Z">
        <w:r w:rsidR="000F0F93">
          <w:rPr>
            <w:rFonts w:ascii="Times New Roman" w:hAnsi="Times New Roman" w:cs="Times New Roman"/>
          </w:rPr>
          <w:t>s</w:t>
        </w:r>
      </w:ins>
      <w:ins w:id="252" w:author="Chris Solomon" w:date="2021-01-08T09:00:00Z">
        <w:r w:rsidR="000F0F93">
          <w:rPr>
            <w:rFonts w:ascii="Times New Roman" w:hAnsi="Times New Roman" w:cs="Times New Roman"/>
          </w:rPr>
          <w:t>, that</w:t>
        </w:r>
      </w:ins>
      <w:r>
        <w:rPr>
          <w:rFonts w:ascii="Times New Roman" w:hAnsi="Times New Roman" w:cs="Times New Roman"/>
        </w:rPr>
        <w:t xml:space="preserve"> </w:t>
      </w:r>
      <w:ins w:id="253" w:author="Chris Solomon" w:date="2021-01-08T09:00:00Z">
        <w:r w:rsidR="000F0F93">
          <w:rPr>
            <w:rFonts w:ascii="Times New Roman" w:hAnsi="Times New Roman" w:cs="Times New Roman"/>
          </w:rPr>
          <w:t>determin</w:t>
        </w:r>
      </w:ins>
      <w:ins w:id="254" w:author="Chris Solomon" w:date="2021-01-08T09:01:00Z">
        <w:r w:rsidR="000F0F93">
          <w:rPr>
            <w:rFonts w:ascii="Times New Roman" w:hAnsi="Times New Roman" w:cs="Times New Roman"/>
          </w:rPr>
          <w:t>e</w:t>
        </w:r>
      </w:ins>
      <w:ins w:id="255" w:author="Chris Solomon" w:date="2021-01-08T09:00:00Z">
        <w:r w:rsidR="000F0F93">
          <w:rPr>
            <w:rFonts w:ascii="Times New Roman" w:hAnsi="Times New Roman" w:cs="Times New Roman"/>
          </w:rPr>
          <w:t xml:space="preserve"> </w:t>
        </w:r>
      </w:ins>
      <w:del w:id="256" w:author="Chris Solomon" w:date="2021-01-08T09:00:00Z">
        <w:r w:rsidDel="000F0F93">
          <w:rPr>
            <w:rFonts w:ascii="Times New Roman" w:hAnsi="Times New Roman" w:cs="Times New Roman"/>
          </w:rPr>
          <w:delText>drives these outcomes</w:delText>
        </w:r>
      </w:del>
      <w:ins w:id="257"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lastRenderedPageBreak/>
        <w:t>Leveraging Interactions</w:t>
      </w:r>
    </w:p>
    <w:p w14:paraId="78D61362" w14:textId="7A755CEA" w:rsidR="003E598E" w:rsidRPr="00B233A4" w:rsidRDefault="003E598E" w:rsidP="003E598E">
      <w:pPr>
        <w:pStyle w:val="BodyText"/>
        <w:widowControl w:val="0"/>
        <w:suppressLineNumbers/>
        <w:ind w:firstLine="720"/>
        <w:rPr>
          <w:rFonts w:ascii="Times New Roman" w:hAnsi="Times New Roman" w:cs="Times New Roman"/>
        </w:rPr>
      </w:pPr>
      <w:commentRangeStart w:id="258"/>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258"/>
      <w:r w:rsidR="000E7C5F">
        <w:rPr>
          <w:rStyle w:val="CommentReference"/>
        </w:rPr>
        <w:commentReference w:id="258"/>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species 1 beg</w:t>
      </w:r>
      <w:r>
        <w:rPr>
          <w:rFonts w:ascii="Times New Roman" w:hAnsi="Times New Roman" w:cs="Times New Roman"/>
        </w:rPr>
        <w:t>an</w:t>
      </w:r>
      <w:r w:rsidRPr="00B233A4">
        <w:rPr>
          <w:rFonts w:ascii="Times New Roman" w:hAnsi="Times New Roman" w:cs="Times New Roman"/>
        </w:rPr>
        <w:t xml:space="preserve"> as the dominant species</w:t>
      </w:r>
      <w:r>
        <w:rPr>
          <w:rFonts w:ascii="Times New Roman" w:hAnsi="Times New Roman" w:cs="Times New Roman"/>
        </w:rPr>
        <w:t xml:space="preserve"> </w:t>
      </w:r>
      <w:commentRangeStart w:id="259"/>
      <w:r>
        <w:rPr>
          <w:rFonts w:ascii="Times New Roman" w:hAnsi="Times New Roman" w:cs="Times New Roman"/>
        </w:rPr>
        <w:t>where</w:t>
      </w:r>
      <w:r w:rsidRPr="00B233A4">
        <w:rPr>
          <w:rFonts w:ascii="Times New Roman" w:hAnsi="Times New Roman" w:cs="Times New Roman"/>
        </w:rPr>
        <w:t xml:space="preserve"> </w:t>
      </w:r>
      <w:r>
        <w:rPr>
          <w:rFonts w:ascii="Times New Roman" w:hAnsi="Times New Roman" w:cs="Times New Roman"/>
        </w:rPr>
        <w:t xml:space="preserve">the areas above the isoclines described </w:t>
      </w:r>
      <w:r w:rsidRPr="00B233A4">
        <w:rPr>
          <w:rFonts w:ascii="Times New Roman" w:hAnsi="Times New Roman" w:cs="Times New Roman"/>
        </w:rPr>
        <w:t>stocking and harvest reductions</w:t>
      </w:r>
      <w:r>
        <w:rPr>
          <w:rFonts w:ascii="Times New Roman" w:hAnsi="Times New Roman" w:cs="Times New Roman"/>
        </w:rPr>
        <w:t xml:space="preserve"> which</w:t>
      </w:r>
      <w:r w:rsidRPr="00B233A4">
        <w:rPr>
          <w:rFonts w:ascii="Times New Roman" w:hAnsi="Times New Roman" w:cs="Times New Roman"/>
        </w:rPr>
        <w:t xml:space="preserve"> c</w:t>
      </w:r>
      <w:r>
        <w:rPr>
          <w:rFonts w:ascii="Times New Roman" w:hAnsi="Times New Roman" w:cs="Times New Roman"/>
        </w:rPr>
        <w:t>ould</w:t>
      </w:r>
      <w:r w:rsidRPr="00B233A4">
        <w:rPr>
          <w:rFonts w:ascii="Times New Roman" w:hAnsi="Times New Roman" w:cs="Times New Roman"/>
        </w:rPr>
        <w:t xml:space="preserve"> be used separately or in combination</w:t>
      </w:r>
      <w:r>
        <w:rPr>
          <w:rFonts w:ascii="Times New Roman" w:hAnsi="Times New Roman" w:cs="Times New Roman"/>
        </w:rPr>
        <w:t xml:space="preserve"> and at different magnitudes</w:t>
      </w:r>
      <w:r w:rsidRPr="00B233A4">
        <w:rPr>
          <w:rFonts w:ascii="Times New Roman" w:hAnsi="Times New Roman" w:cs="Times New Roman"/>
        </w:rPr>
        <w:t xml:space="preserve"> to maintain </w:t>
      </w:r>
      <w:r>
        <w:rPr>
          <w:rFonts w:ascii="Times New Roman" w:hAnsi="Times New Roman" w:cs="Times New Roman"/>
        </w:rPr>
        <w:t>species 1 dominance</w:t>
      </w:r>
      <w:r w:rsidRPr="00B233A4">
        <w:rPr>
          <w:rFonts w:ascii="Times New Roman" w:hAnsi="Times New Roman" w:cs="Times New Roman"/>
        </w:rPr>
        <w:t xml:space="preserve">. </w:t>
      </w:r>
      <w:commentRangeEnd w:id="259"/>
      <w:r w:rsidR="00543FF7">
        <w:rPr>
          <w:rStyle w:val="CommentReference"/>
        </w:rPr>
        <w:commentReference w:id="259"/>
      </w:r>
      <w:commentRangeStart w:id="260"/>
      <w:commentRangeStart w:id="261"/>
      <w:r w:rsidRPr="00B233A4">
        <w:rPr>
          <w:rFonts w:ascii="Times New Roman" w:hAnsi="Times New Roman" w:cs="Times New Roman"/>
        </w:rPr>
        <w:t>As harvest increase</w:t>
      </w:r>
      <w:r>
        <w:rPr>
          <w:rFonts w:ascii="Times New Roman" w:hAnsi="Times New Roman" w:cs="Times New Roman"/>
        </w:rPr>
        <w:t>d</w:t>
      </w:r>
      <w:commentRangeEnd w:id="260"/>
      <w:r w:rsidR="000D1A75">
        <w:rPr>
          <w:rStyle w:val="CommentReference"/>
        </w:rPr>
        <w:commentReference w:id="260"/>
      </w:r>
      <w:r>
        <w:rPr>
          <w:rFonts w:ascii="Times New Roman" w:hAnsi="Times New Roman" w:cs="Times New Roman"/>
        </w:rPr>
        <w:t>,</w:t>
      </w:r>
      <w:r w:rsidRPr="00B233A4">
        <w:rPr>
          <w:rFonts w:ascii="Times New Roman" w:hAnsi="Times New Roman" w:cs="Times New Roman"/>
        </w:rPr>
        <w:t xml:space="preserve"> stocking </w:t>
      </w:r>
      <w:r>
        <w:rPr>
          <w:rFonts w:ascii="Times New Roman" w:hAnsi="Times New Roman" w:cs="Times New Roman"/>
        </w:rPr>
        <w:t>was</w:t>
      </w:r>
      <w:r w:rsidRPr="00B233A4">
        <w:rPr>
          <w:rFonts w:ascii="Times New Roman" w:hAnsi="Times New Roman" w:cs="Times New Roman"/>
        </w:rPr>
        <w:t xml:space="preserve"> required to maintain the stable state</w:t>
      </w:r>
      <w:r>
        <w:rPr>
          <w:rFonts w:ascii="Times New Roman" w:hAnsi="Times New Roman" w:cs="Times New Roman"/>
        </w:rPr>
        <w:t xml:space="preserve"> and retain dominance; h</w:t>
      </w:r>
      <w:r w:rsidRPr="00B233A4">
        <w:rPr>
          <w:rFonts w:ascii="Times New Roman" w:hAnsi="Times New Roman" w:cs="Times New Roman"/>
        </w:rPr>
        <w:t>igher harvest result</w:t>
      </w:r>
      <w:r>
        <w:rPr>
          <w:rFonts w:ascii="Times New Roman" w:hAnsi="Times New Roman" w:cs="Times New Roman"/>
        </w:rPr>
        <w:t>ed</w:t>
      </w:r>
      <w:r w:rsidRPr="00B233A4">
        <w:rPr>
          <w:rFonts w:ascii="Times New Roman" w:hAnsi="Times New Roman" w:cs="Times New Roman"/>
        </w:rPr>
        <w:t xml:space="preserve"> in greater stocking need. </w:t>
      </w:r>
      <w:r>
        <w:rPr>
          <w:rFonts w:ascii="Times New Roman" w:hAnsi="Times New Roman" w:cs="Times New Roman"/>
        </w:rPr>
        <w:t xml:space="preserve"> When managing only species 1, stocking species 1 resulted in a regime shift when the number of fish stocked was too low (dashed line, Fig 2). This occurred under all species 1 harvest levels except the very lowest (Fig 2). However, w</w:t>
      </w:r>
      <w:r w:rsidRPr="00B233A4">
        <w:rPr>
          <w:rFonts w:ascii="Times New Roman" w:hAnsi="Times New Roman" w:cs="Times New Roman"/>
        </w:rPr>
        <w:t xml:space="preserve">hen </w:t>
      </w:r>
      <w:r>
        <w:rPr>
          <w:rFonts w:ascii="Times New Roman" w:hAnsi="Times New Roman" w:cs="Times New Roman"/>
        </w:rPr>
        <w:t>the manager considers the interaction between species (solid line, Fig. 2),</w:t>
      </w:r>
      <w:r w:rsidRPr="00B233A4">
        <w:rPr>
          <w:rFonts w:ascii="Times New Roman" w:hAnsi="Times New Roman" w:cs="Times New Roman"/>
        </w:rPr>
        <w:t xml:space="preserve"> the options expand</w:t>
      </w:r>
      <w:r>
        <w:rPr>
          <w:rFonts w:ascii="Times New Roman" w:hAnsi="Times New Roman" w:cs="Times New Roman"/>
        </w:rPr>
        <w:t>ed</w:t>
      </w:r>
      <w:r w:rsidRPr="00B233A4">
        <w:rPr>
          <w:rFonts w:ascii="Times New Roman" w:hAnsi="Times New Roman" w:cs="Times New Roman"/>
        </w:rPr>
        <w:t xml:space="preserve"> from stocking and harvest regulations for species</w:t>
      </w:r>
      <w:r>
        <w:rPr>
          <w:rFonts w:ascii="Times New Roman" w:hAnsi="Times New Roman" w:cs="Times New Roman"/>
        </w:rPr>
        <w:t xml:space="preserve"> </w:t>
      </w:r>
      <w:r w:rsidRPr="00B233A4">
        <w:rPr>
          <w:rFonts w:ascii="Times New Roman" w:hAnsi="Times New Roman" w:cs="Times New Roman"/>
        </w:rPr>
        <w:t xml:space="preserve">1 to stocking and harvest regulations for both species, doubling the number of </w:t>
      </w:r>
      <w:r>
        <w:rPr>
          <w:rFonts w:ascii="Times New Roman" w:hAnsi="Times New Roman" w:cs="Times New Roman"/>
        </w:rPr>
        <w:t xml:space="preserve">management </w:t>
      </w:r>
      <w:r w:rsidRPr="00B233A4">
        <w:rPr>
          <w:rFonts w:ascii="Times New Roman" w:hAnsi="Times New Roman" w:cs="Times New Roman"/>
        </w:rPr>
        <w:t>options available. When species 1 is established as the dominant species and a small amount of fishing mortality is</w:t>
      </w:r>
      <w:r>
        <w:rPr>
          <w:rFonts w:ascii="Times New Roman" w:hAnsi="Times New Roman" w:cs="Times New Roman"/>
        </w:rPr>
        <w:t xml:space="preserve"> applied</w:t>
      </w:r>
      <w:r w:rsidRPr="00B233A4">
        <w:rPr>
          <w:rFonts w:ascii="Times New Roman" w:hAnsi="Times New Roman" w:cs="Times New Roman"/>
        </w:rPr>
        <w:t xml:space="preserve"> on species 2, the system </w:t>
      </w:r>
      <w:r>
        <w:rPr>
          <w:rFonts w:ascii="Times New Roman" w:hAnsi="Times New Roman" w:cs="Times New Roman"/>
        </w:rPr>
        <w:t>can</w:t>
      </w:r>
      <w:r w:rsidRPr="00B233A4">
        <w:rPr>
          <w:rFonts w:ascii="Times New Roman" w:hAnsi="Times New Roman" w:cs="Times New Roman"/>
        </w:rPr>
        <w:t xml:space="preserve"> maintain species 1 dominance under all but the most intense harvest</w:t>
      </w:r>
      <w:r>
        <w:rPr>
          <w:rFonts w:ascii="Times New Roman" w:hAnsi="Times New Roman" w:cs="Times New Roman"/>
        </w:rPr>
        <w:t xml:space="preserve"> scenarios</w:t>
      </w:r>
      <w:r w:rsidRPr="00B233A4">
        <w:rPr>
          <w:rFonts w:ascii="Times New Roman" w:hAnsi="Times New Roman" w:cs="Times New Roman"/>
        </w:rPr>
        <w:t xml:space="preserve"> on species 1 with no stocking necessary</w:t>
      </w:r>
      <w:r>
        <w:rPr>
          <w:rFonts w:ascii="Times New Roman" w:hAnsi="Times New Roman" w:cs="Times New Roman"/>
        </w:rPr>
        <w:t xml:space="preserve"> (solid line, Fig 2)</w:t>
      </w:r>
      <w:r w:rsidRPr="00B233A4">
        <w:rPr>
          <w:rFonts w:ascii="Times New Roman" w:hAnsi="Times New Roman" w:cs="Times New Roman"/>
        </w:rPr>
        <w:t>. A</w:t>
      </w:r>
      <w:r>
        <w:rPr>
          <w:rFonts w:ascii="Times New Roman" w:hAnsi="Times New Roman" w:cs="Times New Roman"/>
        </w:rPr>
        <w:t xml:space="preserve">llowing increased harvest on species 2, in combination with a small amount of species 1 stocking, </w:t>
      </w:r>
      <w:r w:rsidRPr="00B233A4">
        <w:rPr>
          <w:rFonts w:ascii="Times New Roman" w:hAnsi="Times New Roman" w:cs="Times New Roman"/>
        </w:rPr>
        <w:t>overc</w:t>
      </w:r>
      <w:r>
        <w:rPr>
          <w:rFonts w:ascii="Times New Roman" w:hAnsi="Times New Roman" w:cs="Times New Roman"/>
        </w:rPr>
        <w:t>ame</w:t>
      </w:r>
      <w:r w:rsidRPr="00B233A4">
        <w:rPr>
          <w:rFonts w:ascii="Times New Roman" w:hAnsi="Times New Roman" w:cs="Times New Roman"/>
        </w:rPr>
        <w:t xml:space="preserve"> extreme harvest effects </w:t>
      </w:r>
      <w:r>
        <w:rPr>
          <w:rFonts w:ascii="Times New Roman" w:hAnsi="Times New Roman" w:cs="Times New Roman"/>
        </w:rPr>
        <w:t xml:space="preserve">on species 1 allowing it to </w:t>
      </w:r>
      <w:r w:rsidRPr="00B233A4">
        <w:rPr>
          <w:rFonts w:ascii="Times New Roman" w:hAnsi="Times New Roman" w:cs="Times New Roman"/>
        </w:rPr>
        <w:t>dominate across any harvest rate (</w:t>
      </w:r>
      <w:r>
        <w:rPr>
          <w:rFonts w:ascii="Times New Roman" w:hAnsi="Times New Roman" w:cs="Times New Roman"/>
        </w:rPr>
        <w:t xml:space="preserve">solid line, </w:t>
      </w:r>
      <w:r w:rsidRPr="00B233A4">
        <w:rPr>
          <w:rFonts w:ascii="Times New Roman" w:hAnsi="Times New Roman" w:cs="Times New Roman"/>
        </w:rPr>
        <w:t xml:space="preserve">Fig. 2). </w:t>
      </w:r>
      <w:r>
        <w:rPr>
          <w:rFonts w:ascii="Times New Roman" w:hAnsi="Times New Roman" w:cs="Times New Roman"/>
        </w:rPr>
        <w:t xml:space="preserve">Accounting for the ecological interactions between species allowed the </w:t>
      </w:r>
      <w:ins w:id="262" w:author="Sass, Gregory G [9]" w:date="2021-01-08T14:26:00Z">
        <w:r w:rsidR="00244A94">
          <w:rPr>
            <w:rFonts w:ascii="Times New Roman" w:hAnsi="Times New Roman" w:cs="Times New Roman"/>
          </w:rPr>
          <w:t>decision maker</w:t>
        </w:r>
      </w:ins>
      <w:del w:id="263" w:author="Sass, Gregory G [9]" w:date="2021-01-08T14:26:00Z">
        <w:r w:rsidDel="00244A94">
          <w:rPr>
            <w:rFonts w:ascii="Times New Roman" w:hAnsi="Times New Roman" w:cs="Times New Roman"/>
          </w:rPr>
          <w:delText>manager</w:delText>
        </w:r>
      </w:del>
      <w:r>
        <w:rPr>
          <w:rFonts w:ascii="Times New Roman" w:hAnsi="Times New Roman" w:cs="Times New Roman"/>
        </w:rPr>
        <w:t xml:space="preserve"> to use harvest of species 2 to increase the number of species 1 management options that would maintain its dominance.</w:t>
      </w:r>
      <w:commentRangeEnd w:id="261"/>
      <w:r w:rsidR="009105DC">
        <w:rPr>
          <w:rStyle w:val="CommentReference"/>
        </w:rPr>
        <w:commentReference w:id="261"/>
      </w:r>
      <w:r>
        <w:rPr>
          <w:rFonts w:ascii="Times New Roman" w:hAnsi="Times New Roman" w:cs="Times New Roman"/>
        </w:rPr>
        <w:t xml:space="preserve"> Similar analyses were also conducted in a modeling scenario where the undesirable species (species 2) was initially dominant and the management goal was to </w:t>
      </w:r>
      <w:ins w:id="264" w:author="Sass, Gregory G [9]" w:date="2021-01-08T14:26:00Z">
        <w:r w:rsidR="00244A94">
          <w:rPr>
            <w:rFonts w:ascii="Times New Roman" w:hAnsi="Times New Roman" w:cs="Times New Roman"/>
          </w:rPr>
          <w:t>change the stable state</w:t>
        </w:r>
      </w:ins>
      <w:del w:id="265" w:author="Sass, Gregory G [9]"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figure 2, but because of the initial dominance of species 2, the magnitude of management action (stocking or harvest) needed to </w:t>
      </w:r>
      <w:ins w:id="266" w:author="Sass, Gregory G [9]" w:date="2021-01-08T14:27:00Z">
        <w:r w:rsidR="00244A94">
          <w:rPr>
            <w:rFonts w:ascii="Times New Roman" w:hAnsi="Times New Roman" w:cs="Times New Roman"/>
          </w:rPr>
          <w:t>change the stable state</w:t>
        </w:r>
      </w:ins>
      <w:del w:id="267" w:author="Sass, Gregory G [9]" w:date="2021-01-08T14:27:00Z">
        <w:r w:rsidDel="00244A94">
          <w:rPr>
            <w:rFonts w:ascii="Times New Roman" w:hAnsi="Times New Roman" w:cs="Times New Roman"/>
          </w:rPr>
          <w:delText>flip the syste</w:delText>
        </w:r>
      </w:del>
      <w:del w:id="268" w:author="Sass, Gregory G [9]"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lastRenderedPageBreak/>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26C3ABDE" w14:textId="598F64B1" w:rsidR="003E598E" w:rsidRPr="00B233A4" w:rsidRDefault="003E598E" w:rsidP="003E598E">
      <w:pPr>
        <w:pStyle w:val="ImageCaption"/>
        <w:widowControl w:val="0"/>
        <w:suppressLineNumbers/>
        <w:rPr>
          <w:rFonts w:ascii="Times New Roman" w:hAnsi="Times New Roman" w:cs="Times New Roman"/>
        </w:rPr>
      </w:pPr>
      <w:commentRangeStart w:id="269"/>
      <w:r w:rsidRPr="00B233A4">
        <w:rPr>
          <w:rFonts w:ascii="Times New Roman" w:hAnsi="Times New Roman" w:cs="Times New Roman"/>
        </w:rPr>
        <w:t xml:space="preserve">Figure 2. </w:t>
      </w:r>
      <w:commentRangeEnd w:id="269"/>
      <w:r w:rsidR="00CE3F63">
        <w:rPr>
          <w:rStyle w:val="CommentReference"/>
          <w:i w:val="0"/>
        </w:rPr>
        <w:commentReference w:id="269"/>
      </w:r>
      <w:ins w:id="270" w:author="Chris Solomon" w:date="2021-01-08T09:42:00Z">
        <w:r w:rsidR="00F42542">
          <w:rPr>
            <w:rFonts w:ascii="Times New Roman" w:hAnsi="Times New Roman" w:cs="Times New Roman"/>
          </w:rPr>
          <w:t xml:space="preserve">Leveraging interspecific interactions expands </w:t>
        </w:r>
      </w:ins>
      <w:ins w:id="271"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272"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273"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above each line) f</w:t>
        </w:r>
      </w:ins>
      <w:ins w:id="274"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 xml:space="preserve">dominance (below each line). </w:t>
        </w:r>
        <w:r w:rsidR="00724D9E">
          <w:rPr>
            <w:rFonts w:ascii="Times New Roman" w:hAnsi="Times New Roman" w:cs="Times New Roman"/>
          </w:rPr>
          <w:t xml:space="preserve">If the manager </w:t>
        </w:r>
      </w:ins>
      <w:ins w:id="275"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276" w:author="Chris Solomon" w:date="2021-01-08T09:48:00Z">
        <w:r w:rsidR="003705FC">
          <w:rPr>
            <w:rFonts w:ascii="Times New Roman" w:hAnsi="Times New Roman" w:cs="Times New Roman"/>
          </w:rPr>
          <w:t>the ranges of those rates that produce the desired outcome of species 1 dominance are relatively limited</w:t>
        </w:r>
      </w:ins>
      <w:ins w:id="277" w:author="Chris Solomon" w:date="2021-01-08T09:51:00Z">
        <w:r w:rsidR="00CE3F63">
          <w:rPr>
            <w:rFonts w:ascii="Times New Roman" w:hAnsi="Times New Roman" w:cs="Times New Roman"/>
          </w:rPr>
          <w:t xml:space="preserve"> (above dashed line)</w:t>
        </w:r>
      </w:ins>
      <w:ins w:id="278"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279" w:author="Chris Solomon" w:date="2021-01-08T09:49:00Z">
        <w:r w:rsidR="006A6214">
          <w:rPr>
            <w:rFonts w:ascii="Times New Roman" w:hAnsi="Times New Roman" w:cs="Times New Roman"/>
          </w:rPr>
          <w:t xml:space="preserve"> (solid line)</w:t>
        </w:r>
      </w:ins>
      <w:ins w:id="280" w:author="Chris Solomon" w:date="2021-01-08T09:48:00Z">
        <w:r w:rsidR="000968A7">
          <w:rPr>
            <w:rFonts w:ascii="Times New Roman" w:hAnsi="Times New Roman" w:cs="Times New Roman"/>
          </w:rPr>
          <w:t xml:space="preserve">, the </w:t>
        </w:r>
      </w:ins>
      <w:ins w:id="281"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282" w:author="Chris Solomon" w:date="2021-01-08T09:51:00Z">
        <w:r w:rsidR="00CE3F63">
          <w:rPr>
            <w:rFonts w:ascii="Times New Roman" w:hAnsi="Times New Roman" w:cs="Times New Roman"/>
          </w:rPr>
          <w:t xml:space="preserve"> (above solid line)</w:t>
        </w:r>
      </w:ins>
      <w:ins w:id="283" w:author="Chris Solomon" w:date="2021-01-08T09:49:00Z">
        <w:r w:rsidR="006A6214">
          <w:rPr>
            <w:rFonts w:ascii="Times New Roman" w:hAnsi="Times New Roman" w:cs="Times New Roman"/>
          </w:rPr>
          <w:t>.</w:t>
        </w:r>
      </w:ins>
      <w:del w:id="284" w:author="Chris Solomon" w:date="2021-01-08T09:49:00Z">
        <w:r w:rsidDel="006A6214">
          <w:rPr>
            <w:rFonts w:ascii="Times New Roman" w:hAnsi="Times New Roman" w:cs="Times New Roman"/>
          </w:rPr>
          <w:delText xml:space="preserve">Isoclines here separate different outcomes for two management approaches in the </w:delText>
        </w:r>
      </w:del>
      <w:del w:id="285" w:author="Chris Solomon" w:date="2021-01-08T09:37:00Z">
        <w:r w:rsidDel="00EE42F8">
          <w:rPr>
            <w:rFonts w:ascii="Times New Roman" w:hAnsi="Times New Roman" w:cs="Times New Roman"/>
          </w:rPr>
          <w:delText xml:space="preserve">Interspecific </w:delText>
        </w:r>
      </w:del>
      <w:del w:id="286"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43C0A6F5" w:rsidR="003E598E" w:rsidRPr="00B233A4" w:rsidRDefault="003E598E" w:rsidP="003E598E">
      <w:pPr>
        <w:pStyle w:val="BodyText"/>
        <w:widowControl w:val="0"/>
        <w:suppressLineNumbers/>
        <w:ind w:firstLine="720"/>
        <w:rPr>
          <w:rFonts w:ascii="Times New Roman" w:hAnsi="Times New Roman" w:cs="Times New Roman"/>
        </w:rPr>
      </w:pPr>
      <w:commentRangeStart w:id="287"/>
      <w:del w:id="288" w:author="Chris Solomon" w:date="2021-01-08T10:11:00Z">
        <w:r w:rsidDel="00EE069D">
          <w:rPr>
            <w:rFonts w:ascii="Times New Roman" w:hAnsi="Times New Roman" w:cs="Times New Roman"/>
          </w:rPr>
          <w:delText>In t</w:delText>
        </w:r>
      </w:del>
      <w:ins w:id="289"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290" w:author="Chris Solomon" w:date="2021-01-08T10:11:00Z">
        <w:r w:rsidDel="00EE069D">
          <w:rPr>
            <w:rFonts w:ascii="Times New Roman" w:hAnsi="Times New Roman" w:cs="Times New Roman"/>
          </w:rPr>
          <w:delText>, investigation of the interactive effects of management on both species revealed</w:delText>
        </w:r>
      </w:del>
      <w:ins w:id="291"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maintained through diverse management actions when accounting for interspecific interactions.</w:t>
      </w:r>
      <w:commentRangeEnd w:id="287"/>
      <w:r w:rsidR="00EE069D">
        <w:rPr>
          <w:rStyle w:val="CommentReference"/>
        </w:rPr>
        <w:commentReference w:id="287"/>
      </w:r>
      <w:r>
        <w:rPr>
          <w:rFonts w:ascii="Times New Roman" w:hAnsi="Times New Roman" w:cs="Times New Roman"/>
        </w:rPr>
        <w:t xml:space="preserve"> </w:t>
      </w:r>
      <w:commentRangeStart w:id="292"/>
      <w:r>
        <w:rPr>
          <w:rFonts w:ascii="Times New Roman" w:hAnsi="Times New Roman" w:cs="Times New Roman"/>
        </w:rPr>
        <w:t xml:space="preserve">Consideration of species interactions allowed </w:t>
      </w:r>
      <w:ins w:id="293" w:author="Sass, Gregory G [9]" w:date="2021-01-08T14:28:00Z">
        <w:r w:rsidR="00244A94">
          <w:rPr>
            <w:rFonts w:ascii="Times New Roman" w:hAnsi="Times New Roman" w:cs="Times New Roman"/>
          </w:rPr>
          <w:t>decision makers</w:t>
        </w:r>
      </w:ins>
      <w:del w:id="294" w:author="Sass, Gregory G [9]" w:date="2021-01-08T14:28:00Z">
        <w:r w:rsidDel="00244A94">
          <w:rPr>
            <w:rFonts w:ascii="Times New Roman" w:hAnsi="Times New Roman" w:cs="Times New Roman"/>
          </w:rPr>
          <w:delText>managers</w:delText>
        </w:r>
      </w:del>
      <w:r>
        <w:rPr>
          <w:rFonts w:ascii="Times New Roman" w:hAnsi="Times New Roman" w:cs="Times New Roman"/>
        </w:rPr>
        <w:t xml:space="preserve"> to combine direct </w:t>
      </w:r>
      <w:r>
        <w:rPr>
          <w:rFonts w:ascii="Times New Roman" w:hAnsi="Times New Roman" w:cs="Times New Roman"/>
        </w:rPr>
        <w:lastRenderedPageBreak/>
        <w:t xml:space="preserve">management action (i.e., stocking) with indirect action (i.e. managing a competitor); these strategies can be implemented individually or in combination to achieve the same outcome </w:t>
      </w:r>
      <w:commentRangeEnd w:id="292"/>
      <w:r w:rsidR="00725E4C">
        <w:rPr>
          <w:rStyle w:val="CommentReference"/>
        </w:rPr>
        <w:commentReference w:id="292"/>
      </w:r>
      <w:r>
        <w:rPr>
          <w:rFonts w:ascii="Times New Roman" w:hAnsi="Times New Roman" w:cs="Times New Roman"/>
        </w:rPr>
        <w:t xml:space="preserve">(Figure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 of the system where species 1 remained dominant. </w:t>
      </w:r>
      <w:ins w:id="295" w:author="Sass, Gregory G [9]" w:date="2021-01-08T14:29:00Z">
        <w:r w:rsidR="00244A94">
          <w:rPr>
            <w:rFonts w:ascii="Times New Roman" w:hAnsi="Times New Roman" w:cs="Times New Roman"/>
          </w:rPr>
          <w:t>Decision makers</w:t>
        </w:r>
      </w:ins>
      <w:del w:id="296" w:author="Sass, Gregory G [9]"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297" w:author="Sass, Gregory G [9]" w:date="2021-01-08T14:29:00Z">
        <w:r w:rsidR="00244A94">
          <w:rPr>
            <w:rFonts w:ascii="Times New Roman" w:hAnsi="Times New Roman" w:cs="Times New Roman"/>
          </w:rPr>
          <w:t>decision maker</w:t>
        </w:r>
      </w:ins>
      <w:del w:id="298" w:author="Sass, Gregory G [9]"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299" w:author="Sass, Gregory G [9]" w:date="2021-01-08T14:29:00Z">
        <w:r w:rsidR="00244A94">
          <w:rPr>
            <w:rFonts w:ascii="Times New Roman" w:hAnsi="Times New Roman" w:cs="Times New Roman"/>
          </w:rPr>
          <w:t>change the stable state</w:t>
        </w:r>
      </w:ins>
      <w:del w:id="300" w:author="Sass, Gregory G [9]"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301" w:author="Sass, Gregory G [9]" w:date="2021-01-08T14:30:00Z">
        <w:r w:rsidR="00244A94">
          <w:rPr>
            <w:rFonts w:ascii="Times New Roman" w:hAnsi="Times New Roman" w:cs="Times New Roman"/>
          </w:rPr>
          <w:t>change the stable state</w:t>
        </w:r>
      </w:ins>
      <w:del w:id="302" w:author="Sass, Gregory G [9]" w:date="2021-01-08T14:30:00Z">
        <w:r w:rsidDel="00244A94">
          <w:rPr>
            <w:rFonts w:ascii="Times New Roman" w:hAnsi="Times New Roman" w:cs="Times New Roman"/>
          </w:rPr>
          <w:delText>fl</w:delText>
        </w:r>
      </w:del>
      <w:del w:id="303" w:author="Sass, Gregory G [9]"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3.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lastRenderedPageBreak/>
        <w:t xml:space="preserve">Safe Operating Space </w:t>
      </w:r>
    </w:p>
    <w:p w14:paraId="79DD679C" w14:textId="3479A820"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304" w:author="Sass, Gregory G [9]" w:date="2021-01-08T14:31:00Z">
        <w:r w:rsidR="00244A94">
          <w:rPr>
            <w:rFonts w:ascii="Times New Roman" w:hAnsi="Times New Roman" w:cs="Times New Roman"/>
          </w:rPr>
          <w:t>threshold</w:t>
        </w:r>
      </w:ins>
      <w:del w:id="305" w:author="Sass, Gregory G [9]"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 delay</w:t>
      </w:r>
      <w:r>
        <w:rPr>
          <w:rFonts w:ascii="Times New Roman" w:hAnsi="Times New Roman" w:cs="Times New Roman"/>
        </w:rPr>
        <w:t>ed</w:t>
      </w:r>
      <w:r w:rsidRPr="00B233A4">
        <w:rPr>
          <w:rFonts w:ascii="Times New Roman" w:hAnsi="Times New Roman" w:cs="Times New Roman"/>
        </w:rPr>
        <w:t xml:space="preserve"> an inevitable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 managing both species</w:t>
      </w:r>
      <w:r>
        <w:rPr>
          <w:rFonts w:ascii="Times New Roman" w:hAnsi="Times New Roman" w:cs="Times New Roman"/>
        </w:rPr>
        <w:t xml:space="preserve"> (through stocking of species 1 and harvest of species 2) </w:t>
      </w:r>
      <w:commentRangeStart w:id="306"/>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306"/>
      <w:r w:rsidR="00A039C6">
        <w:rPr>
          <w:rStyle w:val="CommentReference"/>
        </w:rPr>
        <w:commentReference w:id="306"/>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307" w:author="Sass, Gregory G [9]"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308"/>
      <w:r>
        <w:rPr>
          <w:rFonts w:ascii="Times New Roman" w:hAnsi="Times New Roman" w:cs="Times New Roman"/>
        </w:rPr>
        <w:t>avoid</w:t>
      </w:r>
      <w:ins w:id="309" w:author="Sass, Gregory G [9]" w:date="2021-01-08T14:31:00Z">
        <w:r w:rsidR="00244A94">
          <w:rPr>
            <w:rFonts w:ascii="Times New Roman" w:hAnsi="Times New Roman" w:cs="Times New Roman"/>
          </w:rPr>
          <w:t>ed</w:t>
        </w:r>
      </w:ins>
      <w:del w:id="310" w:author="Sass, Gregory G [9]"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308"/>
      <w:r w:rsidR="00D564B8">
        <w:rPr>
          <w:rStyle w:val="CommentReference"/>
        </w:rPr>
        <w:commentReference w:id="308"/>
      </w:r>
      <w:r>
        <w:rPr>
          <w:rFonts w:ascii="Times New Roman" w:hAnsi="Times New Roman" w:cs="Times New Roman"/>
        </w:rPr>
        <w:t>a compensatory increase in species 2, thereby effectively maintaining conditions for species 1 even under slow change scenarios.</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311" w:author="Sass, Gregory G [9]" w:date="2021-01-08T14:31:00Z">
        <w:r w:rsidR="00244A94">
          <w:rPr>
            <w:rFonts w:ascii="Times New Roman" w:hAnsi="Times New Roman" w:cs="Times New Roman"/>
          </w:rPr>
          <w:t>,</w:t>
        </w:r>
      </w:ins>
      <w:r w:rsidR="00C82B8B">
        <w:rPr>
          <w:rFonts w:ascii="Times New Roman" w:hAnsi="Times New Roman" w:cs="Times New Roman"/>
        </w:rPr>
        <w:t xml:space="preserve"> the </w:t>
      </w:r>
      <w:ins w:id="312" w:author="Sass, Gregory G [9]" w:date="2021-01-08T14:32:00Z">
        <w:r w:rsidR="00244A94">
          <w:rPr>
            <w:rFonts w:ascii="Times New Roman" w:hAnsi="Times New Roman" w:cs="Times New Roman"/>
          </w:rPr>
          <w:t>stable state changes</w:t>
        </w:r>
      </w:ins>
      <w:del w:id="313" w:author="Sass, Gregory G [9]"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41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314" w:author="Sass, Gregory G [9]" w:date="2021-01-08T14:32:00Z">
        <w:r w:rsidR="00244A94">
          <w:rPr>
            <w:rFonts w:ascii="Times New Roman" w:hAnsi="Times New Roman" w:cs="Times New Roman"/>
          </w:rPr>
          <w:t>was</w:t>
        </w:r>
      </w:ins>
      <w:del w:id="315" w:author="Sass, Gregory G [9]"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130 years</w:t>
      </w:r>
      <w:del w:id="316" w:author="Sass, Gregory G [9]"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317" w:author="Sass, Gregory G [9]"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318" w:author="Sass, Gregory G [9]" w:date="2021-01-08T14:33:00Z">
        <w:r w:rsidR="00244A94">
          <w:rPr>
            <w:rFonts w:ascii="Times New Roman" w:hAnsi="Times New Roman" w:cs="Times New Roman"/>
          </w:rPr>
          <w:t>ed</w:t>
        </w:r>
      </w:ins>
      <w:r w:rsidR="00C82B8B">
        <w:rPr>
          <w:rFonts w:ascii="Times New Roman" w:hAnsi="Times New Roman" w:cs="Times New Roman"/>
        </w:rPr>
        <w:t xml:space="preserve"> the </w:t>
      </w:r>
      <w:ins w:id="319" w:author="Sass, Gregory G [9]" w:date="2021-01-08T14:33:00Z">
        <w:r w:rsidR="00244A94">
          <w:rPr>
            <w:rFonts w:ascii="Times New Roman" w:hAnsi="Times New Roman" w:cs="Times New Roman"/>
          </w:rPr>
          <w:t>change in stable state</w:t>
        </w:r>
      </w:ins>
      <w:del w:id="320" w:author="Sass, Gregory G [9]"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321" w:author="Sass, Gregory G [9]"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322"/>
      <w:r w:rsidRPr="00B233A4">
        <w:rPr>
          <w:rFonts w:ascii="Times New Roman" w:hAnsi="Times New Roman" w:cs="Times New Roman"/>
        </w:rPr>
        <w:t xml:space="preserve">Management action here was limited to what might be feasible given time and budget constraints for most </w:t>
      </w:r>
      <w:ins w:id="323" w:author="Sass, Gregory G [9]" w:date="2021-01-08T14:33:00Z">
        <w:r w:rsidR="00244A94">
          <w:rPr>
            <w:rFonts w:ascii="Times New Roman" w:hAnsi="Times New Roman" w:cs="Times New Roman"/>
          </w:rPr>
          <w:t>decision makers</w:t>
        </w:r>
      </w:ins>
      <w:del w:id="324" w:author="Sass, Gregory G [9]" w:date="2021-01-08T14:33:00Z">
        <w:r w:rsidRPr="00B233A4" w:rsidDel="00244A94">
          <w:rPr>
            <w:rFonts w:ascii="Times New Roman" w:hAnsi="Times New Roman" w:cs="Times New Roman"/>
          </w:rPr>
          <w:delText>managers</w:delText>
        </w:r>
      </w:del>
      <w:r>
        <w:rPr>
          <w:rFonts w:ascii="Times New Roman" w:hAnsi="Times New Roman" w:cs="Times New Roman"/>
        </w:rPr>
        <w:t xml:space="preserve"> within the parameterization of our hypothetical two species system (i.e., harvest control and stocking)</w:t>
      </w:r>
      <w:r w:rsidRPr="00B233A4">
        <w:rPr>
          <w:rFonts w:ascii="Times New Roman" w:hAnsi="Times New Roman" w:cs="Times New Roman"/>
        </w:rPr>
        <w:t>.</w:t>
      </w:r>
      <w:r>
        <w:rPr>
          <w:rFonts w:ascii="Times New Roman" w:hAnsi="Times New Roman" w:cs="Times New Roman"/>
        </w:rPr>
        <w:t xml:space="preserve"> </w:t>
      </w:r>
      <w:commentRangeEnd w:id="322"/>
      <w:r w:rsidR="00FB7E37">
        <w:rPr>
          <w:rStyle w:val="CommentReference"/>
        </w:rPr>
        <w:commentReference w:id="322"/>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325" w:author="Sass, Gregory G [9]" w:date="2021-01-08T14:34:00Z">
        <w:r w:rsidR="00244A94">
          <w:rPr>
            <w:rFonts w:ascii="Times New Roman" w:hAnsi="Times New Roman" w:cs="Times New Roman"/>
          </w:rPr>
          <w:t>Safe Operating Space</w:t>
        </w:r>
      </w:ins>
      <w:del w:id="326" w:author="Sass, Gregory G [9]"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327" w:author="Sass, Gregory G [9]" w:date="2021-01-08T14:34:00Z">
        <w:r w:rsidR="00244A94">
          <w:rPr>
            <w:rFonts w:ascii="Times New Roman" w:hAnsi="Times New Roman" w:cs="Times New Roman"/>
          </w:rPr>
          <w:t>change the stable state</w:t>
        </w:r>
      </w:ins>
      <w:del w:id="328" w:author="Sass, Gregory G [9]"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329" w:author="Sass, Gregory G [9]" w:date="2021-01-08T14:35:00Z">
        <w:r w:rsidR="00244A94">
          <w:rPr>
            <w:rFonts w:ascii="Times New Roman" w:hAnsi="Times New Roman" w:cs="Times New Roman"/>
          </w:rPr>
          <w:t>change</w:t>
        </w:r>
      </w:ins>
      <w:del w:id="330" w:author="Sass, Gregory G [9]"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202"/>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331"/>
      <w:r w:rsidRPr="00FA2D61">
        <w:rPr>
          <w:rFonts w:ascii="Times New Roman" w:hAnsi="Times New Roman" w:cs="Times New Roman"/>
          <w:color w:val="auto"/>
          <w:sz w:val="24"/>
          <w:szCs w:val="24"/>
        </w:rPr>
        <w:t>Discussion</w:t>
      </w:r>
      <w:commentRangeEnd w:id="331"/>
      <w:r w:rsidR="00B55458">
        <w:rPr>
          <w:rStyle w:val="CommentReference"/>
          <w:rFonts w:asciiTheme="minorHAnsi" w:eastAsiaTheme="minorHAnsi" w:hAnsiTheme="minorHAnsi" w:cstheme="minorBidi"/>
          <w:b w:val="0"/>
          <w:bCs w:val="0"/>
          <w:color w:val="auto"/>
        </w:rPr>
        <w:commentReference w:id="331"/>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43C1B71E"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(De Roos and Persson 2002, Carpenter and Kinne 2003, Persson et al. 2007). We demonstrated how management interventions could be used to maintain stable states of a system through careful consideration of human influences and interspecific interactions as drivers of regime shifts within a system. Where a single species management approach is infeasible or unable to achieve the desired stable state, our relatively simple model of a multi-species recreational fishery demonstrated how species interactions could allow a </w:t>
      </w:r>
      <w:ins w:id="332" w:author="Sass, Gregory G [9]" w:date="2021-01-08T14:37:00Z">
        <w:r w:rsidR="001A5923">
          <w:rPr>
            <w:rFonts w:ascii="Times New Roman" w:hAnsi="Times New Roman" w:cs="Times New Roman"/>
            <w:i w:val="0"/>
          </w:rPr>
          <w:t>decision maker</w:t>
        </w:r>
      </w:ins>
      <w:del w:id="333" w:author="Sass, Gregory G [9]"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334" w:author="Chris Solomon" w:date="2021-01-08T10:26:00Z">
        <w:r w:rsidDel="00FB471B">
          <w:rPr>
            <w:rFonts w:ascii="Times New Roman" w:hAnsi="Times New Roman" w:cs="Times New Roman"/>
            <w:i w:val="0"/>
          </w:rPr>
          <w:delText>Traditionally, f</w:delText>
        </w:r>
      </w:del>
      <w:ins w:id="335"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336"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 xml:space="preserve">been managed through a single species lens (Hjerman et al. 2004, Walters et al. 2005, Carpenter et al. 2017); however, this practice has not always resulted in positive outcomes. </w:t>
      </w:r>
      <w:commentRangeStart w:id="337"/>
      <w:r>
        <w:rPr>
          <w:rFonts w:ascii="Times New Roman" w:hAnsi="Times New Roman" w:cs="Times New Roman"/>
          <w:i w:val="0"/>
        </w:rPr>
        <w:t>Our results, and the research of others, have demonstrated why positive feedback loops, which are often unaccounted for,</w:t>
      </w:r>
      <w:commentRangeEnd w:id="337"/>
      <w:r w:rsidR="00D66C40">
        <w:rPr>
          <w:rStyle w:val="CommentReference"/>
          <w:i w:val="0"/>
        </w:rPr>
        <w:commentReference w:id="337"/>
      </w:r>
      <w:r>
        <w:rPr>
          <w:rFonts w:ascii="Times New Roman" w:hAnsi="Times New Roman" w:cs="Times New Roman"/>
          <w:i w:val="0"/>
        </w:rPr>
        <w:t xml:space="preserve"> sometimes produce unexpected outcomes in the eyes of decision makers (Tonn et al. 1992, Pine et al. 2009</w:t>
      </w:r>
      <w:ins w:id="338"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339" w:author="Sass, Gregory G [9]" w:date="2021-01-08T14:38:00Z">
        <w:r w:rsidR="001A5923">
          <w:rPr>
            <w:rFonts w:ascii="Times New Roman" w:hAnsi="Times New Roman" w:cs="Times New Roman"/>
            <w:i w:val="0"/>
          </w:rPr>
          <w:t>decision maker</w:t>
        </w:r>
      </w:ins>
      <w:del w:id="340" w:author="Sass, Gregory G [9]"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341" w:author="Sass, Gregory G [9]" w:date="2021-01-08T14:39:00Z">
        <w:r w:rsidR="001A5923">
          <w:rPr>
            <w:rFonts w:ascii="Times New Roman" w:hAnsi="Times New Roman" w:cs="Times New Roman"/>
            <w:i w:val="0"/>
          </w:rPr>
          <w:t>conserve</w:t>
        </w:r>
      </w:ins>
      <w:del w:id="342" w:author="Sass, Gregory G [9]"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343" w:author="Sass, Gregory G [9]" w:date="2021-01-08T14:44:00Z">
        <w:r w:rsidR="00595470">
          <w:rPr>
            <w:rFonts w:ascii="Times New Roman" w:hAnsi="Times New Roman" w:cs="Times New Roman"/>
            <w:i w:val="0"/>
          </w:rPr>
          <w:t>Although</w:t>
        </w:r>
      </w:ins>
      <w:del w:id="344" w:author="Sass, Gregory G [9]"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(Cowx, 1999).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345" w:author="Sass, Gregory G [9]"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346" w:author="Sass, Gregory G [9]"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347" w:author="Sass, Gregory G [9]" w:date="2021-01-08T14:45:00Z">
        <w:r w:rsidR="00595470">
          <w:rPr>
            <w:rFonts w:ascii="Times New Roman" w:hAnsi="Times New Roman" w:cs="Times New Roman"/>
            <w:i w:val="0"/>
          </w:rPr>
          <w:t>decision makers</w:t>
        </w:r>
      </w:ins>
      <w:del w:id="348" w:author="Sass, Gregory G [9]"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349" w:author="Sass, Gregory G [9]" w:date="2021-01-08T14:45:00Z">
        <w:r w:rsidR="00595470">
          <w:rPr>
            <w:rFonts w:ascii="Times New Roman" w:hAnsi="Times New Roman" w:cs="Times New Roman"/>
            <w:i w:val="0"/>
          </w:rPr>
          <w:t>choices</w:t>
        </w:r>
      </w:ins>
      <w:del w:id="350" w:author="Sass, Gregory G [9]"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351" w:author="Sass, Gregory G [9]" w:date="2021-01-08T14:45:00Z">
        <w:r>
          <w:rPr>
            <w:rFonts w:ascii="Times New Roman" w:hAnsi="Times New Roman" w:cs="Times New Roman"/>
            <w:i w:val="0"/>
          </w:rPr>
          <w:t>Decision makers</w:t>
        </w:r>
      </w:ins>
      <w:del w:id="352" w:author="Sass, Gregory G [9]"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353" w:author="Sass, Gregory G [9]" w:date="2021-01-08T14:45:00Z">
        <w:r>
          <w:rPr>
            <w:rFonts w:ascii="Times New Roman" w:hAnsi="Times New Roman" w:cs="Times New Roman"/>
            <w:i w:val="0"/>
          </w:rPr>
          <w:t>decision makers</w:t>
        </w:r>
      </w:ins>
      <w:del w:id="354" w:author="Sass, Gregory G [9]"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w:t>
      </w:r>
      <w:r w:rsidR="00071E43">
        <w:rPr>
          <w:rFonts w:ascii="Times New Roman" w:hAnsi="Times New Roman" w:cs="Times New Roman"/>
          <w:i w:val="0"/>
        </w:rPr>
        <w:lastRenderedPageBreak/>
        <w:t xml:space="preserve">the negative influences of humans on a system: (1) stocking (e.g., Cowx, 1994); (2) harvest regulation (e.g., length and bag limits; Post et al., 2003); (3) habitat modification (Jennings et al., 1999, Sass et al. 2017); and/or (4) </w:t>
      </w:r>
      <w:commentRangeStart w:id="355"/>
      <w:commentRangeStart w:id="356"/>
      <w:commentRangeStart w:id="357"/>
      <w:r w:rsidR="00071E43">
        <w:rPr>
          <w:rFonts w:ascii="Times New Roman" w:hAnsi="Times New Roman" w:cs="Times New Roman"/>
          <w:i w:val="0"/>
        </w:rPr>
        <w:t xml:space="preserve">fishery closure (either temporary or </w:t>
      </w:r>
      <w:commentRangeStart w:id="358"/>
      <w:r w:rsidR="00071E43">
        <w:rPr>
          <w:rFonts w:ascii="Times New Roman" w:hAnsi="Times New Roman" w:cs="Times New Roman"/>
          <w:i w:val="0"/>
        </w:rPr>
        <w:t>permanen</w:t>
      </w:r>
      <w:commentRangeEnd w:id="355"/>
      <w:r w:rsidR="00071E43">
        <w:rPr>
          <w:rStyle w:val="CommentReference"/>
          <w:i w:val="0"/>
        </w:rPr>
        <w:commentReference w:id="355"/>
      </w:r>
      <w:commentRangeEnd w:id="356"/>
      <w:r w:rsidR="00071E43">
        <w:rPr>
          <w:rStyle w:val="CommentReference"/>
          <w:i w:val="0"/>
        </w:rPr>
        <w:commentReference w:id="356"/>
      </w:r>
      <w:commentRangeEnd w:id="357"/>
      <w:r w:rsidR="00BB6CE4">
        <w:rPr>
          <w:rStyle w:val="CommentReference"/>
          <w:i w:val="0"/>
        </w:rPr>
        <w:commentReference w:id="357"/>
      </w:r>
      <w:r w:rsidR="00071E43">
        <w:rPr>
          <w:rFonts w:ascii="Times New Roman" w:hAnsi="Times New Roman" w:cs="Times New Roman"/>
          <w:i w:val="0"/>
        </w:rPr>
        <w:t>t</w:t>
      </w:r>
      <w:commentRangeEnd w:id="358"/>
      <w:r>
        <w:rPr>
          <w:rStyle w:val="CommentReference"/>
          <w:i w:val="0"/>
        </w:rPr>
        <w:commentReference w:id="358"/>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359" w:author="Sass, Gregory G - DNR" w:date="2021-01-08T14:46:00Z">
        <w:r>
          <w:rPr>
            <w:rFonts w:ascii="Times New Roman" w:hAnsi="Times New Roman" w:cs="Times New Roman"/>
            <w:i w:val="0"/>
          </w:rPr>
          <w:t>are</w:t>
        </w:r>
      </w:ins>
      <w:del w:id="360"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r w:rsidR="00071E43" w:rsidRPr="000608C0">
        <w:rPr>
          <w:rFonts w:ascii="Times New Roman" w:hAnsi="Times New Roman" w:cs="Times New Roman"/>
          <w:iCs/>
        </w:rPr>
        <w:t>namaycush</w:t>
      </w:r>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(Johnson and Martinez, 1995). However, by investigating feedbacks in these interactions, we provide a strategy for using those tools already available in innovative ways to produce positive fishery outcomes. Not only must a </w:t>
      </w:r>
      <w:ins w:id="361" w:author="Sass, Gregory G - DNR" w:date="2021-01-08T14:47:00Z">
        <w:r>
          <w:rPr>
            <w:rFonts w:ascii="Times New Roman" w:hAnsi="Times New Roman" w:cs="Times New Roman"/>
            <w:i w:val="0"/>
          </w:rPr>
          <w:t>decision maker</w:t>
        </w:r>
      </w:ins>
      <w:del w:id="362"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5D8C480A"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ins w:id="363" w:author="Sass, Gregory G - DNR" w:date="2021-01-08T14:48:00Z">
        <w:r w:rsidR="00595470">
          <w:rPr>
            <w:rFonts w:ascii="Times New Roman" w:hAnsi="Times New Roman" w:cs="Times New Roman"/>
            <w:i w:val="0"/>
          </w:rPr>
          <w:t>decision makers</w:t>
        </w:r>
      </w:ins>
      <w:del w:id="364"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365" w:author="Sass, Gregory G - DNR" w:date="2021-01-08T14:48:00Z">
        <w:r w:rsidR="00595470">
          <w:rPr>
            <w:rFonts w:ascii="Times New Roman" w:hAnsi="Times New Roman" w:cs="Times New Roman"/>
            <w:i w:val="0"/>
          </w:rPr>
          <w:t>decision makers</w:t>
        </w:r>
      </w:ins>
      <w:del w:id="366"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6A578B">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r>
        <w:rPr>
          <w:rFonts w:ascii="Times New Roman" w:hAnsi="Times New Roman" w:cs="Times New Roman"/>
          <w:i w:val="0"/>
        </w:rPr>
        <w:t xml:space="preserve">Lorenzen,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Tingley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367" w:author="Chris Solomon" w:date="2021-01-08T10:30:00Z">
        <w:r w:rsidDel="00532FEA">
          <w:rPr>
            <w:rFonts w:ascii="Times New Roman" w:hAnsi="Times New Roman" w:cs="Times New Roman"/>
            <w:i w:val="0"/>
          </w:rPr>
          <w:delText xml:space="preserve">Although </w:delText>
        </w:r>
      </w:del>
      <w:ins w:id="368" w:author="Chris Solomon" w:date="2021-01-08T10:30:00Z">
        <w:r w:rsidR="00532FEA">
          <w:rPr>
            <w:rFonts w:ascii="Times New Roman" w:hAnsi="Times New Roman" w:cs="Times New Roman"/>
            <w:i w:val="0"/>
          </w:rPr>
          <w:t>T</w:t>
        </w:r>
      </w:ins>
      <w:del w:id="369"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370"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commentRangeStart w:id="371"/>
      <w:r>
        <w:rPr>
          <w:rFonts w:ascii="Times New Roman" w:hAnsi="Times New Roman" w:cs="Times New Roman"/>
          <w:i w:val="0"/>
        </w:rPr>
        <w:t>Krueger and Hrabik 2005; Messing and Wright, 2006; Roth et al. 2010; Gaeta et al. 2015</w:t>
      </w:r>
      <w:commentRangeEnd w:id="371"/>
      <w:r w:rsidR="00671C32">
        <w:rPr>
          <w:rStyle w:val="CommentReference"/>
          <w:i w:val="0"/>
        </w:rPr>
        <w:commentReference w:id="371"/>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26266C7F"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372" w:author="Sass, Gregory G - DNR" w:date="2021-01-08T14:49:00Z">
        <w:r w:rsidR="00595470">
          <w:rPr>
            <w:rFonts w:ascii="Times New Roman" w:hAnsi="Times New Roman" w:cs="Times New Roman"/>
            <w:i w:val="0"/>
          </w:rPr>
          <w:t>concepts</w:t>
        </w:r>
      </w:ins>
      <w:del w:id="373"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allows for the management of complexity, </w:t>
      </w:r>
      <w:commentRangeStart w:id="374"/>
      <w:r>
        <w:rPr>
          <w:rFonts w:ascii="Times New Roman" w:hAnsi="Times New Roman" w:cs="Times New Roman"/>
          <w:i w:val="0"/>
        </w:rPr>
        <w:t>we highlight maintaining such a space through consideration of non-linear management strategies</w:t>
      </w:r>
      <w:commentRangeEnd w:id="374"/>
      <w:r w:rsidR="00657245">
        <w:rPr>
          <w:rStyle w:val="CommentReference"/>
          <w:i w:val="0"/>
        </w:rPr>
        <w:commentReference w:id="374"/>
      </w:r>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inter-specific ecological interactions can provide </w:t>
      </w:r>
      <w:ins w:id="375" w:author="Sass, Gregory G - DNR" w:date="2021-01-08T14:50:00Z">
        <w:r w:rsidR="00595470">
          <w:rPr>
            <w:rFonts w:ascii="Times New Roman" w:hAnsi="Times New Roman" w:cs="Times New Roman"/>
            <w:i w:val="0"/>
          </w:rPr>
          <w:t>decision makers</w:t>
        </w:r>
      </w:ins>
      <w:del w:id="376"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47969CDE"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lastRenderedPageBreak/>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(Sih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377" w:author="Sass, Gregory G - DNR" w:date="2021-01-08T14:51:00Z">
        <w:r w:rsidR="002B5D65">
          <w:rPr>
            <w:rFonts w:ascii="Times New Roman" w:hAnsi="Times New Roman" w:cs="Times New Roman"/>
            <w:i w:val="0"/>
          </w:rPr>
          <w:t>decision makers</w:t>
        </w:r>
      </w:ins>
      <w:del w:id="378"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379"/>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380"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379"/>
      <w:r w:rsidR="001F0A05">
        <w:rPr>
          <w:rStyle w:val="CommentReference"/>
          <w:i w:val="0"/>
        </w:rPr>
        <w:commentReference w:id="379"/>
      </w:r>
      <w:r w:rsidRPr="00B72C2C">
        <w:rPr>
          <w:rFonts w:ascii="Times New Roman" w:hAnsi="Times New Roman" w:cs="Times New Roman"/>
          <w:i w:val="0"/>
        </w:rPr>
        <w:t xml:space="preserve">as well as provide </w:t>
      </w:r>
      <w:ins w:id="381" w:author="Sass, Gregory G - DNR" w:date="2021-01-08T14:52:00Z">
        <w:r w:rsidR="002B5D65">
          <w:rPr>
            <w:rFonts w:ascii="Times New Roman" w:hAnsi="Times New Roman" w:cs="Times New Roman"/>
            <w:i w:val="0"/>
          </w:rPr>
          <w:t>decision makers</w:t>
        </w:r>
      </w:ins>
      <w:del w:id="382"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383" w:author="Sass, Gregory G - DNR" w:date="2021-01-08T14:53:00Z">
        <w:r w:rsidR="002B5D65">
          <w:rPr>
            <w:rFonts w:ascii="Times New Roman" w:hAnsi="Times New Roman" w:cs="Times New Roman"/>
            <w:i w:val="0"/>
          </w:rPr>
          <w:t>efficient</w:t>
        </w:r>
      </w:ins>
      <w:del w:id="384"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620B3381" w:rsidR="00071E43" w:rsidRDefault="00071E43" w:rsidP="00071E43">
      <w:pPr>
        <w:pStyle w:val="ImageCaption"/>
        <w:widowControl w:val="0"/>
        <w:suppressLineNumbers/>
        <w:ind w:firstLine="720"/>
        <w:rPr>
          <w:rFonts w:ascii="Times New Roman" w:hAnsi="Times New Roman" w:cs="Times New Roman"/>
          <w:i w:val="0"/>
        </w:rPr>
      </w:pPr>
      <w:commentRangeStart w:id="385"/>
      <w:r w:rsidRPr="00B72C2C">
        <w:rPr>
          <w:rFonts w:ascii="Times New Roman" w:hAnsi="Times New Roman" w:cs="Times New Roman"/>
          <w:i w:val="0"/>
        </w:rPr>
        <w:t>Another layer of complexity to consider is the social component of fisheries</w:t>
      </w:r>
      <w:ins w:id="386"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385"/>
      <w:r w:rsidR="00573BE7">
        <w:rPr>
          <w:rStyle w:val="CommentReference"/>
          <w:i w:val="0"/>
        </w:rPr>
        <w:commentReference w:id="385"/>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n contrast to commercial fisheries where users aim to maximize profit, recreational 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Arlinghaus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(e.g.,through liberalized bag and length limits)</w:t>
      </w:r>
      <w:ins w:id="387"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inter-specific interactions, </w:t>
      </w:r>
      <w:ins w:id="388" w:author="Sass, Gregory G - DNR" w:date="2021-01-08T14:55:00Z">
        <w:r w:rsidR="002B5D65">
          <w:rPr>
            <w:rFonts w:ascii="Times New Roman" w:hAnsi="Times New Roman" w:cs="Times New Roman"/>
            <w:i w:val="0"/>
          </w:rPr>
          <w:t>decision makers</w:t>
        </w:r>
      </w:ins>
      <w:del w:id="389"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19A0E5DF"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Integration of ecological dynamics, inter-specific interactions, and potential regime shifts into ecosystem-based freshwater fisheries management may increase a</w:t>
      </w:r>
      <w:ins w:id="390" w:author="Sass, Gregory G - DNR" w:date="2021-01-08T14:55:00Z">
        <w:r w:rsidR="002B5D65">
          <w:rPr>
            <w:rFonts w:ascii="Times New Roman" w:hAnsi="Times New Roman" w:cs="Times New Roman"/>
            <w:i w:val="0"/>
          </w:rPr>
          <w:t xml:space="preserve"> decision maker</w:t>
        </w:r>
      </w:ins>
      <w:del w:id="391"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392" w:author="Sass, Gregory G - DNR" w:date="2021-01-08T14:56:00Z">
        <w:r w:rsidDel="002B5D65">
          <w:rPr>
            <w:rFonts w:ascii="Times New Roman" w:hAnsi="Times New Roman" w:cs="Times New Roman"/>
            <w:i w:val="0"/>
          </w:rPr>
          <w:delText>improved</w:delText>
        </w:r>
      </w:del>
      <w:ins w:id="393" w:author="Sass, Gregory G - DNR" w:date="2021-01-08T14:56:00Z">
        <w:r w:rsidR="002B5D65">
          <w:rPr>
            <w:rFonts w:ascii="Times New Roman" w:hAnsi="Times New Roman" w:cs="Times New Roman"/>
            <w:i w:val="0"/>
          </w:rPr>
          <w:t>improved,</w:t>
        </w:r>
      </w:ins>
      <w:bookmarkStart w:id="394" w:name="_GoBack"/>
      <w:bookmarkEnd w:id="394"/>
      <w:r>
        <w:rPr>
          <w:rFonts w:ascii="Times New Roman" w:hAnsi="Times New Roman" w:cs="Times New Roman"/>
          <w:i w:val="0"/>
        </w:rPr>
        <w:t xml:space="preserve"> and areas can be identified </w:t>
      </w:r>
      <w:r w:rsidRPr="001D16D9">
        <w:rPr>
          <w:rFonts w:ascii="Times New Roman" w:hAnsi="Times New Roman" w:cs="Times New Roman"/>
          <w:i w:val="0"/>
        </w:rPr>
        <w:t xml:space="preserve">for </w:t>
      </w:r>
      <w:r w:rsidRPr="001D16D9">
        <w:rPr>
          <w:rFonts w:ascii="Times New Roman" w:hAnsi="Times New Roman" w:cs="Times New Roman"/>
          <w:i w:val="0"/>
        </w:rPr>
        <w:lastRenderedPageBreak/>
        <w:t>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5"/>
      <w:footerReference w:type="defaul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in Dassow" w:date="2021-01-07T13:40:00Z" w:initials="CD">
    <w:p w14:paraId="691545F7" w14:textId="2C5968CD" w:rsidR="000F4677" w:rsidRDefault="000F4677">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4" w:author="Sass, Gregory G" w:date="2021-01-08T13:37:00Z" w:initials="SGG-D">
    <w:p w14:paraId="36997F85" w14:textId="4F470EDB" w:rsidR="000F4677" w:rsidRDefault="000F4677">
      <w:pPr>
        <w:pStyle w:val="CommentText"/>
      </w:pPr>
      <w:r>
        <w:rPr>
          <w:rStyle w:val="CommentReference"/>
        </w:rPr>
        <w:annotationRef/>
      </w:r>
      <w:r>
        <w:t>I like these two titles after the suggested edits.</w:t>
      </w:r>
    </w:p>
  </w:comment>
  <w:comment w:id="5" w:author="Chelsey Nieman" w:date="2020-12-30T11:55:00Z" w:initials="CLN">
    <w:p w14:paraId="7423944B" w14:textId="452EDD1E" w:rsidR="000F4677" w:rsidRDefault="000F4677">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6" w:author="Chelsey Nieman" w:date="2020-12-30T11:56:00Z" w:initials="CLN">
    <w:p w14:paraId="132DA4AE" w14:textId="7087674B" w:rsidR="000F4677" w:rsidRDefault="000F4677">
      <w:pPr>
        <w:pStyle w:val="CommentText"/>
      </w:pPr>
      <w:r>
        <w:rPr>
          <w:rStyle w:val="CommentReference"/>
        </w:rPr>
        <w:annotationRef/>
      </w:r>
      <w:r>
        <w:t>250 words</w:t>
      </w:r>
    </w:p>
  </w:comment>
  <w:comment w:id="9" w:author="Sass, Gregory G [2]" w:date="2021-01-08T13:40:00Z" w:initials="SGG-D">
    <w:p w14:paraId="6BF0185B" w14:textId="4F3BC7A2" w:rsidR="000F4677" w:rsidRDefault="000F4677">
      <w:pPr>
        <w:pStyle w:val="CommentText"/>
      </w:pPr>
      <w:r>
        <w:rPr>
          <w:rStyle w:val="CommentReference"/>
        </w:rPr>
        <w:annotationRef/>
      </w:r>
      <w:r>
        <w:t>I agree with Chris about managers.  Perhaps more general to “decision makers”?</w:t>
      </w:r>
    </w:p>
  </w:comment>
  <w:comment w:id="8" w:author="Chris Solomon" w:date="2021-01-07T16:10:00Z" w:initials="CS">
    <w:p w14:paraId="158C530C" w14:textId="11E1A449" w:rsidR="000F4677" w:rsidRDefault="000F4677">
      <w:pPr>
        <w:pStyle w:val="CommentText"/>
      </w:pPr>
      <w:r>
        <w:rPr>
          <w:rStyle w:val="CommentReference"/>
        </w:rPr>
        <w:annotationRef/>
      </w:r>
      <w:r>
        <w:t>My edits to this sentence are to make it not seem like we are laying blame on managers.</w:t>
      </w:r>
    </w:p>
  </w:comment>
  <w:comment w:id="20" w:author="Chris Solomon" w:date="2021-01-07T16:04:00Z" w:initials="CS">
    <w:p w14:paraId="717E25C5" w14:textId="20458F1C" w:rsidR="000F4677" w:rsidRDefault="000F4677">
      <w:pPr>
        <w:pStyle w:val="CommentText"/>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22" w:author="Chris Solomon" w:date="2021-01-07T16:11:00Z" w:initials="CS">
    <w:p w14:paraId="18683C0B" w14:textId="069D64F8" w:rsidR="000F4677" w:rsidRDefault="000F4677">
      <w:pPr>
        <w:pStyle w:val="CommentText"/>
      </w:pPr>
      <w:r>
        <w:rPr>
          <w:rStyle w:val="CommentReference"/>
        </w:rPr>
        <w:annotationRef/>
      </w:r>
      <w:r>
        <w:t>Again – can you avoid laying blame on managers? Scientists presumably play a role too. Possible to word more neutrally.</w:t>
      </w:r>
    </w:p>
  </w:comment>
  <w:comment w:id="27" w:author="Chris Solomon" w:date="2021-01-07T16:16:00Z" w:initials="CS">
    <w:p w14:paraId="453F1662" w14:textId="67D0197C" w:rsidR="000F4677" w:rsidRDefault="000F4677">
      <w:pPr>
        <w:pStyle w:val="CommentText"/>
      </w:pPr>
      <w:r>
        <w:rPr>
          <w:rStyle w:val="CommentReference"/>
        </w:rPr>
        <w:annotationRef/>
      </w:r>
      <w:r>
        <w:t>?</w:t>
      </w:r>
    </w:p>
  </w:comment>
  <w:comment w:id="28" w:author="Chris Solomon" w:date="2021-01-07T16:16:00Z" w:initials="CS">
    <w:p w14:paraId="356EA42E" w14:textId="0323989C" w:rsidR="000F4677" w:rsidRDefault="000F4677">
      <w:pPr>
        <w:pStyle w:val="CommentText"/>
      </w:pPr>
      <w:r>
        <w:rPr>
          <w:rStyle w:val="CommentReference"/>
        </w:rPr>
        <w:annotationRef/>
      </w:r>
      <w:r>
        <w:t>Again, doesn’t come across as if we have a lot of respect for managers (though in fact I think we do). Consider rewording.</w:t>
      </w:r>
    </w:p>
  </w:comment>
  <w:comment w:id="36" w:author="Chris Solomon" w:date="2021-01-07T16:18:00Z" w:initials="CS">
    <w:p w14:paraId="047A00A4" w14:textId="1535BE0A" w:rsidR="000F4677" w:rsidRDefault="000F4677">
      <w:pPr>
        <w:pStyle w:val="CommentText"/>
      </w:pPr>
      <w:r>
        <w:rPr>
          <w:rStyle w:val="CommentReference"/>
        </w:rPr>
        <w:annotationRef/>
      </w:r>
      <w:r>
        <w:t>?</w:t>
      </w:r>
    </w:p>
  </w:comment>
  <w:comment w:id="43" w:author="Sass, Gregory G [4]" w:date="2021-01-08T13:49:00Z" w:initials="SGG-D">
    <w:p w14:paraId="2E82C6D6" w14:textId="631A7705" w:rsidR="005D5194" w:rsidRDefault="005D5194">
      <w:pPr>
        <w:pStyle w:val="CommentText"/>
      </w:pPr>
      <w:r>
        <w:rPr>
          <w:rStyle w:val="CommentReference"/>
        </w:rPr>
        <w:annotationRef/>
      </w:r>
      <w:r>
        <w:t>“them” seems vague here.</w:t>
      </w:r>
    </w:p>
  </w:comment>
  <w:comment w:id="45" w:author="Chris Solomon" w:date="2021-01-07T16:25:00Z" w:initials="CS">
    <w:p w14:paraId="4327FF3E" w14:textId="083C22F2" w:rsidR="000F4677" w:rsidRDefault="000F4677">
      <w:pPr>
        <w:pStyle w:val="CommentText"/>
      </w:pPr>
      <w:r>
        <w:rPr>
          <w:rStyle w:val="CommentReference"/>
        </w:rPr>
        <w:annotationRef/>
      </w:r>
      <w:r>
        <w:t>It’s not entirely clear to me what this paragraph is doing for you in terms of setting up the study. Maybe cut it?</w:t>
      </w:r>
    </w:p>
  </w:comment>
  <w:comment w:id="58" w:author="Chris Solomon" w:date="2021-01-08T07:41:00Z" w:initials="CS">
    <w:p w14:paraId="7CD874EF" w14:textId="284B79B2" w:rsidR="000F4677" w:rsidRDefault="000F4677">
      <w:pPr>
        <w:pStyle w:val="CommentText"/>
      </w:pPr>
      <w:r>
        <w:rPr>
          <w:rStyle w:val="CommentReference"/>
        </w:rPr>
        <w:annotationRef/>
      </w:r>
      <w:r>
        <w:t>Pick one, delete other. I would keep interspecific.</w:t>
      </w:r>
    </w:p>
  </w:comment>
  <w:comment w:id="61" w:author="Chris Solomon" w:date="2021-01-07T16:27:00Z" w:initials="CS">
    <w:p w14:paraId="244F9902" w14:textId="15FD9359" w:rsidR="000F4677" w:rsidRDefault="000F4677">
      <w:pPr>
        <w:pStyle w:val="CommentText"/>
      </w:pPr>
      <w:r>
        <w:rPr>
          <w:rStyle w:val="CommentReference"/>
        </w:rPr>
        <w:annotationRef/>
      </w:r>
      <w:r>
        <w:t>Check for this throughout. “Where” indicates a place.</w:t>
      </w:r>
    </w:p>
  </w:comment>
  <w:comment w:id="66" w:author="Chris Solomon" w:date="2021-01-07T16:36:00Z" w:initials="CS">
    <w:p w14:paraId="65B63A96" w14:textId="5F42CCB1" w:rsidR="000F4677" w:rsidRDefault="000F4677">
      <w:pPr>
        <w:pStyle w:val="CommentText"/>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69" w:author="Chris Solomon" w:date="2021-01-07T16:38:00Z" w:initials="CS">
    <w:p w14:paraId="12885BD9" w14:textId="1DA34B5D" w:rsidR="000F4677" w:rsidRDefault="000F4677">
      <w:pPr>
        <w:pStyle w:val="CommentText"/>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72" w:author="Chris Solomon" w:date="2021-01-07T16:40:00Z" w:initials="CS">
    <w:p w14:paraId="4E783828" w14:textId="4DAE26D7" w:rsidR="000F4677" w:rsidRDefault="000F4677">
      <w:pPr>
        <w:pStyle w:val="CommentText"/>
      </w:pPr>
      <w:r>
        <w:rPr>
          <w:rStyle w:val="CommentReference"/>
        </w:rPr>
        <w:annotationRef/>
      </w:r>
      <w:r>
        <w:t>This feels like it comes out of left field – I don’t think there was any setup of the slow change idea?</w:t>
      </w:r>
    </w:p>
  </w:comment>
  <w:comment w:id="73" w:author="Sass, Gregory G [3]" w:date="2021-01-08T13:56:00Z" w:initials="SGG-D">
    <w:p w14:paraId="58A13320" w14:textId="5B475749" w:rsidR="00DE6CA6" w:rsidRDefault="00DE6CA6">
      <w:pPr>
        <w:pStyle w:val="CommentText"/>
      </w:pPr>
      <w:r>
        <w:rPr>
          <w:rStyle w:val="CommentReference"/>
        </w:rPr>
        <w:annotationRef/>
      </w:r>
      <w:r>
        <w:t>I agree with Chris.  I know Chris mentioned cutting the paragraph above, but this is where you could add a sentence or two discussing how slow change may influence stable states.</w:t>
      </w:r>
    </w:p>
  </w:comment>
  <w:comment w:id="75" w:author="Chris Solomon" w:date="2021-01-08T07:45:00Z" w:initials="CS">
    <w:p w14:paraId="6974D811" w14:textId="5C031C6A" w:rsidR="000F4677" w:rsidRDefault="000F4677">
      <w:pPr>
        <w:pStyle w:val="CommentText"/>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76" w:author="Chris Solomon" w:date="2021-01-08T07:44:00Z" w:initials="CS">
    <w:p w14:paraId="153C1629" w14:textId="38A33D56" w:rsidR="000F4677" w:rsidRDefault="000F4677">
      <w:pPr>
        <w:pStyle w:val="CommentText"/>
      </w:pPr>
      <w:r>
        <w:rPr>
          <w:rStyle w:val="CommentReference"/>
        </w:rPr>
        <w:annotationRef/>
      </w:r>
      <w:r>
        <w:t>Sentence starts to get cumbersome through here, hard to follow.</w:t>
      </w:r>
    </w:p>
  </w:comment>
  <w:comment w:id="80" w:author="Chris Solomon" w:date="2021-01-08T07:49:00Z" w:initials="CS">
    <w:p w14:paraId="75298019" w14:textId="63301314" w:rsidR="000F4677" w:rsidRDefault="000F4677">
      <w:pPr>
        <w:pStyle w:val="CommentText"/>
      </w:pPr>
      <w:r>
        <w:rPr>
          <w:rStyle w:val="CommentReference"/>
        </w:rPr>
        <w:annotationRef/>
      </w:r>
      <w:r>
        <w:t>“among”? Indicating that all three groups – juvenile sport, adult sport, and forage – interact?</w:t>
      </w:r>
    </w:p>
  </w:comment>
  <w:comment w:id="83" w:author="Chris Solomon" w:date="2021-01-08T07:50:00Z" w:initials="CS">
    <w:p w14:paraId="1C197D50" w14:textId="1505EB3F" w:rsidR="000F4677" w:rsidRDefault="000F4677">
      <w:pPr>
        <w:pStyle w:val="CommentText"/>
      </w:pPr>
      <w:r>
        <w:rPr>
          <w:rStyle w:val="CommentReference"/>
        </w:rPr>
        <w:annotationRef/>
      </w:r>
      <w:r>
        <w:t>Original wording here said that the sport fish likes to harvest.</w:t>
      </w:r>
    </w:p>
  </w:comment>
  <w:comment w:id="94" w:author="Chris Solomon" w:date="2021-01-08T07:52:00Z" w:initials="CS">
    <w:p w14:paraId="373E0AB3" w14:textId="1F50522D" w:rsidR="000F4677" w:rsidRDefault="000F4677">
      <w:pPr>
        <w:pStyle w:val="CommentText"/>
      </w:pPr>
      <w:r>
        <w:rPr>
          <w:rStyle w:val="CommentReference"/>
        </w:rPr>
        <w:annotationRef/>
      </w:r>
      <w:r>
        <w:t>I’ve been deleting sportfish over past sentence or so because we are now talking about your model and both species are sportfish, yes? So the modifier is confusing and unnecessary.</w:t>
      </w:r>
    </w:p>
  </w:comment>
  <w:comment w:id="97" w:author="Chris Solomon" w:date="2021-01-08T07:54:00Z" w:initials="CS">
    <w:p w14:paraId="33C41113" w14:textId="0FB09CA4" w:rsidR="000F4677" w:rsidRDefault="000F4677">
      <w:pPr>
        <w:pStyle w:val="CommentText"/>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0F4677" w:rsidRDefault="000F4677" w:rsidP="00C67AA6">
      <w:pPr>
        <w:pStyle w:val="CommentText"/>
        <w:numPr>
          <w:ilvl w:val="0"/>
          <w:numId w:val="7"/>
        </w:numPr>
      </w:pPr>
      <w:r>
        <w:t>Adults can prey on their own juveniles all the time, and if the other sp juveniles are in the arena then adults can prey on them too.</w:t>
      </w:r>
    </w:p>
    <w:p w14:paraId="57096AFA" w14:textId="77777777" w:rsidR="000F4677" w:rsidRDefault="000F4677" w:rsidP="00C67AA6">
      <w:pPr>
        <w:pStyle w:val="CommentText"/>
        <w:numPr>
          <w:ilvl w:val="0"/>
          <w:numId w:val="7"/>
        </w:numPr>
      </w:pPr>
      <w:r>
        <w:t>Adults can prey on juveniles of either species when the adults are in the arena.</w:t>
      </w:r>
    </w:p>
    <w:p w14:paraId="31127445" w14:textId="77777777" w:rsidR="000F4677" w:rsidRDefault="000F4677" w:rsidP="00C67AA6">
      <w:pPr>
        <w:pStyle w:val="CommentText"/>
        <w:numPr>
          <w:ilvl w:val="0"/>
          <w:numId w:val="7"/>
        </w:numPr>
      </w:pPr>
      <w:r>
        <w:t>When juveniles of either species are in the arena, adults can prey on them.</w:t>
      </w:r>
    </w:p>
    <w:p w14:paraId="33E1553D" w14:textId="34CB4812" w:rsidR="000F4677" w:rsidRDefault="000F4677" w:rsidP="00A42745">
      <w:pPr>
        <w:pStyle w:val="CommentText"/>
      </w:pPr>
      <w:r>
        <w:t>Of course the reader can eventually sort this out by re-reading previous sentence about the arena, and by looking forward to the equations. But why trip them up? Your intended meaning is #3; try to word more like that.</w:t>
      </w:r>
    </w:p>
  </w:comment>
  <w:comment w:id="106" w:author="Sass, Gregory G [5]" w:date="2021-01-08T14:04:00Z" w:initials="SGG-D">
    <w:p w14:paraId="7DCF585F" w14:textId="7C98DC5C" w:rsidR="000214CF" w:rsidRDefault="000214CF">
      <w:pPr>
        <w:pStyle w:val="CommentText"/>
      </w:pPr>
      <w:r>
        <w:rPr>
          <w:rStyle w:val="CommentReference"/>
        </w:rPr>
        <w:annotationRef/>
      </w:r>
      <w:r>
        <w:t>This is what you said it should be, right Colin?</w:t>
      </w:r>
    </w:p>
  </w:comment>
  <w:comment w:id="108" w:author="Chris Solomon" w:date="2021-01-08T08:06:00Z" w:initials="CS">
    <w:p w14:paraId="442A2865" w14:textId="49C6B484" w:rsidR="000F4677" w:rsidRDefault="000F4677">
      <w:pPr>
        <w:pStyle w:val="CommentText"/>
      </w:pPr>
      <w:r>
        <w:rPr>
          <w:rStyle w:val="CommentReference"/>
        </w:rPr>
        <w:annotationRef/>
      </w:r>
      <w:r>
        <w:t>This is a little confusing. These two predation terms have identical refuge dynamics built in, but for the first term you show only the cJA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109" w:author="Chris Solomon" w:date="2021-01-08T08:10:00Z" w:initials="CS">
    <w:p w14:paraId="39C35A4C" w14:textId="59F7FE65" w:rsidR="000F4677" w:rsidRDefault="000F4677">
      <w:pPr>
        <w:pStyle w:val="CommentText"/>
      </w:pPr>
      <w:r>
        <w:rPr>
          <w:rStyle w:val="CommentReference"/>
        </w:rPr>
        <w:annotationRef/>
      </w:r>
      <w:r>
        <w:t>Tidier: Delete the first sentence here, and add to the citation string in the second sentence either just “Ziegler et al. 2018”, or “; but see Ziegler et al. 2018”.</w:t>
      </w:r>
    </w:p>
  </w:comment>
  <w:comment w:id="111" w:author="Chris Solomon" w:date="2021-01-08T08:13:00Z" w:initials="CS">
    <w:p w14:paraId="480DA45C" w14:textId="4F04E119" w:rsidR="000F4677" w:rsidRDefault="000F4677">
      <w:pPr>
        <w:pStyle w:val="CommentText"/>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115" w:author="Chris Solomon" w:date="2021-01-08T08:15:00Z" w:initials="CS">
    <w:p w14:paraId="536C238B" w14:textId="3F5BB7AA" w:rsidR="000F4677" w:rsidRDefault="000F4677">
      <w:pPr>
        <w:pStyle w:val="CommentText"/>
      </w:pPr>
      <w:r>
        <w:rPr>
          <w:rStyle w:val="CommentReference"/>
        </w:rPr>
        <w:annotationRef/>
      </w:r>
      <w:r>
        <w:t>Seems like  you ought to be able to shrink table text or something so that you can just write this out – which is simpler and more immediately clear to reader</w:t>
      </w:r>
    </w:p>
  </w:comment>
  <w:comment w:id="120" w:author="Chris Solomon" w:date="2021-01-08T08:17:00Z" w:initials="CS">
    <w:p w14:paraId="5EBE126D" w14:textId="49B691B1" w:rsidR="000F4677" w:rsidRDefault="000F4677">
      <w:pPr>
        <w:pStyle w:val="CommentText"/>
      </w:pPr>
      <w:r>
        <w:rPr>
          <w:rStyle w:val="CommentReference"/>
        </w:rPr>
        <w:annotationRef/>
      </w:r>
      <w:r>
        <w:t>“Feedback” works as a noun. As a verb, it’s “feed back”</w:t>
      </w:r>
    </w:p>
  </w:comment>
  <w:comment w:id="124" w:author="Sass, Gregory G [6]" w:date="2021-01-08T14:08:00Z" w:initials="SGG-D">
    <w:p w14:paraId="1EC89FBD" w14:textId="4FBFF882" w:rsidR="001459A2" w:rsidRDefault="001459A2">
      <w:pPr>
        <w:pStyle w:val="CommentText"/>
      </w:pPr>
      <w:r>
        <w:rPr>
          <w:rStyle w:val="CommentReference"/>
        </w:rPr>
        <w:annotationRef/>
      </w:r>
      <w:r>
        <w:t>If Chris prefers “model experiments”, we should make this consistent throughout.</w:t>
      </w:r>
    </w:p>
  </w:comment>
  <w:comment w:id="126" w:author="Chris Solomon" w:date="2021-01-08T08:27:00Z" w:initials="CS">
    <w:p w14:paraId="0DB7243F" w14:textId="6AA0CD5B" w:rsidR="000F4677" w:rsidRDefault="000F4677">
      <w:pPr>
        <w:pStyle w:val="CommentText"/>
      </w:pPr>
      <w:r>
        <w:rPr>
          <w:rStyle w:val="CommentReference"/>
        </w:rPr>
        <w:annotationRef/>
      </w:r>
      <w:r>
        <w:t>Not always dominant, right? That is, you vary this in different simulations? Delete? Or maybe replace with “focal”, which you use below?</w:t>
      </w:r>
    </w:p>
  </w:comment>
  <w:comment w:id="130" w:author="Chris Solomon" w:date="2021-01-08T08:32:00Z" w:initials="CS">
    <w:p w14:paraId="22A4CCB6" w14:textId="4581FF9E" w:rsidR="000F4677" w:rsidRDefault="000F4677">
      <w:pPr>
        <w:pStyle w:val="CommentText"/>
      </w:pPr>
      <w:r>
        <w:rPr>
          <w:rStyle w:val="CommentReference"/>
        </w:rPr>
        <w:annotationRef/>
      </w:r>
      <w:r>
        <w:t>A little confusing. Streamline?</w:t>
      </w:r>
    </w:p>
  </w:comment>
  <w:comment w:id="137" w:author="Chris Solomon" w:date="2021-01-08T08:36:00Z" w:initials="CS">
    <w:p w14:paraId="5227B525" w14:textId="0EA722FB" w:rsidR="000F4677" w:rsidRDefault="000F4677">
      <w:pPr>
        <w:pStyle w:val="CommentText"/>
      </w:pPr>
      <w:r>
        <w:rPr>
          <w:rStyle w:val="CommentReference"/>
        </w:rPr>
        <w:annotationRef/>
      </w:r>
      <w:r>
        <w:t>I thought this half-sentence might substitute just fine (or even better) for the previous paragraph that I deleted. See what you think.</w:t>
      </w:r>
    </w:p>
  </w:comment>
  <w:comment w:id="151" w:author="Chris Solomon" w:date="2021-01-08T08:38:00Z" w:initials="CS">
    <w:p w14:paraId="427CE8A4" w14:textId="588F9EBA" w:rsidR="000F4677" w:rsidRDefault="000F4677">
      <w:pPr>
        <w:pStyle w:val="CommentText"/>
      </w:pPr>
      <w:r>
        <w:rPr>
          <w:rStyle w:val="CommentReference"/>
        </w:rPr>
        <w:annotationRef/>
      </w:r>
      <w:r>
        <w:t>I inserted paragraph breaks to separate the three experiments. This provides a visual clue that helps reader find and distinguish the three experiments.</w:t>
      </w:r>
    </w:p>
  </w:comment>
  <w:comment w:id="154" w:author="Chris Solomon" w:date="2021-01-08T08:40:00Z" w:initials="CS">
    <w:p w14:paraId="515A1A38" w14:textId="25A4016C" w:rsidR="000F4677" w:rsidRDefault="000F4677">
      <w:pPr>
        <w:pStyle w:val="CommentText"/>
      </w:pPr>
      <w:r>
        <w:rPr>
          <w:rStyle w:val="CommentReference"/>
        </w:rPr>
        <w:annotationRef/>
      </w:r>
      <w:r>
        <w:t>Your addition of these names for the expeirments is really useful.</w:t>
      </w:r>
    </w:p>
  </w:comment>
  <w:comment w:id="169" w:author="Sass, Gregory G [7]" w:date="2021-01-08T14:16:00Z" w:initials="SGG-D">
    <w:p w14:paraId="2218BA10" w14:textId="65E2B18F" w:rsidR="00D80C95" w:rsidRDefault="00D80C95">
      <w:pPr>
        <w:pStyle w:val="CommentText"/>
      </w:pPr>
      <w:r>
        <w:rPr>
          <w:rStyle w:val="CommentReference"/>
        </w:rPr>
        <w:annotationRef/>
      </w:r>
      <w:r>
        <w:t>I think this addition will make the bridge to the SOS experiment</w:t>
      </w:r>
    </w:p>
  </w:comment>
  <w:comment w:id="170" w:author="Colin Dassow" w:date="2021-01-05T11:14:00Z" w:initials="CD">
    <w:p w14:paraId="0F3601D2" w14:textId="2520225D" w:rsidR="000F4677" w:rsidRDefault="000F4677" w:rsidP="003E598E">
      <w:pPr>
        <w:pStyle w:val="CommentText"/>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191" w:author="Chris Solomon" w:date="2021-01-08T08:44:00Z" w:initials="CS">
    <w:p w14:paraId="2BF4FA14" w14:textId="356617CD" w:rsidR="000F4677" w:rsidRDefault="000F4677">
      <w:pPr>
        <w:pStyle w:val="CommentText"/>
      </w:pPr>
      <w:r>
        <w:rPr>
          <w:rStyle w:val="CommentReference"/>
        </w:rPr>
        <w:annotationRef/>
      </w:r>
      <w:r>
        <w:t>On the surface this feels like it conflicts a little with the earlier statement that the model is inspired by bass and walleye. In fact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189" w:author="Chris Solomon" w:date="2021-01-08T08:37:00Z" w:initials="CS">
    <w:p w14:paraId="1621E19E" w14:textId="0F0B605F" w:rsidR="000F4677" w:rsidRDefault="000F4677">
      <w:pPr>
        <w:pStyle w:val="CommentText"/>
      </w:pPr>
      <w:r>
        <w:rPr>
          <w:rStyle w:val="CommentReference"/>
        </w:rPr>
        <w:annotationRef/>
      </w:r>
      <w:r>
        <w:t>All of this applies to all three modeling experiments (and validation), right? If so I would keep it as a separate paragraph like this.</w:t>
      </w:r>
    </w:p>
  </w:comment>
  <w:comment w:id="204" w:author="Chris Solomon" w:date="2021-01-08T08:53:00Z" w:initials="CS">
    <w:p w14:paraId="5EFCDA2F" w14:textId="15911EF2" w:rsidR="000F4677" w:rsidRDefault="000F4677">
      <w:pPr>
        <w:pStyle w:val="CommentText"/>
      </w:pPr>
      <w:r>
        <w:rPr>
          <w:rStyle w:val="CommentReference"/>
        </w:rPr>
        <w:annotationRef/>
      </w:r>
      <w:r>
        <w:t>!!!! I’m going to stop flagging these, but you should search for and replace with “in which” wherever needed. There are two more occurrences in the next sentence, for instance.</w:t>
      </w:r>
    </w:p>
  </w:comment>
  <w:comment w:id="206" w:author="Chris Solomon" w:date="2021-01-08T09:09:00Z" w:initials="CS">
    <w:p w14:paraId="39BC9B50" w14:textId="77777777" w:rsidR="000F4677" w:rsidRDefault="000F4677">
      <w:pPr>
        <w:pStyle w:val="CommentText"/>
      </w:pPr>
      <w:r>
        <w:rPr>
          <w:rStyle w:val="CommentReference"/>
        </w:rPr>
        <w:annotationRef/>
      </w:r>
      <w:r>
        <w:t xml:space="preserve">I wonder if a simpler way to say this might be: </w:t>
      </w:r>
    </w:p>
    <w:p w14:paraId="57FA2911" w14:textId="77777777" w:rsidR="000F4677" w:rsidRDefault="000F4677">
      <w:pPr>
        <w:pStyle w:val="CommentText"/>
      </w:pPr>
    </w:p>
    <w:p w14:paraId="6AFABD73" w14:textId="1775E72E" w:rsidR="000F4677" w:rsidRDefault="000F4677">
      <w:pPr>
        <w:pStyle w:val="CommentText"/>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211" w:author="Chris Solomon" w:date="2021-01-08T09:15:00Z" w:initials="CS">
    <w:p w14:paraId="7B77387B" w14:textId="0F02852F" w:rsidR="000F4677" w:rsidRDefault="000F4677">
      <w:pPr>
        <w:pStyle w:val="CommentText"/>
      </w:pPr>
      <w:r>
        <w:rPr>
          <w:rStyle w:val="CommentReference"/>
        </w:rPr>
        <w:annotationRef/>
      </w:r>
      <w:r>
        <w:t>You use this wording a lot. It’s pretty informal; I wonder if you might want to use the more technical wording.</w:t>
      </w:r>
    </w:p>
  </w:comment>
  <w:comment w:id="214" w:author="Chris Solomon" w:date="2021-01-08T09:32:00Z" w:initials="CS">
    <w:p w14:paraId="79807FDA" w14:textId="7FCCB46D" w:rsidR="000F4677" w:rsidRDefault="000F4677">
      <w:pPr>
        <w:pStyle w:val="CommentText"/>
      </w:pPr>
      <w:r>
        <w:rPr>
          <w:rStyle w:val="CommentReference"/>
        </w:rPr>
        <w:annotationRef/>
      </w:r>
      <w:r>
        <w:t>It is really hard to evaluate this claim by looking at Fig. S5 – see my rant in next comment</w:t>
      </w:r>
    </w:p>
  </w:comment>
  <w:comment w:id="215" w:author="Chris Solomon" w:date="2021-01-08T09:20:00Z" w:initials="CS">
    <w:p w14:paraId="507835B1" w14:textId="35568C87" w:rsidR="000F4677" w:rsidRDefault="000F4677">
      <w:pPr>
        <w:pStyle w:val="CommentText"/>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0F4677" w:rsidRDefault="000F4677" w:rsidP="00A01036">
      <w:pPr>
        <w:pStyle w:val="CommentText"/>
        <w:numPr>
          <w:ilvl w:val="0"/>
          <w:numId w:val="8"/>
        </w:numPr>
      </w:pPr>
      <w:r>
        <w:t xml:space="preserve"> The lines are all jumbled together and it is hard to figure out what I am seeing.</w:t>
      </w:r>
    </w:p>
    <w:p w14:paraId="4808031C" w14:textId="6C724C4D" w:rsidR="000F4677" w:rsidRDefault="000F4677" w:rsidP="00A01036">
      <w:pPr>
        <w:pStyle w:val="CommentText"/>
        <w:numPr>
          <w:ilvl w:val="0"/>
          <w:numId w:val="8"/>
        </w:numPr>
      </w:pPr>
      <w:r>
        <w:t>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preceeding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0F4677" w:rsidRDefault="000F4677" w:rsidP="00A01036">
      <w:pPr>
        <w:pStyle w:val="CommentText"/>
        <w:numPr>
          <w:ilvl w:val="0"/>
          <w:numId w:val="8"/>
        </w:numPr>
      </w:pPr>
      <w:r>
        <w:t>Hard to tell which dashed line is which</w:t>
      </w:r>
    </w:p>
    <w:p w14:paraId="1BDEFDA2" w14:textId="01DF9A84" w:rsidR="000F4677" w:rsidRDefault="000F4677" w:rsidP="00A01036">
      <w:pPr>
        <w:pStyle w:val="CommentText"/>
        <w:numPr>
          <w:ilvl w:val="0"/>
          <w:numId w:val="8"/>
        </w:numPr>
      </w:pPr>
      <w:r>
        <w:t>Your legend at the top, showing parameter values for different lines, is cut off.</w:t>
      </w:r>
    </w:p>
    <w:p w14:paraId="4850DD31" w14:textId="77777777" w:rsidR="000F4677" w:rsidRDefault="000F4677">
      <w:pPr>
        <w:pStyle w:val="CommentText"/>
      </w:pPr>
    </w:p>
    <w:p w14:paraId="5E3FADA3" w14:textId="07F43163" w:rsidR="000F4677" w:rsidRDefault="000F4677">
      <w:pPr>
        <w:pStyle w:val="CommentText"/>
      </w:pPr>
      <w:r>
        <w:t>Also - there’s at least one place in the SI where you say “Here I” and probably want to change that to “we”. You also say “parms”. Clean up.</w:t>
      </w:r>
    </w:p>
  </w:comment>
  <w:comment w:id="216" w:author="Chris Solomon" w:date="2021-01-08T09:34:00Z" w:initials="CS">
    <w:p w14:paraId="5A65E856" w14:textId="6550DC7A" w:rsidR="000F4677" w:rsidRDefault="000F4677">
      <w:pPr>
        <w:pStyle w:val="CommentText"/>
      </w:pPr>
      <w:r>
        <w:rPr>
          <w:rStyle w:val="CommentReference"/>
        </w:rPr>
        <w:annotationRef/>
      </w:r>
      <w:r>
        <w:t>How is this evaluated?</w:t>
      </w:r>
    </w:p>
  </w:comment>
  <w:comment w:id="218" w:author="Sass, Gregory G [8]" w:date="2021-01-08T14:23:00Z" w:initials="SGG-D">
    <w:p w14:paraId="3D94D431" w14:textId="6C5630BE" w:rsidR="00D80C95" w:rsidRDefault="00D80C95">
      <w:pPr>
        <w:pStyle w:val="CommentText"/>
      </w:pPr>
      <w:r>
        <w:rPr>
          <w:rStyle w:val="CommentReference"/>
        </w:rPr>
        <w:annotationRef/>
      </w:r>
      <w:r>
        <w:t>Ricker or Beverton-Holt?</w:t>
      </w:r>
    </w:p>
  </w:comment>
  <w:comment w:id="222" w:author="Chris Solomon" w:date="2021-01-08T08:59:00Z" w:initials="CS">
    <w:p w14:paraId="0D94D1ED" w14:textId="2BFC821B" w:rsidR="000F4677" w:rsidRDefault="000F4677">
      <w:pPr>
        <w:pStyle w:val="CommentText"/>
      </w:pPr>
      <w:r>
        <w:rPr>
          <w:rStyle w:val="CommentReference"/>
        </w:rPr>
        <w:annotationRef/>
      </w:r>
      <w:r>
        <w:t>Legend should maybe say “Species 1” and “Species 2” rather than A1 and A2</w:t>
      </w:r>
    </w:p>
  </w:comment>
  <w:comment w:id="234" w:author="Chris Solomon" w:date="2021-01-08T09:02:00Z" w:initials="CS">
    <w:p w14:paraId="18F3C540" w14:textId="07A2FFDB" w:rsidR="000F4677" w:rsidRDefault="000F4677">
      <w:pPr>
        <w:pStyle w:val="CommentText"/>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258" w:author="Chris Solomon" w:date="2021-01-08T09:52:00Z" w:initials="CS">
    <w:p w14:paraId="29CBF5D9" w14:textId="1C1145E5" w:rsidR="000F4677" w:rsidRDefault="000F4677">
      <w:pPr>
        <w:pStyle w:val="CommentText"/>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259" w:author="Chris Solomon" w:date="2021-01-08T10:00:00Z" w:initials="CS">
    <w:p w14:paraId="1597A3D2" w14:textId="4DE04221" w:rsidR="000F4677" w:rsidRDefault="000F4677">
      <w:pPr>
        <w:pStyle w:val="CommentText"/>
      </w:pPr>
      <w:r>
        <w:rPr>
          <w:rStyle w:val="CommentReference"/>
        </w:rPr>
        <w:annotationRef/>
      </w:r>
      <w:r>
        <w:t>This is hard to follow – like it was dropped in here with some background/preamble missing.</w:t>
      </w:r>
    </w:p>
  </w:comment>
  <w:comment w:id="260" w:author="Chris Solomon" w:date="2021-01-08T10:02:00Z" w:initials="CS">
    <w:p w14:paraId="2F55D56A" w14:textId="08CB8FF4" w:rsidR="000F4677" w:rsidRDefault="000F4677">
      <w:pPr>
        <w:pStyle w:val="CommentText"/>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261" w:author="Chris Solomon" w:date="2021-01-08T10:06:00Z" w:initials="CS">
    <w:p w14:paraId="70774990" w14:textId="17B85A2D" w:rsidR="000F4677" w:rsidRDefault="000F4677">
      <w:pPr>
        <w:pStyle w:val="CommentText"/>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269" w:author="Chris Solomon" w:date="2021-01-08T09:51:00Z" w:initials="CS">
    <w:p w14:paraId="6D16B736" w14:textId="319C3363" w:rsidR="000F4677" w:rsidRDefault="000F4677">
      <w:pPr>
        <w:pStyle w:val="CommentText"/>
      </w:pPr>
      <w:r>
        <w:rPr>
          <w:rStyle w:val="CommentReference"/>
        </w:rPr>
        <w:annotationRef/>
      </w:r>
      <w:r>
        <w:t>I tried rewriting this caption, see what you think.</w:t>
      </w:r>
    </w:p>
  </w:comment>
  <w:comment w:id="287" w:author="Chris Solomon" w:date="2021-01-08T10:12:00Z" w:initials="CS">
    <w:p w14:paraId="1F12A0A0" w14:textId="14F0BF49" w:rsidR="000F4677" w:rsidRDefault="000F4677">
      <w:pPr>
        <w:pStyle w:val="CommentText"/>
      </w:pPr>
      <w:r>
        <w:rPr>
          <w:rStyle w:val="CommentReference"/>
        </w:rPr>
        <w:annotationRef/>
      </w:r>
      <w:r>
        <w:t>My version more direct. Better?</w:t>
      </w:r>
    </w:p>
  </w:comment>
  <w:comment w:id="292" w:author="Chris Solomon" w:date="2021-01-08T10:13:00Z" w:initials="CS">
    <w:p w14:paraId="5C97B4F2" w14:textId="4EF3606D" w:rsidR="000F4677" w:rsidRDefault="000F4677">
      <w:pPr>
        <w:pStyle w:val="CommentText"/>
      </w:pPr>
      <w:r>
        <w:rPr>
          <w:rStyle w:val="CommentReference"/>
        </w:rPr>
        <w:annotationRef/>
      </w:r>
      <w:r>
        <w:t>This sounds a lot like the message from the previous experiment/figure. Figure out some way to more clearly distinguish for reader what is different?</w:t>
      </w:r>
    </w:p>
  </w:comment>
  <w:comment w:id="306" w:author="Chris Solomon" w:date="2021-01-08T10:19:00Z" w:initials="CS">
    <w:p w14:paraId="1DCC18B1" w14:textId="2C72A828" w:rsidR="000F4677" w:rsidRDefault="000F4677">
      <w:pPr>
        <w:pStyle w:val="CommentText"/>
      </w:pPr>
      <w:r>
        <w:rPr>
          <w:rStyle w:val="CommentReference"/>
        </w:rPr>
        <w:annotationRef/>
      </w:r>
      <w:r>
        <w:t>But previous sentence said the regime shift is inevitable. How can both be true?</w:t>
      </w:r>
    </w:p>
  </w:comment>
  <w:comment w:id="308" w:author="Chris Solomon" w:date="2021-01-08T10:19:00Z" w:initials="CS">
    <w:p w14:paraId="45A9E444" w14:textId="18396732" w:rsidR="000F4677" w:rsidRDefault="000F4677">
      <w:pPr>
        <w:pStyle w:val="CommentText"/>
      </w:pPr>
      <w:r>
        <w:rPr>
          <w:rStyle w:val="CommentReference"/>
        </w:rPr>
        <w:annotationRef/>
      </w:r>
      <w:r>
        <w:t>Use same verb tense as in first part of sentence. (Ideally, same throughout Results)</w:t>
      </w:r>
    </w:p>
  </w:comment>
  <w:comment w:id="322" w:author="Chris Solomon" w:date="2021-01-08T10:21:00Z" w:initials="CS">
    <w:p w14:paraId="5D7234C7" w14:textId="35A9ECE1" w:rsidR="000F4677" w:rsidRDefault="000F4677">
      <w:pPr>
        <w:pStyle w:val="CommentText"/>
      </w:pPr>
      <w:r>
        <w:rPr>
          <w:rStyle w:val="CommentReference"/>
        </w:rPr>
        <w:annotationRef/>
      </w:r>
      <w:r>
        <w:t>Hmmm….feels like you’re trying to have your cake and eat it too – earlier you say that the model is not representative of specific populations and the parameter values should not be taken literally.</w:t>
      </w:r>
    </w:p>
  </w:comment>
  <w:comment w:id="331" w:author="Chris Solomon" w:date="2021-01-08T10:38:00Z" w:initials="CS">
    <w:p w14:paraId="0DD6BDE9" w14:textId="4FD95F5A" w:rsidR="000F4677" w:rsidRDefault="000F4677">
      <w:pPr>
        <w:pStyle w:val="CommentText"/>
      </w:pPr>
      <w:r>
        <w:rPr>
          <w:rStyle w:val="CommentReference"/>
        </w:rPr>
        <w:annotationRef/>
      </w:r>
      <w:r>
        <w:t>The Discussion is pretty good I think.</w:t>
      </w:r>
    </w:p>
  </w:comment>
  <w:comment w:id="337" w:author="Chris Solomon" w:date="2021-01-08T10:26:00Z" w:initials="CS">
    <w:p w14:paraId="33470142" w14:textId="3CF149CB" w:rsidR="000F4677" w:rsidRDefault="000F4677">
      <w:pPr>
        <w:pStyle w:val="CommentText"/>
      </w:pPr>
      <w:r>
        <w:rPr>
          <w:rStyle w:val="CommentReference"/>
        </w:rPr>
        <w:annotationRef/>
      </w:r>
      <w:r>
        <w:t>Our FaF review also makes a point like this. Might make sense to cite that here or somewhere else in paper – your model here would not I think have met our definition of an SES model but nonetheless some insights from that review seem relevant?</w:t>
      </w:r>
    </w:p>
  </w:comment>
  <w:comment w:id="355" w:author="Stuart Jones" w:date="2021-01-05T03:42:00Z" w:initials="SJ">
    <w:p w14:paraId="2AF76C54" w14:textId="77777777" w:rsidR="000F4677" w:rsidRDefault="000F4677" w:rsidP="00071E43">
      <w:pPr>
        <w:pStyle w:val="CommentText"/>
      </w:pPr>
      <w:r>
        <w:rPr>
          <w:rStyle w:val="CommentReference"/>
        </w:rPr>
        <w:annotationRef/>
      </w:r>
      <w:r>
        <w:t>Is this harvesat regulation or effort regulation?</w:t>
      </w:r>
    </w:p>
  </w:comment>
  <w:comment w:id="356" w:author="Chelsey Nieman" w:date="2021-01-05T10:22:00Z" w:initials="CLN">
    <w:p w14:paraId="71039EDD" w14:textId="77777777" w:rsidR="000F4677" w:rsidRDefault="000F4677"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357" w:author="Colin Dassow" w:date="2021-01-06T11:11:00Z" w:initials="CD">
    <w:p w14:paraId="5ACC4510" w14:textId="7CA43EAB" w:rsidR="000F4677" w:rsidRDefault="000F4677">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358" w:author="Sass, Gregory G [9]" w:date="2021-01-08T14:46:00Z" w:initials="SGG-D">
    <w:p w14:paraId="715ADC22" w14:textId="10F0386A" w:rsidR="00595470" w:rsidRDefault="00595470">
      <w:pPr>
        <w:pStyle w:val="CommentText"/>
      </w:pPr>
      <w:r>
        <w:rPr>
          <w:rStyle w:val="CommentReference"/>
        </w:rPr>
        <w:annotationRef/>
      </w:r>
      <w:r>
        <w:t>In fisheries, this is generally considered “effort limitation”.</w:t>
      </w:r>
    </w:p>
  </w:comment>
  <w:comment w:id="371" w:author="Chris Solomon" w:date="2021-01-08T10:30:00Z" w:initials="CS">
    <w:p w14:paraId="721AD69A" w14:textId="7047122D" w:rsidR="000F4677" w:rsidRDefault="000F4677">
      <w:pPr>
        <w:pStyle w:val="CommentText"/>
      </w:pPr>
      <w:r>
        <w:rPr>
          <w:rStyle w:val="CommentReference"/>
        </w:rPr>
        <w:annotationRef/>
      </w:r>
      <w:r>
        <w:t>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fact biocontrol is a huge literature and mostly not about fish. If you’re going to bring in the idea, you should lean heavily on citations that would be recognized as important ones in that field, with maybe a fishy one sprinkled in for variety.</w:t>
      </w:r>
    </w:p>
  </w:comment>
  <w:comment w:id="374" w:author="Chris Solomon" w:date="2021-01-08T10:33:00Z" w:initials="CS">
    <w:p w14:paraId="0D8030A4" w14:textId="0EA95535" w:rsidR="000F4677" w:rsidRDefault="000F4677">
      <w:pPr>
        <w:pStyle w:val="CommentText"/>
      </w:pPr>
      <w:r>
        <w:rPr>
          <w:rStyle w:val="CommentReference"/>
        </w:rPr>
        <w:annotationRef/>
      </w:r>
      <w:r>
        <w:t>?</w:t>
      </w:r>
    </w:p>
  </w:comment>
  <w:comment w:id="379" w:author="Chris Solomon" w:date="2021-01-08T10:34:00Z" w:initials="CS">
    <w:p w14:paraId="185811E7" w14:textId="71626F53" w:rsidR="000F4677" w:rsidRDefault="000F4677">
      <w:pPr>
        <w:pStyle w:val="CommentText"/>
      </w:pPr>
      <w:r>
        <w:rPr>
          <w:rStyle w:val="CommentReference"/>
        </w:rPr>
        <w:annotationRef/>
      </w:r>
      <w:r>
        <w:t>Here is one place where citing our FaF review might make sense. And actually, further down in paragraph too – so if you work it in here think about the best place to put it</w:t>
      </w:r>
    </w:p>
  </w:comment>
  <w:comment w:id="385" w:author="Chris Solomon" w:date="2021-01-08T10:35:00Z" w:initials="CS">
    <w:p w14:paraId="597CF3B8" w14:textId="60FD7211" w:rsidR="000F4677" w:rsidRDefault="000F4677">
      <w:pPr>
        <w:pStyle w:val="CommentText"/>
      </w:pPr>
      <w:r>
        <w:rPr>
          <w:rStyle w:val="CommentReference"/>
        </w:rPr>
        <w:annotationRef/>
      </w:r>
      <w:r>
        <w:t>Ak – again! We did some nice work on that FaF paper, let’s toot our horn a little. We don’t want to cite it in all these places I am pointing out – that would be too much tooting – but let’s make sure we point at it where most appropriate and impactful.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545F7" w15:done="0"/>
  <w15:commentEx w15:paraId="36997F85" w15:done="0"/>
  <w15:commentEx w15:paraId="7423944B" w15:done="0"/>
  <w15:commentEx w15:paraId="132DA4AE" w15:done="0"/>
  <w15:commentEx w15:paraId="6BF0185B" w15:done="0"/>
  <w15:commentEx w15:paraId="158C530C" w15:done="0"/>
  <w15:commentEx w15:paraId="717E25C5" w15:done="0"/>
  <w15:commentEx w15:paraId="18683C0B" w15:done="0"/>
  <w15:commentEx w15:paraId="453F1662" w15:done="0"/>
  <w15:commentEx w15:paraId="356EA42E" w15:done="0"/>
  <w15:commentEx w15:paraId="047A00A4" w15:done="0"/>
  <w15:commentEx w15:paraId="2E82C6D6" w15:done="0"/>
  <w15:commentEx w15:paraId="4327FF3E" w15:done="0"/>
  <w15:commentEx w15:paraId="7CD874EF" w15:done="0"/>
  <w15:commentEx w15:paraId="244F9902" w15:done="0"/>
  <w15:commentEx w15:paraId="65B63A96" w15:done="0"/>
  <w15:commentEx w15:paraId="12885BD9" w15:done="0"/>
  <w15:commentEx w15:paraId="4E783828" w15:done="0"/>
  <w15:commentEx w15:paraId="58A13320" w15:done="0"/>
  <w15:commentEx w15:paraId="6974D811" w15:done="0"/>
  <w15:commentEx w15:paraId="153C1629" w15:done="0"/>
  <w15:commentEx w15:paraId="75298019" w15:done="0"/>
  <w15:commentEx w15:paraId="1C197D50" w15:done="0"/>
  <w15:commentEx w15:paraId="373E0AB3" w15:done="0"/>
  <w15:commentEx w15:paraId="33E1553D" w15:done="0"/>
  <w15:commentEx w15:paraId="7DCF585F" w15:done="0"/>
  <w15:commentEx w15:paraId="442A2865" w15:done="0"/>
  <w15:commentEx w15:paraId="39C35A4C" w15:done="0"/>
  <w15:commentEx w15:paraId="480DA45C" w15:done="0"/>
  <w15:commentEx w15:paraId="536C238B" w15:done="0"/>
  <w15:commentEx w15:paraId="5EBE126D" w15:done="0"/>
  <w15:commentEx w15:paraId="1EC89FBD" w15:done="0"/>
  <w15:commentEx w15:paraId="0DB7243F" w15:done="0"/>
  <w15:commentEx w15:paraId="22A4CCB6" w15:done="0"/>
  <w15:commentEx w15:paraId="5227B525" w15:done="0"/>
  <w15:commentEx w15:paraId="427CE8A4" w15:done="0"/>
  <w15:commentEx w15:paraId="515A1A38" w15:done="0"/>
  <w15:commentEx w15:paraId="2218BA10" w15:done="0"/>
  <w15:commentEx w15:paraId="0F3601D2" w15:done="0"/>
  <w15:commentEx w15:paraId="2BF4FA14" w15:done="0"/>
  <w15:commentEx w15:paraId="1621E19E" w15:done="0"/>
  <w15:commentEx w15:paraId="5EFCDA2F" w15:done="0"/>
  <w15:commentEx w15:paraId="6AFABD73" w15:done="0"/>
  <w15:commentEx w15:paraId="7B77387B" w15:done="0"/>
  <w15:commentEx w15:paraId="79807FDA" w15:done="0"/>
  <w15:commentEx w15:paraId="5E3FADA3" w15:done="0"/>
  <w15:commentEx w15:paraId="5A65E856" w15:done="0"/>
  <w15:commentEx w15:paraId="3D94D431" w15:done="0"/>
  <w15:commentEx w15:paraId="0D94D1ED" w15:done="0"/>
  <w15:commentEx w15:paraId="18F3C540" w15:done="0"/>
  <w15:commentEx w15:paraId="29CBF5D9" w15:done="0"/>
  <w15:commentEx w15:paraId="1597A3D2" w15:done="0"/>
  <w15:commentEx w15:paraId="2F55D56A" w15:done="0"/>
  <w15:commentEx w15:paraId="70774990" w15:done="0"/>
  <w15:commentEx w15:paraId="6D16B736" w15:done="0"/>
  <w15:commentEx w15:paraId="1F12A0A0" w15:done="0"/>
  <w15:commentEx w15:paraId="5C97B4F2" w15:done="0"/>
  <w15:commentEx w15:paraId="1DCC18B1" w15:done="0"/>
  <w15:commentEx w15:paraId="45A9E444" w15:done="0"/>
  <w15:commentEx w15:paraId="5D7234C7" w15:done="0"/>
  <w15:commentEx w15:paraId="0DD6BDE9" w15:done="0"/>
  <w15:commentEx w15:paraId="33470142" w15:done="0"/>
  <w15:commentEx w15:paraId="2AF76C54" w15:done="0"/>
  <w15:commentEx w15:paraId="71039EDD" w15:paraIdParent="2AF76C54" w15:done="0"/>
  <w15:commentEx w15:paraId="5ACC4510" w15:paraIdParent="2AF76C54" w15:done="0"/>
  <w15:commentEx w15:paraId="715ADC22" w15:done="0"/>
  <w15:commentEx w15:paraId="721AD69A" w15:done="0"/>
  <w15:commentEx w15:paraId="0D8030A4" w15:done="0"/>
  <w15:commentEx w15:paraId="185811E7" w15:done="0"/>
  <w15:commentEx w15:paraId="597CF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B111" w16cex:dateUtc="2021-01-07T21:10:00Z"/>
  <w16cex:commentExtensible w16cex:durableId="23A1AF73" w16cex:dateUtc="2021-01-07T21:04:00Z"/>
  <w16cex:commentExtensible w16cex:durableId="23A1B138" w16cex:dateUtc="2021-01-07T21:11:00Z"/>
  <w16cex:commentExtensible w16cex:durableId="23A1B255" w16cex:dateUtc="2021-01-07T21:16:00Z"/>
  <w16cex:commentExtensible w16cex:durableId="23A1B260" w16cex:dateUtc="2021-01-07T21:16:00Z"/>
  <w16cex:commentExtensible w16cex:durableId="23A1B2DF" w16cex:dateUtc="2021-01-07T21:18:00Z"/>
  <w16cex:commentExtensible w16cex:durableId="23A1B46D" w16cex:dateUtc="2021-01-07T21:25:00Z"/>
  <w16cex:commentExtensible w16cex:durableId="23A28B0C" w16cex:dateUtc="2021-01-08T12:41:00Z"/>
  <w16cex:commentExtensible w16cex:durableId="23A1B4E7" w16cex:dateUtc="2021-01-07T21:27:00Z"/>
  <w16cex:commentExtensible w16cex:durableId="23A1B701" w16cex:dateUtc="2021-01-07T21:36:00Z"/>
  <w16cex:commentExtensible w16cex:durableId="23A1B787" w16cex:dateUtc="2021-01-07T21:38:00Z"/>
  <w16cex:commentExtensible w16cex:durableId="23A1B802" w16cex:dateUtc="2021-01-07T21:40:00Z"/>
  <w16cex:commentExtensible w16cex:durableId="23A28C0E" w16cex:dateUtc="2021-01-08T12:45:00Z"/>
  <w16cex:commentExtensible w16cex:durableId="23A28BEF" w16cex:dateUtc="2021-01-08T12:44:00Z"/>
  <w16cex:commentExtensible w16cex:durableId="23A28D0A" w16cex:dateUtc="2021-01-08T12:49:00Z"/>
  <w16cex:commentExtensible w16cex:durableId="23A28D4D" w16cex:dateUtc="2021-01-08T12:50:00Z"/>
  <w16cex:commentExtensible w16cex:durableId="23A28DD0" w16cex:dateUtc="2021-01-08T12:52:00Z"/>
  <w16cex:commentExtensible w16cex:durableId="23A28E4D" w16cex:dateUtc="2021-01-08T12:54:00Z"/>
  <w16cex:commentExtensible w16cex:durableId="23A29118" w16cex:dateUtc="2021-01-08T13:06:00Z"/>
  <w16cex:commentExtensible w16cex:durableId="23A29201" w16cex:dateUtc="2021-01-08T13:10:00Z"/>
  <w16cex:commentExtensible w16cex:durableId="23A2928D" w16cex:dateUtc="2021-01-08T13:13:00Z"/>
  <w16cex:commentExtensible w16cex:durableId="23A29330" w16cex:dateUtc="2021-01-08T13:15:00Z"/>
  <w16cex:commentExtensible w16cex:durableId="23A2939A" w16cex:dateUtc="2021-01-08T13:17:00Z"/>
  <w16cex:commentExtensible w16cex:durableId="23A295E3" w16cex:dateUtc="2021-01-08T13:27:00Z"/>
  <w16cex:commentExtensible w16cex:durableId="23A29725" w16cex:dateUtc="2021-01-08T13:32:00Z"/>
  <w16cex:commentExtensible w16cex:durableId="23A29803" w16cex:dateUtc="2021-01-08T13:36:00Z"/>
  <w16cex:commentExtensible w16cex:durableId="23A29882" w16cex:dateUtc="2021-01-08T13:38:00Z"/>
  <w16cex:commentExtensible w16cex:durableId="23A298EE" w16cex:dateUtc="2021-01-08T13:40:00Z"/>
  <w16cex:commentExtensible w16cex:durableId="23A299DB" w16cex:dateUtc="2021-01-08T13:44:00Z"/>
  <w16cex:commentExtensible w16cex:durableId="23A2985F" w16cex:dateUtc="2021-01-08T13:37:00Z"/>
  <w16cex:commentExtensible w16cex:durableId="23A29C24" w16cex:dateUtc="2021-01-08T13:53:00Z"/>
  <w16cex:commentExtensible w16cex:durableId="23A29FD1" w16cex:dateUtc="2021-01-08T14:09:00Z"/>
  <w16cex:commentExtensible w16cex:durableId="23A2A12A" w16cex:dateUtc="2021-01-08T14:15:00Z"/>
  <w16cex:commentExtensible w16cex:durableId="23A2A529" w16cex:dateUtc="2021-01-08T14:32:00Z"/>
  <w16cex:commentExtensible w16cex:durableId="23A2A241" w16cex:dateUtc="2021-01-08T14:20:00Z"/>
  <w16cex:commentExtensible w16cex:durableId="23A2A5AF" w16cex:dateUtc="2021-01-08T14:34:00Z"/>
  <w16cex:commentExtensible w16cex:durableId="23A29D5C" w16cex:dateUtc="2021-01-08T13:59:00Z"/>
  <w16cex:commentExtensible w16cex:durableId="23A29E33" w16cex:dateUtc="2021-01-08T14:02:00Z"/>
  <w16cex:commentExtensible w16cex:durableId="23A2A9F7" w16cex:dateUtc="2021-01-08T14:52:00Z"/>
  <w16cex:commentExtensible w16cex:durableId="23A2ABD7" w16cex:dateUtc="2021-01-08T15:00:00Z"/>
  <w16cex:commentExtensible w16cex:durableId="23A2AC1B" w16cex:dateUtc="2021-01-08T15:02:00Z"/>
  <w16cex:commentExtensible w16cex:durableId="23A2AD17" w16cex:dateUtc="2021-01-08T15:06:00Z"/>
  <w16cex:commentExtensible w16cex:durableId="23A2A9B8" w16cex:dateUtc="2021-01-08T14:51:00Z"/>
  <w16cex:commentExtensible w16cex:durableId="23A2AE7E" w16cex:dateUtc="2021-01-08T15:12:00Z"/>
  <w16cex:commentExtensible w16cex:durableId="23A2AEC8" w16cex:dateUtc="2021-01-08T15:13:00Z"/>
  <w16cex:commentExtensible w16cex:durableId="23A2B019" w16cex:dateUtc="2021-01-08T15:19:00Z"/>
  <w16cex:commentExtensible w16cex:durableId="23A2B03E" w16cex:dateUtc="2021-01-08T15:19:00Z"/>
  <w16cex:commentExtensible w16cex:durableId="23A2B091" w16cex:dateUtc="2021-01-08T15:21:00Z"/>
  <w16cex:commentExtensible w16cex:durableId="23A2B48A" w16cex:dateUtc="2021-01-08T15:38:00Z"/>
  <w16cex:commentExtensible w16cex:durableId="23A2B1E3" w16cex:dateUtc="2021-01-08T15:26:00Z"/>
  <w16cex:commentExtensible w16cex:durableId="23A2B2D5" w16cex:dateUtc="2021-01-08T15:30:00Z"/>
  <w16cex:commentExtensible w16cex:durableId="23A2B373" w16cex:dateUtc="2021-01-08T15:33:00Z"/>
  <w16cex:commentExtensible w16cex:durableId="23A2B3A3" w16cex:dateUtc="2021-01-08T15:34:00Z"/>
  <w16cex:commentExtensible w16cex:durableId="23A2B3DD" w16cex:dateUtc="2021-01-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45F7" w16cid:durableId="23A1ACD1"/>
  <w16cid:commentId w16cid:paraId="36997F85" w16cid:durableId="23A2DEB0"/>
  <w16cid:commentId w16cid:paraId="7423944B" w16cid:durableId="23A1ACD2"/>
  <w16cid:commentId w16cid:paraId="132DA4AE" w16cid:durableId="23A1ACD3"/>
  <w16cid:commentId w16cid:paraId="6BF0185B" w16cid:durableId="23A2DF63"/>
  <w16cid:commentId w16cid:paraId="158C530C" w16cid:durableId="23A1B111"/>
  <w16cid:commentId w16cid:paraId="717E25C5" w16cid:durableId="23A1AF73"/>
  <w16cid:commentId w16cid:paraId="18683C0B" w16cid:durableId="23A1B138"/>
  <w16cid:commentId w16cid:paraId="453F1662" w16cid:durableId="23A1B255"/>
  <w16cid:commentId w16cid:paraId="356EA42E" w16cid:durableId="23A1B260"/>
  <w16cid:commentId w16cid:paraId="047A00A4" w16cid:durableId="23A1B2DF"/>
  <w16cid:commentId w16cid:paraId="2E82C6D6" w16cid:durableId="23A2E179"/>
  <w16cid:commentId w16cid:paraId="4327FF3E" w16cid:durableId="23A1B46D"/>
  <w16cid:commentId w16cid:paraId="7CD874EF" w16cid:durableId="23A28B0C"/>
  <w16cid:commentId w16cid:paraId="244F9902" w16cid:durableId="23A1B4E7"/>
  <w16cid:commentId w16cid:paraId="65B63A96" w16cid:durableId="23A1B701"/>
  <w16cid:commentId w16cid:paraId="12885BD9" w16cid:durableId="23A1B787"/>
  <w16cid:commentId w16cid:paraId="4E783828" w16cid:durableId="23A1B802"/>
  <w16cid:commentId w16cid:paraId="58A13320" w16cid:durableId="23A2E30F"/>
  <w16cid:commentId w16cid:paraId="6974D811" w16cid:durableId="23A28C0E"/>
  <w16cid:commentId w16cid:paraId="153C1629" w16cid:durableId="23A28BEF"/>
  <w16cid:commentId w16cid:paraId="75298019" w16cid:durableId="23A28D0A"/>
  <w16cid:commentId w16cid:paraId="1C197D50" w16cid:durableId="23A28D4D"/>
  <w16cid:commentId w16cid:paraId="373E0AB3" w16cid:durableId="23A28DD0"/>
  <w16cid:commentId w16cid:paraId="33E1553D" w16cid:durableId="23A28E4D"/>
  <w16cid:commentId w16cid:paraId="7DCF585F" w16cid:durableId="23A2E4F9"/>
  <w16cid:commentId w16cid:paraId="442A2865" w16cid:durableId="23A29118"/>
  <w16cid:commentId w16cid:paraId="39C35A4C" w16cid:durableId="23A29201"/>
  <w16cid:commentId w16cid:paraId="480DA45C" w16cid:durableId="23A2928D"/>
  <w16cid:commentId w16cid:paraId="536C238B" w16cid:durableId="23A29330"/>
  <w16cid:commentId w16cid:paraId="5EBE126D" w16cid:durableId="23A2939A"/>
  <w16cid:commentId w16cid:paraId="1EC89FBD" w16cid:durableId="23A2E5DA"/>
  <w16cid:commentId w16cid:paraId="0DB7243F" w16cid:durableId="23A295E3"/>
  <w16cid:commentId w16cid:paraId="22A4CCB6" w16cid:durableId="23A29725"/>
  <w16cid:commentId w16cid:paraId="5227B525" w16cid:durableId="23A29803"/>
  <w16cid:commentId w16cid:paraId="427CE8A4" w16cid:durableId="23A29882"/>
  <w16cid:commentId w16cid:paraId="515A1A38" w16cid:durableId="23A298EE"/>
  <w16cid:commentId w16cid:paraId="2218BA10" w16cid:durableId="23A2E7BB"/>
  <w16cid:commentId w16cid:paraId="0F3601D2" w16cid:durableId="23A1ACD4"/>
  <w16cid:commentId w16cid:paraId="2BF4FA14" w16cid:durableId="23A299DB"/>
  <w16cid:commentId w16cid:paraId="1621E19E" w16cid:durableId="23A2985F"/>
  <w16cid:commentId w16cid:paraId="5EFCDA2F" w16cid:durableId="23A29C24"/>
  <w16cid:commentId w16cid:paraId="6AFABD73" w16cid:durableId="23A29FD1"/>
  <w16cid:commentId w16cid:paraId="7B77387B" w16cid:durableId="23A2A12A"/>
  <w16cid:commentId w16cid:paraId="79807FDA" w16cid:durableId="23A2A529"/>
  <w16cid:commentId w16cid:paraId="5E3FADA3" w16cid:durableId="23A2A241"/>
  <w16cid:commentId w16cid:paraId="5A65E856" w16cid:durableId="23A2A5AF"/>
  <w16cid:commentId w16cid:paraId="3D94D431" w16cid:durableId="23A2E968"/>
  <w16cid:commentId w16cid:paraId="0D94D1ED" w16cid:durableId="23A29D5C"/>
  <w16cid:commentId w16cid:paraId="18F3C540" w16cid:durableId="23A29E33"/>
  <w16cid:commentId w16cid:paraId="29CBF5D9" w16cid:durableId="23A2A9F7"/>
  <w16cid:commentId w16cid:paraId="1597A3D2" w16cid:durableId="23A2ABD7"/>
  <w16cid:commentId w16cid:paraId="2F55D56A" w16cid:durableId="23A2AC1B"/>
  <w16cid:commentId w16cid:paraId="70774990" w16cid:durableId="23A2AD17"/>
  <w16cid:commentId w16cid:paraId="6D16B736" w16cid:durableId="23A2A9B8"/>
  <w16cid:commentId w16cid:paraId="1F12A0A0" w16cid:durableId="23A2AE7E"/>
  <w16cid:commentId w16cid:paraId="5C97B4F2" w16cid:durableId="23A2AEC8"/>
  <w16cid:commentId w16cid:paraId="1DCC18B1" w16cid:durableId="23A2B019"/>
  <w16cid:commentId w16cid:paraId="45A9E444" w16cid:durableId="23A2B03E"/>
  <w16cid:commentId w16cid:paraId="5D7234C7" w16cid:durableId="23A2B091"/>
  <w16cid:commentId w16cid:paraId="0DD6BDE9" w16cid:durableId="23A2B48A"/>
  <w16cid:commentId w16cid:paraId="33470142" w16cid:durableId="23A2B1E3"/>
  <w16cid:commentId w16cid:paraId="2AF76C54" w16cid:durableId="23A1ACD5"/>
  <w16cid:commentId w16cid:paraId="71039EDD" w16cid:durableId="23A1ACD6"/>
  <w16cid:commentId w16cid:paraId="5ACC4510" w16cid:durableId="23A1ACD7"/>
  <w16cid:commentId w16cid:paraId="715ADC22" w16cid:durableId="23A2EEB6"/>
  <w16cid:commentId w16cid:paraId="721AD69A" w16cid:durableId="23A2B2D5"/>
  <w16cid:commentId w16cid:paraId="0D8030A4" w16cid:durableId="23A2B373"/>
  <w16cid:commentId w16cid:paraId="185811E7" w16cid:durableId="23A2B3A3"/>
  <w16cid:commentId w16cid:paraId="597CF3B8" w16cid:durableId="23A2B3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73261" w14:textId="77777777" w:rsidR="00156F80" w:rsidRDefault="00156F80">
      <w:pPr>
        <w:spacing w:after="0"/>
      </w:pPr>
      <w:r>
        <w:separator/>
      </w:r>
    </w:p>
  </w:endnote>
  <w:endnote w:type="continuationSeparator" w:id="0">
    <w:p w14:paraId="5FCB20B2" w14:textId="77777777" w:rsidR="00156F80" w:rsidRDefault="00156F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1848610"/>
      <w:docPartObj>
        <w:docPartGallery w:val="Page Numbers (Bottom of Page)"/>
        <w:docPartUnique/>
      </w:docPartObj>
    </w:sdtPr>
    <w:sdtContent>
      <w:p w14:paraId="2B6D06BA" w14:textId="104F27E5" w:rsidR="000F4677" w:rsidRDefault="000F4677"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0F4677" w:rsidRDefault="000F4677"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6241945"/>
      <w:docPartObj>
        <w:docPartGallery w:val="Page Numbers (Bottom of Page)"/>
        <w:docPartUnique/>
      </w:docPartObj>
    </w:sdtPr>
    <w:sdtContent>
      <w:p w14:paraId="1C49B948" w14:textId="68F3BD39" w:rsidR="000F4677" w:rsidRDefault="000F4677"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7B52B45" w14:textId="77777777" w:rsidR="000F4677" w:rsidRDefault="000F4677"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6313B" w14:textId="77777777" w:rsidR="00156F80" w:rsidRDefault="00156F80">
      <w:r>
        <w:separator/>
      </w:r>
    </w:p>
  </w:footnote>
  <w:footnote w:type="continuationSeparator" w:id="0">
    <w:p w14:paraId="39F28B46" w14:textId="77777777" w:rsidR="00156F80" w:rsidRDefault="00156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2]">
    <w15:presenceInfo w15:providerId="AD" w15:userId="S::Gregory.Sass@wisconsin.gov::56aa3099-310a-4dcc-b9fd-7f7ae6dd5b00"/>
  </w15:person>
  <w15:person w15:author="Sass, Gregory G [3]">
    <w15:presenceInfo w15:providerId="AD" w15:userId="S::Gregory.Sass@wisconsin.gov::56aa3099-310a-4dcc-b9fd-7f7ae6dd5b00"/>
  </w15:person>
  <w15:person w15:author="Sass, Gregory G [4]">
    <w15:presenceInfo w15:providerId="AD" w15:userId="S::Gregory.Sass@wisconsin.gov::56aa3099-310a-4dcc-b9fd-7f7ae6dd5b00"/>
  </w15:person>
  <w15:person w15:author="Sass, Gregory G [5]">
    <w15:presenceInfo w15:providerId="AD" w15:userId="S::Gregory.Sass@wisconsin.gov::56aa3099-310a-4dcc-b9fd-7f7ae6dd5b00"/>
  </w15:person>
  <w15:person w15:author="Sass, Gregory G [6]">
    <w15:presenceInfo w15:providerId="AD" w15:userId="S::Gregory.Sass@wisconsin.gov::56aa3099-310a-4dcc-b9fd-7f7ae6dd5b00"/>
  </w15:person>
  <w15:person w15:author="Sass, Gregory G [7]">
    <w15:presenceInfo w15:providerId="AD" w15:userId="S::Gregory.Sass@wisconsin.gov::56aa3099-310a-4dcc-b9fd-7f7ae6dd5b00"/>
  </w15:person>
  <w15:person w15:author="Sass, Gregory G [8]">
    <w15:presenceInfo w15:providerId="AD" w15:userId="S::Gregory.Sass@wisconsin.gov::56aa3099-310a-4dcc-b9fd-7f7ae6dd5b00"/>
  </w15:person>
  <w15:person w15:author="Sass, Gregory G [9]">
    <w15:presenceInfo w15:providerId="AD" w15:userId="S::Gregory.Sass@wisconsin.gov::56aa3099-310a-4dcc-b9fd-7f7ae6dd5b00"/>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461"/>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573E"/>
    <w:rsid w:val="00116751"/>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8FB"/>
    <w:rsid w:val="00186C31"/>
    <w:rsid w:val="001917AD"/>
    <w:rsid w:val="001A15DE"/>
    <w:rsid w:val="001A2108"/>
    <w:rsid w:val="001A4FC0"/>
    <w:rsid w:val="001A5923"/>
    <w:rsid w:val="001B207B"/>
    <w:rsid w:val="001B73F8"/>
    <w:rsid w:val="001B7BDD"/>
    <w:rsid w:val="001C00F1"/>
    <w:rsid w:val="001C1798"/>
    <w:rsid w:val="001C67CB"/>
    <w:rsid w:val="001D3CA3"/>
    <w:rsid w:val="001D5199"/>
    <w:rsid w:val="001D6943"/>
    <w:rsid w:val="001D723C"/>
    <w:rsid w:val="001E3F0C"/>
    <w:rsid w:val="001F0A05"/>
    <w:rsid w:val="001F6C94"/>
    <w:rsid w:val="001F7601"/>
    <w:rsid w:val="002000F9"/>
    <w:rsid w:val="002033DF"/>
    <w:rsid w:val="00203677"/>
    <w:rsid w:val="002075DE"/>
    <w:rsid w:val="00212812"/>
    <w:rsid w:val="00214784"/>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31E2"/>
    <w:rsid w:val="003462B4"/>
    <w:rsid w:val="003500FF"/>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72FB"/>
    <w:rsid w:val="003C7904"/>
    <w:rsid w:val="003D75B5"/>
    <w:rsid w:val="003E4E9F"/>
    <w:rsid w:val="003E529C"/>
    <w:rsid w:val="003E598E"/>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D4E"/>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71FF"/>
    <w:rsid w:val="00653C64"/>
    <w:rsid w:val="00656817"/>
    <w:rsid w:val="00657245"/>
    <w:rsid w:val="00660332"/>
    <w:rsid w:val="006632F5"/>
    <w:rsid w:val="006643D3"/>
    <w:rsid w:val="00664465"/>
    <w:rsid w:val="006655E7"/>
    <w:rsid w:val="00671C32"/>
    <w:rsid w:val="00680363"/>
    <w:rsid w:val="00680BA4"/>
    <w:rsid w:val="00683CAE"/>
    <w:rsid w:val="00685952"/>
    <w:rsid w:val="0068650D"/>
    <w:rsid w:val="00686B5C"/>
    <w:rsid w:val="0069130D"/>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16BF"/>
    <w:rsid w:val="0071253C"/>
    <w:rsid w:val="00713A14"/>
    <w:rsid w:val="00714449"/>
    <w:rsid w:val="00717B0B"/>
    <w:rsid w:val="00720D6D"/>
    <w:rsid w:val="00724D9E"/>
    <w:rsid w:val="00725E4C"/>
    <w:rsid w:val="00730542"/>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1F63"/>
    <w:rsid w:val="007A074B"/>
    <w:rsid w:val="007A1967"/>
    <w:rsid w:val="007A2BF4"/>
    <w:rsid w:val="007A529D"/>
    <w:rsid w:val="007A5C98"/>
    <w:rsid w:val="007B084A"/>
    <w:rsid w:val="007B32BF"/>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4119F"/>
    <w:rsid w:val="00841590"/>
    <w:rsid w:val="00850617"/>
    <w:rsid w:val="0085205D"/>
    <w:rsid w:val="008535EE"/>
    <w:rsid w:val="00853C3B"/>
    <w:rsid w:val="00855018"/>
    <w:rsid w:val="00861078"/>
    <w:rsid w:val="00863375"/>
    <w:rsid w:val="00863E39"/>
    <w:rsid w:val="00870F08"/>
    <w:rsid w:val="0087106B"/>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2745"/>
    <w:rsid w:val="00A4307E"/>
    <w:rsid w:val="00A43A25"/>
    <w:rsid w:val="00A47DA2"/>
    <w:rsid w:val="00A513AB"/>
    <w:rsid w:val="00A63357"/>
    <w:rsid w:val="00A66940"/>
    <w:rsid w:val="00A77292"/>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51726"/>
    <w:rsid w:val="00B52EC6"/>
    <w:rsid w:val="00B5453D"/>
    <w:rsid w:val="00B55458"/>
    <w:rsid w:val="00B55B9B"/>
    <w:rsid w:val="00B56336"/>
    <w:rsid w:val="00B60727"/>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E3F63"/>
    <w:rsid w:val="00CF2648"/>
    <w:rsid w:val="00CF6B84"/>
    <w:rsid w:val="00CF72C0"/>
    <w:rsid w:val="00D004EC"/>
    <w:rsid w:val="00D01FC6"/>
    <w:rsid w:val="00D037EC"/>
    <w:rsid w:val="00D07D98"/>
    <w:rsid w:val="00D1023F"/>
    <w:rsid w:val="00D131D0"/>
    <w:rsid w:val="00D17398"/>
    <w:rsid w:val="00D179C3"/>
    <w:rsid w:val="00D25A24"/>
    <w:rsid w:val="00D274C4"/>
    <w:rsid w:val="00D27D7F"/>
    <w:rsid w:val="00D300A4"/>
    <w:rsid w:val="00D319EA"/>
    <w:rsid w:val="00D323D4"/>
    <w:rsid w:val="00D3645C"/>
    <w:rsid w:val="00D36620"/>
    <w:rsid w:val="00D36717"/>
    <w:rsid w:val="00D37F90"/>
    <w:rsid w:val="00D417FA"/>
    <w:rsid w:val="00D53642"/>
    <w:rsid w:val="00D55D61"/>
    <w:rsid w:val="00D564B8"/>
    <w:rsid w:val="00D61596"/>
    <w:rsid w:val="00D62475"/>
    <w:rsid w:val="00D66C40"/>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6233"/>
    <w:rsid w:val="00E02B97"/>
    <w:rsid w:val="00E0435F"/>
    <w:rsid w:val="00E05CA0"/>
    <w:rsid w:val="00E075C4"/>
    <w:rsid w:val="00E10CE9"/>
    <w:rsid w:val="00E208D3"/>
    <w:rsid w:val="00E315A3"/>
    <w:rsid w:val="00E331BE"/>
    <w:rsid w:val="00E342FE"/>
    <w:rsid w:val="00E35618"/>
    <w:rsid w:val="00E3599B"/>
    <w:rsid w:val="00E406B7"/>
    <w:rsid w:val="00E45F11"/>
    <w:rsid w:val="00E47B59"/>
    <w:rsid w:val="00E50A35"/>
    <w:rsid w:val="00E50F0E"/>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4052"/>
    <w:rsid w:val="00EB4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6411"/>
    <w:rsid w:val="00FD654A"/>
    <w:rsid w:val="00FE17F1"/>
    <w:rsid w:val="00FE75F7"/>
    <w:rsid w:val="00FE7FBD"/>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B1D45-512D-4109-976D-4CF5A332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6128</Words>
  <Characters>34934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Sass, Gregory G - DNR</cp:lastModifiedBy>
  <cp:revision>9</cp:revision>
  <dcterms:created xsi:type="dcterms:W3CDTF">2021-01-08T19:38:00Z</dcterms:created>
  <dcterms:modified xsi:type="dcterms:W3CDTF">2021-01-08T20:57:00Z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