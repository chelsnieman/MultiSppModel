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CC5B" w14:textId="59ED107F" w:rsidR="00D622C8" w:rsidRPr="007C1338" w:rsidRDefault="00674CD3" w:rsidP="003875FE">
      <w:pPr>
        <w:ind w:firstLine="720"/>
        <w:rPr>
          <w:bCs/>
        </w:rPr>
      </w:pPr>
      <w:ins w:id="0" w:author="Colin Dassow" w:date="2020-10-10T12:14:00Z">
        <w:r>
          <w:t>Interactions between species are often overlooked in natural resource management</w:t>
        </w:r>
      </w:ins>
      <w:ins w:id="1" w:author="Colin Dassow" w:date="2020-10-10T12:17:00Z">
        <w:r>
          <w:t xml:space="preserve"> </w:t>
        </w:r>
      </w:ins>
      <w:ins w:id="2" w:author="Colin Dassow" w:date="2020-10-10T12:14:00Z">
        <w:r>
          <w:t>and as human impact</w:t>
        </w:r>
      </w:ins>
      <w:ins w:id="3" w:author="Colin Dassow" w:date="2020-10-10T12:20:00Z">
        <w:r>
          <w:t>s</w:t>
        </w:r>
      </w:ins>
      <w:ins w:id="4" w:author="Colin Dassow" w:date="2020-10-10T12:14:00Z">
        <w:r w:rsidR="006C2143">
          <w:t xml:space="preserve"> on our ecosystems continue</w:t>
        </w:r>
        <w:r>
          <w:t xml:space="preserve"> to grow</w:t>
        </w:r>
      </w:ins>
      <w:ins w:id="5" w:author="Colin Dassow" w:date="2020-10-10T12:19:00Z">
        <w:r>
          <w:t>,</w:t>
        </w:r>
      </w:ins>
      <w:ins w:id="6" w:author="Colin Dassow" w:date="2020-10-10T12:14:00Z">
        <w:r>
          <w:t xml:space="preserve"> so does the need to</w:t>
        </w:r>
      </w:ins>
      <w:ins w:id="7" w:author="Colin Dassow" w:date="2020-10-10T12:20:00Z">
        <w:r>
          <w:t xml:space="preserve"> move from single species management to ecosystem based managem</w:t>
        </w:r>
      </w:ins>
      <w:ins w:id="8" w:author="Colin Dassow" w:date="2020-10-10T13:57:00Z">
        <w:r w:rsidR="006C2143">
          <w:t>en</w:t>
        </w:r>
      </w:ins>
      <w:ins w:id="9" w:author="Colin Dassow" w:date="2020-10-10T12:20:00Z">
        <w:r>
          <w:t xml:space="preserve">t. Ecosystem based management </w:t>
        </w:r>
      </w:ins>
      <w:ins w:id="10" w:author="Colin Dassow" w:date="2020-10-10T12:21:00Z">
        <w:r>
          <w:t>take</w:t>
        </w:r>
      </w:ins>
      <w:ins w:id="11" w:author="Colin Dassow" w:date="2020-10-10T14:04:00Z">
        <w:r w:rsidR="006C2143">
          <w:t>s</w:t>
        </w:r>
      </w:ins>
      <w:ins w:id="12" w:author="Colin Dassow" w:date="2020-10-10T12:21:00Z">
        <w:r>
          <w:t xml:space="preserve"> a holistic approach t</w:t>
        </w:r>
        <w:r w:rsidR="006C2143">
          <w:t>o managing natural resources that</w:t>
        </w:r>
        <w:r>
          <w:t xml:space="preserve"> includes the </w:t>
        </w:r>
      </w:ins>
      <w:ins w:id="13" w:author="Colin Dassow" w:date="2020-10-10T14:05:00Z">
        <w:r w:rsidR="006C2143">
          <w:t>interactions of humans</w:t>
        </w:r>
      </w:ins>
      <w:ins w:id="14" w:author="Colin Dassow" w:date="2020-10-10T12:21:00Z">
        <w:r>
          <w:t xml:space="preserve"> with ecosystems.</w:t>
        </w:r>
      </w:ins>
      <w:ins w:id="15" w:author="Colin Dassow" w:date="2020-10-10T12:22:00Z">
        <w:r>
          <w:t xml:space="preserve"> </w:t>
        </w:r>
      </w:ins>
      <w:commentRangeStart w:id="16"/>
      <w:commentRangeStart w:id="17"/>
      <w:r w:rsidR="00D622C8">
        <w:t>Ecosystem</w:t>
      </w:r>
      <w:commentRangeEnd w:id="16"/>
      <w:r w:rsidR="007E7AE4">
        <w:rPr>
          <w:rStyle w:val="CommentReference"/>
        </w:rPr>
        <w:commentReference w:id="16"/>
      </w:r>
      <w:commentRangeEnd w:id="17"/>
      <w:r>
        <w:rPr>
          <w:rStyle w:val="CommentReference"/>
        </w:rPr>
        <w:commentReference w:id="17"/>
      </w:r>
      <w:ins w:id="18" w:author="Sass, Gregory G" w:date="2020-10-05T10:32:00Z">
        <w:r w:rsidR="00C137A5">
          <w:t xml:space="preserve">-based management can be </w:t>
        </w:r>
      </w:ins>
      <w:del w:id="19" w:author="Sass, Gregory G" w:date="2020-10-05T10:32:00Z">
        <w:r w:rsidR="00D622C8" w:rsidDel="00C137A5">
          <w:delText>s are</w:delText>
        </w:r>
      </w:del>
      <w:del w:id="20" w:author="Chelsey Nieman" w:date="2020-10-06T09:22:00Z">
        <w:r w:rsidR="00D622C8" w:rsidDel="007E7AE4">
          <w:delText xml:space="preserve"> </w:delText>
        </w:r>
      </w:del>
      <w:r w:rsidR="00D622C8">
        <w:t>difficult to</w:t>
      </w:r>
      <w:ins w:id="21" w:author="Sass, Gregory G" w:date="2020-10-05T10:33:00Z">
        <w:r w:rsidR="00C137A5">
          <w:t xml:space="preserve"> implement due to the</w:t>
        </w:r>
      </w:ins>
      <w:ins w:id="22" w:author="Colin Dassow" w:date="2020-10-10T14:05:00Z">
        <w:r w:rsidR="006C2143">
          <w:t xml:space="preserve"> complex</w:t>
        </w:r>
      </w:ins>
      <w:ins w:id="23" w:author="Sass, Gregory G" w:date="2020-10-05T10:33:00Z">
        <w:r w:rsidR="00C137A5">
          <w:t xml:space="preserve"> nature of </w:t>
        </w:r>
      </w:ins>
      <w:ins w:id="24" w:author="Colin Dassow" w:date="2020-10-10T14:06:00Z">
        <w:r w:rsidR="006C2143">
          <w:t xml:space="preserve">social ecological systems where the ecosystem services and states we are interested in are </w:t>
        </w:r>
      </w:ins>
      <w:ins w:id="25" w:author="Colin Dassow" w:date="2020-10-10T14:07:00Z">
        <w:r w:rsidR="00620060">
          <w:t>integrated with</w:t>
        </w:r>
      </w:ins>
      <w:ins w:id="26" w:author="Colin Dassow" w:date="2020-10-10T14:09:00Z">
        <w:r w:rsidR="00620060">
          <w:t>in</w:t>
        </w:r>
      </w:ins>
      <w:ins w:id="27" w:author="Colin Dassow" w:date="2020-10-10T14:07:00Z">
        <w:r w:rsidR="00620060">
          <w:t xml:space="preserve"> larger system</w:t>
        </w:r>
      </w:ins>
      <w:ins w:id="28" w:author="Colin Dassow" w:date="2020-10-10T14:09:00Z">
        <w:r w:rsidR="000418FD">
          <w:t xml:space="preserve">s ranging across governance </w:t>
        </w:r>
      </w:ins>
      <w:ins w:id="29" w:author="Colin Dassow" w:date="2020-10-10T14:27:00Z">
        <w:r w:rsidR="000418FD">
          <w:t>boundaries from local to international</w:t>
        </w:r>
      </w:ins>
      <w:ins w:id="30" w:author="Colin Dassow" w:date="2020-10-10T14:28:00Z">
        <w:r w:rsidR="003D151D">
          <w:t xml:space="preserve"> governance</w:t>
        </w:r>
      </w:ins>
      <w:ins w:id="31" w:author="Colin Dassow" w:date="2020-10-10T14:07:00Z">
        <w:r w:rsidR="00620060">
          <w:t>.</w:t>
        </w:r>
      </w:ins>
      <w:ins w:id="32" w:author="Sass, Gregory G" w:date="2020-10-05T10:33:00Z">
        <w:del w:id="33" w:author="Colin Dassow" w:date="2020-10-10T14:08:00Z">
          <w:r w:rsidR="00C137A5" w:rsidDel="00620060">
            <w:delText>many ecosystems being nested with</w:delText>
          </w:r>
        </w:del>
      </w:ins>
      <w:ins w:id="34" w:author="Chelsey Nieman" w:date="2020-10-06T09:23:00Z">
        <w:del w:id="35" w:author="Colin Dassow" w:date="2020-10-10T14:08:00Z">
          <w:r w:rsidR="00301F63" w:rsidDel="00620060">
            <w:delText>in</w:delText>
          </w:r>
        </w:del>
      </w:ins>
      <w:ins w:id="36" w:author="Sass, Gregory G" w:date="2020-10-05T10:33:00Z">
        <w:del w:id="37" w:author="Colin Dassow" w:date="2020-10-10T14:08:00Z">
          <w:r w:rsidR="00C137A5" w:rsidDel="00620060">
            <w:delText xml:space="preserve"> complex social-e</w:delText>
          </w:r>
        </w:del>
      </w:ins>
      <w:ins w:id="38" w:author="Sass, Gregory G" w:date="2020-10-05T10:34:00Z">
        <w:del w:id="39" w:author="Colin Dassow" w:date="2020-10-10T14:08:00Z">
          <w:r w:rsidR="00C137A5" w:rsidDel="00620060">
            <w:delText>cological systems.</w:delText>
          </w:r>
        </w:del>
        <w:del w:id="40" w:author="Chelsey Nieman" w:date="2020-10-06T09:22:00Z">
          <w:r w:rsidR="00C137A5" w:rsidDel="007E7AE4">
            <w:delText xml:space="preserve"> </w:delText>
          </w:r>
        </w:del>
        <w:r w:rsidR="00C137A5">
          <w:t xml:space="preserve"> </w:t>
        </w:r>
      </w:ins>
      <w:moveToRangeStart w:id="41" w:author="Colin Dassow" w:date="2020-10-10T14:29:00Z" w:name="move53232569"/>
      <w:moveTo w:id="42" w:author="Colin Dassow" w:date="2020-10-10T14:29:00Z">
        <w:r w:rsidR="003D151D">
          <w:t>Although ecosystem-based management implementation may be difficult, it is nevertheless warranted.</w:t>
        </w:r>
      </w:moveTo>
      <w:moveToRangeEnd w:id="41"/>
      <w:ins w:id="43" w:author="Colin Dassow" w:date="2020-10-10T14:29:00Z">
        <w:r w:rsidR="003D151D">
          <w:t xml:space="preserve"> </w:t>
        </w:r>
      </w:ins>
      <w:del w:id="44" w:author="Sass, Gregory G" w:date="2020-10-05T10:33:00Z">
        <w:r w:rsidR="00D622C8" w:rsidDel="00C137A5">
          <w:delText xml:space="preserve"> manage</w:delText>
        </w:r>
      </w:del>
      <w:ins w:id="45" w:author="Sass, Gregory G" w:date="2020-10-05T10:34:00Z">
        <w:r w:rsidR="00C137A5">
          <w:t>A</w:t>
        </w:r>
      </w:ins>
      <w:del w:id="46" w:author="Sass, Gregory G" w:date="2020-10-05T10:34:00Z">
        <w:r w:rsidR="00D622C8" w:rsidDel="00C137A5">
          <w:delText>, a</w:delText>
        </w:r>
      </w:del>
      <w:r w:rsidR="00D622C8">
        <w:t>quatic systems</w:t>
      </w:r>
      <w:ins w:id="47" w:author="Chelsey Nieman" w:date="2020-10-06T09:24:00Z">
        <w:r w:rsidR="00301F63">
          <w:t>, including</w:t>
        </w:r>
      </w:ins>
      <w:del w:id="48" w:author="Chelsey Nieman" w:date="2020-10-06T09:24:00Z">
        <w:r w:rsidR="003875FE" w:rsidDel="00301F63">
          <w:delText xml:space="preserve"> </w:delText>
        </w:r>
        <w:r w:rsidR="00D622C8" w:rsidDel="00301F63">
          <w:delText>and</w:delText>
        </w:r>
      </w:del>
      <w:r w:rsidR="00D622C8">
        <w:t xml:space="preserve"> fisheries</w:t>
      </w:r>
      <w:ins w:id="49" w:author="Chelsey Nieman" w:date="2020-10-06T09:24:00Z">
        <w:r w:rsidR="00301F63">
          <w:t>,</w:t>
        </w:r>
      </w:ins>
      <w:r w:rsidR="00D622C8">
        <w:t xml:space="preserve"> </w:t>
      </w:r>
      <w:del w:id="50" w:author="Sass, Gregory G" w:date="2020-10-05T10:34:00Z">
        <w:r w:rsidR="00D622C8" w:rsidDel="00C137A5">
          <w:delText xml:space="preserve">in particular, </w:delText>
        </w:r>
      </w:del>
      <w:r w:rsidR="00D622C8">
        <w:t xml:space="preserve">provide </w:t>
      </w:r>
      <w:ins w:id="51" w:author="Sass, Gregory G" w:date="2020-10-05T10:35:00Z">
        <w:r w:rsidR="00C137A5">
          <w:t xml:space="preserve">excellent </w:t>
        </w:r>
      </w:ins>
      <w:r w:rsidR="00D622C8">
        <w:t>examples</w:t>
      </w:r>
      <w:ins w:id="52" w:author="Sass, Gregory G" w:date="2020-10-05T10:36:00Z">
        <w:r w:rsidR="00C137A5">
          <w:t xml:space="preserve"> </w:t>
        </w:r>
      </w:ins>
      <w:ins w:id="53" w:author="Chelsey Nieman" w:date="2020-10-06T09:24:00Z">
        <w:r w:rsidR="00301F63">
          <w:t xml:space="preserve">to explore </w:t>
        </w:r>
      </w:ins>
      <w:ins w:id="54" w:author="Sass, Gregory G" w:date="2020-10-05T10:36:00Z">
        <w:del w:id="55" w:author="Chelsey Nieman" w:date="2020-10-06T09:24:00Z">
          <w:r w:rsidR="00C137A5" w:rsidDel="00301F63">
            <w:delText>associated with</w:delText>
          </w:r>
        </w:del>
      </w:ins>
      <w:del w:id="56" w:author="Chelsey Nieman" w:date="2020-10-06T09:24:00Z">
        <w:r w:rsidR="00D622C8" w:rsidDel="00301F63">
          <w:delText xml:space="preserve"> of </w:delText>
        </w:r>
      </w:del>
      <w:r w:rsidR="00D622C8">
        <w:t>th</w:t>
      </w:r>
      <w:ins w:id="57" w:author="Sass, Gregory G" w:date="2020-10-05T10:35:00Z">
        <w:r w:rsidR="00C137A5">
          <w:t>e difficulties of implementing ecosystem-based management</w:t>
        </w:r>
      </w:ins>
      <w:del w:id="58" w:author="Sass, Gregory G" w:date="2020-10-05T10:35:00Z">
        <w:r w:rsidR="00D622C8" w:rsidDel="00C137A5">
          <w:delText>is</w:delText>
        </w:r>
      </w:del>
      <w:r w:rsidR="00D622C8">
        <w:t>.</w:t>
      </w:r>
      <w:ins w:id="59" w:author="Sass, Gregory G" w:date="2020-10-05T10:36:00Z">
        <w:r w:rsidR="00C137A5">
          <w:t xml:space="preserve">  </w:t>
        </w:r>
      </w:ins>
      <w:moveFromRangeStart w:id="60" w:author="Colin Dassow" w:date="2020-10-10T14:29:00Z" w:name="move53232569"/>
      <w:moveFrom w:id="61" w:author="Colin Dassow" w:date="2020-10-10T14:29:00Z">
        <w:ins w:id="62" w:author="Sass, Gregory G" w:date="2020-10-05T10:36:00Z">
          <w:r w:rsidR="00C137A5" w:rsidDel="003D151D">
            <w:t>Although ecosystem</w:t>
          </w:r>
        </w:ins>
        <w:ins w:id="63" w:author="Sass, Gregory G" w:date="2020-10-05T10:37:00Z">
          <w:r w:rsidR="00C137A5" w:rsidDel="003D151D">
            <w:t>-based management implementation may be difficult, it is nevertheless warranted.</w:t>
          </w:r>
        </w:ins>
        <w:r w:rsidR="00D622C8" w:rsidDel="003D151D">
          <w:t xml:space="preserve"> </w:t>
        </w:r>
      </w:moveFrom>
      <w:moveFromRangeEnd w:id="60"/>
      <w:r w:rsidR="00D622C8">
        <w:t>Counterintuitive responses by fish populations to management have shown that in many cases a linear, single</w:t>
      </w:r>
      <w:ins w:id="64" w:author="Sass, Gregory G" w:date="2020-10-05T10:38:00Z">
        <w:r w:rsidR="00C137A5">
          <w:t>-</w:t>
        </w:r>
      </w:ins>
      <w:del w:id="65" w:author="Sass, Gregory G" w:date="2020-10-05T10:38:00Z">
        <w:r w:rsidR="00D622C8" w:rsidDel="00C137A5">
          <w:delText xml:space="preserve"> </w:delText>
        </w:r>
      </w:del>
      <w:r w:rsidR="00D622C8">
        <w:t>species focused view of these systems can lead managers to make decisions that, in hindsight, are ineffective or even detrimental to these systems</w:t>
      </w:r>
      <w:ins w:id="66" w:author="Sass, Gregory G" w:date="2020-10-05T10:38:00Z">
        <w:r w:rsidR="00C137A5">
          <w:t xml:space="preserve"> (</w:t>
        </w:r>
      </w:ins>
      <w:ins w:id="67" w:author="Sass, Gregory G" w:date="2020-10-05T10:39:00Z">
        <w:r w:rsidR="00C137A5">
          <w:t xml:space="preserve">Hansen et al. 2015; Sass and Shaw </w:t>
        </w:r>
        <w:commentRangeStart w:id="68"/>
        <w:r w:rsidR="00C137A5">
          <w:t>2020</w:t>
        </w:r>
      </w:ins>
      <w:commentRangeEnd w:id="68"/>
      <w:ins w:id="69" w:author="Sass, Gregory G" w:date="2020-10-05T10:43:00Z">
        <w:r w:rsidR="004D44C1">
          <w:rPr>
            <w:rStyle w:val="CommentReference"/>
          </w:rPr>
          <w:commentReference w:id="68"/>
        </w:r>
      </w:ins>
      <w:ins w:id="70" w:author="Sass, Gregory G" w:date="2020-10-05T10:39:00Z">
        <w:r w:rsidR="00C137A5">
          <w:t>)</w:t>
        </w:r>
      </w:ins>
      <w:r w:rsidR="00D622C8">
        <w:t>.</w:t>
      </w:r>
      <w:r w:rsidR="003875FE">
        <w:t xml:space="preserve"> </w:t>
      </w:r>
      <w:r w:rsidR="000446DA">
        <w:t>In some situations, the stable state of a system may shift to an undesirable state as a result of these actions, or an undesirable state may be reinforced despite well intentioned action by managers</w:t>
      </w:r>
      <w:ins w:id="71" w:author="Sass, Gregory G" w:date="2020-10-05T10:39:00Z">
        <w:r w:rsidR="00C137A5">
          <w:t xml:space="preserve"> (Carpenter 2003</w:t>
        </w:r>
      </w:ins>
      <w:ins w:id="72" w:author="Sass, Gregory G" w:date="2020-10-05T10:40:00Z">
        <w:r w:rsidR="00C137A5">
          <w:t xml:space="preserve">; Carpenter et al. </w:t>
        </w:r>
        <w:commentRangeStart w:id="73"/>
        <w:r w:rsidR="00C137A5">
          <w:t>2017</w:t>
        </w:r>
      </w:ins>
      <w:commentRangeEnd w:id="73"/>
      <w:ins w:id="74" w:author="Sass, Gregory G" w:date="2020-10-05T10:42:00Z">
        <w:r w:rsidR="004D44C1">
          <w:rPr>
            <w:rStyle w:val="CommentReference"/>
          </w:rPr>
          <w:commentReference w:id="73"/>
        </w:r>
      </w:ins>
      <w:ins w:id="75" w:author="Sass, Gregory G" w:date="2020-10-05T10:39:00Z">
        <w:r w:rsidR="00C137A5">
          <w:t>)</w:t>
        </w:r>
      </w:ins>
      <w:r w:rsidR="000446DA">
        <w:t>.</w:t>
      </w:r>
      <w:ins w:id="76" w:author="Chelsey Nieman" w:date="2020-10-06T09:32:00Z">
        <w:r w:rsidR="001153C1">
          <w:t xml:space="preserve"> A</w:t>
        </w:r>
      </w:ins>
      <w:del w:id="77" w:author="Chelsey Nieman" w:date="2020-10-06T09:32:00Z">
        <w:r w:rsidR="000446DA" w:rsidDel="001153C1">
          <w:delText xml:space="preserve"> </w:delText>
        </w:r>
      </w:del>
      <w:ins w:id="78" w:author="Chelsey Nieman" w:date="2020-10-06T09:32:00Z">
        <w:r w:rsidR="001153C1">
          <w:t xml:space="preserve">quatic systems provide a myriad of benefits to society through ecosystem services that are culturally and economically valuable; the </w:t>
        </w:r>
      </w:ins>
      <w:del w:id="79" w:author="Chelsey Nieman" w:date="2020-10-06T09:32:00Z">
        <w:r w:rsidR="000446DA" w:rsidDel="001153C1">
          <w:delText xml:space="preserve">The </w:delText>
        </w:r>
      </w:del>
      <w:r w:rsidR="000446DA">
        <w:t xml:space="preserve">loss of </w:t>
      </w:r>
      <w:ins w:id="80" w:author="Chelsey Nieman" w:date="2020-10-06T09:32:00Z">
        <w:r w:rsidR="001153C1">
          <w:t xml:space="preserve">these </w:t>
        </w:r>
      </w:ins>
      <w:r w:rsidR="000446DA">
        <w:t xml:space="preserve">ecosystem services due to the reinforcement of, or shift to, an </w:t>
      </w:r>
      <w:r w:rsidR="005B683E">
        <w:t>undesirable</w:t>
      </w:r>
      <w:r w:rsidR="000446DA">
        <w:t xml:space="preserve"> stable state would </w:t>
      </w:r>
      <w:del w:id="81" w:author="Chelsey Nieman" w:date="2020-10-06T09:33:00Z">
        <w:r w:rsidR="000446DA" w:rsidDel="001153C1">
          <w:delText xml:space="preserve">clearly </w:delText>
        </w:r>
      </w:del>
      <w:ins w:id="82" w:author="Chelsey Nieman" w:date="2020-10-06T09:33:00Z">
        <w:r w:rsidR="001153C1">
          <w:t xml:space="preserve">likely </w:t>
        </w:r>
      </w:ins>
      <w:r w:rsidR="000446DA">
        <w:t>have a negative effect on</w:t>
      </w:r>
      <w:r w:rsidR="005B683E">
        <w:t xml:space="preserve"> society. </w:t>
      </w:r>
      <w:ins w:id="83" w:author="Chelsey Nieman" w:date="2020-10-06T09:33:00Z">
        <w:r w:rsidR="001153C1">
          <w:t xml:space="preserve">For example, human-induced eutrophication can </w:t>
        </w:r>
      </w:ins>
      <w:ins w:id="84" w:author="Chelsey Nieman" w:date="2020-10-06T09:35:00Z">
        <w:r w:rsidR="001153C1">
          <w:t>result in</w:t>
        </w:r>
      </w:ins>
      <w:ins w:id="85" w:author="Chelsey Nieman" w:date="2020-10-06T09:33:00Z">
        <w:r w:rsidR="001153C1">
          <w:t xml:space="preserve"> </w:t>
        </w:r>
      </w:ins>
      <w:ins w:id="86" w:author="Chelsey Nieman" w:date="2020-10-30T14:23:00Z">
        <w:r w:rsidR="007C1338">
          <w:t xml:space="preserve">shifts in water </w:t>
        </w:r>
      </w:ins>
      <w:ins w:id="87" w:author="Chelsey Nieman" w:date="2020-10-30T14:24:00Z">
        <w:r w:rsidR="007C1338">
          <w:t xml:space="preserve">availability, biodiversity, </w:t>
        </w:r>
      </w:ins>
      <w:ins w:id="88" w:author="Chelsey Nieman" w:date="2020-10-30T14:23:00Z">
        <w:r w:rsidR="007C1338">
          <w:t>flood protection</w:t>
        </w:r>
      </w:ins>
      <w:ins w:id="89" w:author="Chelsey Nieman" w:date="2020-10-30T14:24:00Z">
        <w:r w:rsidR="007C1338">
          <w:t>, recreational use, etc., in shallow freshwater lake systems (</w:t>
        </w:r>
        <w:commentRangeStart w:id="90"/>
        <w:r w:rsidR="007C1338">
          <w:t>Janssen e</w:t>
        </w:r>
      </w:ins>
      <w:ins w:id="91" w:author="Chelsey Nieman" w:date="2020-10-30T14:25:00Z">
        <w:r w:rsidR="007C1338">
          <w:t>t al., 2020</w:t>
        </w:r>
        <w:commentRangeEnd w:id="90"/>
        <w:r w:rsidR="007C1338">
          <w:rPr>
            <w:rStyle w:val="CommentReference"/>
            <w:rFonts w:asciiTheme="minorHAnsi" w:eastAsiaTheme="minorHAnsi" w:hAnsiTheme="minorHAnsi" w:cstheme="minorBidi"/>
          </w:rPr>
          <w:commentReference w:id="90"/>
        </w:r>
        <w:r w:rsidR="007C1338">
          <w:t>)</w:t>
        </w:r>
      </w:ins>
      <w:ins w:id="92" w:author="Chelsey Nieman" w:date="2020-10-06T09:34:00Z">
        <w:r w:rsidR="001153C1">
          <w:t xml:space="preserve">. Within fisheries, </w:t>
        </w:r>
      </w:ins>
      <w:ins w:id="93" w:author="Chelsey Nieman" w:date="2020-10-30T14:27:00Z">
        <w:r w:rsidR="007C1338">
          <w:t>alterations to the stable state can influence ecosystem productivity, as well as economic and cultural influences of recreational angling</w:t>
        </w:r>
      </w:ins>
      <w:del w:id="94" w:author="Chelsey Nieman" w:date="2020-10-06T09:32:00Z">
        <w:r w:rsidR="003875FE" w:rsidDel="001153C1">
          <w:delText xml:space="preserve">Aquatic systems provide a myriad of benefits to society through ecosystem services that are both culturally and economically valuable. </w:delText>
        </w:r>
        <w:r w:rsidR="003875FE" w:rsidDel="001153C1">
          <w:rPr>
            <w:b/>
          </w:rPr>
          <w:delText xml:space="preserve"> </w:delText>
        </w:r>
      </w:del>
      <w:del w:id="95" w:author="Chelsey Nieman" w:date="2020-10-06T09:34:00Z">
        <w:r w:rsidR="003875FE" w:rsidDel="001153C1">
          <w:rPr>
            <w:b/>
          </w:rPr>
          <w:delText xml:space="preserve">Then give examples of </w:delText>
        </w:r>
      </w:del>
      <w:commentRangeStart w:id="96"/>
      <w:del w:id="97" w:author="Chelsey Nieman" w:date="2020-10-06T09:35:00Z">
        <w:r w:rsidR="003875FE" w:rsidDel="001153C1">
          <w:rPr>
            <w:b/>
          </w:rPr>
          <w:delText>bo</w:delText>
        </w:r>
      </w:del>
      <w:del w:id="98" w:author="Chelsey Nieman" w:date="2020-10-30T14:30:00Z">
        <w:r w:rsidR="003875FE" w:rsidDel="007C1338">
          <w:rPr>
            <w:b/>
          </w:rPr>
          <w:delText>t</w:delText>
        </w:r>
      </w:del>
      <w:del w:id="99" w:author="Chelsey Nieman" w:date="2020-10-06T09:35:00Z">
        <w:r w:rsidR="003875FE" w:rsidDel="001153C1">
          <w:rPr>
            <w:b/>
          </w:rPr>
          <w:delText>h</w:delText>
        </w:r>
      </w:del>
      <w:commentRangeEnd w:id="96"/>
      <w:r w:rsidR="004D44C1">
        <w:rPr>
          <w:rStyle w:val="CommentReference"/>
        </w:rPr>
        <w:commentReference w:id="96"/>
      </w:r>
      <w:r w:rsidR="003875FE">
        <w:rPr>
          <w:b/>
        </w:rPr>
        <w:t xml:space="preserve">. </w:t>
      </w:r>
      <w:ins w:id="100" w:author="Chelsey Nieman" w:date="2020-10-30T14:28:00Z">
        <w:r w:rsidR="007C1338" w:rsidRPr="007C1338">
          <w:rPr>
            <w:bCs/>
            <w:rPrChange w:id="101" w:author="Chelsey Nieman" w:date="2020-10-30T14:29:00Z">
              <w:rPr>
                <w:b/>
              </w:rPr>
            </w:rPrChange>
          </w:rPr>
          <w:t xml:space="preserve">For example, shifts in walleye densities can significantly influence the culturally important tribal </w:t>
        </w:r>
        <w:proofErr w:type="spellStart"/>
        <w:r w:rsidR="007C1338" w:rsidRPr="007C1338">
          <w:rPr>
            <w:bCs/>
            <w:rPrChange w:id="102" w:author="Chelsey Nieman" w:date="2020-10-30T14:29:00Z">
              <w:rPr>
                <w:b/>
              </w:rPr>
            </w:rPrChange>
          </w:rPr>
          <w:t>spearfishery</w:t>
        </w:r>
        <w:proofErr w:type="spellEnd"/>
        <w:r w:rsidR="007C1338" w:rsidRPr="007C1338">
          <w:rPr>
            <w:bCs/>
            <w:rPrChange w:id="103" w:author="Chelsey Nieman" w:date="2020-10-30T14:29:00Z">
              <w:rPr>
                <w:b/>
              </w:rPr>
            </w:rPrChange>
          </w:rPr>
          <w:t xml:space="preserve"> in the Wisconsin </w:t>
        </w:r>
      </w:ins>
      <w:ins w:id="104" w:author="Chelsey Nieman" w:date="2020-10-30T14:29:00Z">
        <w:r w:rsidR="007C1338" w:rsidRPr="007C1338">
          <w:rPr>
            <w:bCs/>
            <w:rPrChange w:id="105" w:author="Chelsey Nieman" w:date="2020-10-30T14:29:00Z">
              <w:rPr>
                <w:b/>
              </w:rPr>
            </w:rPrChange>
          </w:rPr>
          <w:t>Ceded Territory (</w:t>
        </w:r>
        <w:proofErr w:type="spellStart"/>
        <w:r w:rsidR="007C1338" w:rsidRPr="007C1338">
          <w:rPr>
            <w:bCs/>
            <w:rPrChange w:id="106" w:author="Chelsey Nieman" w:date="2020-10-30T14:29:00Z">
              <w:rPr>
                <w:b/>
              </w:rPr>
            </w:rPrChange>
          </w:rPr>
          <w:t>Mrnak</w:t>
        </w:r>
        <w:proofErr w:type="spellEnd"/>
        <w:r w:rsidR="007C1338" w:rsidRPr="007C1338">
          <w:rPr>
            <w:bCs/>
            <w:rPrChange w:id="107" w:author="Chelsey Nieman" w:date="2020-10-30T14:29:00Z">
              <w:rPr>
                <w:b/>
              </w:rPr>
            </w:rPrChange>
          </w:rPr>
          <w:t xml:space="preserve"> et al</w:t>
        </w:r>
        <w:r w:rsidR="007C1338" w:rsidRPr="007C1338">
          <w:rPr>
            <w:bCs/>
            <w:rPrChange w:id="108" w:author="Chelsey Nieman" w:date="2020-10-30T14:30:00Z">
              <w:rPr>
                <w:b/>
              </w:rPr>
            </w:rPrChange>
          </w:rPr>
          <w:t xml:space="preserve">., </w:t>
        </w:r>
        <w:commentRangeStart w:id="109"/>
        <w:r w:rsidR="007C1338" w:rsidRPr="007C1338">
          <w:rPr>
            <w:bCs/>
            <w:rPrChange w:id="110" w:author="Chelsey Nieman" w:date="2020-10-30T14:30:00Z">
              <w:rPr>
                <w:b/>
              </w:rPr>
            </w:rPrChange>
          </w:rPr>
          <w:t>2018</w:t>
        </w:r>
        <w:commentRangeEnd w:id="109"/>
        <w:r w:rsidR="007C1338" w:rsidRPr="007C1338">
          <w:rPr>
            <w:rStyle w:val="CommentReference"/>
            <w:bCs/>
          </w:rPr>
          <w:commentReference w:id="109"/>
        </w:r>
        <w:r w:rsidR="007C1338" w:rsidRPr="007C1338">
          <w:rPr>
            <w:bCs/>
            <w:rPrChange w:id="111" w:author="Chelsey Nieman" w:date="2020-10-30T14:30:00Z">
              <w:rPr>
                <w:b/>
              </w:rPr>
            </w:rPrChange>
          </w:rPr>
          <w:t>).</w:t>
        </w:r>
        <w:r w:rsidR="007C1338" w:rsidRPr="007C1338">
          <w:rPr>
            <w:bCs/>
            <w:rPrChange w:id="112" w:author="Chelsey Nieman" w:date="2020-10-30T14:29:00Z">
              <w:rPr>
                <w:b/>
              </w:rPr>
            </w:rPrChange>
          </w:rPr>
          <w:t xml:space="preserve"> </w:t>
        </w:r>
      </w:ins>
    </w:p>
    <w:p w14:paraId="214310CE" w14:textId="7270DBA4" w:rsidR="0006437A" w:rsidRDefault="003875FE">
      <w:r>
        <w:tab/>
      </w:r>
      <w:ins w:id="113" w:author="Sass, Gregory G" w:date="2020-10-05T10:47:00Z">
        <w:r w:rsidR="008733DC">
          <w:t>Several e</w:t>
        </w:r>
      </w:ins>
      <w:del w:id="114" w:author="Sass, Gregory G" w:date="2020-10-05T10:47:00Z">
        <w:r w:rsidR="00565AEB" w:rsidDel="008733DC">
          <w:delText>E</w:delText>
        </w:r>
      </w:del>
      <w:r w:rsidR="00565AEB">
        <w:t xml:space="preserve">xamples of the causes and effects of ineffective management action on fisheries </w:t>
      </w:r>
      <w:ins w:id="115" w:author="Sass, Gregory G" w:date="2020-10-05T10:48:00Z">
        <w:r w:rsidR="008733DC">
          <w:t>were</w:t>
        </w:r>
      </w:ins>
      <w:del w:id="116" w:author="Sass, Gregory G" w:date="2020-10-05T10:48:00Z">
        <w:r w:rsidR="00565AEB" w:rsidDel="008733DC">
          <w:delText>are</w:delText>
        </w:r>
      </w:del>
      <w:r w:rsidR="00565AEB">
        <w:t xml:space="preserve"> reviewed in Pine et al. (2009). Here</w:t>
      </w:r>
      <w:ins w:id="117" w:author="Sass, Gregory G" w:date="2020-10-05T10:47:00Z">
        <w:r w:rsidR="008733DC">
          <w:t>, Pine et al. (2009)</w:t>
        </w:r>
      </w:ins>
      <w:del w:id="118" w:author="Sass, Gregory G" w:date="2020-10-05T10:47:00Z">
        <w:r w:rsidR="00565AEB" w:rsidDel="008733DC">
          <w:delText xml:space="preserve"> they</w:delText>
        </w:r>
      </w:del>
      <w:r w:rsidR="00565AEB">
        <w:t xml:space="preserve"> use</w:t>
      </w:r>
      <w:ins w:id="119" w:author="Sass, Gregory G" w:date="2020-10-05T10:47:00Z">
        <w:r w:rsidR="008733DC">
          <w:t>d</w:t>
        </w:r>
      </w:ins>
      <w:r w:rsidR="00565AEB">
        <w:t xml:space="preserve"> several case studies to explore why predictions for ecosystem response</w:t>
      </w:r>
      <w:ins w:id="120" w:author="Sass, Gregory G" w:date="2020-10-05T10:48:00Z">
        <w:r w:rsidR="008733DC">
          <w:t>s</w:t>
        </w:r>
      </w:ins>
      <w:r w:rsidR="00565AEB">
        <w:t xml:space="preserve"> to</w:t>
      </w:r>
      <w:del w:id="121" w:author="Sass, Gregory G" w:date="2020-10-05T10:48:00Z">
        <w:r w:rsidR="00565AEB" w:rsidDel="008733DC">
          <w:delText xml:space="preserve"> a</w:delText>
        </w:r>
      </w:del>
      <w:r w:rsidR="00565AEB">
        <w:t xml:space="preserve"> management action</w:t>
      </w:r>
      <w:ins w:id="122" w:author="Sass, Gregory G" w:date="2020-10-05T10:48:00Z">
        <w:r w:rsidR="008733DC">
          <w:t>s</w:t>
        </w:r>
      </w:ins>
      <w:r w:rsidR="00565AEB">
        <w:t xml:space="preserve"> have been wrong in</w:t>
      </w:r>
      <w:del w:id="123" w:author="Sass, Gregory G" w:date="2020-10-05T10:49:00Z">
        <w:r w:rsidR="00565AEB" w:rsidDel="008733DC">
          <w:delText xml:space="preserve"> both</w:delText>
        </w:r>
      </w:del>
      <w:r w:rsidR="00565AEB">
        <w:t xml:space="preserve"> </w:t>
      </w:r>
      <w:ins w:id="124" w:author="Chelsey Nieman" w:date="2020-10-06T09:44:00Z">
        <w:r w:rsidR="006711B6">
          <w:t xml:space="preserve">both </w:t>
        </w:r>
      </w:ins>
      <w:r w:rsidR="00565AEB">
        <w:t xml:space="preserve">simple and complex systems. A central theme of these incorrect predictions </w:t>
      </w:r>
      <w:ins w:id="125" w:author="Sass, Gregory G" w:date="2020-10-05T10:49:00Z">
        <w:r w:rsidR="008733DC">
          <w:t>was</w:t>
        </w:r>
      </w:ins>
      <w:del w:id="126" w:author="Sass, Gregory G" w:date="2020-10-05T10:49:00Z">
        <w:r w:rsidR="00565AEB" w:rsidDel="008733DC">
          <w:delText>is</w:delText>
        </w:r>
      </w:del>
      <w:r w:rsidR="00565AEB">
        <w:t xml:space="preserve"> a failure to consider interactions between multiple species and life stages</w:t>
      </w:r>
      <w:del w:id="127" w:author="Chelsey Nieman" w:date="2020-10-06T09:44:00Z">
        <w:r w:rsidR="00565AEB" w:rsidDel="006711B6">
          <w:delText xml:space="preserve"> in these systems</w:delText>
        </w:r>
      </w:del>
      <w:r w:rsidR="00565AEB">
        <w:t>. In aquatic communities</w:t>
      </w:r>
      <w:r w:rsidR="00376B48">
        <w:t>,</w:t>
      </w:r>
      <w:r w:rsidR="00565AEB">
        <w:t xml:space="preserve"> </w:t>
      </w:r>
      <w:ins w:id="128" w:author="Chelsey Nieman" w:date="2020-10-06T09:44:00Z">
        <w:r w:rsidR="006711B6">
          <w:t xml:space="preserve">species </w:t>
        </w:r>
      </w:ins>
      <w:ins w:id="129" w:author="Chelsey Nieman" w:date="2020-10-06T09:45:00Z">
        <w:r w:rsidR="006711B6">
          <w:t xml:space="preserve">may be in competition, which, when coupled with human influences, </w:t>
        </w:r>
      </w:ins>
      <w:del w:id="130" w:author="Chelsey Nieman" w:date="2020-10-06T09:45:00Z">
        <w:r w:rsidR="00565AEB" w:rsidDel="006711B6">
          <w:delText xml:space="preserve">human </w:delText>
        </w:r>
      </w:del>
      <w:ins w:id="131" w:author="Sass, Gregory G" w:date="2020-10-05T10:49:00Z">
        <w:del w:id="132" w:author="Chelsey Nieman" w:date="2020-10-06T09:45:00Z">
          <w:r w:rsidR="008733DC" w:rsidDel="006711B6">
            <w:delText>influences</w:delText>
          </w:r>
        </w:del>
      </w:ins>
      <w:del w:id="133" w:author="Chelsey Nieman" w:date="2020-10-06T09:45:00Z">
        <w:r w:rsidR="00565AEB" w:rsidDel="006711B6">
          <w:delText xml:space="preserve">impacts </w:delText>
        </w:r>
      </w:del>
      <w:r w:rsidR="00565AEB">
        <w:t xml:space="preserve">can directly </w:t>
      </w:r>
      <w:r w:rsidR="00376B48">
        <w:t>affect</w:t>
      </w:r>
      <w:r w:rsidR="00565AEB">
        <w:t xml:space="preserve"> multiple species </w:t>
      </w:r>
      <w:ins w:id="134" w:author="Sass, Gregory G" w:date="2020-10-05T10:49:00Z">
        <w:r w:rsidR="008733DC">
          <w:t>simult</w:t>
        </w:r>
      </w:ins>
      <w:ins w:id="135" w:author="Sass, Gregory G" w:date="2020-10-05T10:50:00Z">
        <w:r w:rsidR="008733DC">
          <w:t>aneously</w:t>
        </w:r>
      </w:ins>
      <w:ins w:id="136" w:author="Chelsey Nieman" w:date="2020-10-30T14:19:00Z">
        <w:r w:rsidR="00766F82">
          <w:t>.</w:t>
        </w:r>
      </w:ins>
      <w:del w:id="137" w:author="Sass, Gregory G" w:date="2020-10-05T10:49:00Z">
        <w:r w:rsidR="00565AEB" w:rsidDel="008733DC">
          <w:delText>at one time</w:delText>
        </w:r>
      </w:del>
      <w:del w:id="138" w:author="Chelsey Nieman" w:date="2020-10-06T09:45:00Z">
        <w:r w:rsidR="00565AEB" w:rsidDel="006711B6">
          <w:delText xml:space="preserve">, and these species themselves may be in competition </w:delText>
        </w:r>
      </w:del>
      <w:del w:id="139" w:author="Chelsey Nieman" w:date="2020-10-30T14:19:00Z">
        <w:r w:rsidR="00565AEB" w:rsidDel="00766F82">
          <w:delText>(</w:delText>
        </w:r>
        <w:commentRangeStart w:id="140"/>
        <w:commentRangeStart w:id="141"/>
        <w:r w:rsidR="00565AEB" w:rsidRPr="00376B48" w:rsidDel="00766F82">
          <w:rPr>
            <w:b/>
          </w:rPr>
          <w:delText>a non- fishery example here</w:delText>
        </w:r>
        <w:commentRangeEnd w:id="140"/>
        <w:r w:rsidR="006711B6" w:rsidDel="00766F82">
          <w:rPr>
            <w:rStyle w:val="CommentReference"/>
          </w:rPr>
          <w:commentReference w:id="140"/>
        </w:r>
        <w:commentRangeEnd w:id="141"/>
        <w:r w:rsidR="003D151D" w:rsidDel="00766F82">
          <w:rPr>
            <w:rStyle w:val="CommentReference"/>
          </w:rPr>
          <w:commentReference w:id="141"/>
        </w:r>
        <w:r w:rsidR="00565AEB" w:rsidRPr="00376B48" w:rsidDel="00766F82">
          <w:rPr>
            <w:b/>
          </w:rPr>
          <w:delText>?</w:delText>
        </w:r>
        <w:r w:rsidR="00565AEB" w:rsidDel="00766F82">
          <w:delText>).</w:delText>
        </w:r>
      </w:del>
      <w:r w:rsidR="00565AEB">
        <w:t xml:space="preserve"> </w:t>
      </w:r>
      <w:ins w:id="142" w:author="Chelsey Nieman" w:date="2020-10-30T14:17:00Z">
        <w:r w:rsidR="00766F82">
          <w:t xml:space="preserve">For example, </w:t>
        </w:r>
      </w:ins>
      <w:ins w:id="143" w:author="Chelsey Nieman" w:date="2020-10-30T14:18:00Z">
        <w:r w:rsidR="00766F82">
          <w:t>human-induced climate change can result in altered ice cover regimes, thereby altering species interactions between Arctic char and brown trout, likely resulting in decreased Arctic char biomass</w:t>
        </w:r>
      </w:ins>
      <w:ins w:id="144" w:author="Chelsey Nieman" w:date="2020-10-30T14:19:00Z">
        <w:r w:rsidR="00766F82">
          <w:t xml:space="preserve"> and </w:t>
        </w:r>
      </w:ins>
      <w:ins w:id="145" w:author="Chelsey Nieman" w:date="2020-10-30T14:18:00Z">
        <w:r w:rsidR="00766F82">
          <w:t>systems dominated by brown trout</w:t>
        </w:r>
      </w:ins>
      <w:ins w:id="146" w:author="Chelsey Nieman" w:date="2020-10-30T14:19:00Z">
        <w:r w:rsidR="00766F82">
          <w:t xml:space="preserve"> (</w:t>
        </w:r>
        <w:commentRangeStart w:id="147"/>
        <w:proofErr w:type="spellStart"/>
        <w:r w:rsidR="00766F82">
          <w:t>Helland</w:t>
        </w:r>
        <w:proofErr w:type="spellEnd"/>
        <w:r w:rsidR="00766F82">
          <w:t xml:space="preserve"> et al., 2011</w:t>
        </w:r>
        <w:commentRangeEnd w:id="147"/>
        <w:r w:rsidR="00766F82">
          <w:rPr>
            <w:rStyle w:val="CommentReference"/>
          </w:rPr>
          <w:commentReference w:id="147"/>
        </w:r>
        <w:r w:rsidR="00766F82">
          <w:t>)</w:t>
        </w:r>
      </w:ins>
      <w:ins w:id="148" w:author="Chelsey Nieman" w:date="2020-10-30T14:18:00Z">
        <w:r w:rsidR="00766F82">
          <w:t xml:space="preserve">. </w:t>
        </w:r>
      </w:ins>
      <w:r w:rsidR="00565AEB">
        <w:t>Ultimately, through</w:t>
      </w:r>
      <w:del w:id="149" w:author="Sass, Gregory G" w:date="2020-10-05T10:50:00Z">
        <w:r w:rsidR="00565AEB" w:rsidDel="008733DC">
          <w:delText xml:space="preserve"> both</w:delText>
        </w:r>
      </w:del>
      <w:r w:rsidR="00565AEB">
        <w:t xml:space="preserve"> direct</w:t>
      </w:r>
      <w:del w:id="150" w:author="Chelsey Nieman" w:date="2020-10-06T09:49:00Z">
        <w:r w:rsidR="00565AEB" w:rsidDel="006711B6">
          <w:delText xml:space="preserve"> </w:delText>
        </w:r>
      </w:del>
      <w:del w:id="151" w:author="Sass, Gregory G" w:date="2020-10-05T10:50:00Z">
        <w:r w:rsidR="00565AEB" w:rsidDel="008733DC">
          <w:delText>effects</w:delText>
        </w:r>
      </w:del>
      <w:r w:rsidR="00565AEB">
        <w:t xml:space="preserve"> and indirect effects cascading through the community, human disturbance in these systems is likely to </w:t>
      </w:r>
      <w:r w:rsidR="00376B48">
        <w:t>affect</w:t>
      </w:r>
      <w:r w:rsidR="00565AEB">
        <w:t xml:space="preserve"> all community members in various ways from direct harvesting of these species to changing environmental conditions leading to loss of habitat</w:t>
      </w:r>
      <w:ins w:id="152" w:author="Sass, Gregory G" w:date="2020-10-05T10:50:00Z">
        <w:r w:rsidR="00D47496">
          <w:t xml:space="preserve"> and</w:t>
        </w:r>
      </w:ins>
      <w:ins w:id="153" w:author="Chelsey Nieman" w:date="2020-10-06T09:47:00Z">
        <w:r w:rsidR="006711B6">
          <w:t xml:space="preserve"> </w:t>
        </w:r>
      </w:ins>
      <w:del w:id="154" w:author="Sass, Gregory G" w:date="2020-10-05T10:50:00Z">
        <w:r w:rsidR="00565AEB" w:rsidDel="00D47496">
          <w:delText xml:space="preserve">, </w:delText>
        </w:r>
      </w:del>
      <w:r w:rsidR="00565AEB">
        <w:t>food resources</w:t>
      </w:r>
      <w:ins w:id="155" w:author="Sass, Gregory G" w:date="2020-10-05T10:51:00Z">
        <w:r w:rsidR="00D47496">
          <w:t xml:space="preserve"> (Carpenter et al. 2017; Sass et al. </w:t>
        </w:r>
        <w:commentRangeStart w:id="156"/>
        <w:r w:rsidR="00D47496">
          <w:t>2017</w:t>
        </w:r>
      </w:ins>
      <w:commentRangeEnd w:id="156"/>
      <w:ins w:id="157" w:author="Sass, Gregory G" w:date="2020-10-05T10:53:00Z">
        <w:r w:rsidR="00350950">
          <w:rPr>
            <w:rStyle w:val="CommentReference"/>
          </w:rPr>
          <w:commentReference w:id="156"/>
        </w:r>
      </w:ins>
      <w:ins w:id="159" w:author="Sass, Gregory G" w:date="2020-10-05T10:51:00Z">
        <w:r w:rsidR="00D47496">
          <w:t>)</w:t>
        </w:r>
      </w:ins>
      <w:del w:id="160" w:author="Sass, Gregory G" w:date="2020-10-05T10:51:00Z">
        <w:r w:rsidR="00565AEB" w:rsidDel="00D47496">
          <w:delText>, etc</w:delText>
        </w:r>
      </w:del>
      <w:r w:rsidR="00565AEB">
        <w:t xml:space="preserve">. </w:t>
      </w:r>
      <w:r w:rsidR="00376B48">
        <w:t xml:space="preserve">Human effects on slow moving, abiotic variables like climate will also alter community dynamics. This has been well described in aquatic communities </w:t>
      </w:r>
      <w:commentRangeStart w:id="161"/>
      <w:commentRangeStart w:id="162"/>
      <w:r w:rsidR="00376B48">
        <w:t>(</w:t>
      </w:r>
      <w:ins w:id="163" w:author="Chelsey Nieman" w:date="2020-10-06T09:50:00Z">
        <w:r w:rsidR="006711B6">
          <w:t xml:space="preserve">e.g., </w:t>
        </w:r>
      </w:ins>
      <w:r w:rsidR="00376B48">
        <w:rPr>
          <w:b/>
        </w:rPr>
        <w:t>eutrophication</w:t>
      </w:r>
      <w:r w:rsidR="000446DA">
        <w:rPr>
          <w:b/>
        </w:rPr>
        <w:t>, lake browning, bass-walleye degree days</w:t>
      </w:r>
      <w:ins w:id="164" w:author="Sass, Gregory G" w:date="2020-10-05T10:51:00Z">
        <w:r w:rsidR="00D47496">
          <w:rPr>
            <w:b/>
          </w:rPr>
          <w:t>, SOS</w:t>
        </w:r>
      </w:ins>
      <w:r w:rsidR="000446DA">
        <w:t>)</w:t>
      </w:r>
      <w:commentRangeEnd w:id="161"/>
      <w:r w:rsidR="00EB3DC8">
        <w:rPr>
          <w:rStyle w:val="CommentReference"/>
        </w:rPr>
        <w:commentReference w:id="161"/>
      </w:r>
      <w:commentRangeEnd w:id="162"/>
      <w:r w:rsidR="006711B6">
        <w:rPr>
          <w:rStyle w:val="CommentReference"/>
        </w:rPr>
        <w:commentReference w:id="162"/>
      </w:r>
      <w:r w:rsidR="000446DA">
        <w:t xml:space="preserve">. Because of the varied ways in which humans </w:t>
      </w:r>
      <w:ins w:id="165" w:author="Sass, Gregory G" w:date="2020-10-05T10:52:00Z">
        <w:r w:rsidR="00D47496">
          <w:t>influence</w:t>
        </w:r>
      </w:ins>
      <w:del w:id="166" w:author="Sass, Gregory G" w:date="2020-10-05T10:52:00Z">
        <w:r w:rsidR="000446DA" w:rsidDel="00D47496">
          <w:delText>impact</w:delText>
        </w:r>
      </w:del>
      <w:r w:rsidR="000446DA">
        <w:t xml:space="preserve"> these systems, and the numerous ways in which</w:t>
      </w:r>
      <w:ins w:id="167" w:author="Sass, Gregory G" w:date="2020-10-05T10:52:00Z">
        <w:r w:rsidR="00D47496">
          <w:t xml:space="preserve"> organisms</w:t>
        </w:r>
      </w:ins>
      <w:del w:id="168" w:author="Sass, Gregory G" w:date="2020-10-05T10:52:00Z">
        <w:r w:rsidR="000446DA" w:rsidDel="00D47496">
          <w:delText xml:space="preserve"> biotic life</w:delText>
        </w:r>
      </w:del>
      <w:r w:rsidR="000446DA">
        <w:t xml:space="preserve"> in these systems interact with each other</w:t>
      </w:r>
      <w:ins w:id="169" w:author="Sass, Gregory G" w:date="2020-10-05T10:52:00Z">
        <w:r w:rsidR="00D47496">
          <w:t xml:space="preserve"> and respond to perturbations</w:t>
        </w:r>
      </w:ins>
      <w:r w:rsidR="000446DA">
        <w:t>, aquatic systems often behave in complex, non-linear ways</w:t>
      </w:r>
      <w:r w:rsidR="005B683E">
        <w:t xml:space="preserve">. </w:t>
      </w:r>
    </w:p>
    <w:p w14:paraId="735C856A" w14:textId="6A8FCF08" w:rsidR="009A4F5C" w:rsidRDefault="00E9240E" w:rsidP="007A5CC4">
      <w:pPr>
        <w:ind w:firstLine="720"/>
      </w:pPr>
      <w:ins w:id="170" w:author="Chelsey Nieman" w:date="2020-10-06T09:52:00Z">
        <w:r>
          <w:t>These complex interspecific interactions in aquatic systems can result in p</w:t>
        </w:r>
      </w:ins>
      <w:del w:id="171" w:author="Chelsey Nieman" w:date="2020-10-06T09:52:00Z">
        <w:r w:rsidR="00116DA4" w:rsidDel="00E9240E">
          <w:delText>P</w:delText>
        </w:r>
      </w:del>
      <w:r w:rsidR="00116DA4">
        <w:t xml:space="preserve">ositive feedback loops </w:t>
      </w:r>
      <w:ins w:id="172" w:author="Chelsey Nieman" w:date="2020-10-06T09:52:00Z">
        <w:r>
          <w:t>that</w:t>
        </w:r>
      </w:ins>
      <w:del w:id="173" w:author="Chelsey Nieman" w:date="2020-10-06T09:52:00Z">
        <w:r w:rsidR="00116DA4" w:rsidDel="00E9240E">
          <w:delText>can</w:delText>
        </w:r>
      </w:del>
      <w:r w:rsidR="00116DA4">
        <w:t xml:space="preserve"> allow a stable state to reinforce itself such that efforts by managers to change the stable state may have no</w:t>
      </w:r>
      <w:del w:id="174" w:author="Sass, Gregory G" w:date="2020-10-05T10:56:00Z">
        <w:r w:rsidR="00116DA4" w:rsidDel="009A4EE2">
          <w:delText xml:space="preserve"> effects</w:delText>
        </w:r>
      </w:del>
      <w:r w:rsidR="00116DA4">
        <w:t xml:space="preserve"> or unintended effects</w:t>
      </w:r>
      <w:ins w:id="175" w:author="Chelsey Nieman" w:date="2020-10-06T09:52:00Z">
        <w:r>
          <w:t>.</w:t>
        </w:r>
      </w:ins>
      <w:r w:rsidR="00116DA4">
        <w:t xml:space="preserve"> </w:t>
      </w:r>
      <w:del w:id="176" w:author="Chelsey Nieman" w:date="2020-10-06T09:52:00Z">
        <w:r w:rsidR="00116DA4" w:rsidDel="00E9240E">
          <w:delText>due to the complex inter</w:delText>
        </w:r>
      </w:del>
      <w:ins w:id="177" w:author="Sass, Gregory G" w:date="2020-10-05T10:56:00Z">
        <w:del w:id="178" w:author="Chelsey Nieman" w:date="2020-10-06T09:52:00Z">
          <w:r w:rsidR="009A4EE2" w:rsidDel="00E9240E">
            <w:delText>-</w:delText>
          </w:r>
        </w:del>
      </w:ins>
      <w:del w:id="179" w:author="Chelsey Nieman" w:date="2020-10-06T09:52:00Z">
        <w:r w:rsidR="00116DA4" w:rsidDel="00E9240E">
          <w:delText>specific interactions in the system.</w:delText>
        </w:r>
        <w:r w:rsidR="00AB7801" w:rsidDel="00E9240E">
          <w:delText xml:space="preserve"> </w:delText>
        </w:r>
      </w:del>
      <w:r w:rsidR="005B683E">
        <w:t xml:space="preserve">Walters and </w:t>
      </w:r>
      <w:proofErr w:type="spellStart"/>
      <w:r w:rsidR="005B683E">
        <w:t>Kitchell</w:t>
      </w:r>
      <w:proofErr w:type="spellEnd"/>
      <w:r w:rsidR="005B683E">
        <w:t xml:space="preserve"> (2001) describe</w:t>
      </w:r>
      <w:ins w:id="180" w:author="Sass, Gregory G" w:date="2020-10-05T10:56:00Z">
        <w:r w:rsidR="009A4EE2">
          <w:t>d</w:t>
        </w:r>
      </w:ins>
      <w:r w:rsidR="005B683E">
        <w:t xml:space="preserve"> how positive feedback loops can create two stable states in a food web consisting of a top predator </w:t>
      </w:r>
      <w:r w:rsidR="005B683E">
        <w:lastRenderedPageBreak/>
        <w:t xml:space="preserve">and a forage species through </w:t>
      </w:r>
      <w:commentRangeStart w:id="181"/>
      <w:r w:rsidR="005B683E">
        <w:t xml:space="preserve">cultivation-depensation </w:t>
      </w:r>
      <w:commentRangeEnd w:id="181"/>
      <w:r w:rsidR="00994A79">
        <w:rPr>
          <w:rStyle w:val="CommentReference"/>
        </w:rPr>
        <w:commentReference w:id="181"/>
      </w:r>
      <w:r w:rsidR="005B683E">
        <w:t xml:space="preserve">effects. </w:t>
      </w:r>
      <w:commentRangeStart w:id="182"/>
      <w:commentRangeStart w:id="183"/>
      <w:r w:rsidR="0009630B">
        <w:t>Under low exploitation</w:t>
      </w:r>
      <w:ins w:id="184" w:author="Sass, Gregory G" w:date="2020-10-05T10:57:00Z">
        <w:r w:rsidR="009A4EE2">
          <w:t>,</w:t>
        </w:r>
      </w:ins>
      <w:r w:rsidR="0009630B">
        <w:t xml:space="preserve"> the top predator species is abundant and able to cultivate conditions to increase survival of its juveniles by pr</w:t>
      </w:r>
      <w:ins w:id="185" w:author="Sass, Gregory G" w:date="2020-10-05T10:57:00Z">
        <w:r w:rsidR="009A4EE2">
          <w:t>eying on</w:t>
        </w:r>
      </w:ins>
      <w:del w:id="186" w:author="Sass, Gregory G" w:date="2020-10-05T10:57:00Z">
        <w:r w:rsidR="0009630B" w:rsidDel="009A4EE2">
          <w:delText>edating upon</w:delText>
        </w:r>
      </w:del>
      <w:r w:rsidR="0009630B">
        <w:t xml:space="preserve"> the predators of its juveniles, namely the forage species. Alternatively, </w:t>
      </w:r>
      <w:ins w:id="187" w:author="Sass, Gregory G" w:date="2020-10-05T10:58:00Z">
        <w:r w:rsidR="009A4EE2">
          <w:t>the</w:t>
        </w:r>
      </w:ins>
      <w:del w:id="188" w:author="Sass, Gregory G" w:date="2020-10-05T10:58:00Z">
        <w:r w:rsidR="005E0534" w:rsidDel="009A4EE2">
          <w:delText>a</w:delText>
        </w:r>
      </w:del>
      <w:r w:rsidR="005E0534">
        <w:t xml:space="preserve"> forage species may dominate </w:t>
      </w:r>
      <w:r w:rsidR="0009630B">
        <w:t>when exploitation of the top predator is high (as is the case in many fisheries)</w:t>
      </w:r>
      <w:ins w:id="189" w:author="Sass, Gregory G" w:date="2020-10-05T10:58:00Z">
        <w:r w:rsidR="009A4EE2">
          <w:t>,</w:t>
        </w:r>
      </w:ins>
      <w:r w:rsidR="0009630B">
        <w:t xml:space="preserve"> </w:t>
      </w:r>
      <w:r w:rsidR="005E0534">
        <w:t>allowing the forage species to cultivate conditions for itself through predation on juveniles</w:t>
      </w:r>
      <w:ins w:id="190" w:author="Sass, Gregory G" w:date="2020-10-05T10:58:00Z">
        <w:r w:rsidR="009A4EE2">
          <w:t xml:space="preserve"> of the top predator</w:t>
        </w:r>
      </w:ins>
      <w:r w:rsidR="005E0534">
        <w:t xml:space="preserve">. </w:t>
      </w:r>
      <w:r w:rsidR="0009630B">
        <w:t xml:space="preserve">When </w:t>
      </w:r>
      <w:ins w:id="191" w:author="Sass, Gregory G" w:date="2020-10-05T10:59:00Z">
        <w:r w:rsidR="009A4EE2">
          <w:t xml:space="preserve">top predator </w:t>
        </w:r>
      </w:ins>
      <w:r w:rsidR="0009630B">
        <w:t>abundance declines enough</w:t>
      </w:r>
      <w:r w:rsidR="005E0534">
        <w:t>,</w:t>
      </w:r>
      <w:r w:rsidR="0009630B">
        <w:t xml:space="preserve"> recruitment of new juveniles to the population may </w:t>
      </w:r>
      <w:del w:id="192" w:author="Chelsey Nieman" w:date="2020-10-06T09:54:00Z">
        <w:r w:rsidR="0009630B" w:rsidDel="00B5641A">
          <w:delText>actual</w:delText>
        </w:r>
        <w:r w:rsidR="005E0534" w:rsidDel="00B5641A">
          <w:delText>ly</w:delText>
        </w:r>
        <w:r w:rsidR="0009630B" w:rsidDel="00B5641A">
          <w:delText xml:space="preserve"> </w:delText>
        </w:r>
      </w:del>
      <w:r w:rsidR="0009630B">
        <w:t xml:space="preserve">decline through the process of depensation where there are so few spawning adults left that </w:t>
      </w:r>
      <w:r w:rsidR="00472B91">
        <w:t>recruitment declines in spite of decreased intra</w:t>
      </w:r>
      <w:ins w:id="193" w:author="Sass, Gregory G" w:date="2020-10-05T10:59:00Z">
        <w:r w:rsidR="009A4EE2">
          <w:t>-</w:t>
        </w:r>
      </w:ins>
      <w:r w:rsidR="00472B91">
        <w:t>specific competition.</w:t>
      </w:r>
      <w:commentRangeEnd w:id="182"/>
      <w:r w:rsidR="00116DA4">
        <w:rPr>
          <w:rStyle w:val="CommentReference"/>
        </w:rPr>
        <w:commentReference w:id="182"/>
      </w:r>
      <w:commentRangeEnd w:id="183"/>
      <w:r w:rsidR="00A04527">
        <w:rPr>
          <w:rStyle w:val="CommentReference"/>
        </w:rPr>
        <w:commentReference w:id="183"/>
      </w:r>
      <w:r w:rsidR="00472B91">
        <w:t xml:space="preserve"> The positive feedback loops that enable cultivation-depensation effects demonstrate one </w:t>
      </w:r>
      <w:ins w:id="194" w:author="Chelsey Nieman" w:date="2020-10-06T09:54:00Z">
        <w:r w:rsidR="00B5641A">
          <w:t>mechanism by</w:t>
        </w:r>
      </w:ins>
      <w:del w:id="195" w:author="Chelsey Nieman" w:date="2020-10-06T09:54:00Z">
        <w:r w:rsidR="00472B91" w:rsidDel="00B5641A">
          <w:delText>way in</w:delText>
        </w:r>
      </w:del>
      <w:r w:rsidR="00472B91">
        <w:t xml:space="preserve"> which aquatic systems </w:t>
      </w:r>
      <w:r w:rsidR="00C03289">
        <w:t>ma</w:t>
      </w:r>
      <w:r w:rsidR="00472B91">
        <w:t>y display non-linear dynamics. If the forage species has established itself as the dominant species, simply increasing the survival of adult predators</w:t>
      </w:r>
      <w:ins w:id="196" w:author="Sass, Gregory G" w:date="2020-10-05T11:00:00Z">
        <w:r w:rsidR="000232A9">
          <w:t xml:space="preserve"> (even through fishery closure)</w:t>
        </w:r>
      </w:ins>
      <w:r w:rsidR="00472B91">
        <w:t xml:space="preserve"> may have no effect or possibly a negative effect if the associated increase in juvenile production further increases forag</w:t>
      </w:r>
      <w:ins w:id="197" w:author="Sass, Gregory G" w:date="2020-10-05T11:01:00Z">
        <w:r w:rsidR="000232A9">
          <w:t>ing</w:t>
        </w:r>
      </w:ins>
      <w:del w:id="198" w:author="Sass, Gregory G" w:date="2020-10-05T11:01:00Z">
        <w:r w:rsidR="00472B91" w:rsidDel="000232A9">
          <w:delText>e</w:delText>
        </w:r>
      </w:del>
      <w:r w:rsidR="00472B91">
        <w:t xml:space="preserve"> opportunities for the forage species and leads to further increases in their biomass with the increased prey availability.</w:t>
      </w:r>
      <w:r w:rsidR="00336830">
        <w:t xml:space="preserve"> </w:t>
      </w:r>
      <w:r w:rsidR="00C03289">
        <w:t xml:space="preserve">These dynamics allow the point at which the stable state changes to vary depending on which state the system is in. This </w:t>
      </w:r>
      <w:commentRangeStart w:id="199"/>
      <w:commentRangeStart w:id="200"/>
      <w:r w:rsidR="00C03289">
        <w:t>hysteretic</w:t>
      </w:r>
      <w:commentRangeEnd w:id="199"/>
      <w:r w:rsidR="00E24C22">
        <w:rPr>
          <w:rStyle w:val="CommentReference"/>
        </w:rPr>
        <w:commentReference w:id="199"/>
      </w:r>
      <w:commentRangeEnd w:id="200"/>
      <w:r w:rsidR="003D151D">
        <w:rPr>
          <w:rStyle w:val="CommentReference"/>
        </w:rPr>
        <w:commentReference w:id="200"/>
      </w:r>
      <w:r w:rsidR="00C03289">
        <w:t xml:space="preserve"> behavior</w:t>
      </w:r>
      <w:r w:rsidR="00A116E1">
        <w:t xml:space="preserve"> can make rehabilitating ecosystems particularly difficult</w:t>
      </w:r>
      <w:ins w:id="201" w:author="Sass, Gregory G" w:date="2020-10-05T11:02:00Z">
        <w:r w:rsidR="000232A9">
          <w:t>,</w:t>
        </w:r>
      </w:ins>
      <w:ins w:id="202" w:author="Chelsey Nieman" w:date="2020-10-06T09:55:00Z">
        <w:r w:rsidR="00E24C22">
          <w:t xml:space="preserve"> </w:t>
        </w:r>
      </w:ins>
      <w:del w:id="203" w:author="Sass, Gregory G" w:date="2020-10-05T11:02:00Z">
        <w:r w:rsidR="00A116E1" w:rsidDel="000232A9">
          <w:delText xml:space="preserve"> and </w:delText>
        </w:r>
      </w:del>
      <w:r w:rsidR="00A116E1">
        <w:t>costly</w:t>
      </w:r>
      <w:ins w:id="204" w:author="Sass, Gregory G" w:date="2020-10-05T11:02:00Z">
        <w:r w:rsidR="000232A9">
          <w:t>, and sometimes irreversible</w:t>
        </w:r>
      </w:ins>
      <w:r w:rsidR="00A116E1">
        <w:t xml:space="preserve">. </w:t>
      </w:r>
      <w:commentRangeStart w:id="205"/>
      <w:commentRangeStart w:id="206"/>
      <w:del w:id="207" w:author="Sass, Gregory G" w:date="2020-10-05T11:03:00Z">
        <w:r w:rsidR="00A116E1" w:rsidDel="000232A9">
          <w:delText>In fisheries,</w:delText>
        </w:r>
      </w:del>
      <w:r w:rsidR="00A116E1">
        <w:t xml:space="preserve"> </w:t>
      </w:r>
      <w:ins w:id="208" w:author="Sass, Gregory G" w:date="2020-10-05T11:03:00Z">
        <w:r w:rsidR="000232A9">
          <w:t>F</w:t>
        </w:r>
      </w:ins>
      <w:del w:id="209" w:author="Sass, Gregory G" w:date="2020-10-05T11:03:00Z">
        <w:r w:rsidR="00A116E1" w:rsidDel="000232A9">
          <w:delText>f</w:delText>
        </w:r>
      </w:del>
      <w:r w:rsidR="00A116E1">
        <w:t>or example</w:t>
      </w:r>
      <w:ins w:id="210" w:author="Sass, Gregory G" w:date="2020-10-05T11:03:00Z">
        <w:r w:rsidR="000232A9">
          <w:t>,</w:t>
        </w:r>
      </w:ins>
      <w:r w:rsidR="00A116E1">
        <w:t xml:space="preserve"> rehabilitating a collapsed fishery may not be accomplished simply through a reduction in fishing mortality past the point that caused the initial collapse. </w:t>
      </w:r>
      <w:r w:rsidR="00F507FC">
        <w:t>Instead</w:t>
      </w:r>
      <w:ins w:id="211" w:author="Sass, Gregory G" w:date="2020-10-05T11:03:00Z">
        <w:r w:rsidR="000232A9">
          <w:t>,</w:t>
        </w:r>
      </w:ins>
      <w:r w:rsidR="00F507FC">
        <w:t xml:space="preserve"> drastic reductions in fishing mortality, coupled with stocking, and possibly habitat improvements may all be necessary to push the system out of its current stable state and back to the desired state.</w:t>
      </w:r>
      <w:commentRangeEnd w:id="205"/>
      <w:r w:rsidR="00F507FC">
        <w:rPr>
          <w:rStyle w:val="CommentReference"/>
        </w:rPr>
        <w:commentReference w:id="205"/>
      </w:r>
      <w:commentRangeEnd w:id="206"/>
      <w:r w:rsidR="00471D11">
        <w:rPr>
          <w:rStyle w:val="CommentReference"/>
        </w:rPr>
        <w:commentReference w:id="206"/>
      </w:r>
    </w:p>
    <w:p w14:paraId="3F7722DA" w14:textId="1BD9A6D8" w:rsidR="002A00F8" w:rsidRDefault="00336830">
      <w:r>
        <w:tab/>
        <w:t>The non-linearity that can arise when dealing with inter</w:t>
      </w:r>
      <w:ins w:id="212" w:author="Sass, Gregory G" w:date="2020-10-05T11:06:00Z">
        <w:r w:rsidR="00D4133D">
          <w:t>-</w:t>
        </w:r>
      </w:ins>
      <w:r>
        <w:t>specific interactions</w:t>
      </w:r>
      <w:ins w:id="213" w:author="Colin Dassow" w:date="2020-10-10T14:34:00Z">
        <w:r w:rsidR="003D151D">
          <w:t>,</w:t>
        </w:r>
      </w:ins>
      <w:r>
        <w:t xml:space="preserve"> as demonstrated by cultivation-depensation </w:t>
      </w:r>
      <w:r w:rsidR="00F507FC">
        <w:t>theory</w:t>
      </w:r>
      <w:ins w:id="214" w:author="Colin Dassow" w:date="2020-10-10T14:34:00Z">
        <w:r w:rsidR="003D151D">
          <w:t>,</w:t>
        </w:r>
      </w:ins>
      <w:r w:rsidR="00F507FC">
        <w:t xml:space="preserve"> </w:t>
      </w:r>
      <w:r w:rsidR="00704A3E">
        <w:t xml:space="preserve">can lead to counterintuitive </w:t>
      </w:r>
      <w:r w:rsidR="00945742">
        <w:t>outcomes and can pose</w:t>
      </w:r>
      <w:r>
        <w:t xml:space="preserve"> a problem for managers who are often limited in the options available to them (Carpenter </w:t>
      </w:r>
      <w:r w:rsidR="00704A3E">
        <w:t xml:space="preserve">et al. 2017). </w:t>
      </w:r>
      <w:commentRangeStart w:id="215"/>
      <w:r w:rsidR="00CA03CA">
        <w:t>Carpenter</w:t>
      </w:r>
      <w:commentRangeEnd w:id="215"/>
      <w:r w:rsidR="00A04527">
        <w:rPr>
          <w:rStyle w:val="CommentReference"/>
        </w:rPr>
        <w:commentReference w:id="215"/>
      </w:r>
      <w:r w:rsidR="00CA03CA">
        <w:t xml:space="preserve"> et al. (2017) describe</w:t>
      </w:r>
      <w:ins w:id="216" w:author="Sass, Gregory G" w:date="2020-10-05T11:06:00Z">
        <w:r w:rsidR="00D4133D">
          <w:t>d</w:t>
        </w:r>
      </w:ins>
      <w:r w:rsidR="00CA03CA">
        <w:t xml:space="preserve"> this situation where some things, like a changing climate, are outside the direct control of managers. Because of this, managers are only able to influence the system in certain ways based on the limited number of ‘levers’ they have control over. </w:t>
      </w:r>
      <w:ins w:id="217" w:author="Sass, Gregory G" w:date="2020-10-05T11:07:00Z">
        <w:r w:rsidR="00D4133D">
          <w:t>Consi</w:t>
        </w:r>
      </w:ins>
      <w:ins w:id="218" w:author="Chelsey Nieman" w:date="2020-10-06T09:57:00Z">
        <w:r w:rsidR="00DC61CF">
          <w:t>d</w:t>
        </w:r>
      </w:ins>
      <w:ins w:id="219" w:author="Sass, Gregory G" w:date="2020-10-05T11:07:00Z">
        <w:r w:rsidR="00D4133D">
          <w:t>ering</w:t>
        </w:r>
      </w:ins>
      <w:del w:id="220" w:author="Sass, Gregory G" w:date="2020-10-05T11:07:00Z">
        <w:r w:rsidR="00CA03CA" w:rsidDel="00D4133D">
          <w:delText>In light of</w:delText>
        </w:r>
      </w:del>
      <w:r w:rsidR="00CA03CA">
        <w:t xml:space="preserve"> this, Carpenter et al. (2017) la</w:t>
      </w:r>
      <w:ins w:id="221" w:author="Sass, Gregory G" w:date="2020-10-05T11:07:00Z">
        <w:r w:rsidR="00D4133D">
          <w:t>id</w:t>
        </w:r>
      </w:ins>
      <w:del w:id="222" w:author="Sass, Gregory G" w:date="2020-10-05T11:07:00Z">
        <w:r w:rsidR="00CA03CA" w:rsidDel="00D4133D">
          <w:delText>y</w:delText>
        </w:r>
      </w:del>
      <w:r w:rsidR="00CA03CA">
        <w:t xml:space="preserve"> out a conceptual framework where mangers aim to keep systems in a ‘safe operating space’ (SOS) using what they can control to compensate for forces outside their control</w:t>
      </w:r>
      <w:ins w:id="223" w:author="Sass, Gregory G" w:date="2020-10-05T11:07:00Z">
        <w:r w:rsidR="00D4133D">
          <w:t>,</w:t>
        </w:r>
      </w:ins>
      <w:r w:rsidR="00F507FC">
        <w:t xml:space="preserve"> while still achieving positive outcomes</w:t>
      </w:r>
      <w:r w:rsidR="00CA03CA">
        <w:t xml:space="preserve">. </w:t>
      </w:r>
      <w:commentRangeStart w:id="224"/>
      <w:r w:rsidR="00CA03CA">
        <w:t>In the case of recreational fisheries, t</w:t>
      </w:r>
      <w:r w:rsidR="00704A3E">
        <w:t>he</w:t>
      </w:r>
      <w:r>
        <w:t xml:space="preserve"> ‘levers’ available to managers are often based on linear, single species views of system dynamics</w:t>
      </w:r>
      <w:r w:rsidR="00CA03CA">
        <w:t xml:space="preserve"> (</w:t>
      </w:r>
      <w:r w:rsidR="00387DA0">
        <w:t>i.e. a reduction in harvest of species ‘X’ will result in a proportional increase in their population size</w:t>
      </w:r>
      <w:r w:rsidR="00CA03CA">
        <w:t>)</w:t>
      </w:r>
      <w:r>
        <w:t>. When the levers available to mangers</w:t>
      </w:r>
      <w:r w:rsidR="00D77140">
        <w:t>,</w:t>
      </w:r>
      <w:r>
        <w:t xml:space="preserve"> and the lens through which they view the system</w:t>
      </w:r>
      <w:r w:rsidR="00D77140">
        <w:t>,</w:t>
      </w:r>
      <w:r>
        <w:t xml:space="preserve"> </w:t>
      </w:r>
      <w:r w:rsidR="00CA03CA">
        <w:t xml:space="preserve">do not consider </w:t>
      </w:r>
      <w:ins w:id="225" w:author="Chelsey Nieman" w:date="2020-10-06T09:57:00Z">
        <w:r w:rsidR="00DC61CF">
          <w:t xml:space="preserve">the complex </w:t>
        </w:r>
      </w:ins>
      <w:r w:rsidR="00CA03CA">
        <w:t>inter</w:t>
      </w:r>
      <w:ins w:id="226" w:author="Sass, Gregory G" w:date="2020-10-05T11:08:00Z">
        <w:r w:rsidR="00D4133D">
          <w:t>-</w:t>
        </w:r>
      </w:ins>
      <w:r w:rsidR="00CA03CA">
        <w:t>specific interactions</w:t>
      </w:r>
      <w:r>
        <w:t xml:space="preserve">, </w:t>
      </w:r>
      <w:r w:rsidR="002A00F8">
        <w:t>regime shifts can</w:t>
      </w:r>
      <w:r w:rsidR="00E4181D">
        <w:t xml:space="preserve"> occur that are likely to have major implications for</w:t>
      </w:r>
      <w:del w:id="227" w:author="Sass, Gregory G" w:date="2020-10-05T11:08:00Z">
        <w:r w:rsidR="00E4181D" w:rsidDel="00D4133D">
          <w:delText xml:space="preserve"> both</w:delText>
        </w:r>
      </w:del>
      <w:r w:rsidR="00E4181D">
        <w:t xml:space="preserve"> the ecology of the system and the human users of it (Xu et al. 2014)</w:t>
      </w:r>
      <w:r>
        <w:t>.</w:t>
      </w:r>
      <w:commentRangeEnd w:id="224"/>
      <w:r w:rsidR="00D4133D">
        <w:rPr>
          <w:rStyle w:val="CommentReference"/>
        </w:rPr>
        <w:commentReference w:id="224"/>
      </w:r>
      <w:r>
        <w:t xml:space="preserve"> </w:t>
      </w:r>
      <w:ins w:id="228" w:author="Colin Dassow" w:date="2020-10-10T14:36:00Z">
        <w:r w:rsidR="003D151D">
          <w:t xml:space="preserve">The widespread adoption of voluntary catch and release practices provide an example of </w:t>
        </w:r>
      </w:ins>
      <w:ins w:id="229" w:author="Colin Dassow" w:date="2020-10-10T14:48:00Z">
        <w:r w:rsidR="00691ADA">
          <w:t xml:space="preserve">unintended consequences and regime shifts. </w:t>
        </w:r>
      </w:ins>
      <w:ins w:id="230" w:author="Colin Dassow" w:date="2020-10-10T14:54:00Z">
        <w:r w:rsidR="00691ADA">
          <w:t xml:space="preserve">Catch and release angling is often promoted to help </w:t>
        </w:r>
      </w:ins>
      <w:ins w:id="231" w:author="Colin Dassow" w:date="2020-10-10T15:00:00Z">
        <w:r w:rsidR="00FA4810">
          <w:t>rehabilitate</w:t>
        </w:r>
      </w:ins>
      <w:ins w:id="232" w:author="Colin Dassow" w:date="2020-10-10T14:54:00Z">
        <w:r w:rsidR="00691ADA">
          <w:t xml:space="preserve"> populations </w:t>
        </w:r>
      </w:ins>
      <w:ins w:id="233" w:author="Colin Dassow" w:date="2020-10-10T14:55:00Z">
        <w:r w:rsidR="00FA4810">
          <w:t>experiencing</w:t>
        </w:r>
      </w:ins>
      <w:ins w:id="234" w:author="Colin Dassow" w:date="2020-10-10T14:54:00Z">
        <w:r w:rsidR="00691ADA">
          <w:t xml:space="preserve"> </w:t>
        </w:r>
      </w:ins>
      <w:ins w:id="235" w:author="Colin Dassow" w:date="2020-10-10T14:55:00Z">
        <w:r w:rsidR="00691ADA">
          <w:t>unsustainable harvesting. When taken to the extreme, cat</w:t>
        </w:r>
      </w:ins>
      <w:ins w:id="236" w:author="Colin Dassow" w:date="2020-10-10T14:58:00Z">
        <w:r w:rsidR="00691ADA">
          <w:t>ch</w:t>
        </w:r>
      </w:ins>
      <w:ins w:id="237" w:author="Colin Dassow" w:date="2020-10-10T14:55:00Z">
        <w:r w:rsidR="00691ADA">
          <w:t xml:space="preserve"> and release angling can allow </w:t>
        </w:r>
      </w:ins>
      <w:ins w:id="238" w:author="Colin Dassow" w:date="2020-10-10T14:58:00Z">
        <w:r w:rsidR="00691ADA">
          <w:t xml:space="preserve">species densities to increase drastically to the point where </w:t>
        </w:r>
      </w:ins>
      <w:ins w:id="239" w:author="Colin Dassow" w:date="2020-10-10T14:59:00Z">
        <w:r w:rsidR="00FA4810">
          <w:t>d</w:t>
        </w:r>
      </w:ins>
      <w:ins w:id="240" w:author="Colin Dassow" w:date="2020-10-10T14:58:00Z">
        <w:r w:rsidR="00691ADA">
          <w:t>ensity dependent effects on growth (decrea</w:t>
        </w:r>
      </w:ins>
      <w:ins w:id="241" w:author="Colin Dassow" w:date="2020-10-10T14:59:00Z">
        <w:r w:rsidR="00691ADA">
          <w:t>sed length and body condition)</w:t>
        </w:r>
      </w:ins>
      <w:ins w:id="242" w:author="Colin Dassow" w:date="2020-10-10T15:00:00Z">
        <w:r w:rsidR="00FA4810">
          <w:t xml:space="preserve"> restructure populations, often in opposition to angler and manger desires. These unintended negative consequences of catch and release </w:t>
        </w:r>
      </w:ins>
      <w:ins w:id="243" w:author="Colin Dassow" w:date="2020-10-10T15:01:00Z">
        <w:r w:rsidR="00FA4810">
          <w:t xml:space="preserve">fishing have been documented in Largemouth bass and Muskellunge (Miranda et al. 2017, Sass and Shaw 2020, </w:t>
        </w:r>
        <w:proofErr w:type="spellStart"/>
        <w:r w:rsidR="00FA4810">
          <w:t>Hansent</w:t>
        </w:r>
        <w:proofErr w:type="spellEnd"/>
        <w:r w:rsidR="00FA4810">
          <w:t xml:space="preserve"> et al. 2015, </w:t>
        </w:r>
        <w:proofErr w:type="spellStart"/>
        <w:r w:rsidR="00FA4810">
          <w:t>Rypel</w:t>
        </w:r>
        <w:proofErr w:type="spellEnd"/>
        <w:r w:rsidR="00FA4810">
          <w:t xml:space="preserve"> et al. 2016</w:t>
        </w:r>
      </w:ins>
      <w:ins w:id="244" w:author="Colin Dassow" w:date="2020-10-10T15:03:00Z">
        <w:r w:rsidR="00FA4810">
          <w:t xml:space="preserve">). </w:t>
        </w:r>
      </w:ins>
      <w:del w:id="245" w:author="Colin Dassow" w:date="2020-10-10T15:03:00Z">
        <w:r w:rsidR="00E4181D" w:rsidDel="00FA4810">
          <w:delText xml:space="preserve">Regime shifts in coral reefs, due to increases in algae and coral bleaching, lead to reductions in fish biomass and a subsequent loss of food security and employment for the communities around these reefs (Norstrom et al. 2009, Crepin et al. 2012). </w:delText>
        </w:r>
      </w:del>
      <w:r w:rsidR="00E4181D">
        <w:t>The recognition of the role of inter</w:t>
      </w:r>
      <w:ins w:id="246" w:author="Sass, Gregory G" w:date="2020-10-05T11:11:00Z">
        <w:r w:rsidR="00652D60">
          <w:t>-</w:t>
        </w:r>
      </w:ins>
      <w:r w:rsidR="00E4181D">
        <w:t xml:space="preserve">specific and trophic interactions </w:t>
      </w:r>
      <w:ins w:id="247" w:author="Sass, Gregory G" w:date="2020-10-05T11:12:00Z">
        <w:r w:rsidR="00652D60">
          <w:t>among</w:t>
        </w:r>
      </w:ins>
      <w:del w:id="248" w:author="Sass, Gregory G" w:date="2020-10-05T11:12:00Z">
        <w:r w:rsidR="00E4181D" w:rsidDel="00652D60">
          <w:delText>between</w:delText>
        </w:r>
      </w:del>
      <w:r w:rsidR="00E4181D">
        <w:t xml:space="preserve"> species, and the hysteretic </w:t>
      </w:r>
      <w:ins w:id="249" w:author="Sass, Gregory G" w:date="2020-10-05T11:12:00Z">
        <w:r w:rsidR="00652D60">
          <w:t xml:space="preserve">ecosystem-state </w:t>
        </w:r>
      </w:ins>
      <w:r w:rsidR="00E4181D">
        <w:t xml:space="preserve">behavior that may </w:t>
      </w:r>
      <w:ins w:id="250" w:author="Colin Dassow" w:date="2020-10-10T15:03:00Z">
        <w:r w:rsidR="00FA4810">
          <w:t xml:space="preserve">lead to unintended </w:t>
        </w:r>
        <w:r w:rsidR="00FA4810">
          <w:lastRenderedPageBreak/>
          <w:t>consequences</w:t>
        </w:r>
      </w:ins>
      <w:del w:id="251" w:author="Colin Dassow" w:date="2020-10-10T15:03:00Z">
        <w:r w:rsidR="00E4181D" w:rsidDel="00FA4810">
          <w:delText>follow</w:delText>
        </w:r>
      </w:del>
      <w:r w:rsidR="00E4181D">
        <w:t xml:space="preserve">, has helped foster the adoption of more ecosystem-based management strategies (Blackwood, Hastings, and </w:t>
      </w:r>
      <w:proofErr w:type="spellStart"/>
      <w:r w:rsidR="00E4181D">
        <w:t>Mumby</w:t>
      </w:r>
      <w:proofErr w:type="spellEnd"/>
      <w:r w:rsidR="00E4181D">
        <w:t xml:space="preserve"> 2012).</w:t>
      </w:r>
      <w:r w:rsidR="00704A3E">
        <w:t xml:space="preserve"> </w:t>
      </w:r>
    </w:p>
    <w:p w14:paraId="5880DC09" w14:textId="2DC283EF" w:rsidR="002A00F8" w:rsidRPr="00076E49" w:rsidRDefault="002A00F8">
      <w:r>
        <w:tab/>
        <w:t>To date, much of the</w:t>
      </w:r>
      <w:ins w:id="252" w:author="Sass, Gregory G" w:date="2020-10-05T11:12:00Z">
        <w:r w:rsidR="00652D60">
          <w:t xml:space="preserve"> research</w:t>
        </w:r>
      </w:ins>
      <w:del w:id="253" w:author="Sass, Gregory G" w:date="2020-10-05T11:12:00Z">
        <w:r w:rsidDel="00652D60">
          <w:delText xml:space="preserve"> work</w:delText>
        </w:r>
      </w:del>
      <w:ins w:id="254" w:author="Sass, Gregory G" w:date="2020-10-05T11:26:00Z">
        <w:r w:rsidR="00DE7A4B">
          <w:t xml:space="preserve"> addressing</w:t>
        </w:r>
      </w:ins>
      <w:del w:id="255" w:author="Sass, Gregory G" w:date="2020-10-05T11:26:00Z">
        <w:r w:rsidDel="00DE7A4B">
          <w:delText xml:space="preserve"> thinking about</w:delText>
        </w:r>
      </w:del>
      <w:r>
        <w:t xml:space="preserve"> stable states and ecosystem</w:t>
      </w:r>
      <w:ins w:id="256" w:author="Sass, Gregory G" w:date="2020-10-05T11:26:00Z">
        <w:r w:rsidR="00DE7A4B">
          <w:t>-based</w:t>
        </w:r>
      </w:ins>
      <w:r>
        <w:t xml:space="preserve"> management ha</w:t>
      </w:r>
      <w:ins w:id="257" w:author="Colin Dassow" w:date="2020-10-10T15:06:00Z">
        <w:r w:rsidR="00FA4810">
          <w:t>s</w:t>
        </w:r>
      </w:ins>
      <w:ins w:id="258" w:author="Sass, Gregory G" w:date="2020-10-05T11:26:00Z">
        <w:del w:id="259" w:author="Colin Dassow" w:date="2020-10-10T15:06:00Z">
          <w:r w:rsidR="00DE7A4B" w:rsidDel="00FA4810">
            <w:delText>ve</w:delText>
          </w:r>
        </w:del>
      </w:ins>
      <w:del w:id="260" w:author="Sass, Gregory G" w:date="2020-10-05T11:26:00Z">
        <w:r w:rsidDel="00DE7A4B">
          <w:delText>s</w:delText>
        </w:r>
      </w:del>
      <w:r>
        <w:t xml:space="preserve"> </w:t>
      </w:r>
      <w:del w:id="261" w:author="Chelsey Nieman" w:date="2020-10-06T11:55:00Z">
        <w:r w:rsidDel="00B32535">
          <w:delText xml:space="preserve">still </w:delText>
        </w:r>
      </w:del>
      <w:r>
        <w:t>focused on the management of a single species. In fisheries</w:t>
      </w:r>
      <w:ins w:id="262" w:author="Sass, Gregory G" w:date="2020-10-05T11:26:00Z">
        <w:r w:rsidR="00DE7A4B">
          <w:t>,</w:t>
        </w:r>
      </w:ins>
      <w:r>
        <w:t xml:space="preserve"> </w:t>
      </w:r>
      <w:r w:rsidR="009A4F5C">
        <w:t>it is common to focus</w:t>
      </w:r>
      <w:r>
        <w:t xml:space="preserve"> </w:t>
      </w:r>
      <w:ins w:id="263" w:author="Sass, Gregory G" w:date="2020-10-05T11:27:00Z">
        <w:r w:rsidR="00DE7A4B">
          <w:t>applied</w:t>
        </w:r>
      </w:ins>
      <w:del w:id="264" w:author="Sass, Gregory G" w:date="2020-10-05T11:27:00Z">
        <w:r w:rsidDel="00DE7A4B">
          <w:delText>management related</w:delText>
        </w:r>
      </w:del>
      <w:r>
        <w:t xml:space="preserve"> research</w:t>
      </w:r>
      <w:del w:id="265" w:author="Sass, Gregory G" w:date="2020-10-05T11:27:00Z">
        <w:r w:rsidDel="00DE7A4B">
          <w:delText xml:space="preserve"> is</w:delText>
        </w:r>
      </w:del>
      <w:r>
        <w:t xml:space="preserve"> on a single focal species, even when this species </w:t>
      </w:r>
      <w:r w:rsidR="007665F5">
        <w:t>is embedded in</w:t>
      </w:r>
      <w:ins w:id="266" w:author="Sass, Gregory G" w:date="2020-10-05T11:27:00Z">
        <w:r w:rsidR="00DE7A4B">
          <w:t xml:space="preserve"> a</w:t>
        </w:r>
      </w:ins>
      <w:r w:rsidR="007665F5">
        <w:t xml:space="preserve"> larger community</w:t>
      </w:r>
      <w:r w:rsidR="00EE67C7">
        <w:t xml:space="preserve"> </w:t>
      </w:r>
      <w:r w:rsidR="00E5698F">
        <w:t xml:space="preserve">where harvest of multiple species takes place </w:t>
      </w:r>
      <w:r w:rsidR="00EE67C7">
        <w:t>(</w:t>
      </w:r>
      <w:ins w:id="267" w:author="Sass, Gregory G" w:date="2020-10-05T11:30:00Z">
        <w:r w:rsidR="00DE7A4B" w:rsidRPr="00B32535">
          <w:rPr>
            <w:b/>
            <w:bCs/>
            <w:rPrChange w:id="268" w:author="Chelsey Nieman" w:date="2020-10-06T11:52:00Z">
              <w:rPr/>
            </w:rPrChange>
          </w:rPr>
          <w:t>Hansen et al. 2015</w:t>
        </w:r>
      </w:ins>
      <w:del w:id="269" w:author="Chelsey Nieman" w:date="2020-10-06T11:52:00Z">
        <w:r w:rsidR="00EE67C7" w:rsidDel="00B32535">
          <w:rPr>
            <w:b/>
          </w:rPr>
          <w:delText>citation</w:delText>
        </w:r>
      </w:del>
      <w:r w:rsidR="00EE67C7">
        <w:t>)</w:t>
      </w:r>
      <w:r w:rsidR="007665F5">
        <w:t>. T</w:t>
      </w:r>
      <w:r>
        <w:t xml:space="preserve">he tradeoffs between competing management goals for several co-occurring species </w:t>
      </w:r>
      <w:r w:rsidR="007665F5">
        <w:t xml:space="preserve">are </w:t>
      </w:r>
      <w:r w:rsidR="00EE67C7">
        <w:t xml:space="preserve">often </w:t>
      </w:r>
      <w:r w:rsidR="007665F5">
        <w:t>not considered</w:t>
      </w:r>
      <w:ins w:id="270" w:author="Sass, Gregory G" w:date="2020-10-05T11:27:00Z">
        <w:r w:rsidR="00DE7A4B">
          <w:t>;</w:t>
        </w:r>
      </w:ins>
      <w:del w:id="271" w:author="Sass, Gregory G" w:date="2020-10-05T11:27:00Z">
        <w:r w:rsidR="007665F5" w:rsidDel="00DE7A4B">
          <w:delText>,</w:delText>
        </w:r>
      </w:del>
      <w:r w:rsidR="007665F5">
        <w:t xml:space="preserve"> however</w:t>
      </w:r>
      <w:ins w:id="272" w:author="Sass, Gregory G" w:date="2020-10-05T11:27:00Z">
        <w:r w:rsidR="00DE7A4B">
          <w:t>,</w:t>
        </w:r>
      </w:ins>
      <w:r w:rsidR="007665F5">
        <w:t xml:space="preserve"> some notable exceptions do exist (</w:t>
      </w:r>
      <w:r w:rsidR="00E5698F">
        <w:t xml:space="preserve">Essington et al. 2015, </w:t>
      </w:r>
      <w:proofErr w:type="spellStart"/>
      <w:r w:rsidR="00E5698F">
        <w:t>Oken</w:t>
      </w:r>
      <w:proofErr w:type="spellEnd"/>
      <w:r w:rsidR="00E5698F">
        <w:t xml:space="preserve"> et al. 2016, </w:t>
      </w:r>
      <w:r w:rsidR="007665F5" w:rsidRPr="009A4F5C">
        <w:rPr>
          <w:b/>
        </w:rPr>
        <w:t>others?</w:t>
      </w:r>
      <w:r w:rsidR="007665F5">
        <w:t>). Essington et al. (2015) use</w:t>
      </w:r>
      <w:ins w:id="273" w:author="Sass, Gregory G" w:date="2020-10-05T11:31:00Z">
        <w:r w:rsidR="00DE7A4B">
          <w:t>d</w:t>
        </w:r>
      </w:ins>
      <w:del w:id="274" w:author="Sass, Gregory G" w:date="2020-10-05T11:31:00Z">
        <w:r w:rsidR="007665F5" w:rsidDel="00DE7A4B">
          <w:delText>s</w:delText>
        </w:r>
      </w:del>
      <w:r w:rsidR="00076E49">
        <w:t xml:space="preserve"> competing objectives for a predator fishery (Atlantic </w:t>
      </w:r>
      <w:r w:rsidR="009A4F5C">
        <w:t xml:space="preserve">cod, </w:t>
      </w:r>
      <w:r w:rsidR="009A4F5C">
        <w:rPr>
          <w:i/>
        </w:rPr>
        <w:t>Gadus</w:t>
      </w:r>
      <w:r w:rsidR="00076E49">
        <w:rPr>
          <w:i/>
        </w:rPr>
        <w:t xml:space="preserve"> </w:t>
      </w:r>
      <w:proofErr w:type="spellStart"/>
      <w:r w:rsidR="00076E49">
        <w:rPr>
          <w:i/>
        </w:rPr>
        <w:t>morhua</w:t>
      </w:r>
      <w:proofErr w:type="spellEnd"/>
      <w:r w:rsidR="00076E49">
        <w:t xml:space="preserve">) and a forage species fishery (Atlantic herring, </w:t>
      </w:r>
      <w:r w:rsidR="00076E49">
        <w:rPr>
          <w:i/>
        </w:rPr>
        <w:t xml:space="preserve">Clupea </w:t>
      </w:r>
      <w:proofErr w:type="spellStart"/>
      <w:r w:rsidR="00076E49">
        <w:rPr>
          <w:i/>
        </w:rPr>
        <w:t>harengus</w:t>
      </w:r>
      <w:proofErr w:type="spellEnd"/>
      <w:r w:rsidR="00076E49">
        <w:t>) to show how the ecological interactions between the two and the market price of each species combine</w:t>
      </w:r>
      <w:ins w:id="275" w:author="Sass, Gregory G" w:date="2020-10-05T11:31:00Z">
        <w:r w:rsidR="00DE7A4B">
          <w:t>d</w:t>
        </w:r>
      </w:ins>
      <w:r w:rsidR="00076E49">
        <w:t xml:space="preserve"> to determine </w:t>
      </w:r>
      <w:del w:id="276" w:author="Chelsey Nieman" w:date="2020-10-06T12:07:00Z">
        <w:r w:rsidR="00076E49" w:rsidDel="007C4998">
          <w:delText xml:space="preserve">what </w:delText>
        </w:r>
      </w:del>
      <w:r w:rsidR="00076E49">
        <w:t xml:space="preserve">the appropriate level of mortality </w:t>
      </w:r>
      <w:ins w:id="277" w:author="Chelsey Nieman" w:date="2020-10-06T12:07:00Z">
        <w:r w:rsidR="007C4998">
          <w:t>for</w:t>
        </w:r>
      </w:ins>
      <w:del w:id="278" w:author="Chelsey Nieman" w:date="2020-10-06T12:07:00Z">
        <w:r w:rsidR="00076E49" w:rsidDel="007C4998">
          <w:delText>on</w:delText>
        </w:r>
      </w:del>
      <w:r w:rsidR="00076E49">
        <w:t xml:space="preserve"> each species </w:t>
      </w:r>
      <w:del w:id="279" w:author="Chelsey Nieman" w:date="2020-10-06T12:07:00Z">
        <w:r w:rsidR="00076E49" w:rsidDel="007C4998">
          <w:delText xml:space="preserve">would be </w:delText>
        </w:r>
      </w:del>
      <w:r w:rsidR="00076E49">
        <w:t xml:space="preserve">given </w:t>
      </w:r>
      <w:ins w:id="280" w:author="Chelsey Nieman" w:date="2020-10-06T12:07:00Z">
        <w:r w:rsidR="007C4998">
          <w:t>specific</w:t>
        </w:r>
      </w:ins>
      <w:del w:id="281" w:author="Chelsey Nieman" w:date="2020-10-06T12:07:00Z">
        <w:r w:rsidR="00076E49" w:rsidDel="007C4998">
          <w:delText>the</w:delText>
        </w:r>
      </w:del>
      <w:r w:rsidR="00076E49">
        <w:t xml:space="preserve"> management goals (maximizing combined profit of both species at equilibrium</w:t>
      </w:r>
      <w:ins w:id="282" w:author="Sass, Gregory G" w:date="2020-10-05T11:31:00Z">
        <w:r w:rsidR="00DE7A4B">
          <w:t>)</w:t>
        </w:r>
      </w:ins>
      <w:r w:rsidR="00E5698F">
        <w:t>.</w:t>
      </w:r>
      <w:r w:rsidR="00EE67C7">
        <w:t xml:space="preserve"> In contrast to commercial fisheries</w:t>
      </w:r>
      <w:r w:rsidR="00E5698F">
        <w:t xml:space="preserve"> where users aim to maximize profit</w:t>
      </w:r>
      <w:r w:rsidR="00EE67C7">
        <w:t xml:space="preserve">, </w:t>
      </w:r>
      <w:commentRangeStart w:id="283"/>
      <w:commentRangeStart w:id="284"/>
      <w:commentRangeStart w:id="285"/>
      <w:commentRangeStart w:id="286"/>
      <w:r w:rsidR="00EE67C7">
        <w:t>recreational</w:t>
      </w:r>
      <w:commentRangeEnd w:id="283"/>
      <w:r w:rsidR="00C45C91">
        <w:rPr>
          <w:rStyle w:val="CommentReference"/>
        </w:rPr>
        <w:commentReference w:id="283"/>
      </w:r>
      <w:commentRangeEnd w:id="284"/>
      <w:r w:rsidR="00D629DC">
        <w:rPr>
          <w:rStyle w:val="CommentReference"/>
        </w:rPr>
        <w:commentReference w:id="284"/>
      </w:r>
      <w:commentRangeEnd w:id="285"/>
      <w:r w:rsidR="00A04527">
        <w:rPr>
          <w:rStyle w:val="CommentReference"/>
        </w:rPr>
        <w:commentReference w:id="285"/>
      </w:r>
      <w:commentRangeEnd w:id="286"/>
      <w:r w:rsidR="00DE7A4B">
        <w:rPr>
          <w:rStyle w:val="CommentReference"/>
        </w:rPr>
        <w:commentReference w:id="286"/>
      </w:r>
      <w:r w:rsidR="00EE67C7">
        <w:t xml:space="preserve"> fishery users </w:t>
      </w:r>
      <w:r w:rsidR="001C3F31">
        <w:t xml:space="preserve">vary along multiple axes of </w:t>
      </w:r>
      <w:commentRangeStart w:id="287"/>
      <w:r w:rsidR="00CA15C3">
        <w:t xml:space="preserve">species preference, </w:t>
      </w:r>
      <w:r w:rsidR="001C3F31">
        <w:t xml:space="preserve">catch rate, fish size, </w:t>
      </w:r>
      <w:r w:rsidR="00387DA0">
        <w:t>location</w:t>
      </w:r>
      <w:r w:rsidR="001C3F31">
        <w:t>,</w:t>
      </w:r>
      <w:ins w:id="288" w:author="Sass, Gregory G" w:date="2020-10-05T11:32:00Z">
        <w:r w:rsidR="00DE7A4B">
          <w:t xml:space="preserve"> valuation, utility, avidity,</w:t>
        </w:r>
      </w:ins>
      <w:r w:rsidR="001C3F31">
        <w:t xml:space="preserve"> and harvest opportunity</w:t>
      </w:r>
      <w:commentRangeEnd w:id="287"/>
      <w:r w:rsidR="00DE7A4B">
        <w:rPr>
          <w:rStyle w:val="CommentReference"/>
        </w:rPr>
        <w:commentReference w:id="287"/>
      </w:r>
      <w:r w:rsidR="001C3F31">
        <w:t xml:space="preserve">. Users place differing levels of importance on each of these aspects of the fishing experience. This can lead </w:t>
      </w:r>
      <w:r w:rsidR="00CA15C3">
        <w:t xml:space="preserve">to </w:t>
      </w:r>
      <w:r w:rsidR="001C3F31">
        <w:t>divergent</w:t>
      </w:r>
      <w:ins w:id="289" w:author="Sass, Gregory G" w:date="2020-10-05T11:32:00Z">
        <w:r w:rsidR="00DE7A4B">
          <w:t>,</w:t>
        </w:r>
      </w:ins>
      <w:r w:rsidR="001C3F31">
        <w:t xml:space="preserve"> and in some cases, competing</w:t>
      </w:r>
      <w:r w:rsidR="00CA15C3">
        <w:t xml:space="preserve">, desires by fishery users and ultimately complex management problems. </w:t>
      </w:r>
      <w:commentRangeStart w:id="290"/>
      <w:r w:rsidR="00CA15C3">
        <w:t xml:space="preserve">Given the limited </w:t>
      </w:r>
      <w:r w:rsidR="003C0205">
        <w:t>ways in which managers can influence recreational fisheries</w:t>
      </w:r>
      <w:commentRangeEnd w:id="290"/>
      <w:r w:rsidR="00994A79">
        <w:rPr>
          <w:rStyle w:val="CommentReference"/>
        </w:rPr>
        <w:commentReference w:id="290"/>
      </w:r>
      <w:r w:rsidR="00D629DC">
        <w:t xml:space="preserve"> (i.e.</w:t>
      </w:r>
      <w:ins w:id="291" w:author="Chelsey Nieman" w:date="2020-10-06T12:08:00Z">
        <w:r w:rsidR="00A06A2A">
          <w:t>,</w:t>
        </w:r>
      </w:ins>
      <w:r w:rsidR="00D629DC">
        <w:t xml:space="preserve"> fishing regulations, stocking, </w:t>
      </w:r>
      <w:ins w:id="292" w:author="Chelsey Nieman" w:date="2020-10-06T12:09:00Z">
        <w:r w:rsidR="00A06A2A">
          <w:t>or</w:t>
        </w:r>
      </w:ins>
      <w:del w:id="293" w:author="Chelsey Nieman" w:date="2020-10-06T12:09:00Z">
        <w:r w:rsidR="00D629DC" w:rsidDel="00A06A2A">
          <w:delText>and</w:delText>
        </w:r>
      </w:del>
      <w:del w:id="294" w:author="Chelsey Nieman" w:date="2020-10-06T12:08:00Z">
        <w:r w:rsidR="00D629DC" w:rsidDel="00A06A2A">
          <w:delText xml:space="preserve"> </w:delText>
        </w:r>
      </w:del>
      <w:ins w:id="295" w:author="Sass, Gregory G" w:date="2020-10-05T11:36:00Z">
        <w:del w:id="296" w:author="Chelsey Nieman" w:date="2020-10-06T12:08:00Z">
          <w:r w:rsidR="00DE7A4B" w:rsidDel="00A06A2A">
            <w:delText>sometimes</w:delText>
          </w:r>
        </w:del>
      </w:ins>
      <w:ins w:id="297" w:author="Chelsey Nieman" w:date="2020-10-06T12:08:00Z">
        <w:r w:rsidR="00A06A2A">
          <w:t xml:space="preserve"> </w:t>
        </w:r>
      </w:ins>
      <w:r w:rsidR="00D629DC">
        <w:t>habitat alteration</w:t>
      </w:r>
      <w:del w:id="298" w:author="Chelsey Nieman" w:date="2020-10-06T12:09:00Z">
        <w:r w:rsidR="00D629DC" w:rsidDel="00A06A2A">
          <w:delText>s</w:delText>
        </w:r>
      </w:del>
      <w:r w:rsidR="00D629DC">
        <w:t>)</w:t>
      </w:r>
      <w:ins w:id="299" w:author="Chelsey Nieman" w:date="2020-10-06T12:09:00Z">
        <w:r w:rsidR="00A06A2A">
          <w:t>,</w:t>
        </w:r>
      </w:ins>
      <w:del w:id="300" w:author="Chelsey Nieman" w:date="2020-10-06T12:09:00Z">
        <w:r w:rsidR="003C0205" w:rsidDel="00A06A2A">
          <w:delText>,</w:delText>
        </w:r>
      </w:del>
      <w:r w:rsidR="003C0205">
        <w:t xml:space="preserve"> understanding and </w:t>
      </w:r>
      <w:commentRangeStart w:id="301"/>
      <w:r w:rsidR="003C0205">
        <w:t xml:space="preserve">leveraging ecological interactions </w:t>
      </w:r>
      <w:commentRangeEnd w:id="301"/>
      <w:r w:rsidR="00B40B0F">
        <w:rPr>
          <w:rStyle w:val="CommentReference"/>
        </w:rPr>
        <w:commentReference w:id="301"/>
      </w:r>
      <w:r w:rsidR="003C0205">
        <w:t xml:space="preserve">allows managers to make the most of the limited tools </w:t>
      </w:r>
      <w:del w:id="302" w:author="Chelsey Nieman" w:date="2020-10-06T12:09:00Z">
        <w:r w:rsidR="003C0205" w:rsidDel="00A06A2A">
          <w:delText xml:space="preserve">they have </w:delText>
        </w:r>
      </w:del>
      <w:r w:rsidR="00D629DC">
        <w:t xml:space="preserve">at </w:t>
      </w:r>
      <w:r w:rsidR="003C0205">
        <w:t xml:space="preserve">their disposal to keep systems within a safe operating space and </w:t>
      </w:r>
      <w:ins w:id="303" w:author="Sass, Gregory G" w:date="2020-10-05T11:36:00Z">
        <w:r w:rsidR="00D16CEE">
          <w:t xml:space="preserve">to </w:t>
        </w:r>
      </w:ins>
      <w:r w:rsidR="003C0205">
        <w:t>meet the diverse goals of users in this system</w:t>
      </w:r>
      <w:ins w:id="304" w:author="Sass, Gregory G" w:date="2020-10-05T11:36:00Z">
        <w:r w:rsidR="00D16CEE">
          <w:t xml:space="preserve"> (Carpenter et al. 2017)</w:t>
        </w:r>
      </w:ins>
      <w:r w:rsidR="003C0205">
        <w:t>.</w:t>
      </w:r>
    </w:p>
    <w:p w14:paraId="6286331D" w14:textId="4B507334" w:rsidR="00336830" w:rsidRPr="000446DA" w:rsidRDefault="002A00F8">
      <w:r>
        <w:tab/>
        <w:t>Here</w:t>
      </w:r>
      <w:ins w:id="305" w:author="Sass, Gregory G" w:date="2020-10-05T11:37:00Z">
        <w:r w:rsidR="00916EC9">
          <w:t>,</w:t>
        </w:r>
      </w:ins>
      <w:r>
        <w:t xml:space="preserve"> we use an example of a</w:t>
      </w:r>
      <w:ins w:id="306" w:author="Sass, Gregory G" w:date="2020-10-05T11:37:00Z">
        <w:r w:rsidR="00916EC9">
          <w:t xml:space="preserve"> recreational</w:t>
        </w:r>
      </w:ins>
      <w:r>
        <w:t xml:space="preserve"> fishery with two harvested species to explore how limited management levers and a linear</w:t>
      </w:r>
      <w:r w:rsidR="003C0205">
        <w:t>, single species,</w:t>
      </w:r>
      <w:r>
        <w:t xml:space="preserve"> system view can lead to counterintuitive responses by fish populations</w:t>
      </w:r>
      <w:r w:rsidR="00704A3E">
        <w:t xml:space="preserve"> </w:t>
      </w:r>
      <w:r>
        <w:t xml:space="preserve">to management intervention. We then show </w:t>
      </w:r>
      <w:ins w:id="307" w:author="Sass, Gregory G" w:date="2020-10-05T11:37:00Z">
        <w:r w:rsidR="00916EC9">
          <w:t>that</w:t>
        </w:r>
      </w:ins>
      <w:ins w:id="308" w:author="Sass, Gregory G" w:date="2020-10-05T11:38:00Z">
        <w:r w:rsidR="00916EC9">
          <w:t xml:space="preserve"> the</w:t>
        </w:r>
      </w:ins>
      <w:ins w:id="309" w:author="Sass, Gregory G" w:date="2020-10-05T11:37:00Z">
        <w:r w:rsidR="00916EC9">
          <w:t xml:space="preserve"> adoption of</w:t>
        </w:r>
      </w:ins>
      <w:del w:id="310" w:author="Sass, Gregory G" w:date="2020-10-05T11:37:00Z">
        <w:r w:rsidDel="00916EC9">
          <w:delText>how adopting</w:delText>
        </w:r>
      </w:del>
      <w:r>
        <w:t xml:space="preserve"> a non-linear approach that considers community interactions can improve outcomes and help maintain a system in the desired stable state or safe operating space. In keeping with the idea that species do not occur in isolation and should not be managed that way, we choose the simplest fishery model possible</w:t>
      </w:r>
      <w:r w:rsidR="00B46299">
        <w:t xml:space="preserve"> while still allowing for the dynamics of multiple harvested species to occur. </w:t>
      </w:r>
      <w:r w:rsidR="00680FB6">
        <w:t xml:space="preserve">We use our model to explore </w:t>
      </w:r>
      <w:r w:rsidR="00387DA0">
        <w:t>how embracing the complexity of the system and leveraging ecological interactions</w:t>
      </w:r>
      <w:r w:rsidR="008A327B">
        <w:t xml:space="preserve"> can improve outcomes</w:t>
      </w:r>
      <w:r w:rsidR="00680FB6">
        <w:t xml:space="preserve"> </w:t>
      </w:r>
      <w:ins w:id="311" w:author="Chelsey Nieman" w:date="2020-10-06T12:10:00Z">
        <w:r w:rsidR="00A06A2A">
          <w:t>within a</w:t>
        </w:r>
      </w:ins>
      <w:del w:id="312" w:author="Chelsey Nieman" w:date="2020-10-06T12:10:00Z">
        <w:r w:rsidR="00680FB6" w:rsidDel="00A06A2A">
          <w:delText>for a</w:delText>
        </w:r>
      </w:del>
      <w:r w:rsidR="00680FB6">
        <w:t xml:space="preserve"> hypothetical recreational fishery. Our hypothesis that </w:t>
      </w:r>
      <w:r w:rsidR="008A327B">
        <w:t>inter</w:t>
      </w:r>
      <w:ins w:id="313" w:author="Sass, Gregory G" w:date="2020-10-05T11:39:00Z">
        <w:r w:rsidR="00916EC9">
          <w:t>-</w:t>
        </w:r>
      </w:ins>
      <w:r w:rsidR="008A327B">
        <w:t>specific interactions</w:t>
      </w:r>
      <w:r w:rsidR="00680FB6">
        <w:t xml:space="preserve"> play an important role in determining the appropriate management action leads us to predict that consider</w:t>
      </w:r>
      <w:ins w:id="314" w:author="Chelsey Nieman" w:date="2020-10-06T12:10:00Z">
        <w:r w:rsidR="00A06A2A">
          <w:t>ation of</w:t>
        </w:r>
      </w:ins>
      <w:del w:id="315" w:author="Chelsey Nieman" w:date="2020-10-06T12:10:00Z">
        <w:r w:rsidR="00680FB6" w:rsidDel="00A06A2A">
          <w:delText>ing</w:delText>
        </w:r>
      </w:del>
      <w:del w:id="316" w:author="Chelsey Nieman" w:date="2020-10-06T12:11:00Z">
        <w:r w:rsidR="00680FB6" w:rsidDel="00A06A2A">
          <w:delText xml:space="preserve"> the</w:delText>
        </w:r>
      </w:del>
      <w:r w:rsidR="00680FB6">
        <w:t xml:space="preserve"> non-linear dynamics arising from inter</w:t>
      </w:r>
      <w:ins w:id="317" w:author="Sass, Gregory G" w:date="2020-10-05T11:40:00Z">
        <w:r w:rsidR="00916EC9">
          <w:t>-</w:t>
        </w:r>
      </w:ins>
      <w:r w:rsidR="00680FB6">
        <w:t xml:space="preserve">specific interaction leads to more </w:t>
      </w:r>
      <w:commentRangeStart w:id="318"/>
      <w:commentRangeStart w:id="319"/>
      <w:r w:rsidR="00680FB6">
        <w:t>positive</w:t>
      </w:r>
      <w:ins w:id="320" w:author="Sass, Gregory G" w:date="2020-10-05T11:40:00Z">
        <w:r w:rsidR="00916EC9">
          <w:t xml:space="preserve"> and predictable</w:t>
        </w:r>
      </w:ins>
      <w:r w:rsidR="00680FB6">
        <w:t xml:space="preserve"> outcomes for managers</w:t>
      </w:r>
      <w:commentRangeEnd w:id="318"/>
      <w:r w:rsidR="00680FB6">
        <w:rPr>
          <w:rStyle w:val="CommentReference"/>
        </w:rPr>
        <w:commentReference w:id="318"/>
      </w:r>
      <w:commentRangeEnd w:id="319"/>
      <w:r w:rsidR="00687368">
        <w:rPr>
          <w:rStyle w:val="CommentReference"/>
        </w:rPr>
        <w:commentReference w:id="319"/>
      </w:r>
      <w:r w:rsidR="00680FB6">
        <w:t>.</w:t>
      </w:r>
      <w:r w:rsidR="00CD487E">
        <w:t xml:space="preserve"> Outcomes that are of specific interest here </w:t>
      </w:r>
      <w:ins w:id="321" w:author="Chelsey Nieman" w:date="2020-10-06T12:11:00Z">
        <w:r w:rsidR="00A06A2A">
          <w:t>include</w:t>
        </w:r>
      </w:ins>
      <w:del w:id="322" w:author="Chelsey Nieman" w:date="2020-10-06T12:11:00Z">
        <w:r w:rsidR="00CD487E" w:rsidDel="00A06A2A">
          <w:delText>are</w:delText>
        </w:r>
      </w:del>
      <w:r w:rsidR="00CD487E">
        <w:t xml:space="preserve"> economic benefits, high angler satisfaction, and a stable state </w:t>
      </w:r>
      <w:ins w:id="323" w:author="Chelsey Nieman" w:date="2020-10-06T12:11:00Z">
        <w:r w:rsidR="00A06A2A">
          <w:t>in which</w:t>
        </w:r>
      </w:ins>
      <w:del w:id="324" w:author="Chelsey Nieman" w:date="2020-10-06T12:11:00Z">
        <w:r w:rsidR="00CD487E" w:rsidDel="00A06A2A">
          <w:delText>where</w:delText>
        </w:r>
      </w:del>
      <w:r w:rsidR="00CD487E">
        <w:t xml:space="preserve"> the desired species dominates.</w:t>
      </w:r>
    </w:p>
    <w:sectPr w:rsidR="00336830" w:rsidRPr="000446DA">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Chelsey Nieman" w:date="2020-10-06T09:22:00Z" w:initials="CLN">
    <w:p w14:paraId="1C7B66A2" w14:textId="489601A3" w:rsidR="007E7AE4" w:rsidRDefault="007E7AE4">
      <w:pPr>
        <w:pStyle w:val="CommentText"/>
      </w:pPr>
      <w:r>
        <w:rPr>
          <w:rStyle w:val="CommentReference"/>
        </w:rPr>
        <w:annotationRef/>
      </w:r>
      <w:r>
        <w:t xml:space="preserve">I think we might want to think of a better hook here – maybe a definition of ecosystem-based management or like a why we care and want ecosystem-based management. </w:t>
      </w:r>
      <w:r w:rsidR="001153C1">
        <w:t xml:space="preserve">We jump right into we need to manage this way, but we don’t really provide a definition of specifically what we mean by ecosystem based management. </w:t>
      </w:r>
    </w:p>
  </w:comment>
  <w:comment w:id="17" w:author="Colin Dassow" w:date="2020-10-10T12:23:00Z" w:initials="CD">
    <w:p w14:paraId="7B4BE980" w14:textId="238FADED" w:rsidR="00674CD3" w:rsidRDefault="00674CD3">
      <w:pPr>
        <w:pStyle w:val="CommentText"/>
      </w:pPr>
      <w:r>
        <w:rPr>
          <w:rStyle w:val="CommentReference"/>
        </w:rPr>
        <w:annotationRef/>
      </w:r>
      <w:r>
        <w:t>I added a couple sentences above, on the right track?</w:t>
      </w:r>
    </w:p>
  </w:comment>
  <w:comment w:id="68" w:author="Sass, Gregory G" w:date="2020-10-05T10:43:00Z" w:initials="SGG">
    <w:p w14:paraId="763CD03B" w14:textId="564215E0" w:rsidR="004D44C1" w:rsidRDefault="004D44C1" w:rsidP="004D44C1">
      <w:pPr>
        <w:rPr>
          <w:bCs/>
        </w:rPr>
      </w:pPr>
      <w:r>
        <w:rPr>
          <w:rStyle w:val="CommentReference"/>
        </w:rPr>
        <w:annotationRef/>
      </w:r>
      <w:r>
        <w:rPr>
          <w:bCs/>
        </w:rPr>
        <w:t xml:space="preserve">Hansen, J.F., </w:t>
      </w:r>
      <w:r w:rsidRPr="004D44C1">
        <w:t>G.G. Sass</w:t>
      </w:r>
      <w:r>
        <w:rPr>
          <w:bCs/>
        </w:rPr>
        <w:t xml:space="preserve">, J.W. Gaeta, G.A. Hansen, D.A. </w:t>
      </w:r>
      <w:proofErr w:type="spellStart"/>
      <w:r>
        <w:rPr>
          <w:bCs/>
        </w:rPr>
        <w:t>Isermann</w:t>
      </w:r>
      <w:proofErr w:type="spellEnd"/>
      <w:r>
        <w:rPr>
          <w:bCs/>
        </w:rPr>
        <w:t xml:space="preserve">, J. Lyons, and M.J. Vander </w:t>
      </w:r>
      <w:proofErr w:type="spellStart"/>
      <w:r>
        <w:rPr>
          <w:bCs/>
        </w:rPr>
        <w:t>Zanden</w:t>
      </w:r>
      <w:proofErr w:type="spellEnd"/>
      <w:r>
        <w:rPr>
          <w:bCs/>
        </w:rPr>
        <w:t xml:space="preserve">.  2015.  Largemouth bass management in Wisconsin:  intra- and inter-specific implications of abundance increases.  Pages 193-206 </w:t>
      </w:r>
      <w:r>
        <w:rPr>
          <w:bCs/>
          <w:i/>
        </w:rPr>
        <w:t xml:space="preserve">in </w:t>
      </w:r>
      <w:r>
        <w:rPr>
          <w:bCs/>
        </w:rPr>
        <w:t xml:space="preserve">M.D. </w:t>
      </w:r>
      <w:proofErr w:type="spellStart"/>
      <w:r>
        <w:rPr>
          <w:bCs/>
        </w:rPr>
        <w:t>Tringali</w:t>
      </w:r>
      <w:proofErr w:type="spellEnd"/>
      <w:r>
        <w:rPr>
          <w:bCs/>
        </w:rPr>
        <w:t>, J.M. Long, T.W. Birdsong, and M.S. Allen, editors.  Black bass</w:t>
      </w:r>
    </w:p>
    <w:p w14:paraId="1BAF6591" w14:textId="009DE2FE" w:rsidR="004D44C1" w:rsidRDefault="004D44C1" w:rsidP="004D44C1">
      <w:pPr>
        <w:widowControl w:val="0"/>
        <w:autoSpaceDE w:val="0"/>
        <w:autoSpaceDN w:val="0"/>
        <w:adjustRightInd w:val="0"/>
        <w:rPr>
          <w:bCs/>
        </w:rPr>
      </w:pPr>
      <w:r>
        <w:rPr>
          <w:bCs/>
        </w:rPr>
        <w:t>diversity: multidisciplinary science for conservation.  American Fisheries Society, Symposium 82, Bethesda, Maryland.</w:t>
      </w:r>
    </w:p>
    <w:p w14:paraId="4419CD6A" w14:textId="2CEA3C9E" w:rsidR="004D44C1" w:rsidRDefault="004D44C1" w:rsidP="004D44C1">
      <w:pPr>
        <w:widowControl w:val="0"/>
        <w:autoSpaceDE w:val="0"/>
        <w:autoSpaceDN w:val="0"/>
        <w:adjustRightInd w:val="0"/>
        <w:rPr>
          <w:bCs/>
        </w:rPr>
      </w:pPr>
    </w:p>
    <w:p w14:paraId="312447ED" w14:textId="7728E1AE" w:rsidR="004D44C1" w:rsidRPr="004D44C1" w:rsidRDefault="004D44C1" w:rsidP="004D44C1">
      <w:pPr>
        <w:widowControl w:val="0"/>
        <w:autoSpaceDE w:val="0"/>
        <w:autoSpaceDN w:val="0"/>
        <w:adjustRightInd w:val="0"/>
      </w:pPr>
      <w:r w:rsidRPr="004D44C1">
        <w:rPr>
          <w:bCs/>
        </w:rPr>
        <w:t>Sass, G.G.</w:t>
      </w:r>
      <w:r w:rsidRPr="00922EDD">
        <w:t xml:space="preserve"> and S.L. Shaw.</w:t>
      </w:r>
      <w:r>
        <w:t xml:space="preserve">  2020.</w:t>
      </w:r>
      <w:r w:rsidRPr="00922EDD">
        <w:t xml:space="preserve">  </w:t>
      </w:r>
      <w:r>
        <w:t>C</w:t>
      </w:r>
      <w:r w:rsidRPr="00922EDD">
        <w:t xml:space="preserve">atch-and-release </w:t>
      </w:r>
      <w:r>
        <w:t>influences on</w:t>
      </w:r>
      <w:r w:rsidRPr="00922EDD">
        <w:t xml:space="preserve"> inland</w:t>
      </w:r>
      <w:r>
        <w:t xml:space="preserve"> recreational</w:t>
      </w:r>
      <w:r w:rsidRPr="00922EDD">
        <w:t xml:space="preserve"> fisheries</w:t>
      </w:r>
      <w:r>
        <w:t>.</w:t>
      </w:r>
      <w:r w:rsidRPr="00922EDD">
        <w:t xml:space="preserve">  Reviews in</w:t>
      </w:r>
      <w:r>
        <w:t xml:space="preserve"> </w:t>
      </w:r>
      <w:r w:rsidRPr="00922EDD">
        <w:t>Fisheries Science and Aquaculture</w:t>
      </w:r>
      <w:r>
        <w:t xml:space="preserve"> 28(2):211-227.  https://doi.org/10.1080/23308249.2019.1701407.                                                                                                                                                                                                                    </w:t>
      </w:r>
    </w:p>
    <w:p w14:paraId="313FF487" w14:textId="7D94B030" w:rsidR="004D44C1" w:rsidRDefault="004D44C1">
      <w:pPr>
        <w:pStyle w:val="CommentText"/>
      </w:pPr>
    </w:p>
  </w:comment>
  <w:comment w:id="73" w:author="Sass, Gregory G" w:date="2020-10-05T10:42:00Z" w:initials="SGG">
    <w:p w14:paraId="4F8F2048" w14:textId="5361E925" w:rsidR="004D44C1" w:rsidRDefault="004D44C1">
      <w:pPr>
        <w:pStyle w:val="CommentText"/>
      </w:pPr>
      <w:r>
        <w:rPr>
          <w:rStyle w:val="CommentReference"/>
        </w:rPr>
        <w:annotationRef/>
      </w:r>
      <w:r>
        <w:t>This is Steve’s regime shifts in lakes book from 2003 and his SOS paper in 2017.</w:t>
      </w:r>
    </w:p>
  </w:comment>
  <w:comment w:id="90" w:author="Chelsey Nieman" w:date="2020-10-30T14:25:00Z" w:initials="CLN">
    <w:p w14:paraId="1FDFBDBA" w14:textId="77777777" w:rsidR="007C1338" w:rsidRDefault="007C1338" w:rsidP="007C1338">
      <w:r>
        <w:rPr>
          <w:rStyle w:val="CommentReference"/>
        </w:rPr>
        <w:annotationRef/>
      </w:r>
      <w:r>
        <w:rPr>
          <w:rFonts w:ascii="Arial" w:hAnsi="Arial" w:cs="Arial"/>
          <w:color w:val="222222"/>
          <w:sz w:val="20"/>
          <w:szCs w:val="20"/>
          <w:shd w:val="clear" w:color="auto" w:fill="FFFFFF"/>
        </w:rPr>
        <w:t xml:space="preserve">Janssen, A.B., Hilt, S., </w:t>
      </w:r>
      <w:proofErr w:type="spellStart"/>
      <w:r>
        <w:rPr>
          <w:rFonts w:ascii="Arial" w:hAnsi="Arial" w:cs="Arial"/>
          <w:color w:val="222222"/>
          <w:sz w:val="20"/>
          <w:szCs w:val="20"/>
          <w:shd w:val="clear" w:color="auto" w:fill="FFFFFF"/>
        </w:rPr>
        <w:t>Kosten</w:t>
      </w:r>
      <w:proofErr w:type="spellEnd"/>
      <w:r>
        <w:rPr>
          <w:rFonts w:ascii="Arial" w:hAnsi="Arial" w:cs="Arial"/>
          <w:color w:val="222222"/>
          <w:sz w:val="20"/>
          <w:szCs w:val="20"/>
          <w:shd w:val="clear" w:color="auto" w:fill="FFFFFF"/>
        </w:rPr>
        <w:t xml:space="preserve">, S., de Klein, J.J., </w:t>
      </w:r>
      <w:proofErr w:type="spellStart"/>
      <w:r>
        <w:rPr>
          <w:rFonts w:ascii="Arial" w:hAnsi="Arial" w:cs="Arial"/>
          <w:color w:val="222222"/>
          <w:sz w:val="20"/>
          <w:szCs w:val="20"/>
          <w:shd w:val="clear" w:color="auto" w:fill="FFFFFF"/>
        </w:rPr>
        <w:t>Paerl</w:t>
      </w:r>
      <w:proofErr w:type="spellEnd"/>
      <w:r>
        <w:rPr>
          <w:rFonts w:ascii="Arial" w:hAnsi="Arial" w:cs="Arial"/>
          <w:color w:val="222222"/>
          <w:sz w:val="20"/>
          <w:szCs w:val="20"/>
          <w:shd w:val="clear" w:color="auto" w:fill="FFFFFF"/>
        </w:rPr>
        <w:t>, H.W. and Van de Waal, D.B., 2020. Shifting states, shifting services: Linking regime shifts to changes in ecosystem services of shallow lakes. </w:t>
      </w:r>
      <w:r>
        <w:rPr>
          <w:rFonts w:ascii="Arial" w:hAnsi="Arial" w:cs="Arial"/>
          <w:i/>
          <w:iCs/>
          <w:color w:val="222222"/>
          <w:sz w:val="20"/>
          <w:szCs w:val="20"/>
          <w:shd w:val="clear" w:color="auto" w:fill="FFFFFF"/>
        </w:rPr>
        <w:t>Freshwater Biology</w:t>
      </w:r>
      <w:r>
        <w:rPr>
          <w:rFonts w:ascii="Arial" w:hAnsi="Arial" w:cs="Arial"/>
          <w:color w:val="222222"/>
          <w:sz w:val="20"/>
          <w:szCs w:val="20"/>
          <w:shd w:val="clear" w:color="auto" w:fill="FFFFFF"/>
        </w:rPr>
        <w:t>.</w:t>
      </w:r>
    </w:p>
    <w:p w14:paraId="2A508731" w14:textId="657E3D8B" w:rsidR="007C1338" w:rsidRDefault="007C1338">
      <w:pPr>
        <w:pStyle w:val="CommentText"/>
      </w:pPr>
    </w:p>
  </w:comment>
  <w:comment w:id="96" w:author="Sass, Gregory G" w:date="2020-10-05T10:41:00Z" w:initials="SGG">
    <w:p w14:paraId="4A09DF5B" w14:textId="77777777" w:rsidR="004D44C1" w:rsidRDefault="004D44C1">
      <w:pPr>
        <w:pStyle w:val="CommentText"/>
      </w:pPr>
      <w:r>
        <w:rPr>
          <w:rStyle w:val="CommentReference"/>
        </w:rPr>
        <w:annotationRef/>
      </w:r>
      <w:r>
        <w:t xml:space="preserve">Including walleye as cultural would be good here.  See </w:t>
      </w:r>
      <w:proofErr w:type="spellStart"/>
      <w:r>
        <w:t>Mrnak</w:t>
      </w:r>
      <w:proofErr w:type="spellEnd"/>
      <w:r>
        <w:t xml:space="preserve"> et al. 2018 as an example.  I would also recommend focusing on eutrophication, which is very well studied.</w:t>
      </w:r>
    </w:p>
    <w:p w14:paraId="2F5A0390" w14:textId="77777777" w:rsidR="00E01B21" w:rsidRDefault="00E01B21">
      <w:pPr>
        <w:pStyle w:val="CommentText"/>
      </w:pPr>
    </w:p>
    <w:p w14:paraId="6758FFB6" w14:textId="442517F2" w:rsidR="00E01B21" w:rsidRDefault="00E01B21">
      <w:pPr>
        <w:pStyle w:val="CommentText"/>
      </w:pPr>
      <w:proofErr w:type="spellStart"/>
      <w:r w:rsidRPr="004A05EA">
        <w:t>Mrnak</w:t>
      </w:r>
      <w:proofErr w:type="spellEnd"/>
      <w:r w:rsidRPr="004A05EA">
        <w:t xml:space="preserve">, J.T., S.L. Shaw, L.D. Eslinger, T.A. </w:t>
      </w:r>
      <w:proofErr w:type="spellStart"/>
      <w:r w:rsidRPr="004A05EA">
        <w:t>Cichosz</w:t>
      </w:r>
      <w:proofErr w:type="spellEnd"/>
      <w:r w:rsidRPr="004A05EA">
        <w:t xml:space="preserve">, and </w:t>
      </w:r>
      <w:r w:rsidRPr="00E01B21">
        <w:rPr>
          <w:bCs/>
        </w:rPr>
        <w:t>G.G. Sass</w:t>
      </w:r>
      <w:r w:rsidRPr="004A05EA">
        <w:t>.</w:t>
      </w:r>
      <w:r>
        <w:t xml:space="preserve">  2018.</w:t>
      </w:r>
      <w:r w:rsidRPr="004A05EA">
        <w:t xml:space="preserve">  Characterizing</w:t>
      </w:r>
      <w:r>
        <w:t xml:space="preserve"> t</w:t>
      </w:r>
      <w:r w:rsidRPr="004A05EA">
        <w:t>he joint tribal spearing and angling walleye fisheries in the Ceded Territory of</w:t>
      </w:r>
      <w:r>
        <w:t xml:space="preserve"> </w:t>
      </w:r>
      <w:r w:rsidRPr="004A05EA">
        <w:t>Wisconsin.  North American Journal of Fisheries Management</w:t>
      </w:r>
      <w:r>
        <w:t xml:space="preserve"> 38:1381-1393. DOI:10.1002/nafm.10240</w:t>
      </w:r>
      <w:r w:rsidRPr="004A05EA">
        <w:t>.</w:t>
      </w:r>
    </w:p>
  </w:comment>
  <w:comment w:id="109" w:author="Sass, Gregory G" w:date="2020-10-05T10:41:00Z" w:initials="SGG">
    <w:p w14:paraId="2507E9D1" w14:textId="77777777" w:rsidR="007C1338" w:rsidRDefault="007C1338" w:rsidP="007C1338">
      <w:pPr>
        <w:pStyle w:val="CommentText"/>
      </w:pPr>
      <w:r>
        <w:rPr>
          <w:rStyle w:val="CommentReference"/>
        </w:rPr>
        <w:annotationRef/>
      </w:r>
      <w:r>
        <w:t xml:space="preserve">Including walleye as cultural would be good here.  See </w:t>
      </w:r>
      <w:proofErr w:type="spellStart"/>
      <w:r>
        <w:t>Mrnak</w:t>
      </w:r>
      <w:proofErr w:type="spellEnd"/>
      <w:r>
        <w:t xml:space="preserve"> et al. 2018 as an example.  I would also recommend focusing on eutrophication, which is very well studied.</w:t>
      </w:r>
    </w:p>
    <w:p w14:paraId="3BA1B6B1" w14:textId="77777777" w:rsidR="007C1338" w:rsidRDefault="007C1338" w:rsidP="007C1338">
      <w:pPr>
        <w:pStyle w:val="CommentText"/>
      </w:pPr>
    </w:p>
    <w:p w14:paraId="45EA6DE1" w14:textId="77777777" w:rsidR="007C1338" w:rsidRDefault="007C1338" w:rsidP="007C1338">
      <w:pPr>
        <w:pStyle w:val="CommentText"/>
      </w:pPr>
      <w:proofErr w:type="spellStart"/>
      <w:r w:rsidRPr="004A05EA">
        <w:t>Mrnak</w:t>
      </w:r>
      <w:proofErr w:type="spellEnd"/>
      <w:r w:rsidRPr="004A05EA">
        <w:t xml:space="preserve">, J.T., S.L. Shaw, L.D. Eslinger, T.A. </w:t>
      </w:r>
      <w:proofErr w:type="spellStart"/>
      <w:r w:rsidRPr="004A05EA">
        <w:t>Cichosz</w:t>
      </w:r>
      <w:proofErr w:type="spellEnd"/>
      <w:r w:rsidRPr="004A05EA">
        <w:t xml:space="preserve">, and </w:t>
      </w:r>
      <w:r w:rsidRPr="00E01B21">
        <w:rPr>
          <w:bCs/>
        </w:rPr>
        <w:t>G.G. Sass</w:t>
      </w:r>
      <w:r w:rsidRPr="004A05EA">
        <w:t>.</w:t>
      </w:r>
      <w:r>
        <w:t xml:space="preserve">  2018.</w:t>
      </w:r>
      <w:r w:rsidRPr="004A05EA">
        <w:t xml:space="preserve">  Characterizing</w:t>
      </w:r>
      <w:r>
        <w:t xml:space="preserve"> t</w:t>
      </w:r>
      <w:r w:rsidRPr="004A05EA">
        <w:t>he joint tribal spearing and angling walleye fisheries in the Ceded Territory of</w:t>
      </w:r>
      <w:r>
        <w:t xml:space="preserve"> </w:t>
      </w:r>
      <w:r w:rsidRPr="004A05EA">
        <w:t>Wisconsin.  North American Journal of Fisheries Management</w:t>
      </w:r>
      <w:r>
        <w:t xml:space="preserve"> 38:1381-1393. DOI:10.1002/nafm.10240</w:t>
      </w:r>
      <w:r w:rsidRPr="004A05EA">
        <w:t>.</w:t>
      </w:r>
    </w:p>
  </w:comment>
  <w:comment w:id="140" w:author="Chelsey Nieman" w:date="2020-10-06T09:46:00Z" w:initials="CLN">
    <w:p w14:paraId="50170FAA" w14:textId="454840F4" w:rsidR="006711B6" w:rsidRDefault="006711B6">
      <w:pPr>
        <w:pStyle w:val="CommentText"/>
      </w:pPr>
      <w:r>
        <w:rPr>
          <w:rStyle w:val="CommentReference"/>
        </w:rPr>
        <w:annotationRef/>
      </w:r>
      <w:r>
        <w:t>I was thinking we could put something here like climate changes or like an aquatic stressor not fishing that changes interspecific interactions?</w:t>
      </w:r>
    </w:p>
  </w:comment>
  <w:comment w:id="141" w:author="Colin Dassow" w:date="2020-10-10T14:31:00Z" w:initials="CD">
    <w:p w14:paraId="244EF4BE" w14:textId="17A42D4D" w:rsidR="003D151D" w:rsidRDefault="003D151D">
      <w:pPr>
        <w:pStyle w:val="CommentText"/>
      </w:pPr>
      <w:r>
        <w:rPr>
          <w:rStyle w:val="CommentReference"/>
        </w:rPr>
        <w:annotationRef/>
      </w:r>
      <w:r>
        <w:t>I think a climate change example would be good here given the following sentence</w:t>
      </w:r>
    </w:p>
  </w:comment>
  <w:comment w:id="147" w:author="Chelsey Nieman" w:date="2020-10-30T14:19:00Z" w:initials="CLN">
    <w:p w14:paraId="019ABB51" w14:textId="77777777" w:rsidR="00766F82" w:rsidRDefault="00766F82" w:rsidP="00766F82">
      <w:r>
        <w:rPr>
          <w:rStyle w:val="CommentReference"/>
        </w:rPr>
        <w:annotationRef/>
      </w:r>
      <w:proofErr w:type="spellStart"/>
      <w:r>
        <w:rPr>
          <w:rFonts w:ascii="Arial" w:hAnsi="Arial" w:cs="Arial"/>
          <w:color w:val="1C1D1E"/>
          <w:shd w:val="clear" w:color="auto" w:fill="FFFFFF"/>
        </w:rPr>
        <w:t>Helland</w:t>
      </w:r>
      <w:proofErr w:type="spellEnd"/>
      <w:r>
        <w:rPr>
          <w:rFonts w:ascii="Arial" w:hAnsi="Arial" w:cs="Arial"/>
          <w:color w:val="1C1D1E"/>
          <w:shd w:val="clear" w:color="auto" w:fill="FFFFFF"/>
        </w:rPr>
        <w:t xml:space="preserve">, I.P., Finstad, A.G., </w:t>
      </w:r>
      <w:proofErr w:type="spellStart"/>
      <w:r>
        <w:rPr>
          <w:rFonts w:ascii="Arial" w:hAnsi="Arial" w:cs="Arial"/>
          <w:color w:val="1C1D1E"/>
          <w:shd w:val="clear" w:color="auto" w:fill="FFFFFF"/>
        </w:rPr>
        <w:t>Forseth</w:t>
      </w:r>
      <w:proofErr w:type="spellEnd"/>
      <w:r>
        <w:rPr>
          <w:rFonts w:ascii="Arial" w:hAnsi="Arial" w:cs="Arial"/>
          <w:color w:val="1C1D1E"/>
          <w:shd w:val="clear" w:color="auto" w:fill="FFFFFF"/>
        </w:rPr>
        <w:t xml:space="preserve">, T., </w:t>
      </w:r>
      <w:proofErr w:type="spellStart"/>
      <w:r>
        <w:rPr>
          <w:rFonts w:ascii="Arial" w:hAnsi="Arial" w:cs="Arial"/>
          <w:color w:val="1C1D1E"/>
          <w:shd w:val="clear" w:color="auto" w:fill="FFFFFF"/>
        </w:rPr>
        <w:t>Hesthagen</w:t>
      </w:r>
      <w:proofErr w:type="spellEnd"/>
      <w:r>
        <w:rPr>
          <w:rFonts w:ascii="Arial" w:hAnsi="Arial" w:cs="Arial"/>
          <w:color w:val="1C1D1E"/>
          <w:shd w:val="clear" w:color="auto" w:fill="FFFFFF"/>
        </w:rPr>
        <w:t xml:space="preserve">, T. &amp; </w:t>
      </w:r>
      <w:proofErr w:type="spellStart"/>
      <w:r>
        <w:rPr>
          <w:rFonts w:ascii="Arial" w:hAnsi="Arial" w:cs="Arial"/>
          <w:color w:val="1C1D1E"/>
          <w:shd w:val="clear" w:color="auto" w:fill="FFFFFF"/>
        </w:rPr>
        <w:t>Ugedal</w:t>
      </w:r>
      <w:proofErr w:type="spellEnd"/>
      <w:r>
        <w:rPr>
          <w:rFonts w:ascii="Arial" w:hAnsi="Arial" w:cs="Arial"/>
          <w:color w:val="1C1D1E"/>
          <w:shd w:val="clear" w:color="auto" w:fill="FFFFFF"/>
        </w:rPr>
        <w:t>, O. (2011) Ice</w:t>
      </w:r>
      <w:r>
        <w:rPr>
          <w:rFonts w:ascii="Cambria Math" w:hAnsi="Cambria Math" w:cs="Cambria Math"/>
          <w:color w:val="1C1D1E"/>
          <w:shd w:val="clear" w:color="auto" w:fill="FFFFFF"/>
        </w:rPr>
        <w:t>‐</w:t>
      </w:r>
      <w:r>
        <w:rPr>
          <w:rFonts w:ascii="Arial" w:hAnsi="Arial" w:cs="Arial"/>
          <w:color w:val="1C1D1E"/>
          <w:shd w:val="clear" w:color="auto" w:fill="FFFFFF"/>
        </w:rPr>
        <w:t>cover effects on competitive interactions between two fish species. </w:t>
      </w:r>
      <w:r>
        <w:rPr>
          <w:rFonts w:ascii="Arial" w:hAnsi="Arial" w:cs="Arial"/>
          <w:i/>
          <w:iCs/>
          <w:color w:val="1C1D1E"/>
          <w:shd w:val="clear" w:color="auto" w:fill="FFFFFF"/>
        </w:rPr>
        <w:t>Journal of Animal Ecology</w:t>
      </w:r>
      <w:r>
        <w:rPr>
          <w:rFonts w:ascii="Arial" w:hAnsi="Arial" w:cs="Arial"/>
          <w:color w:val="1C1D1E"/>
          <w:shd w:val="clear" w:color="auto" w:fill="FFFFFF"/>
        </w:rPr>
        <w:t>, </w:t>
      </w:r>
      <w:r>
        <w:rPr>
          <w:rFonts w:ascii="Arial" w:hAnsi="Arial" w:cs="Arial"/>
          <w:b/>
          <w:bCs/>
          <w:color w:val="1C1D1E"/>
          <w:shd w:val="clear" w:color="auto" w:fill="FFFFFF"/>
        </w:rPr>
        <w:t>80</w:t>
      </w:r>
      <w:r>
        <w:rPr>
          <w:rFonts w:ascii="Arial" w:hAnsi="Arial" w:cs="Arial"/>
          <w:color w:val="1C1D1E"/>
          <w:shd w:val="clear" w:color="auto" w:fill="FFFFFF"/>
        </w:rPr>
        <w:t>, 539–547.</w:t>
      </w:r>
    </w:p>
    <w:p w14:paraId="1F0900B0" w14:textId="2810D198" w:rsidR="00766F82" w:rsidRDefault="00766F82">
      <w:pPr>
        <w:pStyle w:val="CommentText"/>
      </w:pPr>
    </w:p>
  </w:comment>
  <w:comment w:id="156" w:author="Sass, Gregory G" w:date="2020-10-05T10:53:00Z" w:initials="SGG">
    <w:p w14:paraId="653D8408" w14:textId="13A2A58F" w:rsidR="00350950" w:rsidRDefault="00350950" w:rsidP="00350950">
      <w:pPr>
        <w:widowControl w:val="0"/>
        <w:autoSpaceDE w:val="0"/>
        <w:autoSpaceDN w:val="0"/>
        <w:adjustRightInd w:val="0"/>
        <w:rPr>
          <w:bCs/>
        </w:rPr>
      </w:pPr>
      <w:r>
        <w:rPr>
          <w:rStyle w:val="CommentReference"/>
        </w:rPr>
        <w:annotationRef/>
      </w:r>
      <w:bookmarkStart w:id="158" w:name="_Hlk4252808"/>
      <w:r w:rsidRPr="00350950">
        <w:t>Sass, G.G.,</w:t>
      </w:r>
      <w:r>
        <w:rPr>
          <w:bCs/>
        </w:rPr>
        <w:t xml:space="preserve"> A.L. </w:t>
      </w:r>
      <w:proofErr w:type="spellStart"/>
      <w:r>
        <w:rPr>
          <w:bCs/>
        </w:rPr>
        <w:t>Rypel</w:t>
      </w:r>
      <w:proofErr w:type="spellEnd"/>
      <w:r>
        <w:rPr>
          <w:bCs/>
        </w:rPr>
        <w:t>, and J.D. Stafford.  2017.  Fisheries habitat management: lessons learned from wildlife ecology and a proposal for change.  Fisheries 42(4):197-209. DOI:10.1080/03632415.2017.1276344</w:t>
      </w:r>
    </w:p>
    <w:bookmarkEnd w:id="158"/>
    <w:p w14:paraId="009C5B4B" w14:textId="096700C6" w:rsidR="00350950" w:rsidRDefault="00350950">
      <w:pPr>
        <w:pStyle w:val="CommentText"/>
      </w:pPr>
    </w:p>
  </w:comment>
  <w:comment w:id="161" w:author="Colin Dassow" w:date="2020-09-25T11:51:00Z" w:initials="CD">
    <w:p w14:paraId="3BAAD397" w14:textId="115C73C3" w:rsidR="009A4F5C" w:rsidRDefault="009A4F5C">
      <w:pPr>
        <w:pStyle w:val="CommentText"/>
      </w:pPr>
      <w:r>
        <w:rPr>
          <w:rStyle w:val="CommentReference"/>
        </w:rPr>
        <w:annotationRef/>
      </w:r>
      <w:r>
        <w:t xml:space="preserve">Cascade work? Stuart and Chris </w:t>
      </w:r>
      <w:r w:rsidR="00303EA4">
        <w:t>browning</w:t>
      </w:r>
      <w:r>
        <w:t xml:space="preserve"> work, Hansen work</w:t>
      </w:r>
    </w:p>
  </w:comment>
  <w:comment w:id="162" w:author="Chelsey Nieman" w:date="2020-10-06T09:50:00Z" w:initials="CLN">
    <w:p w14:paraId="3FB13A53" w14:textId="71509825" w:rsidR="006711B6" w:rsidRDefault="006711B6">
      <w:pPr>
        <w:pStyle w:val="CommentText"/>
      </w:pPr>
      <w:r>
        <w:rPr>
          <w:rStyle w:val="CommentReference"/>
        </w:rPr>
        <w:annotationRef/>
      </w:r>
      <w:r>
        <w:t xml:space="preserve">I think here we should cite a bunch of these and then put one explicit example. </w:t>
      </w:r>
    </w:p>
  </w:comment>
  <w:comment w:id="181" w:author="Chelsey Nieman" w:date="2020-09-29T13:22:00Z" w:initials="CLN">
    <w:p w14:paraId="2ADDC8E4" w14:textId="77777777" w:rsidR="00994A79" w:rsidRDefault="00994A79">
      <w:pPr>
        <w:pStyle w:val="CommentText"/>
      </w:pPr>
      <w:r>
        <w:rPr>
          <w:rStyle w:val="CommentReference"/>
        </w:rPr>
        <w:annotationRef/>
      </w:r>
      <w:r>
        <w:t xml:space="preserve">I think defining these ideas a little bit more explicitly would be helpful. (cultivation is really well defined, so it might just be adding in the term ‘depensation’ to the sentence that defines this concept? </w:t>
      </w:r>
    </w:p>
    <w:p w14:paraId="144471B2" w14:textId="2E36C574" w:rsidR="00994A79" w:rsidRDefault="00994A79">
      <w:pPr>
        <w:pStyle w:val="CommentText"/>
      </w:pPr>
      <w:r>
        <w:t xml:space="preserve">I also think maybe including some examples where this has been illustrated might be helpful (Here I’m mostly thinking sprinkling some citations in this description of this mechanism to make it really clear that this is a thing that people are thinking about). </w:t>
      </w:r>
    </w:p>
  </w:comment>
  <w:comment w:id="182" w:author="Colin Dassow" w:date="2020-09-30T12:57:00Z" w:initials="CD">
    <w:p w14:paraId="451F0DD3" w14:textId="09416054" w:rsidR="00116DA4" w:rsidRDefault="00116DA4">
      <w:pPr>
        <w:pStyle w:val="CommentText"/>
      </w:pPr>
      <w:r>
        <w:rPr>
          <w:rStyle w:val="CommentReference"/>
        </w:rPr>
        <w:annotationRef/>
      </w:r>
      <w:r>
        <w:t>Could cut out this description of C-D if need be, I already condensed it from earlier.</w:t>
      </w:r>
    </w:p>
  </w:comment>
  <w:comment w:id="183" w:author="Chelsey Nieman" w:date="2020-10-01T08:38:00Z" w:initials="CLN">
    <w:p w14:paraId="2C19220D" w14:textId="6B821D5A" w:rsidR="00A04527" w:rsidRDefault="00A04527">
      <w:pPr>
        <w:pStyle w:val="CommentText"/>
      </w:pPr>
      <w:r>
        <w:rPr>
          <w:rStyle w:val="CommentReference"/>
        </w:rPr>
        <w:annotationRef/>
      </w:r>
      <w:r>
        <w:t>I think this does a great job of defining how these two concepts interplay with each other.</w:t>
      </w:r>
    </w:p>
  </w:comment>
  <w:comment w:id="199" w:author="Chelsey Nieman" w:date="2020-10-06T09:55:00Z" w:initials="CLN">
    <w:p w14:paraId="2A0658FF" w14:textId="68D84CD6" w:rsidR="00E24C22" w:rsidRDefault="00E24C22">
      <w:pPr>
        <w:pStyle w:val="CommentText"/>
      </w:pPr>
      <w:r>
        <w:rPr>
          <w:rStyle w:val="CommentReference"/>
        </w:rPr>
        <w:annotationRef/>
      </w:r>
      <w:r>
        <w:t xml:space="preserve">Do you think we need to define hysteresis here, or do you think </w:t>
      </w:r>
      <w:proofErr w:type="spellStart"/>
      <w:r>
        <w:t>its</w:t>
      </w:r>
      <w:proofErr w:type="spellEnd"/>
      <w:r>
        <w:t xml:space="preserve"> okay?</w:t>
      </w:r>
    </w:p>
  </w:comment>
  <w:comment w:id="200" w:author="Colin Dassow" w:date="2020-10-10T14:33:00Z" w:initials="CD">
    <w:p w14:paraId="483F4FAC" w14:textId="582B92CA" w:rsidR="003D151D" w:rsidRDefault="003D151D">
      <w:pPr>
        <w:pStyle w:val="CommentText"/>
      </w:pPr>
      <w:r>
        <w:rPr>
          <w:rStyle w:val="CommentReference"/>
        </w:rPr>
        <w:annotationRef/>
      </w:r>
      <w:r>
        <w:t>That’s a good question, given the special issue I think we could assume a baseline understanding?</w:t>
      </w:r>
    </w:p>
  </w:comment>
  <w:comment w:id="205" w:author="Colin Dassow" w:date="2020-09-30T14:43:00Z" w:initials="CD">
    <w:p w14:paraId="18951249" w14:textId="41BCD6E6" w:rsidR="00F507FC" w:rsidRDefault="00F507FC">
      <w:pPr>
        <w:pStyle w:val="CommentText"/>
      </w:pPr>
      <w:r>
        <w:rPr>
          <w:rStyle w:val="CommentReference"/>
        </w:rPr>
        <w:annotationRef/>
      </w:r>
      <w:r>
        <w:t>Could delete this and end the paragraph here or keep this in.</w:t>
      </w:r>
    </w:p>
  </w:comment>
  <w:comment w:id="206" w:author="Chelsey Nieman" w:date="2020-10-01T09:02:00Z" w:initials="CLN">
    <w:p w14:paraId="463D76D1" w14:textId="3D5DCE6F" w:rsidR="00471D11" w:rsidRDefault="00471D11">
      <w:pPr>
        <w:pStyle w:val="CommentText"/>
      </w:pPr>
      <w:r>
        <w:rPr>
          <w:rStyle w:val="CommentReference"/>
        </w:rPr>
        <w:annotationRef/>
      </w:r>
      <w:r>
        <w:t xml:space="preserve">Leave it in for now – I think it makes a solid point that multiple management techniques are sometimes necessary. </w:t>
      </w:r>
    </w:p>
  </w:comment>
  <w:comment w:id="215" w:author="Chelsey Nieman" w:date="2020-10-01T08:36:00Z" w:initials="CLN">
    <w:p w14:paraId="60F21D62" w14:textId="2B1A08FD" w:rsidR="00A04527" w:rsidRDefault="00A04527">
      <w:pPr>
        <w:pStyle w:val="CommentText"/>
      </w:pPr>
      <w:r>
        <w:rPr>
          <w:rStyle w:val="CommentReference"/>
        </w:rPr>
        <w:annotationRef/>
      </w:r>
      <w:r>
        <w:t xml:space="preserve">I really like where this example fell into place. </w:t>
      </w:r>
    </w:p>
  </w:comment>
  <w:comment w:id="224" w:author="Sass, Gregory G" w:date="2020-10-05T11:08:00Z" w:initials="SGG">
    <w:p w14:paraId="3E1011EF" w14:textId="48A5B6A9" w:rsidR="00D4133D" w:rsidRDefault="00D4133D">
      <w:pPr>
        <w:pStyle w:val="CommentText"/>
      </w:pPr>
      <w:r>
        <w:rPr>
          <w:rStyle w:val="CommentReference"/>
        </w:rPr>
        <w:annotationRef/>
      </w:r>
      <w:r>
        <w:t>I think this could be bolstered by examples of catch-and-release having unintended consequences.  This is essentially single species management to reduce harvest voluntarily.  C&amp;R did not structure a bass pop. to meet angler and manager desires (Miranda et al. 2017).  Fewer trophy muskellunge.  Sass and Shaw 2020.  Bass-walleye Hansen et al. 2015, Gretchen Hansen research.</w:t>
      </w:r>
    </w:p>
  </w:comment>
  <w:comment w:id="283" w:author="Chelsey Nieman" w:date="2020-09-29T13:31:00Z" w:initials="CLN">
    <w:p w14:paraId="692F7BE7" w14:textId="6D6296DD" w:rsidR="00C45C91" w:rsidRDefault="00C45C91">
      <w:pPr>
        <w:pStyle w:val="CommentText"/>
      </w:pPr>
      <w:r>
        <w:rPr>
          <w:rStyle w:val="CommentReference"/>
        </w:rPr>
        <w:annotationRef/>
      </w:r>
      <w:r>
        <w:t xml:space="preserve">Somewhere in this rec fish section – we might want to say that much of rec fish management is also single species focused, but most of these systems are multi-fish fisheries. I.e. managers generally treat these fish individually even though they cooccur in these systems. – we might even see if we can find an example of where management of one species led to declines in another? I think this might help us make the werewolf a little scarier. </w:t>
      </w:r>
    </w:p>
  </w:comment>
  <w:comment w:id="284" w:author="Colin Dassow" w:date="2020-09-30T11:27:00Z" w:initials="CD">
    <w:p w14:paraId="13200AB2" w14:textId="0E4D9BF7" w:rsidR="00A04527" w:rsidRDefault="00D629DC">
      <w:pPr>
        <w:pStyle w:val="CommentText"/>
      </w:pPr>
      <w:r>
        <w:rPr>
          <w:rStyle w:val="CommentReference"/>
        </w:rPr>
        <w:annotationRef/>
      </w:r>
      <w:r>
        <w:t>Bass-walleye could go here, salmon-trout in great lakes?</w:t>
      </w:r>
    </w:p>
  </w:comment>
  <w:comment w:id="285" w:author="Chelsey Nieman" w:date="2020-10-01T08:29:00Z" w:initials="CLN">
    <w:p w14:paraId="06DD25C0" w14:textId="323972B3" w:rsidR="00A04527" w:rsidRDefault="00A04527">
      <w:pPr>
        <w:pStyle w:val="CommentText"/>
      </w:pPr>
      <w:r>
        <w:rPr>
          <w:rStyle w:val="CommentReference"/>
        </w:rPr>
        <w:annotationRef/>
      </w:r>
      <w:r>
        <w:t>Yeah, I can do some searching for some rec fisheries examples, but I think the one that is most clear is bass-walleye (and might be a good indirect plug to the next paper?).</w:t>
      </w:r>
    </w:p>
  </w:comment>
  <w:comment w:id="286" w:author="Sass, Gregory G" w:date="2020-10-05T11:33:00Z" w:initials="SGG">
    <w:p w14:paraId="0C843222" w14:textId="7A259F78" w:rsidR="00DE7A4B" w:rsidRDefault="00DE7A4B">
      <w:pPr>
        <w:pStyle w:val="CommentText"/>
      </w:pPr>
      <w:r>
        <w:rPr>
          <w:rStyle w:val="CommentReference"/>
        </w:rPr>
        <w:annotationRef/>
      </w:r>
      <w:r>
        <w:t>Yes, bass-walleye would be good.  Hansen et al. discusses this explicitly.</w:t>
      </w:r>
    </w:p>
  </w:comment>
  <w:comment w:id="287" w:author="Sass, Gregory G" w:date="2020-10-05T11:34:00Z" w:initials="SGG">
    <w:p w14:paraId="1063AA1E" w14:textId="5DB981BB" w:rsidR="00DE7A4B" w:rsidRDefault="00DE7A4B">
      <w:pPr>
        <w:pStyle w:val="CommentText"/>
      </w:pPr>
      <w:r>
        <w:rPr>
          <w:rStyle w:val="CommentReference"/>
        </w:rPr>
        <w:annotationRef/>
      </w:r>
      <w:r>
        <w:t xml:space="preserve">I think you’ll want a heavy dose of </w:t>
      </w:r>
      <w:proofErr w:type="spellStart"/>
      <w:r>
        <w:t>Arlinghaus</w:t>
      </w:r>
      <w:proofErr w:type="spellEnd"/>
      <w:r>
        <w:t xml:space="preserve"> citations here.</w:t>
      </w:r>
    </w:p>
  </w:comment>
  <w:comment w:id="290" w:author="Chelsey Nieman" w:date="2020-09-29T13:29:00Z" w:initials="CLN">
    <w:p w14:paraId="7CDAE584" w14:textId="4C25619C" w:rsidR="00994A79" w:rsidRDefault="00994A79">
      <w:pPr>
        <w:pStyle w:val="CommentText"/>
      </w:pPr>
      <w:r>
        <w:rPr>
          <w:rStyle w:val="CommentReference"/>
        </w:rPr>
        <w:annotationRef/>
      </w:r>
      <w:r>
        <w:t xml:space="preserve">Here, it might be nice for some examples – because this isn’t going to a super fishy journal – we might want to explicitly tell readers what limitations exist. I’m thinking something along the lines of just basically saying that the main tools rec fish managers have are XX and XX. </w:t>
      </w:r>
    </w:p>
  </w:comment>
  <w:comment w:id="301" w:author="Colin Dassow" w:date="2020-09-30T11:38:00Z" w:initials="CD">
    <w:p w14:paraId="5C2FF41D" w14:textId="6E537F6E" w:rsidR="00B40B0F" w:rsidRDefault="00B40B0F">
      <w:pPr>
        <w:pStyle w:val="CommentText"/>
      </w:pPr>
      <w:r>
        <w:rPr>
          <w:rStyle w:val="CommentReference"/>
        </w:rPr>
        <w:annotationRef/>
      </w:r>
      <w:r>
        <w:t xml:space="preserve">One way to think about this is that you may be able to indirectly manage a species through directly managing </w:t>
      </w:r>
      <w:proofErr w:type="spellStart"/>
      <w:r>
        <w:t>it’s</w:t>
      </w:r>
      <w:proofErr w:type="spellEnd"/>
      <w:r>
        <w:t xml:space="preserve"> competitor, not sure if this is a point to make here or in the discussion be essentially even if the set of 3 general levers doesn’t change for a manager, simple considering more species gives you more levers because the same set of options applies to each new species you consider.</w:t>
      </w:r>
    </w:p>
  </w:comment>
  <w:comment w:id="318" w:author="Colin Dassow" w:date="2020-09-28T10:02:00Z" w:initials="CD">
    <w:p w14:paraId="40A32E8E" w14:textId="5FAD9D92" w:rsidR="00680FB6" w:rsidRDefault="00680FB6">
      <w:pPr>
        <w:pStyle w:val="CommentText"/>
      </w:pPr>
      <w:r>
        <w:rPr>
          <w:rStyle w:val="CommentReference"/>
        </w:rPr>
        <w:annotationRef/>
      </w:r>
      <w:r>
        <w:t>I think the plan is to also talk about economic cost/benefit of certain actions. I haven’t done that in the intro so I don’t have it added here. Is it important to talk about that in the intro or, if this is a sort of sub component of our analysis</w:t>
      </w:r>
      <w:r w:rsidR="00342833">
        <w:t xml:space="preserve"> then maybe no need to bring it up until later?</w:t>
      </w:r>
    </w:p>
  </w:comment>
  <w:comment w:id="319" w:author="Chelsey Nieman" w:date="2020-09-29T11:37:00Z" w:initials="CLN">
    <w:p w14:paraId="7A16CD5C" w14:textId="23D9577E" w:rsidR="00687368" w:rsidRDefault="00687368">
      <w:pPr>
        <w:pStyle w:val="CommentText"/>
      </w:pPr>
      <w:r>
        <w:rPr>
          <w:rStyle w:val="CommentReference"/>
        </w:rPr>
        <w:annotationRef/>
      </w:r>
      <w:r>
        <w:t>Hmm… I think it might be worth at least mentioning?  I don’t necessarily think that we need to go into huge amounts of detail, but maybe say something along the lines of “we looked at general associated costs and benefits of potential management strategies in order to assess both effectiveness and usefulness of these strategies”?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7B66A2" w15:done="1"/>
  <w15:commentEx w15:paraId="7B4BE980" w15:paraIdParent="1C7B66A2" w15:done="1"/>
  <w15:commentEx w15:paraId="313FF487" w15:done="0"/>
  <w15:commentEx w15:paraId="4F8F2048" w15:done="0"/>
  <w15:commentEx w15:paraId="2A508731" w15:done="0"/>
  <w15:commentEx w15:paraId="6758FFB6" w15:done="0"/>
  <w15:commentEx w15:paraId="45EA6DE1" w15:done="0"/>
  <w15:commentEx w15:paraId="50170FAA" w15:done="0"/>
  <w15:commentEx w15:paraId="244EF4BE" w15:paraIdParent="50170FAA" w15:done="0"/>
  <w15:commentEx w15:paraId="1F0900B0" w15:done="0"/>
  <w15:commentEx w15:paraId="009C5B4B" w15:done="0"/>
  <w15:commentEx w15:paraId="3BAAD397" w15:done="0"/>
  <w15:commentEx w15:paraId="3FB13A53" w15:paraIdParent="3BAAD397" w15:done="0"/>
  <w15:commentEx w15:paraId="144471B2" w15:done="1"/>
  <w15:commentEx w15:paraId="451F0DD3" w15:done="0"/>
  <w15:commentEx w15:paraId="2C19220D" w15:paraIdParent="451F0DD3" w15:done="0"/>
  <w15:commentEx w15:paraId="2A0658FF" w15:done="1"/>
  <w15:commentEx w15:paraId="483F4FAC" w15:paraIdParent="2A0658FF" w15:done="1"/>
  <w15:commentEx w15:paraId="18951249" w15:done="1"/>
  <w15:commentEx w15:paraId="463D76D1" w15:paraIdParent="18951249" w15:done="1"/>
  <w15:commentEx w15:paraId="60F21D62" w15:done="1"/>
  <w15:commentEx w15:paraId="3E1011EF" w15:done="1"/>
  <w15:commentEx w15:paraId="692F7BE7" w15:done="0"/>
  <w15:commentEx w15:paraId="13200AB2" w15:paraIdParent="692F7BE7" w15:done="0"/>
  <w15:commentEx w15:paraId="06DD25C0" w15:paraIdParent="692F7BE7" w15:done="0"/>
  <w15:commentEx w15:paraId="0C843222" w15:done="0"/>
  <w15:commentEx w15:paraId="1063AA1E" w15:done="0"/>
  <w15:commentEx w15:paraId="7CDAE584" w15:done="1"/>
  <w15:commentEx w15:paraId="5C2FF41D" w15:done="0"/>
  <w15:commentEx w15:paraId="40A32E8E" w15:done="1"/>
  <w15:commentEx w15:paraId="7A16CD5C" w15:paraIdParent="40A32E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B5CE" w16cex:dateUtc="2020-10-06T14:22:00Z"/>
  <w16cex:commentExtensible w16cex:durableId="2346A0D4" w16cex:dateUtc="2020-10-30T19:25:00Z"/>
  <w16cex:commentExtensible w16cex:durableId="2326BB66" w16cex:dateUtc="2020-10-06T14:46:00Z"/>
  <w16cex:commentExtensible w16cex:durableId="23469F64" w16cex:dateUtc="2020-10-30T19:19:00Z"/>
  <w16cex:commentExtensible w16cex:durableId="2326BC56" w16cex:dateUtc="2020-10-06T14:50:00Z"/>
  <w16cex:commentExtensible w16cex:durableId="231DB387" w16cex:dateUtc="2020-09-29T18:22:00Z"/>
  <w16cex:commentExtensible w16cex:durableId="232013EE" w16cex:dateUtc="2020-10-01T12:38:00Z"/>
  <w16cex:commentExtensible w16cex:durableId="2326BD9C" w16cex:dateUtc="2020-10-06T14:55:00Z"/>
  <w16cex:commentExtensible w16cex:durableId="232019B9" w16cex:dateUtc="2020-10-01T13:02:00Z"/>
  <w16cex:commentExtensible w16cex:durableId="2320137C" w16cex:dateUtc="2020-10-01T12:36:00Z"/>
  <w16cex:commentExtensible w16cex:durableId="231DB5A2" w16cex:dateUtc="2020-09-29T18:31:00Z"/>
  <w16cex:commentExtensible w16cex:durableId="232011CD" w16cex:dateUtc="2020-10-01T12:29:00Z"/>
  <w16cex:commentExtensible w16cex:durableId="231DB520" w16cex:dateUtc="2020-09-29T18:29:00Z"/>
  <w16cex:commentExtensible w16cex:durableId="231D9AEA" w16cex:dateUtc="2020-09-2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7B66A2" w16cid:durableId="2326B5CE"/>
  <w16cid:commentId w16cid:paraId="7B4BE980" w16cid:durableId="23469DFE"/>
  <w16cid:commentId w16cid:paraId="313FF487" w16cid:durableId="23257749"/>
  <w16cid:commentId w16cid:paraId="4F8F2048" w16cid:durableId="23257712"/>
  <w16cid:commentId w16cid:paraId="2A508731" w16cid:durableId="2346A0D4"/>
  <w16cid:commentId w16cid:paraId="6758FFB6" w16cid:durableId="232576CF"/>
  <w16cid:commentId w16cid:paraId="45EA6DE1" w16cid:durableId="2346A1E0"/>
  <w16cid:commentId w16cid:paraId="50170FAA" w16cid:durableId="2326BB66"/>
  <w16cid:commentId w16cid:paraId="244EF4BE" w16cid:durableId="23469E03"/>
  <w16cid:commentId w16cid:paraId="1F0900B0" w16cid:durableId="23469F64"/>
  <w16cid:commentId w16cid:paraId="009C5B4B" w16cid:durableId="232579B4"/>
  <w16cid:commentId w16cid:paraId="3BAAD397" w16cid:durableId="231D9AB8"/>
  <w16cid:commentId w16cid:paraId="3FB13A53" w16cid:durableId="2326BC56"/>
  <w16cid:commentId w16cid:paraId="144471B2" w16cid:durableId="231DB387"/>
  <w16cid:commentId w16cid:paraId="451F0DD3" w16cid:durableId="23200E53"/>
  <w16cid:commentId w16cid:paraId="2C19220D" w16cid:durableId="232013EE"/>
  <w16cid:commentId w16cid:paraId="2A0658FF" w16cid:durableId="2326BD9C"/>
  <w16cid:commentId w16cid:paraId="483F4FAC" w16cid:durableId="23469E0B"/>
  <w16cid:commentId w16cid:paraId="18951249" w16cid:durableId="23200E54"/>
  <w16cid:commentId w16cid:paraId="463D76D1" w16cid:durableId="232019B9"/>
  <w16cid:commentId w16cid:paraId="60F21D62" w16cid:durableId="2320137C"/>
  <w16cid:commentId w16cid:paraId="3E1011EF" w16cid:durableId="23257D3C"/>
  <w16cid:commentId w16cid:paraId="692F7BE7" w16cid:durableId="231DB5A2"/>
  <w16cid:commentId w16cid:paraId="13200AB2" w16cid:durableId="23200E57"/>
  <w16cid:commentId w16cid:paraId="06DD25C0" w16cid:durableId="232011CD"/>
  <w16cid:commentId w16cid:paraId="0C843222" w16cid:durableId="23258327"/>
  <w16cid:commentId w16cid:paraId="1063AA1E" w16cid:durableId="2325834F"/>
  <w16cid:commentId w16cid:paraId="7CDAE584" w16cid:durableId="231DB520"/>
  <w16cid:commentId w16cid:paraId="5C2FF41D" w16cid:durableId="23200E59"/>
  <w16cid:commentId w16cid:paraId="40A32E8E" w16cid:durableId="231D9AB9"/>
  <w16cid:commentId w16cid:paraId="7A16CD5C" w16cid:durableId="231D9A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FE91E" w14:textId="77777777" w:rsidR="00581D5B" w:rsidRDefault="00581D5B" w:rsidP="00E9240E">
      <w:r>
        <w:separator/>
      </w:r>
    </w:p>
  </w:endnote>
  <w:endnote w:type="continuationSeparator" w:id="0">
    <w:p w14:paraId="7842DB9C" w14:textId="77777777" w:rsidR="00581D5B" w:rsidRDefault="00581D5B" w:rsidP="00E9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25" w:author="Chelsey Nieman" w:date="2020-10-06T09:51:00Z"/>
  <w:sdt>
    <w:sdtPr>
      <w:rPr>
        <w:rStyle w:val="PageNumber"/>
      </w:rPr>
      <w:id w:val="-1886322277"/>
      <w:docPartObj>
        <w:docPartGallery w:val="Page Numbers (Bottom of Page)"/>
        <w:docPartUnique/>
      </w:docPartObj>
    </w:sdtPr>
    <w:sdtEndPr>
      <w:rPr>
        <w:rStyle w:val="PageNumber"/>
      </w:rPr>
    </w:sdtEndPr>
    <w:sdtContent>
      <w:customXmlInsRangeEnd w:id="325"/>
      <w:p w14:paraId="5C616503" w14:textId="3589CBC9" w:rsidR="00E9240E" w:rsidRDefault="00E9240E" w:rsidP="006F5859">
        <w:pPr>
          <w:pStyle w:val="Footer"/>
          <w:framePr w:wrap="none" w:vAnchor="text" w:hAnchor="margin" w:xAlign="right" w:y="1"/>
          <w:rPr>
            <w:ins w:id="326" w:author="Chelsey Nieman" w:date="2020-10-06T09:51:00Z"/>
            <w:rStyle w:val="PageNumber"/>
          </w:rPr>
        </w:pPr>
        <w:ins w:id="327" w:author="Chelsey Nieman" w:date="2020-10-06T09:51:00Z">
          <w:r>
            <w:rPr>
              <w:rStyle w:val="PageNumber"/>
            </w:rPr>
            <w:fldChar w:fldCharType="begin"/>
          </w:r>
          <w:r>
            <w:rPr>
              <w:rStyle w:val="PageNumber"/>
            </w:rPr>
            <w:instrText xml:space="preserve"> PAGE </w:instrText>
          </w:r>
          <w:r>
            <w:rPr>
              <w:rStyle w:val="PageNumber"/>
            </w:rPr>
            <w:fldChar w:fldCharType="end"/>
          </w:r>
        </w:ins>
      </w:p>
      <w:customXmlInsRangeStart w:id="328" w:author="Chelsey Nieman" w:date="2020-10-06T09:51:00Z"/>
    </w:sdtContent>
  </w:sdt>
  <w:customXmlInsRangeEnd w:id="328"/>
  <w:p w14:paraId="7CB239D4" w14:textId="77777777" w:rsidR="00E9240E" w:rsidRDefault="00E9240E">
    <w:pPr>
      <w:pStyle w:val="Footer"/>
      <w:ind w:right="360"/>
      <w:pPrChange w:id="329" w:author="Chelsey Nieman" w:date="2020-10-06T09:5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30" w:author="Chelsey Nieman" w:date="2020-10-06T09:51:00Z"/>
  <w:sdt>
    <w:sdtPr>
      <w:rPr>
        <w:rStyle w:val="PageNumber"/>
      </w:rPr>
      <w:id w:val="1605999945"/>
      <w:docPartObj>
        <w:docPartGallery w:val="Page Numbers (Bottom of Page)"/>
        <w:docPartUnique/>
      </w:docPartObj>
    </w:sdtPr>
    <w:sdtEndPr>
      <w:rPr>
        <w:rStyle w:val="PageNumber"/>
      </w:rPr>
    </w:sdtEndPr>
    <w:sdtContent>
      <w:customXmlInsRangeEnd w:id="330"/>
      <w:p w14:paraId="11131515" w14:textId="463A07C5" w:rsidR="00E9240E" w:rsidRDefault="00E9240E" w:rsidP="006F5859">
        <w:pPr>
          <w:pStyle w:val="Footer"/>
          <w:framePr w:wrap="none" w:vAnchor="text" w:hAnchor="margin" w:xAlign="right" w:y="1"/>
          <w:rPr>
            <w:ins w:id="331" w:author="Chelsey Nieman" w:date="2020-10-06T09:51:00Z"/>
            <w:rStyle w:val="PageNumber"/>
          </w:rPr>
        </w:pPr>
        <w:ins w:id="332" w:author="Chelsey Nieman" w:date="2020-10-06T09:51:00Z">
          <w:r>
            <w:rPr>
              <w:rStyle w:val="PageNumber"/>
            </w:rPr>
            <w:fldChar w:fldCharType="begin"/>
          </w:r>
          <w:r>
            <w:rPr>
              <w:rStyle w:val="PageNumber"/>
            </w:rPr>
            <w:instrText xml:space="preserve"> PAGE </w:instrText>
          </w:r>
        </w:ins>
        <w:r>
          <w:rPr>
            <w:rStyle w:val="PageNumber"/>
          </w:rPr>
          <w:fldChar w:fldCharType="separate"/>
        </w:r>
        <w:r w:rsidR="00765566">
          <w:rPr>
            <w:rStyle w:val="PageNumber"/>
            <w:noProof/>
          </w:rPr>
          <w:t>3</w:t>
        </w:r>
        <w:ins w:id="333" w:author="Chelsey Nieman" w:date="2020-10-06T09:51:00Z">
          <w:r>
            <w:rPr>
              <w:rStyle w:val="PageNumber"/>
            </w:rPr>
            <w:fldChar w:fldCharType="end"/>
          </w:r>
        </w:ins>
      </w:p>
      <w:customXmlInsRangeStart w:id="334" w:author="Chelsey Nieman" w:date="2020-10-06T09:51:00Z"/>
    </w:sdtContent>
  </w:sdt>
  <w:customXmlInsRangeEnd w:id="334"/>
  <w:p w14:paraId="510D94D2" w14:textId="77777777" w:rsidR="00E9240E" w:rsidRDefault="00E9240E">
    <w:pPr>
      <w:pStyle w:val="Footer"/>
      <w:ind w:right="360"/>
      <w:pPrChange w:id="335" w:author="Chelsey Nieman" w:date="2020-10-06T09:51: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E8E9B" w14:textId="77777777" w:rsidR="00581D5B" w:rsidRDefault="00581D5B" w:rsidP="00E9240E">
      <w:r>
        <w:separator/>
      </w:r>
    </w:p>
  </w:footnote>
  <w:footnote w:type="continuationSeparator" w:id="0">
    <w:p w14:paraId="32A11C2B" w14:textId="77777777" w:rsidR="00581D5B" w:rsidRDefault="00581D5B" w:rsidP="00E9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777C52"/>
    <w:multiLevelType w:val="hybridMultilevel"/>
    <w:tmpl w:val="21506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2C8"/>
    <w:rsid w:val="000232A9"/>
    <w:rsid w:val="000418FD"/>
    <w:rsid w:val="000446DA"/>
    <w:rsid w:val="0006437A"/>
    <w:rsid w:val="00076E49"/>
    <w:rsid w:val="0009630B"/>
    <w:rsid w:val="000E1530"/>
    <w:rsid w:val="000F7879"/>
    <w:rsid w:val="001153C1"/>
    <w:rsid w:val="00116DA4"/>
    <w:rsid w:val="001862DE"/>
    <w:rsid w:val="001C3F31"/>
    <w:rsid w:val="002A00F8"/>
    <w:rsid w:val="00301F63"/>
    <w:rsid w:val="00303EA4"/>
    <w:rsid w:val="00336830"/>
    <w:rsid w:val="00342833"/>
    <w:rsid w:val="00350950"/>
    <w:rsid w:val="00376B48"/>
    <w:rsid w:val="003875FE"/>
    <w:rsid w:val="00387DA0"/>
    <w:rsid w:val="003C0205"/>
    <w:rsid w:val="003D151D"/>
    <w:rsid w:val="00421FDB"/>
    <w:rsid w:val="00463E48"/>
    <w:rsid w:val="00471D11"/>
    <w:rsid w:val="00472B91"/>
    <w:rsid w:val="004935E0"/>
    <w:rsid w:val="004D44C1"/>
    <w:rsid w:val="00565AEB"/>
    <w:rsid w:val="00574BBE"/>
    <w:rsid w:val="00581D5B"/>
    <w:rsid w:val="005B683E"/>
    <w:rsid w:val="005E0534"/>
    <w:rsid w:val="00620060"/>
    <w:rsid w:val="00652D60"/>
    <w:rsid w:val="006711B6"/>
    <w:rsid w:val="00674CD3"/>
    <w:rsid w:val="00680FB6"/>
    <w:rsid w:val="00687368"/>
    <w:rsid w:val="00691ADA"/>
    <w:rsid w:val="006C2143"/>
    <w:rsid w:val="00704A3E"/>
    <w:rsid w:val="00765566"/>
    <w:rsid w:val="007665F5"/>
    <w:rsid w:val="00766F82"/>
    <w:rsid w:val="00785EAE"/>
    <w:rsid w:val="007A5CC4"/>
    <w:rsid w:val="007C1338"/>
    <w:rsid w:val="007C4998"/>
    <w:rsid w:val="007D6AD5"/>
    <w:rsid w:val="007E7AE4"/>
    <w:rsid w:val="008733DC"/>
    <w:rsid w:val="008A327B"/>
    <w:rsid w:val="00916EC9"/>
    <w:rsid w:val="00936155"/>
    <w:rsid w:val="00945742"/>
    <w:rsid w:val="00994A79"/>
    <w:rsid w:val="009973E2"/>
    <w:rsid w:val="009A4EE2"/>
    <w:rsid w:val="009A4F5C"/>
    <w:rsid w:val="00A04527"/>
    <w:rsid w:val="00A06A2A"/>
    <w:rsid w:val="00A116E1"/>
    <w:rsid w:val="00AB7801"/>
    <w:rsid w:val="00B0014A"/>
    <w:rsid w:val="00B32535"/>
    <w:rsid w:val="00B40B0F"/>
    <w:rsid w:val="00B46299"/>
    <w:rsid w:val="00B5641A"/>
    <w:rsid w:val="00C03289"/>
    <w:rsid w:val="00C137A5"/>
    <w:rsid w:val="00C45C91"/>
    <w:rsid w:val="00CA03CA"/>
    <w:rsid w:val="00CA15C3"/>
    <w:rsid w:val="00CC6D27"/>
    <w:rsid w:val="00CD487E"/>
    <w:rsid w:val="00D16CEE"/>
    <w:rsid w:val="00D4133D"/>
    <w:rsid w:val="00D47496"/>
    <w:rsid w:val="00D622C8"/>
    <w:rsid w:val="00D629DC"/>
    <w:rsid w:val="00D77140"/>
    <w:rsid w:val="00DC61CF"/>
    <w:rsid w:val="00DE7A4B"/>
    <w:rsid w:val="00E01B21"/>
    <w:rsid w:val="00E13296"/>
    <w:rsid w:val="00E24C22"/>
    <w:rsid w:val="00E4181D"/>
    <w:rsid w:val="00E5698F"/>
    <w:rsid w:val="00E9240E"/>
    <w:rsid w:val="00EB3DC8"/>
    <w:rsid w:val="00EE67C7"/>
    <w:rsid w:val="00F507FC"/>
    <w:rsid w:val="00FA4810"/>
    <w:rsid w:val="00FF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65F6"/>
  <w15:chartTrackingRefBased/>
  <w15:docId w15:val="{63871238-F56D-4447-B4C5-CCC1DF5F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F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C8"/>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semiHidden/>
    <w:unhideWhenUsed/>
    <w:rsid w:val="00EB3DC8"/>
    <w:rPr>
      <w:sz w:val="16"/>
      <w:szCs w:val="16"/>
    </w:rPr>
  </w:style>
  <w:style w:type="paragraph" w:styleId="CommentText">
    <w:name w:val="annotation text"/>
    <w:basedOn w:val="Normal"/>
    <w:link w:val="CommentTextChar"/>
    <w:semiHidden/>
    <w:unhideWhenUsed/>
    <w:rsid w:val="00EB3DC8"/>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semiHidden/>
    <w:rsid w:val="00EB3DC8"/>
    <w:rPr>
      <w:sz w:val="20"/>
      <w:szCs w:val="20"/>
    </w:rPr>
  </w:style>
  <w:style w:type="paragraph" w:styleId="CommentSubject">
    <w:name w:val="annotation subject"/>
    <w:basedOn w:val="CommentText"/>
    <w:next w:val="CommentText"/>
    <w:link w:val="CommentSubjectChar"/>
    <w:uiPriority w:val="99"/>
    <w:semiHidden/>
    <w:unhideWhenUsed/>
    <w:rsid w:val="00EB3DC8"/>
    <w:rPr>
      <w:b/>
      <w:bCs/>
    </w:rPr>
  </w:style>
  <w:style w:type="character" w:customStyle="1" w:styleId="CommentSubjectChar">
    <w:name w:val="Comment Subject Char"/>
    <w:basedOn w:val="CommentTextChar"/>
    <w:link w:val="CommentSubject"/>
    <w:uiPriority w:val="99"/>
    <w:semiHidden/>
    <w:rsid w:val="00EB3DC8"/>
    <w:rPr>
      <w:b/>
      <w:bCs/>
      <w:sz w:val="20"/>
      <w:szCs w:val="20"/>
    </w:rPr>
  </w:style>
  <w:style w:type="paragraph" w:styleId="BalloonText">
    <w:name w:val="Balloon Text"/>
    <w:basedOn w:val="Normal"/>
    <w:link w:val="BalloonTextChar"/>
    <w:uiPriority w:val="99"/>
    <w:semiHidden/>
    <w:unhideWhenUsed/>
    <w:rsid w:val="00EB3DC8"/>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B3DC8"/>
    <w:rPr>
      <w:rFonts w:ascii="Segoe UI" w:hAnsi="Segoe UI" w:cs="Segoe UI"/>
      <w:sz w:val="18"/>
      <w:szCs w:val="18"/>
    </w:rPr>
  </w:style>
  <w:style w:type="paragraph" w:styleId="Footer">
    <w:name w:val="footer"/>
    <w:basedOn w:val="Normal"/>
    <w:link w:val="FooterChar"/>
    <w:uiPriority w:val="99"/>
    <w:unhideWhenUsed/>
    <w:rsid w:val="00E9240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9240E"/>
  </w:style>
  <w:style w:type="character" w:styleId="PageNumber">
    <w:name w:val="page number"/>
    <w:basedOn w:val="DefaultParagraphFont"/>
    <w:uiPriority w:val="99"/>
    <w:semiHidden/>
    <w:unhideWhenUsed/>
    <w:rsid w:val="00E9240E"/>
  </w:style>
  <w:style w:type="paragraph" w:styleId="Revision">
    <w:name w:val="Revision"/>
    <w:hidden/>
    <w:uiPriority w:val="99"/>
    <w:semiHidden/>
    <w:rsid w:val="00766F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1096">
      <w:bodyDiv w:val="1"/>
      <w:marLeft w:val="0"/>
      <w:marRight w:val="0"/>
      <w:marTop w:val="0"/>
      <w:marBottom w:val="0"/>
      <w:divBdr>
        <w:top w:val="none" w:sz="0" w:space="0" w:color="auto"/>
        <w:left w:val="none" w:sz="0" w:space="0" w:color="auto"/>
        <w:bottom w:val="none" w:sz="0" w:space="0" w:color="auto"/>
        <w:right w:val="none" w:sz="0" w:space="0" w:color="auto"/>
      </w:divBdr>
    </w:div>
    <w:div w:id="1036660460">
      <w:bodyDiv w:val="1"/>
      <w:marLeft w:val="0"/>
      <w:marRight w:val="0"/>
      <w:marTop w:val="0"/>
      <w:marBottom w:val="0"/>
      <w:divBdr>
        <w:top w:val="none" w:sz="0" w:space="0" w:color="auto"/>
        <w:left w:val="none" w:sz="0" w:space="0" w:color="auto"/>
        <w:bottom w:val="none" w:sz="0" w:space="0" w:color="auto"/>
        <w:right w:val="none" w:sz="0" w:space="0" w:color="auto"/>
      </w:divBdr>
    </w:div>
    <w:div w:id="164150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0D5D-9867-4312-B4D6-19397E27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3</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Chelsey Nieman</cp:lastModifiedBy>
  <cp:revision>16</cp:revision>
  <dcterms:created xsi:type="dcterms:W3CDTF">2020-10-06T14:26:00Z</dcterms:created>
  <dcterms:modified xsi:type="dcterms:W3CDTF">2020-10-30T19:31:00Z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