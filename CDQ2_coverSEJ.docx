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4E12E" w14:textId="77777777" w:rsidR="009E7DBE" w:rsidRPr="009E7DBE" w:rsidRDefault="009E7DBE" w:rsidP="009E7D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E7D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0BA863" wp14:editId="4247932B">
            <wp:extent cx="2387600" cy="635000"/>
            <wp:effectExtent l="25400" t="0" r="0" b="0"/>
            <wp:docPr id="1" name="Picture 1" descr="ND letterhead insig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D letterhead insign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F6453" w14:textId="77777777" w:rsidR="009E7DBE" w:rsidRPr="009E7DBE" w:rsidRDefault="009E7DBE" w:rsidP="009E7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7DBE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2D4889FD" w14:textId="77777777" w:rsidR="009E7DBE" w:rsidRPr="009E7DBE" w:rsidRDefault="009E7DBE" w:rsidP="009E7DBE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24"/>
        </w:rPr>
      </w:pPr>
    </w:p>
    <w:p w14:paraId="52E26D79" w14:textId="77777777" w:rsidR="009E7DBE" w:rsidRPr="00400668" w:rsidRDefault="009E7DBE" w:rsidP="009E7DBE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 w:rsidRPr="00400668">
        <w:rPr>
          <w:rFonts w:ascii="Times New Roman" w:eastAsia="Times New Roman" w:hAnsi="Times New Roman" w:cs="Times New Roman"/>
        </w:rPr>
        <w:t>Department of Biological Sciences</w:t>
      </w:r>
    </w:p>
    <w:p w14:paraId="538EAE7F" w14:textId="77777777" w:rsidR="009E7DBE" w:rsidRPr="00400668" w:rsidRDefault="009E7DBE" w:rsidP="009E7DBE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 w:rsidRPr="00400668">
        <w:rPr>
          <w:rFonts w:ascii="Times New Roman" w:eastAsia="Times New Roman" w:hAnsi="Times New Roman" w:cs="Times New Roman"/>
        </w:rPr>
        <w:t>University of Notre Dame</w:t>
      </w:r>
    </w:p>
    <w:p w14:paraId="23C91B6D" w14:textId="77777777" w:rsidR="009E7DBE" w:rsidRPr="009133F6" w:rsidRDefault="009E7DBE" w:rsidP="009E7DBE">
      <w:pPr>
        <w:spacing w:after="0" w:line="240" w:lineRule="auto"/>
        <w:jc w:val="right"/>
        <w:rPr>
          <w:rFonts w:ascii="Times New Roman" w:eastAsia="Times New Roman" w:hAnsi="Times New Roman" w:cs="Times New Roman"/>
          <w:lang w:val="fr-CA"/>
        </w:rPr>
      </w:pPr>
      <w:r w:rsidRPr="009133F6">
        <w:rPr>
          <w:rFonts w:ascii="Times New Roman" w:eastAsia="Times New Roman" w:hAnsi="Times New Roman" w:cs="Times New Roman"/>
          <w:lang w:val="fr-CA"/>
        </w:rPr>
        <w:t>Notre Dame, IN 46556-0369 USA</w:t>
      </w:r>
    </w:p>
    <w:p w14:paraId="752DDD8A" w14:textId="77777777" w:rsidR="009E7DBE" w:rsidRPr="009133F6" w:rsidRDefault="009E7DBE" w:rsidP="009E7DBE">
      <w:pPr>
        <w:spacing w:after="0" w:line="240" w:lineRule="auto"/>
        <w:jc w:val="right"/>
        <w:rPr>
          <w:rFonts w:ascii="Times New Roman" w:eastAsia="Times New Roman" w:hAnsi="Times New Roman" w:cs="Times New Roman"/>
          <w:lang w:val="fr-CA"/>
        </w:rPr>
      </w:pPr>
      <w:r w:rsidRPr="009133F6">
        <w:rPr>
          <w:rFonts w:ascii="Times New Roman" w:eastAsia="Times New Roman" w:hAnsi="Times New Roman" w:cs="Times New Roman"/>
          <w:lang w:val="fr-CA"/>
        </w:rPr>
        <w:t>Tel: (574) 631-5703 Fax: 574-631-7413</w:t>
      </w:r>
    </w:p>
    <w:p w14:paraId="7B98F921" w14:textId="77777777" w:rsidR="009E7DBE" w:rsidRPr="009133F6" w:rsidRDefault="00D84992" w:rsidP="009E7DBE">
      <w:pPr>
        <w:spacing w:after="0" w:line="240" w:lineRule="auto"/>
        <w:jc w:val="right"/>
        <w:rPr>
          <w:rFonts w:ascii="Times New Roman" w:eastAsia="Times New Roman" w:hAnsi="Times New Roman" w:cs="Times New Roman"/>
          <w:lang w:val="fr-CA"/>
        </w:rPr>
      </w:pPr>
      <w:proofErr w:type="gramStart"/>
      <w:r w:rsidRPr="009133F6">
        <w:rPr>
          <w:rFonts w:ascii="Times New Roman" w:eastAsia="Times New Roman" w:hAnsi="Times New Roman" w:cs="Times New Roman"/>
          <w:lang w:val="fr-CA"/>
        </w:rPr>
        <w:t>e-mail:</w:t>
      </w:r>
      <w:proofErr w:type="gramEnd"/>
      <w:r w:rsidRPr="009133F6">
        <w:rPr>
          <w:rFonts w:ascii="Times New Roman" w:eastAsia="Times New Roman" w:hAnsi="Times New Roman" w:cs="Times New Roman"/>
          <w:lang w:val="fr-CA"/>
        </w:rPr>
        <w:t xml:space="preserve">  cdassow</w:t>
      </w:r>
      <w:r w:rsidR="009E7DBE" w:rsidRPr="009133F6">
        <w:rPr>
          <w:rFonts w:ascii="Times New Roman" w:eastAsia="Times New Roman" w:hAnsi="Times New Roman" w:cs="Times New Roman"/>
          <w:lang w:val="fr-CA"/>
        </w:rPr>
        <w:t xml:space="preserve">@nd.edu </w:t>
      </w:r>
    </w:p>
    <w:p w14:paraId="369A6CE3" w14:textId="77777777" w:rsidR="009E7DBE" w:rsidRPr="009133F6" w:rsidRDefault="009E7DBE" w:rsidP="009E7DBE">
      <w:pPr>
        <w:spacing w:after="0" w:line="240" w:lineRule="auto"/>
        <w:rPr>
          <w:rFonts w:ascii="Times New Roman" w:eastAsia="Times New Roman" w:hAnsi="Times New Roman" w:cs="Times New Roman"/>
          <w:lang w:val="fr-CA"/>
        </w:rPr>
      </w:pPr>
    </w:p>
    <w:p w14:paraId="5D500AB8" w14:textId="592482AF" w:rsidR="009E7DBE" w:rsidRPr="00400668" w:rsidRDefault="007C6CB0">
      <w:pPr>
        <w:spacing w:after="0" w:line="240" w:lineRule="auto"/>
        <w:jc w:val="right"/>
        <w:rPr>
          <w:rFonts w:ascii="Times New Roman" w:eastAsia="Times New Roman" w:hAnsi="Times New Roman" w:cs="Times New Roman"/>
        </w:rPr>
        <w:pPrChange w:id="0" w:author="Stuart Jones" w:date="2021-01-14T01:15:00Z">
          <w:pPr>
            <w:spacing w:after="0" w:line="240" w:lineRule="auto"/>
          </w:pPr>
        </w:pPrChange>
      </w:pPr>
      <w:r>
        <w:rPr>
          <w:rFonts w:ascii="Times New Roman" w:eastAsia="Times New Roman" w:hAnsi="Times New Roman" w:cs="Times New Roman"/>
        </w:rPr>
        <w:t>15</w:t>
      </w:r>
      <w:r w:rsidR="005653CD" w:rsidRPr="0040066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January 2021</w:t>
      </w:r>
    </w:p>
    <w:p w14:paraId="62B80EE8" w14:textId="77777777" w:rsidR="005653CD" w:rsidRPr="00400668" w:rsidRDefault="005653CD" w:rsidP="005653C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9384F2" w14:textId="7889BD9C" w:rsidR="009E7DBE" w:rsidRPr="00400668" w:rsidRDefault="007C6CB0" w:rsidP="009E7DBE">
      <w:pPr>
        <w:spacing w:after="0" w:line="240" w:lineRule="auto"/>
        <w:rPr>
          <w:rFonts w:ascii="Times New Roman" w:eastAsia="Times New Roman" w:hAnsi="Times New Roman" w:cs="Times New Roman"/>
        </w:rPr>
      </w:pPr>
      <w:del w:id="1" w:author="Stuart Jones" w:date="2021-01-14T01:14:00Z">
        <w:r w:rsidRPr="003666FB" w:rsidDel="00D10FF5">
          <w:rPr>
            <w:rFonts w:ascii="Times New Roman" w:hAnsi="Times New Roman" w:cs="Times New Roman"/>
          </w:rPr>
          <w:delText xml:space="preserve">Dear </w:delText>
        </w:r>
      </w:del>
      <w:r>
        <w:rPr>
          <w:rFonts w:ascii="Times New Roman" w:hAnsi="Times New Roman" w:cs="Times New Roman"/>
        </w:rPr>
        <w:t xml:space="preserve">Special Issue Editors Drs. </w:t>
      </w:r>
      <w:proofErr w:type="spellStart"/>
      <w:r>
        <w:rPr>
          <w:rFonts w:ascii="Times New Roman" w:hAnsi="Times New Roman" w:cs="Times New Roman"/>
        </w:rPr>
        <w:t>Seekell</w:t>
      </w:r>
      <w:proofErr w:type="spellEnd"/>
      <w:r>
        <w:rPr>
          <w:rFonts w:ascii="Times New Roman" w:hAnsi="Times New Roman" w:cs="Times New Roman"/>
        </w:rPr>
        <w:t>, Heffernan, Holbrook and Pace,</w:t>
      </w:r>
    </w:p>
    <w:p w14:paraId="47E82512" w14:textId="428FDD78" w:rsidR="007C6CB0" w:rsidRPr="00493B40" w:rsidRDefault="005653CD" w:rsidP="007C6CB0">
      <w:pPr>
        <w:pStyle w:val="BodyText"/>
        <w:rPr>
          <w:rFonts w:ascii="Times New Roman" w:hAnsi="Times New Roman" w:cs="Times New Roman"/>
          <w:sz w:val="22"/>
          <w:lang w:val="en-CA"/>
        </w:rPr>
      </w:pPr>
      <w:r w:rsidRPr="00400668">
        <w:rPr>
          <w:rFonts w:ascii="Times New Roman" w:eastAsia="Times New Roman" w:hAnsi="Times New Roman" w:cs="Times New Roman"/>
        </w:rPr>
        <w:tab/>
      </w:r>
      <w:r w:rsidR="007C6CB0">
        <w:rPr>
          <w:rFonts w:ascii="Times New Roman" w:hAnsi="Times New Roman" w:cs="Times New Roman"/>
          <w:sz w:val="22"/>
          <w:lang w:val="en-CA"/>
        </w:rPr>
        <w:t>We are p</w:t>
      </w:r>
      <w:r w:rsidR="007C6CB0" w:rsidRPr="00493B40">
        <w:rPr>
          <w:rFonts w:ascii="Times New Roman" w:hAnsi="Times New Roman" w:cs="Times New Roman"/>
          <w:sz w:val="22"/>
          <w:lang w:val="en-CA"/>
        </w:rPr>
        <w:t>lease</w:t>
      </w:r>
      <w:r w:rsidR="007C6CB0">
        <w:rPr>
          <w:rFonts w:ascii="Times New Roman" w:hAnsi="Times New Roman" w:cs="Times New Roman"/>
          <w:sz w:val="22"/>
          <w:lang w:val="en-CA"/>
        </w:rPr>
        <w:t>d</w:t>
      </w:r>
      <w:r w:rsidR="007C6CB0" w:rsidRPr="00493B40">
        <w:rPr>
          <w:rFonts w:ascii="Times New Roman" w:hAnsi="Times New Roman" w:cs="Times New Roman"/>
          <w:sz w:val="22"/>
          <w:lang w:val="en-CA"/>
        </w:rPr>
        <w:t xml:space="preserve"> </w:t>
      </w:r>
      <w:r w:rsidR="007C6CB0">
        <w:rPr>
          <w:rFonts w:ascii="Times New Roman" w:hAnsi="Times New Roman" w:cs="Times New Roman"/>
          <w:sz w:val="22"/>
          <w:lang w:val="en-CA"/>
        </w:rPr>
        <w:t>to submit</w:t>
      </w:r>
      <w:r w:rsidR="007C6CB0" w:rsidRPr="00493B40">
        <w:rPr>
          <w:rFonts w:ascii="Times New Roman" w:hAnsi="Times New Roman" w:cs="Times New Roman"/>
          <w:sz w:val="22"/>
          <w:lang w:val="en-CA"/>
        </w:rPr>
        <w:t xml:space="preserve"> our manuscript, </w:t>
      </w:r>
      <w:r w:rsidR="007C6CB0" w:rsidRPr="00493B40">
        <w:rPr>
          <w:rFonts w:ascii="Times New Roman" w:hAnsi="Times New Roman" w:cs="Times New Roman"/>
          <w:b/>
          <w:sz w:val="22"/>
          <w:lang w:val="en-CA"/>
        </w:rPr>
        <w:t>“</w:t>
      </w:r>
      <w:r w:rsidR="007C6CB0" w:rsidRPr="005E5BF2">
        <w:rPr>
          <w:rFonts w:ascii="Times New Roman" w:hAnsi="Times New Roman" w:cs="Times New Roman"/>
          <w:sz w:val="22"/>
          <w:szCs w:val="22"/>
        </w:rPr>
        <w:t>Managing recreational fisheries from a multi-species perspective: Leveraging species interactions and accounting for positive feedback loops to maintain desired ecosystem states</w:t>
      </w:r>
      <w:r w:rsidR="007C6CB0" w:rsidRPr="005E5BF2">
        <w:rPr>
          <w:rFonts w:ascii="Times New Roman" w:hAnsi="Times New Roman" w:cs="Times New Roman"/>
          <w:sz w:val="22"/>
          <w:szCs w:val="22"/>
          <w:lang w:val="en-CA"/>
        </w:rPr>
        <w:t>”</w:t>
      </w:r>
      <w:r w:rsidR="007C6CB0">
        <w:rPr>
          <w:rFonts w:ascii="Times New Roman" w:hAnsi="Times New Roman" w:cs="Times New Roman"/>
          <w:sz w:val="22"/>
          <w:lang w:val="en-CA"/>
        </w:rPr>
        <w:t xml:space="preserve"> </w:t>
      </w:r>
      <w:r w:rsidR="007C6CB0" w:rsidRPr="00493B40">
        <w:rPr>
          <w:rFonts w:ascii="Times New Roman" w:hAnsi="Times New Roman" w:cs="Times New Roman"/>
          <w:sz w:val="22"/>
          <w:lang w:val="en-CA"/>
        </w:rPr>
        <w:t>for consideration</w:t>
      </w:r>
      <w:r w:rsidR="007C6CB0">
        <w:rPr>
          <w:rFonts w:ascii="Times New Roman" w:hAnsi="Times New Roman" w:cs="Times New Roman"/>
          <w:sz w:val="22"/>
          <w:lang w:val="en-CA"/>
        </w:rPr>
        <w:t xml:space="preserve"> in</w:t>
      </w:r>
      <w:r w:rsidR="007C6CB0" w:rsidRPr="00B15E9E">
        <w:rPr>
          <w:rFonts w:ascii="Times New Roman" w:hAnsi="Times New Roman" w:cs="Times New Roman"/>
          <w:sz w:val="22"/>
          <w:lang w:val="en-CA"/>
        </w:rPr>
        <w:t xml:space="preserve"> the</w:t>
      </w:r>
      <w:r w:rsidR="007C6CB0">
        <w:rPr>
          <w:rFonts w:ascii="Times New Roman" w:hAnsi="Times New Roman" w:cs="Times New Roman"/>
          <w:sz w:val="22"/>
          <w:lang w:val="en-CA"/>
        </w:rPr>
        <w:t xml:space="preserve"> </w:t>
      </w:r>
      <w:r w:rsidR="007C6CB0">
        <w:rPr>
          <w:rFonts w:ascii="Times New Roman" w:hAnsi="Times New Roman" w:cs="Times New Roman"/>
          <w:i/>
          <w:iCs/>
          <w:sz w:val="22"/>
          <w:lang w:val="en-CA"/>
        </w:rPr>
        <w:t xml:space="preserve">Limnology </w:t>
      </w:r>
      <w:r w:rsidR="007C6CB0" w:rsidRPr="00B15E9E">
        <w:rPr>
          <w:rFonts w:ascii="Times New Roman" w:hAnsi="Times New Roman" w:cs="Times New Roman"/>
          <w:i/>
          <w:iCs/>
          <w:sz w:val="22"/>
          <w:lang w:val="en-CA"/>
        </w:rPr>
        <w:t>and Oceanography</w:t>
      </w:r>
      <w:r w:rsidR="007C6CB0">
        <w:rPr>
          <w:rFonts w:ascii="Times New Roman" w:hAnsi="Times New Roman" w:cs="Times New Roman"/>
          <w:i/>
          <w:iCs/>
          <w:sz w:val="22"/>
          <w:lang w:val="en-CA"/>
        </w:rPr>
        <w:t xml:space="preserve"> </w:t>
      </w:r>
      <w:r w:rsidR="007C6CB0">
        <w:rPr>
          <w:rFonts w:ascii="Times New Roman" w:hAnsi="Times New Roman" w:cs="Times New Roman"/>
          <w:sz w:val="22"/>
          <w:lang w:val="en-CA"/>
        </w:rPr>
        <w:t>special issue on nonlinear dynamics, resilience, and regime shifts in aquatic communities and ecosystems</w:t>
      </w:r>
      <w:r w:rsidR="007C6CB0" w:rsidRPr="00493B40">
        <w:rPr>
          <w:rFonts w:ascii="Times New Roman" w:hAnsi="Times New Roman" w:cs="Times New Roman"/>
          <w:sz w:val="22"/>
          <w:lang w:val="en-CA"/>
        </w:rPr>
        <w:t xml:space="preserve">. In this manuscript, </w:t>
      </w:r>
      <w:r w:rsidR="007C6CB0">
        <w:rPr>
          <w:rFonts w:ascii="Times New Roman" w:hAnsi="Times New Roman" w:cs="Times New Roman"/>
          <w:sz w:val="22"/>
          <w:lang w:val="en-CA"/>
        </w:rPr>
        <w:t xml:space="preserve">we explore the role that ecological interactions play in maintaining or disrupting stable states in inland recreational fisheries. We developed a theoretical model in order to explore the ability of commonly used management interventions to maintain a system in a ‘desired’ stable state. This study is the </w:t>
      </w:r>
      <w:commentRangeStart w:id="2"/>
      <w:r w:rsidR="007C6CB0">
        <w:rPr>
          <w:rFonts w:ascii="Times New Roman" w:hAnsi="Times New Roman" w:cs="Times New Roman"/>
          <w:sz w:val="22"/>
          <w:lang w:val="en-CA"/>
        </w:rPr>
        <w:t>first of its kind</w:t>
      </w:r>
      <w:ins w:id="3" w:author="Colin Dassow" w:date="2021-01-14T09:23:00Z">
        <w:r w:rsidR="00305D64">
          <w:rPr>
            <w:rFonts w:ascii="Times New Roman" w:hAnsi="Times New Roman" w:cs="Times New Roman"/>
            <w:sz w:val="22"/>
            <w:lang w:val="en-CA"/>
          </w:rPr>
          <w:t>,</w:t>
        </w:r>
      </w:ins>
      <w:r w:rsidR="007C6CB0">
        <w:rPr>
          <w:rFonts w:ascii="Times New Roman" w:hAnsi="Times New Roman" w:cs="Times New Roman"/>
          <w:sz w:val="22"/>
          <w:lang w:val="en-CA"/>
        </w:rPr>
        <w:t xml:space="preserve"> </w:t>
      </w:r>
      <w:commentRangeEnd w:id="2"/>
      <w:r w:rsidR="00D10FF5">
        <w:rPr>
          <w:rStyle w:val="CommentReference"/>
        </w:rPr>
        <w:commentReference w:id="2"/>
      </w:r>
      <w:ins w:id="5" w:author="Colin Dassow" w:date="2021-01-14T09:23:00Z">
        <w:r w:rsidR="00305D64">
          <w:rPr>
            <w:rFonts w:ascii="Times New Roman" w:hAnsi="Times New Roman" w:cs="Times New Roman"/>
            <w:sz w:val="22"/>
            <w:lang w:val="en-CA"/>
          </w:rPr>
          <w:t xml:space="preserve">to our knowledge, </w:t>
        </w:r>
      </w:ins>
      <w:r w:rsidR="007C6CB0">
        <w:rPr>
          <w:rFonts w:ascii="Times New Roman" w:hAnsi="Times New Roman" w:cs="Times New Roman"/>
          <w:sz w:val="22"/>
          <w:lang w:val="en-CA"/>
        </w:rPr>
        <w:t xml:space="preserve">to explore the mechanistic levers decisions makers can use to maintain stable regimes in systems that do not respond to linearly to management action. </w:t>
      </w:r>
    </w:p>
    <w:p w14:paraId="33C460ED" w14:textId="5F0146C6" w:rsidR="007C6CB0" w:rsidRPr="00493B40" w:rsidRDefault="007C6CB0" w:rsidP="007C6CB0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Freshwater fishery systems d</w:t>
      </w:r>
      <w:del w:id="6" w:author="Stuart Jones" w:date="2021-01-14T01:16:00Z">
        <w:r w:rsidDel="00D10FF5">
          <w:rPr>
            <w:rFonts w:ascii="Times New Roman" w:hAnsi="Times New Roman" w:cs="Times New Roman"/>
            <w:lang w:val="en-CA"/>
          </w:rPr>
          <w:delText>o d</w:delText>
        </w:r>
      </w:del>
      <w:r>
        <w:rPr>
          <w:rFonts w:ascii="Times New Roman" w:hAnsi="Times New Roman" w:cs="Times New Roman"/>
          <w:lang w:val="en-CA"/>
        </w:rPr>
        <w:t xml:space="preserve">o not always respond in linear, predictable ways to management action. One reason for this non-linearity is not accounting for interspecific interactions in active management. Here, we </w:t>
      </w:r>
      <w:del w:id="7" w:author="Stuart Jones" w:date="2021-01-14T01:16:00Z">
        <w:r w:rsidDel="00D10FF5">
          <w:rPr>
            <w:rFonts w:ascii="Times New Roman" w:hAnsi="Times New Roman" w:cs="Times New Roman"/>
            <w:lang w:val="en-CA"/>
          </w:rPr>
          <w:delText xml:space="preserve">develop </w:delText>
        </w:r>
      </w:del>
      <w:ins w:id="8" w:author="Stuart Jones" w:date="2021-01-14T01:16:00Z">
        <w:r w:rsidR="00D10FF5">
          <w:rPr>
            <w:rFonts w:ascii="Times New Roman" w:hAnsi="Times New Roman" w:cs="Times New Roman"/>
            <w:lang w:val="en-CA"/>
          </w:rPr>
          <w:t xml:space="preserve">augment </w:t>
        </w:r>
      </w:ins>
      <w:r>
        <w:rPr>
          <w:rFonts w:ascii="Times New Roman" w:hAnsi="Times New Roman" w:cs="Times New Roman"/>
          <w:lang w:val="en-CA"/>
        </w:rPr>
        <w:t xml:space="preserve">a </w:t>
      </w:r>
      <w:ins w:id="9" w:author="Stuart Jones" w:date="2021-01-14T01:16:00Z">
        <w:r w:rsidR="00D10FF5">
          <w:rPr>
            <w:rFonts w:ascii="Times New Roman" w:hAnsi="Times New Roman" w:cs="Times New Roman"/>
            <w:lang w:val="en-CA"/>
          </w:rPr>
          <w:t>previously used</w:t>
        </w:r>
      </w:ins>
      <w:del w:id="10" w:author="Stuart Jones" w:date="2021-01-14T01:16:00Z">
        <w:r w:rsidDel="00D10FF5">
          <w:rPr>
            <w:rFonts w:ascii="Times New Roman" w:hAnsi="Times New Roman" w:cs="Times New Roman"/>
            <w:lang w:val="en-CA"/>
          </w:rPr>
          <w:delText>theoretical</w:delText>
        </w:r>
      </w:del>
      <w:r>
        <w:rPr>
          <w:rFonts w:ascii="Times New Roman" w:hAnsi="Times New Roman" w:cs="Times New Roman"/>
          <w:lang w:val="en-CA"/>
        </w:rPr>
        <w:t xml:space="preserve"> model of a recreational fishery </w:t>
      </w:r>
      <w:ins w:id="11" w:author="Stuart Jones" w:date="2021-01-14T01:17:00Z">
        <w:r w:rsidR="00D10FF5">
          <w:rPr>
            <w:rFonts w:ascii="Times New Roman" w:hAnsi="Times New Roman" w:cs="Times New Roman"/>
            <w:lang w:val="en-CA"/>
          </w:rPr>
          <w:t>to include two harvested species</w:t>
        </w:r>
      </w:ins>
      <w:del w:id="12" w:author="Stuart Jones" w:date="2021-01-14T01:17:00Z">
        <w:r w:rsidDel="00D10FF5">
          <w:rPr>
            <w:rFonts w:ascii="Times New Roman" w:hAnsi="Times New Roman" w:cs="Times New Roman"/>
            <w:lang w:val="en-CA"/>
          </w:rPr>
          <w:delText>in</w:delText>
        </w:r>
      </w:del>
      <w:r>
        <w:rPr>
          <w:rFonts w:ascii="Times New Roman" w:hAnsi="Times New Roman" w:cs="Times New Roman"/>
          <w:lang w:val="en-CA"/>
        </w:rPr>
        <w:t xml:space="preserve"> </w:t>
      </w:r>
      <w:ins w:id="13" w:author="Stuart Jones" w:date="2021-01-14T01:17:00Z">
        <w:r w:rsidR="00D10FF5">
          <w:rPr>
            <w:rFonts w:ascii="Times New Roman" w:hAnsi="Times New Roman" w:cs="Times New Roman"/>
            <w:lang w:val="en-CA"/>
          </w:rPr>
          <w:t xml:space="preserve">that can be managed individually or in </w:t>
        </w:r>
        <w:proofErr w:type="spellStart"/>
        <w:r w:rsidR="00D10FF5">
          <w:rPr>
            <w:rFonts w:ascii="Times New Roman" w:hAnsi="Times New Roman" w:cs="Times New Roman"/>
            <w:lang w:val="en-CA"/>
          </w:rPr>
          <w:t>concernt</w:t>
        </w:r>
      </w:ins>
      <w:proofErr w:type="spellEnd"/>
      <w:del w:id="14" w:author="Stuart Jones" w:date="2021-01-14T01:17:00Z">
        <w:r w:rsidDel="00D10FF5">
          <w:rPr>
            <w:rFonts w:ascii="Times New Roman" w:hAnsi="Times New Roman" w:cs="Times New Roman"/>
            <w:lang w:val="en-CA"/>
          </w:rPr>
          <w:delText>which the initially dominant focal species can be influenced by another harvested species in the system</w:delText>
        </w:r>
      </w:del>
      <w:r>
        <w:rPr>
          <w:rFonts w:ascii="Times New Roman" w:hAnsi="Times New Roman" w:cs="Times New Roman"/>
          <w:lang w:val="en-CA"/>
        </w:rPr>
        <w:t>. This fishery model exhibits alternative stable states, driven primarily through cultivation-depensation mechanisms</w:t>
      </w:r>
      <w:ins w:id="15" w:author="Stuart Jones" w:date="2021-01-14T01:17:00Z">
        <w:r w:rsidR="00D10FF5">
          <w:rPr>
            <w:rFonts w:ascii="Times New Roman" w:hAnsi="Times New Roman" w:cs="Times New Roman"/>
            <w:lang w:val="en-CA"/>
          </w:rPr>
          <w:t xml:space="preserve">, and we use </w:t>
        </w:r>
      </w:ins>
      <w:del w:id="16" w:author="Stuart Jones" w:date="2021-01-14T01:18:00Z">
        <w:r w:rsidDel="00D10FF5">
          <w:rPr>
            <w:rFonts w:ascii="Times New Roman" w:hAnsi="Times New Roman" w:cs="Times New Roman"/>
            <w:lang w:val="en-CA"/>
          </w:rPr>
          <w:delText xml:space="preserve">. We then use </w:delText>
        </w:r>
      </w:del>
      <w:r>
        <w:rPr>
          <w:rFonts w:ascii="Times New Roman" w:hAnsi="Times New Roman" w:cs="Times New Roman"/>
          <w:lang w:val="en-CA"/>
        </w:rPr>
        <w:t>th</w:t>
      </w:r>
      <w:ins w:id="17" w:author="Stuart Jones" w:date="2021-01-14T01:18:00Z">
        <w:r w:rsidR="00D10FF5">
          <w:rPr>
            <w:rFonts w:ascii="Times New Roman" w:hAnsi="Times New Roman" w:cs="Times New Roman"/>
            <w:lang w:val="en-CA"/>
          </w:rPr>
          <w:t>e</w:t>
        </w:r>
      </w:ins>
      <w:del w:id="18" w:author="Stuart Jones" w:date="2021-01-14T01:18:00Z">
        <w:r w:rsidDel="00D10FF5">
          <w:rPr>
            <w:rFonts w:ascii="Times New Roman" w:hAnsi="Times New Roman" w:cs="Times New Roman"/>
            <w:lang w:val="en-CA"/>
          </w:rPr>
          <w:delText>is</w:delText>
        </w:r>
      </w:del>
      <w:r>
        <w:rPr>
          <w:rFonts w:ascii="Times New Roman" w:hAnsi="Times New Roman" w:cs="Times New Roman"/>
          <w:lang w:val="en-CA"/>
        </w:rPr>
        <w:t xml:space="preserve"> </w:t>
      </w:r>
      <w:del w:id="19" w:author="Stuart Jones" w:date="2021-01-14T01:18:00Z">
        <w:r w:rsidDel="00D10FF5">
          <w:rPr>
            <w:rFonts w:ascii="Times New Roman" w:hAnsi="Times New Roman" w:cs="Times New Roman"/>
            <w:lang w:val="en-CA"/>
          </w:rPr>
          <w:delText xml:space="preserve">fishery </w:delText>
        </w:r>
      </w:del>
      <w:r>
        <w:rPr>
          <w:rFonts w:ascii="Times New Roman" w:hAnsi="Times New Roman" w:cs="Times New Roman"/>
          <w:lang w:val="en-CA"/>
        </w:rPr>
        <w:t xml:space="preserve">model to explore the impacts of management interventions in an effort to demonstrate how decision makers can leverage these species interactions in order to maintain the stable state of a system. Our work demonstrates the necessity of managing fisheries with an ecosystem-based framework in light of ecological and social interactions that may result in unexpected outcomes. </w:t>
      </w:r>
    </w:p>
    <w:p w14:paraId="6A8BA741" w14:textId="146AC14A" w:rsidR="007C6CB0" w:rsidRPr="00493B40" w:rsidRDefault="007C6CB0" w:rsidP="007C6CB0">
      <w:pPr>
        <w:rPr>
          <w:rFonts w:ascii="Times New Roman" w:hAnsi="Times New Roman" w:cs="Times New Roman"/>
          <w:lang w:val="en-CA"/>
        </w:rPr>
      </w:pPr>
      <w:r w:rsidRPr="00493B40">
        <w:rPr>
          <w:rFonts w:ascii="Times New Roman" w:hAnsi="Times New Roman" w:cs="Times New Roman"/>
          <w:lang w:val="en-CA"/>
        </w:rPr>
        <w:t xml:space="preserve">All authors have approved the submitted manuscript and agreed to be listed as such. </w:t>
      </w:r>
    </w:p>
    <w:p w14:paraId="28B6A1EB" w14:textId="07FFA23E" w:rsidR="007C6CB0" w:rsidRPr="00493B40" w:rsidRDefault="007C6CB0" w:rsidP="007C6CB0">
      <w:pPr>
        <w:rPr>
          <w:rFonts w:ascii="Times New Roman" w:hAnsi="Times New Roman" w:cs="Times New Roman"/>
          <w:lang w:val="en-CA"/>
        </w:rPr>
      </w:pPr>
      <w:r w:rsidRPr="00493B40">
        <w:rPr>
          <w:rFonts w:ascii="Times New Roman" w:hAnsi="Times New Roman" w:cs="Times New Roman"/>
          <w:lang w:val="en-CA"/>
        </w:rPr>
        <w:t xml:space="preserve">We have no conflict of interest to declare. This manuscript has not been published or submitted elsewhere. </w:t>
      </w:r>
    </w:p>
    <w:p w14:paraId="016E6BE6" w14:textId="77777777" w:rsidR="007C6CB0" w:rsidRPr="00493B40" w:rsidRDefault="007C6CB0" w:rsidP="007C6CB0">
      <w:pPr>
        <w:ind w:firstLine="720"/>
        <w:rPr>
          <w:rFonts w:ascii="Times New Roman" w:hAnsi="Times New Roman" w:cs="Times New Roman"/>
          <w:lang w:val="en-CA"/>
        </w:rPr>
      </w:pPr>
      <w:r w:rsidRPr="00493B40">
        <w:rPr>
          <w:rFonts w:ascii="Times New Roman" w:hAnsi="Times New Roman" w:cs="Times New Roman"/>
          <w:lang w:val="en-CA"/>
        </w:rPr>
        <w:t xml:space="preserve">Thank you for considering our manuscript for publication in </w:t>
      </w:r>
      <w:r w:rsidRPr="001D16D9">
        <w:rPr>
          <w:rFonts w:ascii="Times New Roman" w:hAnsi="Times New Roman" w:cs="Times New Roman"/>
          <w:lang w:val="en-CA"/>
        </w:rPr>
        <w:t>the</w:t>
      </w:r>
      <w:r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lang w:val="en-CA"/>
        </w:rPr>
        <w:t xml:space="preserve">Limnology </w:t>
      </w:r>
      <w:r w:rsidRPr="001D16D9">
        <w:rPr>
          <w:rFonts w:ascii="Times New Roman" w:hAnsi="Times New Roman" w:cs="Times New Roman"/>
          <w:i/>
          <w:iCs/>
          <w:lang w:val="en-CA"/>
        </w:rPr>
        <w:t>and Oceanography</w:t>
      </w:r>
      <w:r>
        <w:rPr>
          <w:rFonts w:ascii="Times New Roman" w:hAnsi="Times New Roman" w:cs="Times New Roman"/>
          <w:i/>
          <w:iCs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special issue on nonlinear dynamics, resilience, and regime shifts in aquatic communities and ecosystems</w:t>
      </w:r>
      <w:r>
        <w:rPr>
          <w:rFonts w:ascii="Times New Roman" w:hAnsi="Times New Roman" w:cs="Times New Roman"/>
          <w:i/>
          <w:iCs/>
          <w:lang w:val="en-CA"/>
        </w:rPr>
        <w:t xml:space="preserve">. </w:t>
      </w:r>
      <w:r w:rsidRPr="00493B40">
        <w:rPr>
          <w:rFonts w:ascii="Times New Roman" w:hAnsi="Times New Roman" w:cs="Times New Roman"/>
          <w:lang w:val="en-CA"/>
        </w:rPr>
        <w:t>We look forward to hearing from you soon.</w:t>
      </w:r>
    </w:p>
    <w:p w14:paraId="5D372FDF" w14:textId="323E2B17" w:rsidR="005A35AE" w:rsidRPr="00400668" w:rsidRDefault="009E7DBE" w:rsidP="007C6CB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0668">
        <w:rPr>
          <w:rFonts w:ascii="Times New Roman" w:eastAsia="Times New Roman" w:hAnsi="Times New Roman" w:cs="Times New Roman"/>
        </w:rPr>
        <w:tab/>
      </w:r>
    </w:p>
    <w:p w14:paraId="29346065" w14:textId="77777777" w:rsidR="00234CD5" w:rsidRPr="00400668" w:rsidRDefault="00234CD5" w:rsidP="009E7DBE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962C91F" w14:textId="77777777" w:rsidR="00D84992" w:rsidRDefault="00234CD5" w:rsidP="009E7D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00668">
        <w:rPr>
          <w:rFonts w:ascii="Times New Roman" w:eastAsia="Times New Roman" w:hAnsi="Times New Roman" w:cs="Times New Roman"/>
        </w:rPr>
        <w:t>Sincerely,</w:t>
      </w:r>
    </w:p>
    <w:p w14:paraId="3DCAA093" w14:textId="77777777" w:rsidR="00D84992" w:rsidRDefault="005653CD" w:rsidP="009E7D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019E52C" wp14:editId="1C798262">
            <wp:simplePos x="0" y="0"/>
            <wp:positionH relativeFrom="column">
              <wp:posOffset>-37465</wp:posOffset>
            </wp:positionH>
            <wp:positionV relativeFrom="paragraph">
              <wp:posOffset>77470</wp:posOffset>
            </wp:positionV>
            <wp:extent cx="1742536" cy="6730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536" cy="673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7EF9FA" w14:textId="77777777" w:rsidR="00D84992" w:rsidRDefault="00D84992" w:rsidP="009E7D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F48A5BE" w14:textId="77777777" w:rsidR="00D84992" w:rsidRDefault="00D84992" w:rsidP="009E7D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0B2D29" w14:textId="77777777" w:rsidR="00D84992" w:rsidRDefault="00D84992" w:rsidP="009E7D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4D04E24" w14:textId="77777777" w:rsidR="00D84992" w:rsidRDefault="00D84992" w:rsidP="009E7DB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652A986" w14:textId="77777777" w:rsidR="00D84992" w:rsidRDefault="00D84992" w:rsidP="00D8499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C3E497A" w14:textId="77777777" w:rsidR="00D84992" w:rsidRPr="00400668" w:rsidRDefault="00D84992" w:rsidP="00D849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0668">
        <w:rPr>
          <w:rFonts w:ascii="Times New Roman" w:eastAsia="Times New Roman" w:hAnsi="Times New Roman" w:cs="Times New Roman"/>
        </w:rPr>
        <w:t>Colin Dassow</w:t>
      </w:r>
    </w:p>
    <w:p w14:paraId="0C95B852" w14:textId="2AA434C9" w:rsidR="00D84992" w:rsidRPr="00400668" w:rsidRDefault="00D84992" w:rsidP="00D849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0668">
        <w:rPr>
          <w:rFonts w:ascii="Times New Roman" w:eastAsia="Times New Roman" w:hAnsi="Times New Roman" w:cs="Times New Roman"/>
        </w:rPr>
        <w:t xml:space="preserve">PhD </w:t>
      </w:r>
      <w:r w:rsidR="007C6CB0">
        <w:rPr>
          <w:rFonts w:ascii="Times New Roman" w:eastAsia="Times New Roman" w:hAnsi="Times New Roman" w:cs="Times New Roman"/>
        </w:rPr>
        <w:t>Candidate</w:t>
      </w:r>
    </w:p>
    <w:p w14:paraId="1C1E8E9F" w14:textId="28D3502D" w:rsidR="00400668" w:rsidRDefault="00D84992" w:rsidP="00D8499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00668">
        <w:rPr>
          <w:rFonts w:ascii="Times New Roman" w:eastAsia="Times New Roman" w:hAnsi="Times New Roman" w:cs="Times New Roman"/>
        </w:rPr>
        <w:t>Department of Biological Sciences</w:t>
      </w:r>
    </w:p>
    <w:p w14:paraId="5B523A29" w14:textId="77777777" w:rsidR="00DD45B1" w:rsidRDefault="00DD45B1" w:rsidP="00D8499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C8E0CE9" w14:textId="08D6E4AB" w:rsidR="00400668" w:rsidRPr="00400668" w:rsidRDefault="00400668" w:rsidP="00D84992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400668" w:rsidRPr="00400668" w:rsidSect="00096CF1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Stuart Jones" w:date="2021-01-14T01:16:00Z" w:initials="SJ">
    <w:p w14:paraId="22E36C4B" w14:textId="5FA94CA7" w:rsidR="00D10FF5" w:rsidRDefault="00D10FF5">
      <w:pPr>
        <w:pStyle w:val="CommentText"/>
      </w:pPr>
      <w:bookmarkStart w:id="4" w:name="_GoBack"/>
      <w:r>
        <w:rPr>
          <w:rStyle w:val="CommentReference"/>
        </w:rPr>
        <w:annotationRef/>
      </w:r>
      <w:r>
        <w:t>Sure about this? Might at least want to add a “to our knowledge”</w:t>
      </w:r>
      <w:bookmarkEnd w:id="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E36C4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A19D3" w16cex:dateUtc="2021-01-14T0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2E36C4B" w16cid:durableId="23AA19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art Jones">
    <w15:presenceInfo w15:providerId="AD" w15:userId="S::sjones20@nd.edu::8013da4f-9ea2-49f3-8942-e41867971000"/>
  </w15:person>
  <w15:person w15:author="Colin Dassow">
    <w15:presenceInfo w15:providerId="None" w15:userId="Colin Dasso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DBE"/>
    <w:rsid w:val="00010B63"/>
    <w:rsid w:val="00050E85"/>
    <w:rsid w:val="00096CF1"/>
    <w:rsid w:val="000C1635"/>
    <w:rsid w:val="000F1049"/>
    <w:rsid w:val="00113B89"/>
    <w:rsid w:val="00190597"/>
    <w:rsid w:val="00234CD5"/>
    <w:rsid w:val="00257E3D"/>
    <w:rsid w:val="00285DA8"/>
    <w:rsid w:val="00305D64"/>
    <w:rsid w:val="00334DD9"/>
    <w:rsid w:val="00336DEF"/>
    <w:rsid w:val="0038170F"/>
    <w:rsid w:val="00397E0E"/>
    <w:rsid w:val="00400668"/>
    <w:rsid w:val="00413EC9"/>
    <w:rsid w:val="0043072C"/>
    <w:rsid w:val="004A5F35"/>
    <w:rsid w:val="004B60B0"/>
    <w:rsid w:val="004B736B"/>
    <w:rsid w:val="004D3A34"/>
    <w:rsid w:val="00516848"/>
    <w:rsid w:val="00542F2D"/>
    <w:rsid w:val="005653CD"/>
    <w:rsid w:val="005A35AE"/>
    <w:rsid w:val="005F742E"/>
    <w:rsid w:val="00610D30"/>
    <w:rsid w:val="006808EA"/>
    <w:rsid w:val="00724944"/>
    <w:rsid w:val="007C6CB0"/>
    <w:rsid w:val="007F37C7"/>
    <w:rsid w:val="00822051"/>
    <w:rsid w:val="00834165"/>
    <w:rsid w:val="008545ED"/>
    <w:rsid w:val="009133F6"/>
    <w:rsid w:val="00940B63"/>
    <w:rsid w:val="009B7963"/>
    <w:rsid w:val="009C2022"/>
    <w:rsid w:val="009E3B3C"/>
    <w:rsid w:val="009E7DBE"/>
    <w:rsid w:val="00A36795"/>
    <w:rsid w:val="00A5279D"/>
    <w:rsid w:val="00A63D92"/>
    <w:rsid w:val="00B330E6"/>
    <w:rsid w:val="00B53C48"/>
    <w:rsid w:val="00BE0064"/>
    <w:rsid w:val="00C0562A"/>
    <w:rsid w:val="00C10DD4"/>
    <w:rsid w:val="00C24A2E"/>
    <w:rsid w:val="00C63DF7"/>
    <w:rsid w:val="00C747FD"/>
    <w:rsid w:val="00C97738"/>
    <w:rsid w:val="00CB2F89"/>
    <w:rsid w:val="00CE6F18"/>
    <w:rsid w:val="00D03B3A"/>
    <w:rsid w:val="00D0758D"/>
    <w:rsid w:val="00D10FF5"/>
    <w:rsid w:val="00D67061"/>
    <w:rsid w:val="00D75404"/>
    <w:rsid w:val="00D84992"/>
    <w:rsid w:val="00DA24EC"/>
    <w:rsid w:val="00DD45B1"/>
    <w:rsid w:val="00E35B1C"/>
    <w:rsid w:val="00E42B8C"/>
    <w:rsid w:val="00E614C1"/>
    <w:rsid w:val="00F10C36"/>
    <w:rsid w:val="00FB02A7"/>
    <w:rsid w:val="00F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A932"/>
  <w15:chartTrackingRefBased/>
  <w15:docId w15:val="{3B1CE554-3A66-4509-BC20-0285C713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13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3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3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F6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rsid w:val="007C6CB0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C6CB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Dassow</dc:creator>
  <cp:keywords/>
  <dc:description/>
  <cp:lastModifiedBy>Colin Dassow</cp:lastModifiedBy>
  <cp:revision>4</cp:revision>
  <dcterms:created xsi:type="dcterms:W3CDTF">2021-01-14T06:14:00Z</dcterms:created>
  <dcterms:modified xsi:type="dcterms:W3CDTF">2021-01-14T14:23:00Z</dcterms:modified>
</cp:coreProperties>
</file>